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A85" w:rsidRDefault="007534DD" w:rsidP="00045851">
      <w:pPr>
        <w:pStyle w:val="TitleCover"/>
      </w:pPr>
      <w:r>
        <w:t>E</w:t>
      </w:r>
      <w:r w:rsidR="009A4A85">
        <w:t>nergyPlus</w:t>
      </w:r>
      <w:r w:rsidR="009A4A85">
        <w:br/>
        <w:t>Engineering Reference</w:t>
      </w:r>
    </w:p>
    <w:p w:rsidR="009A4A85" w:rsidRDefault="009A4A85">
      <w:pPr>
        <w:pStyle w:val="SubtitleCover"/>
        <w:rPr>
          <w:sz w:val="24"/>
          <w:szCs w:val="24"/>
        </w:rPr>
      </w:pPr>
      <w:r>
        <w:t>The Reference to EnergyPlus Calculations</w:t>
      </w:r>
      <w:r>
        <w:br/>
      </w:r>
      <w:r>
        <w:rPr>
          <w:sz w:val="24"/>
          <w:szCs w:val="24"/>
        </w:rPr>
        <w:t>(in case you want or need to know)</w:t>
      </w:r>
    </w:p>
    <w:p w:rsidR="009A4A85" w:rsidRDefault="009A4A85">
      <w:pPr>
        <w:pStyle w:val="BodyText"/>
      </w:pPr>
    </w:p>
    <w:p w:rsidR="009A4A85" w:rsidRDefault="009A4A85">
      <w:pPr>
        <w:pStyle w:val="BodyText"/>
      </w:pPr>
    </w:p>
    <w:p w:rsidR="009A4A85" w:rsidRDefault="009A4A85">
      <w:pPr>
        <w:pStyle w:val="BodyText"/>
      </w:pPr>
    </w:p>
    <w:p w:rsidR="009A4A85" w:rsidRDefault="009A4A85">
      <w:pPr>
        <w:pStyle w:val="BodyText"/>
      </w:pPr>
    </w:p>
    <w:p w:rsidR="009A4A85" w:rsidRDefault="009A4A85">
      <w:pPr>
        <w:pStyle w:val="Heading1"/>
      </w:pPr>
      <w:bookmarkStart w:id="0" w:name="_Toc351186597"/>
      <w:bookmarkStart w:id="1" w:name="_Toc488563938"/>
      <w:r>
        <w:lastRenderedPageBreak/>
        <w:t>Loop</w:t>
      </w:r>
      <w:r w:rsidR="00CE7E57">
        <w:t>,</w:t>
      </w:r>
      <w:r>
        <w:t xml:space="preserve"> Equipment Sizing</w:t>
      </w:r>
      <w:r w:rsidR="00CE7E57">
        <w:t xml:space="preserve"> and other Design Data</w:t>
      </w:r>
      <w:bookmarkEnd w:id="0"/>
    </w:p>
    <w:p w:rsidR="009A4A85" w:rsidRDefault="009A4A85">
      <w:pPr>
        <w:pStyle w:val="BodyText"/>
      </w:pPr>
      <w:r>
        <w:t>The importance of correct equipment sizing is often ignored in discussions of building simulation methods. The lack of reliable, efficient and flexible sizing calculations can present a serious barrier to the adoption and acceptance of building simulation programs. This section describes the sizing methodology implemented in EnergyPlus. This method includes:</w:t>
      </w:r>
    </w:p>
    <w:p w:rsidR="009A4A85" w:rsidRDefault="009A4A85" w:rsidP="00A03AAE">
      <w:pPr>
        <w:pStyle w:val="BodyText"/>
        <w:numPr>
          <w:ilvl w:val="0"/>
          <w:numId w:val="20"/>
        </w:numPr>
        <w:ind w:left="1440"/>
      </w:pPr>
      <w:r>
        <w:t>A zone by zone heat balance load and air-flow calculation for multiple design days;</w:t>
      </w:r>
    </w:p>
    <w:p w:rsidR="009A4A85" w:rsidRDefault="009A4A85" w:rsidP="00A03AAE">
      <w:pPr>
        <w:pStyle w:val="BodyText"/>
        <w:numPr>
          <w:ilvl w:val="0"/>
          <w:numId w:val="20"/>
        </w:numPr>
        <w:ind w:left="1440"/>
      </w:pPr>
      <w:r>
        <w:t>Significant user control with modest input requirements;</w:t>
      </w:r>
    </w:p>
    <w:p w:rsidR="009A4A85" w:rsidRDefault="009A4A85" w:rsidP="00A03AAE">
      <w:pPr>
        <w:pStyle w:val="BodyText"/>
        <w:numPr>
          <w:ilvl w:val="0"/>
          <w:numId w:val="20"/>
        </w:numPr>
        <w:ind w:left="1440"/>
      </w:pPr>
      <w:r>
        <w:t>Zone, system and plant level calculations of design heating and cooling capacities and fluid flow rates;</w:t>
      </w:r>
    </w:p>
    <w:p w:rsidR="009A4A85" w:rsidRDefault="009A4A85" w:rsidP="00A03AAE">
      <w:pPr>
        <w:pStyle w:val="BodyText"/>
        <w:numPr>
          <w:ilvl w:val="0"/>
          <w:numId w:val="20"/>
        </w:numPr>
        <w:ind w:left="1440"/>
        <w:rPr>
          <w:ins w:id="2" w:author="Brent Griffith" w:date="2015-03-11T07:49:00Z"/>
        </w:rPr>
      </w:pPr>
      <w:r>
        <w:t>Modular, component-specific sizing algorithms for each HVAC component.</w:t>
      </w:r>
    </w:p>
    <w:p w:rsidR="00964C4A" w:rsidRDefault="00964C4A" w:rsidP="00A03AAE">
      <w:pPr>
        <w:pStyle w:val="BodyText"/>
        <w:numPr>
          <w:ilvl w:val="0"/>
          <w:numId w:val="20"/>
        </w:numPr>
        <w:ind w:left="1440"/>
      </w:pPr>
      <w:ins w:id="3" w:author="Brent Griffith" w:date="2015-03-11T07:49:00Z">
        <w:r>
          <w:t xml:space="preserve">Options for monitoring </w:t>
        </w:r>
      </w:ins>
      <w:ins w:id="4" w:author="Brent Griffith" w:date="2015-03-11T07:50:00Z">
        <w:r>
          <w:t xml:space="preserve">how the initial sizes operate </w:t>
        </w:r>
      </w:ins>
      <w:ins w:id="5" w:author="Brent Griffith" w:date="2015-03-11T07:49:00Z">
        <w:r>
          <w:t>over multiple design days and then making adjustments and repeating plant level calculations.</w:t>
        </w:r>
      </w:ins>
    </w:p>
    <w:p w:rsidR="009A4A85" w:rsidRDefault="009A4A85">
      <w:pPr>
        <w:pStyle w:val="Heading2"/>
      </w:pPr>
      <w:bookmarkStart w:id="6" w:name="_Toc100452098"/>
      <w:bookmarkStart w:id="7" w:name="_Toc351186598"/>
      <w:r>
        <w:t>Sizing Manager</w:t>
      </w:r>
      <w:bookmarkEnd w:id="6"/>
      <w:bookmarkEnd w:id="7"/>
    </w:p>
    <w:p w:rsidR="009A4A85" w:rsidRDefault="009A4A85">
      <w:pPr>
        <w:pStyle w:val="BodyText"/>
      </w:pPr>
      <w:r>
        <w:t xml:space="preserve">The sizing calculations in EnergyPlus are managed by a sizing manager contained in the software module </w:t>
      </w:r>
      <w:r>
        <w:rPr>
          <w:i/>
        </w:rPr>
        <w:t>SizingManager</w:t>
      </w:r>
      <w:r>
        <w:t xml:space="preserve">. The main sizing manager routine </w:t>
      </w:r>
      <w:r>
        <w:rPr>
          <w:i/>
        </w:rPr>
        <w:t>ManageSizing</w:t>
      </w:r>
      <w:r>
        <w:t xml:space="preserve"> is called from </w:t>
      </w:r>
      <w:r>
        <w:rPr>
          <w:i/>
        </w:rPr>
        <w:t>ManageSimulation</w:t>
      </w:r>
      <w:r>
        <w:t xml:space="preserve"> before the annual simulation sequence is invoked. </w:t>
      </w:r>
      <w:r>
        <w:rPr>
          <w:i/>
        </w:rPr>
        <w:t>ManageSizing</w:t>
      </w:r>
      <w:r>
        <w:t xml:space="preserve"> performs the following tasks.</w:t>
      </w:r>
    </w:p>
    <w:p w:rsidR="009A4A85" w:rsidRDefault="009A4A85" w:rsidP="00A03AAE">
      <w:pPr>
        <w:pStyle w:val="BodyText"/>
        <w:numPr>
          <w:ilvl w:val="3"/>
          <w:numId w:val="30"/>
        </w:numPr>
      </w:pPr>
      <w:r>
        <w:t xml:space="preserve">By calling </w:t>
      </w:r>
      <w:r>
        <w:rPr>
          <w:i/>
        </w:rPr>
        <w:t>GetSizingParams</w:t>
      </w:r>
      <w:r>
        <w:t xml:space="preserve">, </w:t>
      </w:r>
      <w:r>
        <w:rPr>
          <w:i/>
        </w:rPr>
        <w:t>GetZoneSizingInput</w:t>
      </w:r>
      <w:r>
        <w:t xml:space="preserve">, </w:t>
      </w:r>
      <w:r>
        <w:rPr>
          <w:i/>
        </w:rPr>
        <w:t>GetSystemSizingInput</w:t>
      </w:r>
      <w:r>
        <w:t xml:space="preserve"> and </w:t>
      </w:r>
      <w:r>
        <w:rPr>
          <w:i/>
        </w:rPr>
        <w:t>GetPlantSizingInput</w:t>
      </w:r>
      <w:r>
        <w:t xml:space="preserve"> reads in all the user sizing input contained in objects </w:t>
      </w:r>
      <w:r>
        <w:rPr>
          <w:i/>
        </w:rPr>
        <w:t>Sizing</w:t>
      </w:r>
      <w:r w:rsidR="00502D97">
        <w:rPr>
          <w:i/>
        </w:rPr>
        <w:t>:</w:t>
      </w:r>
      <w:r>
        <w:rPr>
          <w:i/>
        </w:rPr>
        <w:t>Parameters</w:t>
      </w:r>
      <w:r>
        <w:t xml:space="preserve">, </w:t>
      </w:r>
      <w:r>
        <w:rPr>
          <w:i/>
        </w:rPr>
        <w:t>Sizing</w:t>
      </w:r>
      <w:r w:rsidR="006547B9">
        <w:rPr>
          <w:i/>
        </w:rPr>
        <w:t>:Zone</w:t>
      </w:r>
      <w:r>
        <w:t xml:space="preserve">, </w:t>
      </w:r>
      <w:r>
        <w:rPr>
          <w:i/>
        </w:rPr>
        <w:t>Sizing</w:t>
      </w:r>
      <w:r w:rsidR="006547B9">
        <w:rPr>
          <w:i/>
        </w:rPr>
        <w:t>:System</w:t>
      </w:r>
      <w:r>
        <w:t xml:space="preserve"> and </w:t>
      </w:r>
      <w:r w:rsidR="006547B9">
        <w:rPr>
          <w:i/>
        </w:rPr>
        <w:t>Sizing:</w:t>
      </w:r>
      <w:r>
        <w:rPr>
          <w:i/>
        </w:rPr>
        <w:t>Plant</w:t>
      </w:r>
      <w:r>
        <w:t xml:space="preserve">. These objects and their data are described in the </w:t>
      </w:r>
      <w:r>
        <w:rPr>
          <w:u w:val="single"/>
        </w:rPr>
        <w:t>EnergyPlus Input Output Reference</w:t>
      </w:r>
      <w:r>
        <w:t xml:space="preserve">, Group – Design Objects. </w:t>
      </w:r>
    </w:p>
    <w:p w:rsidR="009A4A85" w:rsidRDefault="009A4A85" w:rsidP="00A03AAE">
      <w:pPr>
        <w:pStyle w:val="BodyText"/>
        <w:numPr>
          <w:ilvl w:val="3"/>
          <w:numId w:val="30"/>
        </w:numPr>
      </w:pPr>
      <w:r>
        <w:t xml:space="preserve">Set the </w:t>
      </w:r>
      <w:r>
        <w:rPr>
          <w:i/>
        </w:rPr>
        <w:t>ZoneSizingCalc</w:t>
      </w:r>
      <w:r>
        <w:t xml:space="preserve"> flag equal to </w:t>
      </w:r>
      <w:r>
        <w:rPr>
          <w:i/>
        </w:rPr>
        <w:t>true</w:t>
      </w:r>
      <w:r>
        <w:t>.</w:t>
      </w:r>
    </w:p>
    <w:p w:rsidR="009A4A85" w:rsidRDefault="009A4A85" w:rsidP="00A03AAE">
      <w:pPr>
        <w:pStyle w:val="BodyText"/>
        <w:numPr>
          <w:ilvl w:val="3"/>
          <w:numId w:val="30"/>
        </w:numPr>
      </w:pPr>
      <w:r>
        <w:t xml:space="preserve">Loop over all the </w:t>
      </w:r>
      <w:r w:rsidR="004A266D">
        <w:t>sizing periods by each day</w:t>
      </w:r>
      <w:r>
        <w:t xml:space="preserve">. </w:t>
      </w:r>
      <w:r>
        <w:rPr>
          <w:b/>
        </w:rPr>
        <w:t>This starts the zone design calculations.</w:t>
      </w:r>
    </w:p>
    <w:p w:rsidR="009A4A85" w:rsidRDefault="009A4A85" w:rsidP="00A03AAE">
      <w:pPr>
        <w:pStyle w:val="BodyText"/>
        <w:numPr>
          <w:ilvl w:val="4"/>
          <w:numId w:val="30"/>
        </w:numPr>
      </w:pPr>
      <w:r>
        <w:t xml:space="preserve">Call </w:t>
      </w:r>
      <w:r>
        <w:rPr>
          <w:i/>
        </w:rPr>
        <w:t>UpdateZoneSizing(BeginDay)</w:t>
      </w:r>
      <w:r>
        <w:t xml:space="preserve"> to initialize zone design load and flow rate  sequences.</w:t>
      </w:r>
    </w:p>
    <w:p w:rsidR="009A4A85" w:rsidRDefault="009A4A85" w:rsidP="00A03AAE">
      <w:pPr>
        <w:pStyle w:val="BodyText"/>
        <w:numPr>
          <w:ilvl w:val="4"/>
          <w:numId w:val="30"/>
        </w:numPr>
      </w:pPr>
      <w:r>
        <w:t>Loop over hours in the day</w:t>
      </w:r>
    </w:p>
    <w:p w:rsidR="009A4A85" w:rsidRDefault="009A4A85" w:rsidP="00A03AAE">
      <w:pPr>
        <w:pStyle w:val="BodyText"/>
        <w:numPr>
          <w:ilvl w:val="5"/>
          <w:numId w:val="30"/>
        </w:numPr>
      </w:pPr>
      <w:r>
        <w:t>Loop over zone time steps in each hour</w:t>
      </w:r>
    </w:p>
    <w:p w:rsidR="009A4A85" w:rsidRDefault="009A4A85" w:rsidP="00A03AAE">
      <w:pPr>
        <w:pStyle w:val="BodyText"/>
        <w:numPr>
          <w:ilvl w:val="6"/>
          <w:numId w:val="30"/>
        </w:numPr>
      </w:pPr>
      <w:r>
        <w:t xml:space="preserve">Call </w:t>
      </w:r>
      <w:r>
        <w:rPr>
          <w:i/>
        </w:rPr>
        <w:t>ManageWeather</w:t>
      </w:r>
      <w:r>
        <w:t xml:space="preserve"> to obtain outside conditions for this time-step.</w:t>
      </w:r>
    </w:p>
    <w:p w:rsidR="009A4A85" w:rsidRDefault="009A4A85" w:rsidP="00A03AAE">
      <w:pPr>
        <w:pStyle w:val="BodyText"/>
        <w:numPr>
          <w:ilvl w:val="6"/>
          <w:numId w:val="30"/>
        </w:numPr>
      </w:pPr>
      <w:r>
        <w:t xml:space="preserve">Call </w:t>
      </w:r>
      <w:r>
        <w:rPr>
          <w:i/>
        </w:rPr>
        <w:t>ManageHeatBalance</w:t>
      </w:r>
      <w:r>
        <w:t xml:space="preserve"> to do a full heat balance calculation for each zone. The call to </w:t>
      </w:r>
      <w:r>
        <w:rPr>
          <w:i/>
        </w:rPr>
        <w:t>ManageHeatBalance</w:t>
      </w:r>
      <w:r>
        <w:t xml:space="preserve"> also brings about an HVAC simulation. </w:t>
      </w:r>
      <w:r>
        <w:rPr>
          <w:i/>
        </w:rPr>
        <w:t xml:space="preserve">ZoneSizingCalc = true </w:t>
      </w:r>
      <w:r>
        <w:t xml:space="preserve">signals the </w:t>
      </w:r>
      <w:r>
        <w:rPr>
          <w:i/>
        </w:rPr>
        <w:t>HVACManager</w:t>
      </w:r>
      <w:r>
        <w:t xml:space="preserve"> to ignore the real HVAC system and instead run the ideal zonal system (described below) used to calculate design loads and flow rates. HVACManager also calls </w:t>
      </w:r>
      <w:r>
        <w:rPr>
          <w:i/>
        </w:rPr>
        <w:t>UpdateZoneSizing(DuringDay)</w:t>
      </w:r>
      <w:r>
        <w:t xml:space="preserve"> to save the results of the ideal zonal system calculation in the design load and flow rate sequences.</w:t>
      </w:r>
    </w:p>
    <w:p w:rsidR="009A4A85" w:rsidRDefault="009A4A85" w:rsidP="00A03AAE">
      <w:pPr>
        <w:pStyle w:val="BodyText"/>
        <w:numPr>
          <w:ilvl w:val="4"/>
          <w:numId w:val="30"/>
        </w:numPr>
      </w:pPr>
      <w:r>
        <w:t xml:space="preserve">Call </w:t>
      </w:r>
      <w:r>
        <w:rPr>
          <w:i/>
        </w:rPr>
        <w:t>UpdateZoneSizing(EndDay)</w:t>
      </w:r>
      <w:r>
        <w:t xml:space="preserve"> to calculate peaks and moving averages from the zone design sequences for each design day.</w:t>
      </w:r>
    </w:p>
    <w:p w:rsidR="009A4A85" w:rsidRDefault="009A4A85" w:rsidP="00A03AAE">
      <w:pPr>
        <w:pStyle w:val="BodyText"/>
        <w:numPr>
          <w:ilvl w:val="3"/>
          <w:numId w:val="30"/>
        </w:numPr>
      </w:pPr>
      <w:r>
        <w:t xml:space="preserve">Call </w:t>
      </w:r>
      <w:r>
        <w:rPr>
          <w:i/>
        </w:rPr>
        <w:t>UpdateZoneSizing(EndZoneSizingCalc)</w:t>
      </w:r>
      <w:r>
        <w:t xml:space="preserve"> to calculate for each zone the peak heating &amp; cooling loads and flow rates over all the </w:t>
      </w:r>
      <w:r w:rsidR="004A266D">
        <w:t>sizing periods (design days and sizing periods from the weather file, if specified)</w:t>
      </w:r>
      <w:r>
        <w:t xml:space="preserve">. The corresponding design load and flow rate sequences are saved for use in the system design calculations. </w:t>
      </w:r>
      <w:r>
        <w:rPr>
          <w:b/>
        </w:rPr>
        <w:t>This ends the zone design calculations.</w:t>
      </w:r>
    </w:p>
    <w:p w:rsidR="009A4A85" w:rsidRDefault="009A4A85" w:rsidP="00A03AAE">
      <w:pPr>
        <w:pStyle w:val="BodyText"/>
        <w:numPr>
          <w:ilvl w:val="3"/>
          <w:numId w:val="30"/>
        </w:numPr>
      </w:pPr>
      <w:r>
        <w:t xml:space="preserve">Set the </w:t>
      </w:r>
      <w:r>
        <w:rPr>
          <w:i/>
        </w:rPr>
        <w:t>SysSizingCalc</w:t>
      </w:r>
      <w:r>
        <w:t xml:space="preserve"> flag equal to </w:t>
      </w:r>
      <w:r>
        <w:rPr>
          <w:i/>
        </w:rPr>
        <w:t>true</w:t>
      </w:r>
      <w:r>
        <w:t>.</w:t>
      </w:r>
    </w:p>
    <w:p w:rsidR="009A4A85" w:rsidRDefault="009A4A85" w:rsidP="00A03AAE">
      <w:pPr>
        <w:pStyle w:val="BodyText"/>
        <w:numPr>
          <w:ilvl w:val="3"/>
          <w:numId w:val="30"/>
        </w:numPr>
      </w:pPr>
      <w:r>
        <w:t xml:space="preserve">Call </w:t>
      </w:r>
      <w:r>
        <w:rPr>
          <w:i/>
        </w:rPr>
        <w:t>ManageZoneEquipment</w:t>
      </w:r>
      <w:r>
        <w:t xml:space="preserve"> and </w:t>
      </w:r>
      <w:r>
        <w:rPr>
          <w:i/>
        </w:rPr>
        <w:t>ManageAirLoops</w:t>
      </w:r>
      <w:r>
        <w:t xml:space="preserve"> to read in the zone and central system inputs needed for the system design calculations. The program needs enough information to be able to figure out the overall air loop connectivity.</w:t>
      </w:r>
    </w:p>
    <w:p w:rsidR="009A4A85" w:rsidRDefault="009A4A85" w:rsidP="00A03AAE">
      <w:pPr>
        <w:pStyle w:val="BodyText"/>
        <w:numPr>
          <w:ilvl w:val="3"/>
          <w:numId w:val="30"/>
        </w:numPr>
      </w:pPr>
      <w:r>
        <w:lastRenderedPageBreak/>
        <w:t xml:space="preserve">Loop over all the </w:t>
      </w:r>
      <w:r w:rsidR="004A266D">
        <w:t>sizing periods by each day</w:t>
      </w:r>
      <w:r>
        <w:t xml:space="preserve">. </w:t>
      </w:r>
      <w:r>
        <w:rPr>
          <w:b/>
        </w:rPr>
        <w:t>This starts the system design calculations.</w:t>
      </w:r>
    </w:p>
    <w:p w:rsidR="009A4A85" w:rsidRDefault="009A4A85" w:rsidP="00A03AAE">
      <w:pPr>
        <w:pStyle w:val="BodyText"/>
        <w:numPr>
          <w:ilvl w:val="4"/>
          <w:numId w:val="30"/>
        </w:numPr>
      </w:pPr>
      <w:r>
        <w:t xml:space="preserve">Call </w:t>
      </w:r>
      <w:r>
        <w:rPr>
          <w:i/>
        </w:rPr>
        <w:t>UpdateSysSizing(BeginDay)</w:t>
      </w:r>
      <w:r>
        <w:t xml:space="preserve"> to initialize system design load and flow rate  sequences.</w:t>
      </w:r>
    </w:p>
    <w:p w:rsidR="009A4A85" w:rsidRDefault="009A4A85" w:rsidP="00A03AAE">
      <w:pPr>
        <w:pStyle w:val="BodyText"/>
        <w:numPr>
          <w:ilvl w:val="4"/>
          <w:numId w:val="30"/>
        </w:numPr>
      </w:pPr>
      <w:r>
        <w:t>Loop over hours in the day</w:t>
      </w:r>
    </w:p>
    <w:p w:rsidR="009A4A85" w:rsidRDefault="009A4A85" w:rsidP="00A03AAE">
      <w:pPr>
        <w:pStyle w:val="BodyText"/>
        <w:numPr>
          <w:ilvl w:val="5"/>
          <w:numId w:val="30"/>
        </w:numPr>
      </w:pPr>
      <w:r>
        <w:t>Loop over zone time steps in each hour</w:t>
      </w:r>
    </w:p>
    <w:p w:rsidR="009A4A85" w:rsidRDefault="009A4A85" w:rsidP="00A03AAE">
      <w:pPr>
        <w:pStyle w:val="BodyText"/>
        <w:numPr>
          <w:ilvl w:val="6"/>
          <w:numId w:val="30"/>
        </w:numPr>
      </w:pPr>
      <w:r>
        <w:t xml:space="preserve">Call </w:t>
      </w:r>
      <w:r>
        <w:rPr>
          <w:i/>
        </w:rPr>
        <w:t>ManageWeather</w:t>
      </w:r>
      <w:r>
        <w:t xml:space="preserve"> to obtain outside conditions for this time-step.</w:t>
      </w:r>
    </w:p>
    <w:p w:rsidR="009A4A85" w:rsidRDefault="009A4A85" w:rsidP="00A03AAE">
      <w:pPr>
        <w:pStyle w:val="BodyText"/>
        <w:numPr>
          <w:ilvl w:val="6"/>
          <w:numId w:val="30"/>
        </w:numPr>
      </w:pPr>
      <w:r>
        <w:t xml:space="preserve">Call </w:t>
      </w:r>
      <w:r>
        <w:rPr>
          <w:i/>
        </w:rPr>
        <w:t>UpdateSysSizing(DuringDay)</w:t>
      </w:r>
      <w:r>
        <w:t xml:space="preserve"> to save the results of the system design calculations in the system design load and flow rate sequences.</w:t>
      </w:r>
    </w:p>
    <w:p w:rsidR="009A4A85" w:rsidRDefault="009A4A85" w:rsidP="00A03AAE">
      <w:pPr>
        <w:pStyle w:val="BodyText"/>
        <w:numPr>
          <w:ilvl w:val="4"/>
          <w:numId w:val="30"/>
        </w:numPr>
      </w:pPr>
      <w:r>
        <w:t xml:space="preserve">Call </w:t>
      </w:r>
      <w:r>
        <w:rPr>
          <w:i/>
        </w:rPr>
        <w:t>UpdateSysSizing(EndDay)</w:t>
      </w:r>
      <w:r>
        <w:t xml:space="preserve"> to calculate peaks and moving averages from the system design sequences for each </w:t>
      </w:r>
      <w:r w:rsidR="004A266D">
        <w:t>sizing period</w:t>
      </w:r>
      <w:r>
        <w:t>.</w:t>
      </w:r>
    </w:p>
    <w:p w:rsidR="00605343" w:rsidRPr="00605343" w:rsidRDefault="009A4A85" w:rsidP="00A03AAE">
      <w:pPr>
        <w:pStyle w:val="BodyText"/>
        <w:numPr>
          <w:ilvl w:val="3"/>
          <w:numId w:val="30"/>
        </w:numPr>
      </w:pPr>
      <w:r>
        <w:t xml:space="preserve">Call </w:t>
      </w:r>
      <w:r>
        <w:rPr>
          <w:i/>
        </w:rPr>
        <w:t>UpdateSysSizing(EndSysSizingCalc))</w:t>
      </w:r>
      <w:r>
        <w:t xml:space="preserve"> to calculate for each system the peak heating &amp; cooling loads and flow rates over all the </w:t>
      </w:r>
      <w:r w:rsidR="004A266D">
        <w:t>sizing periods (</w:t>
      </w:r>
      <w:r>
        <w:t>design days</w:t>
      </w:r>
      <w:r w:rsidR="004A266D">
        <w:t xml:space="preserve"> and sizing periods from the weather file, if specified)</w:t>
      </w:r>
      <w:r>
        <w:t xml:space="preserve">. </w:t>
      </w:r>
      <w:r w:rsidR="004A266D">
        <w:t>The corresponding design load and flow rate sequences are saved for use in the component sizing calculations.</w:t>
      </w:r>
      <w:r>
        <w:t xml:space="preserve"> </w:t>
      </w:r>
      <w:r>
        <w:rPr>
          <w:b/>
        </w:rPr>
        <w:t xml:space="preserve">This ends the system design calculations. </w:t>
      </w:r>
    </w:p>
    <w:p w:rsidR="009A4A85" w:rsidRPr="00605343" w:rsidRDefault="009A4A85" w:rsidP="00A03AAE">
      <w:pPr>
        <w:pStyle w:val="BodyText"/>
        <w:numPr>
          <w:ilvl w:val="3"/>
          <w:numId w:val="30"/>
        </w:numPr>
        <w:rPr>
          <w:b/>
        </w:rPr>
      </w:pPr>
      <w:r w:rsidRPr="00605343">
        <w:rPr>
          <w:b/>
        </w:rPr>
        <w:t>And this ends the tasks of the Sizing Manager.</w:t>
      </w:r>
    </w:p>
    <w:p w:rsidR="00964C4A" w:rsidRDefault="00964C4A">
      <w:pPr>
        <w:pStyle w:val="Heading2"/>
        <w:rPr>
          <w:ins w:id="8" w:author="Brent Griffith" w:date="2015-03-11T07:52:00Z"/>
        </w:rPr>
      </w:pPr>
      <w:bookmarkStart w:id="9" w:name="_Toc351186599"/>
      <w:ins w:id="10" w:author="Brent Griffith" w:date="2015-03-11T07:52:00Z">
        <w:r>
          <w:t>HVAC Sizing Simulation Manager</w:t>
        </w:r>
      </w:ins>
    </w:p>
    <w:p w:rsidR="00BF7188" w:rsidRDefault="00764943">
      <w:pPr>
        <w:pStyle w:val="BodyText"/>
        <w:rPr>
          <w:ins w:id="11" w:author="Brent Griffith" w:date="2015-03-11T08:11:00Z"/>
        </w:rPr>
        <w:pPrChange w:id="12" w:author="Brent Griffith" w:date="2015-03-11T07:52:00Z">
          <w:pPr>
            <w:pStyle w:val="Heading2"/>
          </w:pPr>
        </w:pPrChange>
      </w:pPr>
      <w:ins w:id="13" w:author="Brent Griffith" w:date="2015-03-11T07:54:00Z">
        <w:r>
          <w:t>After the Sizing Manager has completed</w:t>
        </w:r>
      </w:ins>
      <w:ins w:id="14" w:author="Brent Griffith" w:date="2015-03-11T08:07:00Z">
        <w:r w:rsidR="00BF7188">
          <w:t xml:space="preserve"> its initial pass</w:t>
        </w:r>
      </w:ins>
      <w:ins w:id="15" w:author="Brent Griffith" w:date="2015-03-11T08:08:00Z">
        <w:r w:rsidR="00BF7188">
          <w:t>,</w:t>
        </w:r>
      </w:ins>
      <w:ins w:id="16" w:author="Brent Griffith" w:date="2015-03-11T08:07:00Z">
        <w:r w:rsidR="00BF7188">
          <w:t xml:space="preserve"> </w:t>
        </w:r>
      </w:ins>
      <w:ins w:id="17" w:author="Brent Griffith" w:date="2015-03-11T07:54:00Z">
        <w:r>
          <w:t>all the data needed to complete a running model should be available</w:t>
        </w:r>
      </w:ins>
      <w:ins w:id="18" w:author="Brent Griffith" w:date="2015-03-11T08:00:00Z">
        <w:r>
          <w:t xml:space="preserve"> and</w:t>
        </w:r>
      </w:ins>
      <w:ins w:id="19" w:author="Brent Griffith" w:date="2015-03-11T07:54:00Z">
        <w:r>
          <w:t xml:space="preserve"> the program </w:t>
        </w:r>
      </w:ins>
      <w:ins w:id="20" w:author="Brent Griffith" w:date="2015-03-11T08:08:00Z">
        <w:r w:rsidR="00BF7188">
          <w:t xml:space="preserve">is </w:t>
        </w:r>
      </w:ins>
      <w:ins w:id="21" w:author="Brent Griffith" w:date="2015-03-11T07:54:00Z">
        <w:r>
          <w:t xml:space="preserve">ready to run the </w:t>
        </w:r>
      </w:ins>
      <w:ins w:id="22" w:author="Brent Griffith" w:date="2015-03-11T08:10:00Z">
        <w:r w:rsidR="00BF7188">
          <w:t xml:space="preserve">main </w:t>
        </w:r>
      </w:ins>
      <w:ins w:id="23" w:author="Brent Griffith" w:date="2015-03-11T07:54:00Z">
        <w:r>
          <w:t>simul</w:t>
        </w:r>
      </w:ins>
      <w:ins w:id="24" w:author="Brent Griffith" w:date="2015-03-11T07:59:00Z">
        <w:r>
          <w:t>ation</w:t>
        </w:r>
      </w:ins>
      <w:ins w:id="25" w:author="Brent Griffith" w:date="2015-03-11T08:10:00Z">
        <w:r w:rsidR="00BF7188">
          <w:t>(s)</w:t>
        </w:r>
      </w:ins>
      <w:ins w:id="26" w:author="Brent Griffith" w:date="2015-03-11T07:54:00Z">
        <w:r>
          <w:t xml:space="preserve">.  </w:t>
        </w:r>
      </w:ins>
      <w:ins w:id="27" w:author="Brent Griffith" w:date="2015-03-11T08:00:00Z">
        <w:r>
          <w:t>However, a</w:t>
        </w:r>
      </w:ins>
      <w:ins w:id="28" w:author="Brent Griffith" w:date="2015-03-11T07:54:00Z">
        <w:r>
          <w:t>s of Version 8.</w:t>
        </w:r>
      </w:ins>
      <w:ins w:id="29" w:author="Brent Griffith" w:date="2015-03-17T14:36:00Z">
        <w:r w:rsidR="00AC3DFD">
          <w:t>3</w:t>
        </w:r>
      </w:ins>
      <w:ins w:id="30" w:author="Brent Griffith" w:date="2015-03-11T07:54:00Z">
        <w:r>
          <w:t xml:space="preserve"> </w:t>
        </w:r>
      </w:ins>
      <w:ins w:id="31" w:author="Brent Griffith" w:date="2015-03-11T07:56:00Z">
        <w:r>
          <w:t xml:space="preserve">there is now </w:t>
        </w:r>
      </w:ins>
      <w:ins w:id="32" w:author="Brent Griffith" w:date="2015-03-11T07:59:00Z">
        <w:r>
          <w:t>an</w:t>
        </w:r>
      </w:ins>
      <w:ins w:id="33" w:author="Brent Griffith" w:date="2015-03-11T07:56:00Z">
        <w:r>
          <w:t xml:space="preserve"> option of </w:t>
        </w:r>
      </w:ins>
      <w:ins w:id="34" w:author="Brent Griffith" w:date="2015-03-11T07:57:00Z">
        <w:r>
          <w:t>applying some advance</w:t>
        </w:r>
      </w:ins>
      <w:ins w:id="35" w:author="Brent Griffith" w:date="2015-03-11T08:08:00Z">
        <w:r w:rsidR="00BF7188">
          <w:t>d</w:t>
        </w:r>
      </w:ins>
      <w:ins w:id="36" w:author="Brent Griffith" w:date="2015-03-11T07:57:00Z">
        <w:r>
          <w:t xml:space="preserve"> sizing calculations using what </w:t>
        </w:r>
      </w:ins>
      <w:ins w:id="37" w:author="Brent Griffith" w:date="2015-03-11T08:00:00Z">
        <w:r>
          <w:t>are</w:t>
        </w:r>
      </w:ins>
      <w:ins w:id="38" w:author="Brent Griffith" w:date="2015-03-11T07:57:00Z">
        <w:r>
          <w:t xml:space="preserve"> call</w:t>
        </w:r>
      </w:ins>
      <w:ins w:id="39" w:author="Brent Griffith" w:date="2015-03-11T08:00:00Z">
        <w:r>
          <w:t>ed</w:t>
        </w:r>
      </w:ins>
      <w:ins w:id="40" w:author="Brent Griffith" w:date="2015-03-11T07:57:00Z">
        <w:r>
          <w:t xml:space="preserve"> </w:t>
        </w:r>
        <w:r w:rsidRPr="00764943">
          <w:rPr>
            <w:i/>
            <w:rPrChange w:id="41" w:author="Brent Griffith" w:date="2015-03-11T07:57:00Z">
              <w:rPr/>
            </w:rPrChange>
          </w:rPr>
          <w:t>HVAC Sizing Simulations</w:t>
        </w:r>
        <w:r>
          <w:t xml:space="preserve">.  </w:t>
        </w:r>
      </w:ins>
    </w:p>
    <w:p w:rsidR="00964C4A" w:rsidRDefault="00BF7188">
      <w:pPr>
        <w:pStyle w:val="BodyText"/>
        <w:rPr>
          <w:ins w:id="42" w:author="Brent Griffith" w:date="2015-03-11T08:19:00Z"/>
        </w:rPr>
        <w:pPrChange w:id="43" w:author="Brent Griffith" w:date="2015-03-11T07:52:00Z">
          <w:pPr>
            <w:pStyle w:val="Heading2"/>
          </w:pPr>
        </w:pPrChange>
      </w:pPr>
      <w:ins w:id="44" w:author="Brent Griffith" w:date="2015-03-11T08:08:00Z">
        <w:r>
          <w:t>With this new sizing method we distinguish between different kinds of simulations</w:t>
        </w:r>
      </w:ins>
      <w:ins w:id="45" w:author="Brent Griffith" w:date="2015-03-11T08:11:00Z">
        <w:r>
          <w:t xml:space="preserve"> and introduce some new terminology.  The </w:t>
        </w:r>
        <w:r w:rsidRPr="00BF7188">
          <w:rPr>
            <w:i/>
            <w:rPrChange w:id="46" w:author="Brent Griffith" w:date="2015-03-11T08:12:00Z">
              <w:rPr/>
            </w:rPrChange>
          </w:rPr>
          <w:t>Primary Simulations</w:t>
        </w:r>
      </w:ins>
      <w:ins w:id="47" w:author="Brent Griffith" w:date="2015-03-11T08:08:00Z">
        <w:r>
          <w:t xml:space="preserve"> </w:t>
        </w:r>
      </w:ins>
      <w:ins w:id="48" w:author="Brent Griffith" w:date="2015-03-11T08:12:00Z">
        <w:r>
          <w:t xml:space="preserve">are the main simulations that are the final version of the model to be run.  </w:t>
        </w:r>
      </w:ins>
      <w:ins w:id="49" w:author="Brent Griffith" w:date="2015-03-11T08:13:00Z">
        <w:r>
          <w:t>Prior to Version 8.</w:t>
        </w:r>
      </w:ins>
      <w:ins w:id="50" w:author="Brent Griffith" w:date="2015-03-17T14:36:00Z">
        <w:r w:rsidR="00AC3DFD">
          <w:t>3</w:t>
        </w:r>
      </w:ins>
      <w:ins w:id="51" w:author="Brent Griffith" w:date="2015-03-11T08:13:00Z">
        <w:r>
          <w:t>, t</w:t>
        </w:r>
      </w:ins>
      <w:ins w:id="52" w:author="Brent Griffith" w:date="2015-03-11T08:12:00Z">
        <w:r>
          <w:t xml:space="preserve">hese are </w:t>
        </w:r>
      </w:ins>
      <w:ins w:id="53" w:author="Brent Griffith" w:date="2015-03-11T08:13:00Z">
        <w:r>
          <w:t xml:space="preserve">just </w:t>
        </w:r>
      </w:ins>
      <w:ins w:id="54" w:author="Brent Griffith" w:date="2015-03-11T08:12:00Z">
        <w:r>
          <w:t>the usual simulations with the final results</w:t>
        </w:r>
      </w:ins>
      <w:ins w:id="55" w:author="Brent Griffith" w:date="2015-03-11T08:13:00Z">
        <w:r>
          <w:t xml:space="preserve">. </w:t>
        </w:r>
      </w:ins>
      <w:ins w:id="56" w:author="Brent Griffith" w:date="2015-03-11T08:12:00Z">
        <w:r>
          <w:t xml:space="preserve"> </w:t>
        </w:r>
      </w:ins>
      <w:ins w:id="57" w:author="Brent Griffith" w:date="2015-03-11T08:20:00Z">
        <w:r w:rsidR="008F5511">
          <w:t xml:space="preserve">When the program is running the zone heat balance model </w:t>
        </w:r>
      </w:ins>
      <w:ins w:id="58" w:author="Brent Griffith" w:date="2015-03-11T08:21:00Z">
        <w:r w:rsidR="008F5511">
          <w:t>over the sizing periods for zone sizing (</w:t>
        </w:r>
      </w:ins>
      <w:ins w:id="59" w:author="Brent Griffith" w:date="2015-03-11T08:20:00Z">
        <w:r w:rsidR="008F5511">
          <w:t xml:space="preserve">for step 3 in the Sizing Manager </w:t>
        </w:r>
      </w:ins>
      <w:ins w:id="60" w:author="Brent Griffith" w:date="2015-03-11T08:21:00Z">
        <w:r w:rsidR="008F5511">
          <w:t>description above)</w:t>
        </w:r>
      </w:ins>
      <w:ins w:id="61" w:author="Brent Griffith" w:date="2015-03-11T08:22:00Z">
        <w:r w:rsidR="008F5511">
          <w:t>, we call th</w:t>
        </w:r>
      </w:ins>
      <w:ins w:id="62" w:author="Brent Griffith" w:date="2015-03-11T08:24:00Z">
        <w:r w:rsidR="008F5511">
          <w:t>ose</w:t>
        </w:r>
      </w:ins>
      <w:ins w:id="63" w:author="Brent Griffith" w:date="2015-03-11T08:22:00Z">
        <w:r w:rsidR="008F5511">
          <w:t xml:space="preserve"> </w:t>
        </w:r>
        <w:r w:rsidR="008F5511" w:rsidRPr="008F5511">
          <w:rPr>
            <w:i/>
            <w:rPrChange w:id="64" w:author="Brent Griffith" w:date="2015-03-11T08:23:00Z">
              <w:rPr/>
            </w:rPrChange>
          </w:rPr>
          <w:t>Ideal Loads Sizing Simulation</w:t>
        </w:r>
      </w:ins>
      <w:ins w:id="65" w:author="Brent Griffith" w:date="2015-03-11T08:24:00Z">
        <w:r w:rsidR="008F5511">
          <w:rPr>
            <w:i/>
          </w:rPr>
          <w:t>s</w:t>
        </w:r>
      </w:ins>
      <w:ins w:id="66" w:author="Brent Griffith" w:date="2015-03-11T08:22:00Z">
        <w:r w:rsidR="008F5511">
          <w:t xml:space="preserve">.  </w:t>
        </w:r>
      </w:ins>
      <w:ins w:id="67" w:author="Brent Griffith" w:date="2015-03-11T08:23:00Z">
        <w:r w:rsidR="008F5511">
          <w:t>When the program is running the zone heat balance model over the sizing periods for component loads calculations we call th</w:t>
        </w:r>
      </w:ins>
      <w:ins w:id="68" w:author="Brent Griffith" w:date="2015-03-11T08:24:00Z">
        <w:r w:rsidR="008F5511">
          <w:t>ose</w:t>
        </w:r>
      </w:ins>
      <w:ins w:id="69" w:author="Brent Griffith" w:date="2015-03-11T08:23:00Z">
        <w:r w:rsidR="008F5511">
          <w:t xml:space="preserve"> </w:t>
        </w:r>
        <w:r w:rsidR="008F5511" w:rsidRPr="008F5511">
          <w:rPr>
            <w:i/>
            <w:rPrChange w:id="70" w:author="Brent Griffith" w:date="2015-03-11T08:24:00Z">
              <w:rPr/>
            </w:rPrChange>
          </w:rPr>
          <w:t>Ideal Component Loads Simulation</w:t>
        </w:r>
      </w:ins>
      <w:ins w:id="71" w:author="Brent Griffith" w:date="2015-03-11T08:24:00Z">
        <w:r w:rsidR="008F5511">
          <w:rPr>
            <w:i/>
          </w:rPr>
          <w:t>s</w:t>
        </w:r>
      </w:ins>
      <w:ins w:id="72" w:author="Brent Griffith" w:date="2015-03-11T08:23:00Z">
        <w:r w:rsidR="008F5511">
          <w:t xml:space="preserve">. </w:t>
        </w:r>
      </w:ins>
      <w:ins w:id="73" w:author="Brent Griffith" w:date="2015-03-11T08:08:00Z">
        <w:r w:rsidRPr="00BF7188">
          <w:rPr>
            <w:i/>
            <w:rPrChange w:id="74" w:author="Brent Griffith" w:date="2015-03-11T08:13:00Z">
              <w:rPr/>
            </w:rPrChange>
          </w:rPr>
          <w:t>HVAC Sizing Simulations</w:t>
        </w:r>
        <w:r>
          <w:t xml:space="preserve"> </w:t>
        </w:r>
      </w:ins>
      <w:ins w:id="75" w:author="Brent Griffith" w:date="2015-03-11T08:13:00Z">
        <w:r>
          <w:t xml:space="preserve">are a kind of simulation, where the program </w:t>
        </w:r>
      </w:ins>
      <w:ins w:id="76" w:author="Brent Griffith" w:date="2015-03-11T08:15:00Z">
        <w:r>
          <w:t xml:space="preserve">creates </w:t>
        </w:r>
      </w:ins>
      <w:ins w:id="77" w:author="Brent Griffith" w:date="2015-03-11T08:13:00Z">
        <w:r>
          <w:t xml:space="preserve">copies </w:t>
        </w:r>
      </w:ins>
      <w:ins w:id="78" w:author="Brent Griffith" w:date="2015-03-11T08:15:00Z">
        <w:r>
          <w:t xml:space="preserve">of sizing periods and runs </w:t>
        </w:r>
      </w:ins>
      <w:ins w:id="79" w:author="Brent Griffith" w:date="2015-03-11T08:16:00Z">
        <w:r>
          <w:t>them as complete</w:t>
        </w:r>
      </w:ins>
      <w:ins w:id="80" w:author="Brent Griffith" w:date="2015-03-11T08:15:00Z">
        <w:r>
          <w:t xml:space="preserve"> </w:t>
        </w:r>
      </w:ins>
      <w:ins w:id="81" w:author="Brent Griffith" w:date="2015-03-11T08:16:00Z">
        <w:r w:rsidR="008F5511">
          <w:t xml:space="preserve">EnergyPlus </w:t>
        </w:r>
      </w:ins>
      <w:ins w:id="82" w:author="Brent Griffith" w:date="2015-03-11T08:15:00Z">
        <w:r>
          <w:t>simulation</w:t>
        </w:r>
      </w:ins>
      <w:ins w:id="83" w:author="Brent Griffith" w:date="2015-03-11T08:16:00Z">
        <w:r>
          <w:t>s</w:t>
        </w:r>
      </w:ins>
      <w:ins w:id="84" w:author="Brent Griffith" w:date="2015-03-11T08:15:00Z">
        <w:r>
          <w:t xml:space="preserve"> with the</w:t>
        </w:r>
      </w:ins>
      <w:ins w:id="85" w:author="Brent Griffith" w:date="2015-03-11T08:16:00Z">
        <w:r>
          <w:t xml:space="preserve"> most current</w:t>
        </w:r>
      </w:ins>
      <w:ins w:id="86" w:author="Brent Griffith" w:date="2015-03-11T08:15:00Z">
        <w:r>
          <w:t xml:space="preserve"> equipment sizes</w:t>
        </w:r>
      </w:ins>
      <w:ins w:id="87" w:author="Brent Griffith" w:date="2015-03-11T08:25:00Z">
        <w:r w:rsidR="008F5511">
          <w:t xml:space="preserve"> and full HVAC systems</w:t>
        </w:r>
      </w:ins>
      <w:ins w:id="88" w:author="Brent Griffith" w:date="2015-03-11T08:16:00Z">
        <w:r>
          <w:t xml:space="preserve">. </w:t>
        </w:r>
      </w:ins>
      <w:ins w:id="89" w:author="Brent Griffith" w:date="2015-03-11T08:17:00Z">
        <w:r w:rsidR="008F5511">
          <w:t xml:space="preserve"> The advanced sizing algorithms monitor what occurred during those sizing periods and determines if new size results are needed</w:t>
        </w:r>
      </w:ins>
      <w:ins w:id="90" w:author="Brent Griffith" w:date="2015-03-11T08:27:00Z">
        <w:r w:rsidR="007640F2">
          <w:t xml:space="preserve"> and signals </w:t>
        </w:r>
      </w:ins>
      <w:ins w:id="91" w:author="Brent Griffith" w:date="2015-03-11T08:28:00Z">
        <w:r w:rsidR="007640F2">
          <w:t xml:space="preserve">systems and components </w:t>
        </w:r>
      </w:ins>
      <w:ins w:id="92" w:author="Brent Griffith" w:date="2015-03-11T08:27:00Z">
        <w:r w:rsidR="007640F2">
          <w:t>to re</w:t>
        </w:r>
      </w:ins>
      <w:ins w:id="93" w:author="Brent Griffith" w:date="2015-03-11T08:28:00Z">
        <w:r w:rsidR="007640F2">
          <w:t xml:space="preserve">peat their </w:t>
        </w:r>
      </w:ins>
      <w:ins w:id="94" w:author="Brent Griffith" w:date="2015-03-11T08:27:00Z">
        <w:r w:rsidR="007640F2">
          <w:t>siz</w:t>
        </w:r>
      </w:ins>
      <w:ins w:id="95" w:author="Brent Griffith" w:date="2015-03-11T08:28:00Z">
        <w:r w:rsidR="007640F2">
          <w:t>ing calculations</w:t>
        </w:r>
      </w:ins>
      <w:ins w:id="96" w:author="Brent Griffith" w:date="2015-03-11T08:17:00Z">
        <w:r w:rsidR="008F5511">
          <w:t xml:space="preserve">.  </w:t>
        </w:r>
      </w:ins>
      <w:ins w:id="97" w:author="Brent Griffith" w:date="2015-03-11T08:28:00Z">
        <w:r w:rsidR="007640F2">
          <w:t>T</w:t>
        </w:r>
      </w:ins>
      <w:ins w:id="98" w:author="Brent Griffith" w:date="2015-03-11T08:17:00Z">
        <w:r w:rsidR="008F5511">
          <w:t>he process can repeat in an iterative manner</w:t>
        </w:r>
      </w:ins>
      <w:ins w:id="99" w:author="Brent Griffith" w:date="2015-03-11T08:28:00Z">
        <w:r w:rsidR="007640F2">
          <w:t xml:space="preserve"> and </w:t>
        </w:r>
      </w:ins>
      <w:ins w:id="100" w:author="Brent Griffith" w:date="2015-03-11T08:29:00Z">
        <w:r w:rsidR="007640F2">
          <w:t xml:space="preserve">a </w:t>
        </w:r>
        <w:r w:rsidR="007640F2" w:rsidRPr="007640F2">
          <w:rPr>
            <w:i/>
            <w:rPrChange w:id="101" w:author="Brent Griffith" w:date="2015-03-11T08:29:00Z">
              <w:rPr/>
            </w:rPrChange>
          </w:rPr>
          <w:t>Sizing Pass</w:t>
        </w:r>
        <w:r w:rsidR="007640F2">
          <w:t xml:space="preserve"> refers to a set of </w:t>
        </w:r>
      </w:ins>
      <w:ins w:id="102" w:author="Brent Griffith" w:date="2015-03-11T08:30:00Z">
        <w:r w:rsidR="007640F2">
          <w:t xml:space="preserve">the </w:t>
        </w:r>
      </w:ins>
      <w:ins w:id="103" w:author="Brent Griffith" w:date="2015-03-11T08:29:00Z">
        <w:r w:rsidR="007640F2">
          <w:t xml:space="preserve">HVAC Sizing Simulations </w:t>
        </w:r>
      </w:ins>
      <w:ins w:id="104" w:author="Brent Griffith" w:date="2015-03-11T08:28:00Z">
        <w:r w:rsidR="007640F2">
          <w:t xml:space="preserve">for each of the sizing periods (e.g. two design days).  </w:t>
        </w:r>
      </w:ins>
    </w:p>
    <w:p w:rsidR="008F5511" w:rsidRDefault="008F5511">
      <w:pPr>
        <w:pStyle w:val="BodyText"/>
        <w:rPr>
          <w:ins w:id="105" w:author="Brent Griffith" w:date="2015-03-11T08:19:00Z"/>
        </w:rPr>
        <w:pPrChange w:id="106" w:author="Brent Griffith" w:date="2015-03-11T07:52:00Z">
          <w:pPr>
            <w:pStyle w:val="Heading2"/>
          </w:pPr>
        </w:pPrChange>
      </w:pPr>
    </w:p>
    <w:p w:rsidR="008F5511" w:rsidRDefault="008F5511">
      <w:pPr>
        <w:pStyle w:val="BodyText"/>
        <w:rPr>
          <w:ins w:id="107" w:author="Brent Griffith" w:date="2015-03-11T08:32:00Z"/>
        </w:rPr>
        <w:pPrChange w:id="108" w:author="Brent Griffith" w:date="2015-03-11T07:52:00Z">
          <w:pPr>
            <w:pStyle w:val="Heading2"/>
          </w:pPr>
        </w:pPrChange>
      </w:pPr>
      <w:ins w:id="109" w:author="Brent Griffith" w:date="2015-03-11T08:19:00Z">
        <w:r>
          <w:t xml:space="preserve">If the user has selected a sizing option that requires HVAC Sizing Simulations the main </w:t>
        </w:r>
        <w:r w:rsidRPr="00AD182A">
          <w:rPr>
            <w:i/>
          </w:rPr>
          <w:t>ManageSimulation</w:t>
        </w:r>
        <w:r>
          <w:t xml:space="preserve"> will call </w:t>
        </w:r>
        <w:r w:rsidRPr="00AD182A">
          <w:rPr>
            <w:i/>
            <w:highlight w:val="white"/>
          </w:rPr>
          <w:t>ManageHVACSizingSimulation</w:t>
        </w:r>
        <w:r w:rsidRPr="00AD182A">
          <w:rPr>
            <w:i/>
          </w:rPr>
          <w:t xml:space="preserve"> </w:t>
        </w:r>
        <w:r>
          <w:t xml:space="preserve">before going on to the main simulations.  </w:t>
        </w:r>
      </w:ins>
    </w:p>
    <w:p w:rsidR="00FD0503" w:rsidRDefault="00FD0503" w:rsidP="00FD0503">
      <w:pPr>
        <w:pStyle w:val="BodyText"/>
        <w:numPr>
          <w:ilvl w:val="3"/>
          <w:numId w:val="30"/>
        </w:numPr>
        <w:rPr>
          <w:ins w:id="110" w:author="Brent Griffith" w:date="2015-03-11T08:33:00Z"/>
        </w:rPr>
      </w:pPr>
      <w:ins w:id="111" w:author="Brent Griffith" w:date="2015-03-11T08:33:00Z">
        <w:r>
          <w:t xml:space="preserve">Instantiate a new HVACSizingSimulationManager object.  </w:t>
        </w:r>
      </w:ins>
    </w:p>
    <w:p w:rsidR="00FD0503" w:rsidRDefault="00FD0503" w:rsidP="00FD0503">
      <w:pPr>
        <w:pStyle w:val="BodyText"/>
        <w:numPr>
          <w:ilvl w:val="3"/>
          <w:numId w:val="30"/>
        </w:numPr>
        <w:rPr>
          <w:ins w:id="112" w:author="Brent Griffith" w:date="2015-03-11T08:35:00Z"/>
        </w:rPr>
      </w:pPr>
      <w:ins w:id="113" w:author="Brent Griffith" w:date="2015-03-11T08:34:00Z">
        <w:r>
          <w:t>Call DetermineSizingAnalysesNeeded()</w:t>
        </w:r>
      </w:ins>
      <w:ins w:id="114" w:author="Brent Griffith" w:date="2015-03-11T08:32:00Z">
        <w:r>
          <w:t>.</w:t>
        </w:r>
      </w:ins>
      <w:ins w:id="115" w:author="Brent Griffith" w:date="2015-03-11T08:35:00Z">
        <w:r>
          <w:t xml:space="preserve"> This checks what user input and decides what</w:t>
        </w:r>
      </w:ins>
      <w:ins w:id="116" w:author="Brent Griffith" w:date="2015-03-11T09:51:00Z">
        <w:r w:rsidR="00255717">
          <w:t>, i</w:t>
        </w:r>
        <w:r w:rsidR="006208D3">
          <w:t>f anything,</w:t>
        </w:r>
      </w:ins>
      <w:ins w:id="117" w:author="Brent Griffith" w:date="2015-03-11T08:35:00Z">
        <w:r w:rsidR="006208D3">
          <w:t xml:space="preserve"> </w:t>
        </w:r>
        <w:r>
          <w:t>need</w:t>
        </w:r>
      </w:ins>
      <w:ins w:id="118" w:author="Brent Griffith" w:date="2015-03-11T09:51:00Z">
        <w:r w:rsidR="006208D3">
          <w:t xml:space="preserve">s to be done </w:t>
        </w:r>
      </w:ins>
      <w:ins w:id="119" w:author="Brent Griffith" w:date="2015-03-11T08:35:00Z">
        <w:r>
          <w:t xml:space="preserve">for advanced sizing algorithms.  </w:t>
        </w:r>
      </w:ins>
      <w:ins w:id="120" w:author="Brent Griffith" w:date="2015-03-11T08:32:00Z">
        <w:r>
          <w:t xml:space="preserve"> </w:t>
        </w:r>
      </w:ins>
      <w:ins w:id="121" w:author="Brent Griffith" w:date="2015-03-11T09:52:00Z">
        <w:r w:rsidR="006208D3">
          <w:t xml:space="preserve">This </w:t>
        </w:r>
      </w:ins>
      <w:ins w:id="122" w:author="Brent Griffith" w:date="2015-03-11T09:51:00Z">
        <w:r w:rsidR="006208D3">
          <w:t>involves, for example, checking the input in Sizing:Plant object to see if coincident sizing option has been selected</w:t>
        </w:r>
      </w:ins>
      <w:ins w:id="123" w:author="Brent Griffith" w:date="2015-03-11T09:52:00Z">
        <w:r w:rsidR="006208D3">
          <w:t>.</w:t>
        </w:r>
      </w:ins>
    </w:p>
    <w:p w:rsidR="00FD0503" w:rsidRDefault="00FD0503" w:rsidP="00FD0503">
      <w:pPr>
        <w:pStyle w:val="BodyText"/>
        <w:numPr>
          <w:ilvl w:val="3"/>
          <w:numId w:val="30"/>
        </w:numPr>
        <w:rPr>
          <w:ins w:id="124" w:author="Brent Griffith" w:date="2015-03-11T08:32:00Z"/>
        </w:rPr>
      </w:pPr>
      <w:ins w:id="125" w:author="Brent Griffith" w:date="2015-03-11T08:35:00Z">
        <w:r>
          <w:t>Call SetupSizingAnalyses().  This</w:t>
        </w:r>
      </w:ins>
      <w:ins w:id="126" w:author="Brent Griffith" w:date="2015-03-11T09:51:00Z">
        <w:r w:rsidR="006208D3">
          <w:t xml:space="preserve"> method</w:t>
        </w:r>
      </w:ins>
      <w:ins w:id="127" w:author="Brent Griffith" w:date="2015-03-11T08:35:00Z">
        <w:r>
          <w:t xml:space="preserve"> creates the </w:t>
        </w:r>
      </w:ins>
      <w:ins w:id="128" w:author="Brent Griffith" w:date="2015-03-11T08:40:00Z">
        <w:r w:rsidR="003B4EBC">
          <w:t xml:space="preserve">data </w:t>
        </w:r>
      </w:ins>
      <w:ins w:id="129" w:author="Brent Griffith" w:date="2015-03-11T08:35:00Z">
        <w:r>
          <w:t>log</w:t>
        </w:r>
      </w:ins>
      <w:ins w:id="130" w:author="Brent Griffith" w:date="2015-03-11T08:36:00Z">
        <w:r>
          <w:t xml:space="preserve">ging apparatus </w:t>
        </w:r>
      </w:ins>
      <w:ins w:id="131" w:author="Brent Griffith" w:date="2015-03-11T08:35:00Z">
        <w:r>
          <w:t>needed to monitor operation during HVAC Sizing Simulations</w:t>
        </w:r>
      </w:ins>
      <w:ins w:id="132" w:author="Brent Griffith" w:date="2015-03-11T08:36:00Z">
        <w:r>
          <w:t>.  In</w:t>
        </w:r>
        <w:r w:rsidR="003B4EBC">
          <w:t xml:space="preserve">dividual sizing algorithms include </w:t>
        </w:r>
      </w:ins>
      <w:ins w:id="133" w:author="Brent Griffith" w:date="2015-03-11T08:38:00Z">
        <w:r w:rsidR="003B4EBC">
          <w:t>select</w:t>
        </w:r>
      </w:ins>
      <w:ins w:id="134" w:author="Brent Griffith" w:date="2015-03-11T08:39:00Z">
        <w:r w:rsidR="003B4EBC">
          <w:t>ing</w:t>
        </w:r>
      </w:ins>
      <w:ins w:id="135" w:author="Brent Griffith" w:date="2015-03-11T08:36:00Z">
        <w:r w:rsidR="003B4EBC">
          <w:t xml:space="preserve"> specific variables</w:t>
        </w:r>
      </w:ins>
      <w:ins w:id="136" w:author="Brent Griffith" w:date="2015-03-11T08:39:00Z">
        <w:r w:rsidR="003B4EBC">
          <w:t>,</w:t>
        </w:r>
      </w:ins>
      <w:ins w:id="137" w:author="Brent Griffith" w:date="2015-03-11T08:36:00Z">
        <w:r w:rsidR="003B4EBC">
          <w:t xml:space="preserve"> such as </w:t>
        </w:r>
      </w:ins>
      <w:ins w:id="138" w:author="Brent Griffith" w:date="2015-03-11T08:38:00Z">
        <w:r w:rsidR="003B4EBC">
          <w:t xml:space="preserve">system </w:t>
        </w:r>
      </w:ins>
      <w:ins w:id="139" w:author="Brent Griffith" w:date="2015-03-11T08:36:00Z">
        <w:r w:rsidR="003B4EBC">
          <w:t>node state</w:t>
        </w:r>
      </w:ins>
      <w:ins w:id="140" w:author="Brent Griffith" w:date="2015-03-11T08:38:00Z">
        <w:r w:rsidR="003B4EBC">
          <w:t>s</w:t>
        </w:r>
      </w:ins>
      <w:ins w:id="141" w:author="Brent Griffith" w:date="2015-03-11T08:36:00Z">
        <w:r w:rsidR="003B4EBC">
          <w:t xml:space="preserve"> or load </w:t>
        </w:r>
      </w:ins>
      <w:ins w:id="142" w:author="Brent Griffith" w:date="2015-03-11T08:38:00Z">
        <w:r w:rsidR="003B4EBC">
          <w:t>output variables</w:t>
        </w:r>
      </w:ins>
      <w:ins w:id="143" w:author="Brent Griffith" w:date="2015-03-11T08:39:00Z">
        <w:r w:rsidR="003B4EBC">
          <w:t>, that will be recorded</w:t>
        </w:r>
      </w:ins>
      <w:ins w:id="144" w:author="Brent Griffith" w:date="2015-03-11T08:38:00Z">
        <w:r w:rsidR="003B4EBC">
          <w:t xml:space="preserve">. </w:t>
        </w:r>
      </w:ins>
    </w:p>
    <w:p w:rsidR="00FD0503" w:rsidRDefault="006208D3" w:rsidP="00FD0503">
      <w:pPr>
        <w:pStyle w:val="BodyText"/>
        <w:numPr>
          <w:ilvl w:val="3"/>
          <w:numId w:val="30"/>
        </w:numPr>
        <w:rPr>
          <w:ins w:id="145" w:author="Brent Griffith" w:date="2015-03-11T09:53:00Z"/>
        </w:rPr>
      </w:pPr>
      <w:ins w:id="146" w:author="Brent Griffith" w:date="2015-03-11T09:53:00Z">
        <w:r>
          <w:lastRenderedPageBreak/>
          <w:t xml:space="preserve"> Loop over some number of Sizing Passes.  The set of sizing periods, run as HVAC Sizing Simulations, can iterate up to a maximum limit on the number of passes</w:t>
        </w:r>
      </w:ins>
    </w:p>
    <w:p w:rsidR="006208D3" w:rsidRDefault="006208D3">
      <w:pPr>
        <w:pStyle w:val="BodyText"/>
        <w:numPr>
          <w:ilvl w:val="4"/>
          <w:numId w:val="30"/>
        </w:numPr>
        <w:rPr>
          <w:ins w:id="147" w:author="Brent Griffith" w:date="2015-03-11T09:56:00Z"/>
        </w:rPr>
        <w:pPrChange w:id="148" w:author="Brent Griffith" w:date="2015-03-11T09:54:00Z">
          <w:pPr>
            <w:pStyle w:val="BodyText"/>
            <w:numPr>
              <w:ilvl w:val="3"/>
              <w:numId w:val="30"/>
            </w:numPr>
            <w:tabs>
              <w:tab w:val="num" w:pos="1440"/>
            </w:tabs>
            <w:ind w:left="1440" w:hanging="360"/>
          </w:pPr>
        </w:pPrChange>
      </w:pPr>
      <w:ins w:id="149" w:author="Brent Griffith" w:date="2015-03-11T09:54:00Z">
        <w:r>
          <w:t xml:space="preserve">Loop over all the sizing periods by each day.  This runs the HVAC Sizing Simulations which have basically </w:t>
        </w:r>
      </w:ins>
      <w:ins w:id="150" w:author="Brent Griffith" w:date="2015-03-11T09:55:00Z">
        <w:r>
          <w:t>the</w:t>
        </w:r>
      </w:ins>
      <w:ins w:id="151" w:author="Brent Griffith" w:date="2015-03-11T09:54:00Z">
        <w:r>
          <w:t xml:space="preserve"> </w:t>
        </w:r>
      </w:ins>
      <w:ins w:id="152" w:author="Brent Griffith" w:date="2015-03-11T09:55:00Z">
        <w:r>
          <w:t xml:space="preserve">same </w:t>
        </w:r>
      </w:ins>
      <w:ins w:id="153" w:author="Brent Griffith" w:date="2015-03-11T10:01:00Z">
        <w:r w:rsidR="00944D3A">
          <w:t xml:space="preserve">set of </w:t>
        </w:r>
      </w:ins>
      <w:ins w:id="154" w:author="Brent Griffith" w:date="2015-03-11T09:55:00Z">
        <w:r>
          <w:t xml:space="preserve">calls as are used for </w:t>
        </w:r>
      </w:ins>
      <w:ins w:id="155" w:author="Brent Griffith" w:date="2015-03-11T10:01:00Z">
        <w:r w:rsidR="00944D3A">
          <w:t xml:space="preserve">marching through time and calling of EnergyPlus modeling for </w:t>
        </w:r>
      </w:ins>
      <w:ins w:id="156" w:author="Brent Griffith" w:date="2015-03-11T09:55:00Z">
        <w:r>
          <w:t xml:space="preserve">the Primary Simulations (in </w:t>
        </w:r>
        <w:r w:rsidRPr="006208D3">
          <w:rPr>
            <w:i/>
            <w:rPrChange w:id="157" w:author="Brent Griffith" w:date="2015-03-11T09:55:00Z">
              <w:rPr/>
            </w:rPrChange>
          </w:rPr>
          <w:t>ManageSimulation</w:t>
        </w:r>
        <w:r>
          <w:t>).</w:t>
        </w:r>
      </w:ins>
    </w:p>
    <w:p w:rsidR="006208D3" w:rsidRDefault="006208D3">
      <w:pPr>
        <w:pStyle w:val="BodyText"/>
        <w:numPr>
          <w:ilvl w:val="5"/>
          <w:numId w:val="30"/>
        </w:numPr>
        <w:rPr>
          <w:ins w:id="158" w:author="Brent Griffith" w:date="2015-03-11T09:57:00Z"/>
        </w:rPr>
        <w:pPrChange w:id="159" w:author="Brent Griffith" w:date="2015-03-11T10:02:00Z">
          <w:pPr>
            <w:pStyle w:val="BodyText"/>
            <w:numPr>
              <w:ilvl w:val="3"/>
              <w:numId w:val="30"/>
            </w:numPr>
            <w:tabs>
              <w:tab w:val="num" w:pos="1440"/>
            </w:tabs>
            <w:ind w:left="1440" w:hanging="360"/>
          </w:pPr>
        </w:pPrChange>
      </w:pPr>
      <w:ins w:id="160" w:author="Brent Griffith" w:date="2015-03-11T09:56:00Z">
        <w:r>
          <w:t xml:space="preserve">Call PostProcessLogs().  This method applies running averages (if desired) and averages system timestep data to fill zone timestep data in </w:t>
        </w:r>
      </w:ins>
      <w:ins w:id="161" w:author="Brent Griffith" w:date="2015-03-11T09:57:00Z">
        <w:r>
          <w:t>the</w:t>
        </w:r>
      </w:ins>
      <w:ins w:id="162" w:author="Brent Griffith" w:date="2015-03-11T09:56:00Z">
        <w:r>
          <w:t xml:space="preserve"> </w:t>
        </w:r>
      </w:ins>
      <w:ins w:id="163" w:author="Brent Griffith" w:date="2015-03-11T09:57:00Z">
        <w:r>
          <w:t>records.</w:t>
        </w:r>
      </w:ins>
    </w:p>
    <w:p w:rsidR="006208D3" w:rsidRDefault="006208D3">
      <w:pPr>
        <w:pStyle w:val="BodyText"/>
        <w:numPr>
          <w:ilvl w:val="5"/>
          <w:numId w:val="30"/>
        </w:numPr>
        <w:rPr>
          <w:ins w:id="164" w:author="Brent Griffith" w:date="2015-03-11T09:59:00Z"/>
        </w:rPr>
        <w:pPrChange w:id="165" w:author="Brent Griffith" w:date="2015-03-11T10:02:00Z">
          <w:pPr>
            <w:pStyle w:val="BodyText"/>
            <w:numPr>
              <w:ilvl w:val="3"/>
              <w:numId w:val="30"/>
            </w:numPr>
            <w:tabs>
              <w:tab w:val="num" w:pos="1440"/>
            </w:tabs>
            <w:ind w:left="1440" w:hanging="360"/>
          </w:pPr>
        </w:pPrChange>
      </w:pPr>
      <w:ins w:id="166" w:author="Brent Griffith" w:date="2015-03-11T09:57:00Z">
        <w:r>
          <w:t>Call ProcessCoincidentPlantSizeAdjustments().</w:t>
        </w:r>
      </w:ins>
      <w:ins w:id="167" w:author="Brent Griffith" w:date="2015-03-11T09:58:00Z">
        <w:r>
          <w:t xml:space="preserve"> This method retrieves data from the logs and calls for the coincident plant sizing algorithm to execute. Set flag if the sizing analyses request another Sizing </w:t>
        </w:r>
      </w:ins>
      <w:ins w:id="168" w:author="Brent Griffith" w:date="2015-03-11T09:59:00Z">
        <w:r>
          <w:t xml:space="preserve">Pass.  </w:t>
        </w:r>
      </w:ins>
      <w:ins w:id="169" w:author="Brent Griffith" w:date="2015-03-11T10:41:00Z">
        <w:r w:rsidR="00D12893">
          <w:t>(See the section below on Coincident Plant Sizing.)</w:t>
        </w:r>
      </w:ins>
    </w:p>
    <w:p w:rsidR="006208D3" w:rsidRDefault="006208D3">
      <w:pPr>
        <w:pStyle w:val="BodyText"/>
        <w:numPr>
          <w:ilvl w:val="5"/>
          <w:numId w:val="30"/>
        </w:numPr>
        <w:rPr>
          <w:ins w:id="170" w:author="Brent Griffith" w:date="2015-03-11T10:02:00Z"/>
        </w:rPr>
        <w:pPrChange w:id="171" w:author="Brent Griffith" w:date="2015-03-11T10:02:00Z">
          <w:pPr>
            <w:pStyle w:val="BodyText"/>
            <w:numPr>
              <w:ilvl w:val="3"/>
              <w:numId w:val="30"/>
            </w:numPr>
            <w:tabs>
              <w:tab w:val="num" w:pos="1440"/>
            </w:tabs>
            <w:ind w:left="1440" w:hanging="360"/>
          </w:pPr>
        </w:pPrChange>
      </w:pPr>
      <w:ins w:id="172" w:author="Brent Griffith" w:date="2015-03-11T09:59:00Z">
        <w:r>
          <w:t xml:space="preserve">Call RedoKickOffAndResize(). The methods calls SetupSimulation() and sets flag to signal that </w:t>
        </w:r>
      </w:ins>
      <w:ins w:id="173" w:author="Brent Griffith" w:date="2015-03-11T10:00:00Z">
        <w:r>
          <w:t xml:space="preserve">system and component level </w:t>
        </w:r>
      </w:ins>
      <w:ins w:id="174" w:author="Brent Griffith" w:date="2015-03-11T09:59:00Z">
        <w:r>
          <w:t>siz</w:t>
        </w:r>
      </w:ins>
      <w:ins w:id="175" w:author="Brent Griffith" w:date="2015-03-11T10:00:00Z">
        <w:r>
          <w:t>ing</w:t>
        </w:r>
      </w:ins>
      <w:ins w:id="176" w:author="Brent Griffith" w:date="2015-03-11T09:59:00Z">
        <w:r>
          <w:t xml:space="preserve"> methods need to be called again</w:t>
        </w:r>
      </w:ins>
      <w:ins w:id="177" w:author="Brent Griffith" w:date="2015-03-11T10:00:00Z">
        <w:r>
          <w:t>.</w:t>
        </w:r>
      </w:ins>
      <w:ins w:id="178" w:author="Brent Griffith" w:date="2015-03-11T10:42:00Z">
        <w:r w:rsidR="00D12893">
          <w:t xml:space="preserve">  These are fake timesteps used to initialize and are not part of a Simulation.</w:t>
        </w:r>
      </w:ins>
    </w:p>
    <w:p w:rsidR="00944D3A" w:rsidRDefault="00944D3A">
      <w:pPr>
        <w:pStyle w:val="BodyText"/>
        <w:numPr>
          <w:ilvl w:val="4"/>
          <w:numId w:val="30"/>
        </w:numPr>
        <w:rPr>
          <w:ins w:id="179" w:author="Brent Griffith" w:date="2015-03-11T10:01:00Z"/>
        </w:rPr>
        <w:pPrChange w:id="180" w:author="Brent Griffith" w:date="2015-03-11T10:02:00Z">
          <w:pPr>
            <w:pStyle w:val="BodyText"/>
            <w:numPr>
              <w:ilvl w:val="3"/>
              <w:numId w:val="30"/>
            </w:numPr>
            <w:tabs>
              <w:tab w:val="num" w:pos="1440"/>
            </w:tabs>
            <w:ind w:left="1440" w:hanging="360"/>
          </w:pPr>
        </w:pPrChange>
      </w:pPr>
      <w:ins w:id="181" w:author="Brent Griffith" w:date="2015-03-11T10:03:00Z">
        <w:r>
          <w:t xml:space="preserve">Break out of Sizing Pass loop if </w:t>
        </w:r>
      </w:ins>
      <w:ins w:id="182" w:author="Brent Griffith" w:date="2015-03-11T10:02:00Z">
        <w:r>
          <w:t>size results did not change or the limit on Sizing Passes has been reached</w:t>
        </w:r>
      </w:ins>
      <w:ins w:id="183" w:author="Brent Griffith" w:date="2015-03-11T10:03:00Z">
        <w:r>
          <w:t>.</w:t>
        </w:r>
      </w:ins>
    </w:p>
    <w:p w:rsidR="00944D3A" w:rsidRDefault="00944D3A" w:rsidP="00944D3A">
      <w:pPr>
        <w:pStyle w:val="BodyText"/>
        <w:numPr>
          <w:ilvl w:val="3"/>
          <w:numId w:val="30"/>
        </w:numPr>
        <w:rPr>
          <w:ins w:id="184" w:author="Brent Griffith" w:date="2015-03-11T10:42:00Z"/>
        </w:rPr>
      </w:pPr>
      <w:ins w:id="185" w:author="Brent Griffith" w:date="2015-03-11T10:03:00Z">
        <w:r>
          <w:t xml:space="preserve"> Empty HVACSizingSimulationManager object</w:t>
        </w:r>
      </w:ins>
      <w:ins w:id="186" w:author="Brent Griffith" w:date="2015-03-11T10:04:00Z">
        <w:r>
          <w:t xml:space="preserve"> to free memory</w:t>
        </w:r>
      </w:ins>
    </w:p>
    <w:p w:rsidR="00D12893" w:rsidRDefault="00D12893">
      <w:pPr>
        <w:pStyle w:val="BodyText"/>
        <w:ind w:left="1440"/>
        <w:rPr>
          <w:ins w:id="187" w:author="Brent Griffith" w:date="2015-03-11T10:42:00Z"/>
        </w:rPr>
        <w:pPrChange w:id="188" w:author="Brent Griffith" w:date="2015-03-11T10:42:00Z">
          <w:pPr>
            <w:pStyle w:val="BodyText"/>
            <w:numPr>
              <w:ilvl w:val="3"/>
              <w:numId w:val="30"/>
            </w:numPr>
            <w:tabs>
              <w:tab w:val="num" w:pos="1440"/>
            </w:tabs>
            <w:ind w:left="1440" w:hanging="360"/>
          </w:pPr>
        </w:pPrChange>
      </w:pPr>
    </w:p>
    <w:p w:rsidR="00D12893" w:rsidRPr="00D12893" w:rsidRDefault="00D12893">
      <w:pPr>
        <w:pStyle w:val="BodyText"/>
        <w:rPr>
          <w:ins w:id="189" w:author="Brent Griffith" w:date="2015-03-11T10:00:00Z"/>
        </w:rPr>
        <w:pPrChange w:id="190" w:author="Brent Griffith" w:date="2015-03-11T10:42:00Z">
          <w:pPr>
            <w:pStyle w:val="BodyText"/>
            <w:numPr>
              <w:ilvl w:val="3"/>
              <w:numId w:val="30"/>
            </w:numPr>
            <w:tabs>
              <w:tab w:val="num" w:pos="1440"/>
            </w:tabs>
            <w:ind w:left="1440" w:hanging="360"/>
          </w:pPr>
        </w:pPrChange>
      </w:pPr>
      <w:ins w:id="191" w:author="Brent Griffith" w:date="2015-03-11T10:42:00Z">
        <w:r>
          <w:t xml:space="preserve">Currently the only application for HVAC Sizing Simulations is to improve the sizing of plant loops </w:t>
        </w:r>
      </w:ins>
      <w:ins w:id="192" w:author="Brent Griffith" w:date="2015-03-11T10:43:00Z">
        <w:r>
          <w:t>using</w:t>
        </w:r>
      </w:ins>
      <w:ins w:id="193" w:author="Brent Griffith" w:date="2015-03-11T10:42:00Z">
        <w:r>
          <w:t xml:space="preserve"> </w:t>
        </w:r>
      </w:ins>
      <w:ins w:id="194" w:author="Brent Griffith" w:date="2015-03-11T10:43:00Z">
        <w:r>
          <w:t xml:space="preserve">the “Coincident” sizing option.  However this approach may be expanded in the future to extend advanced sizing methods to air-side equipment. </w:t>
        </w:r>
      </w:ins>
    </w:p>
    <w:p w:rsidR="00FD0503" w:rsidRPr="00964C4A" w:rsidRDefault="00FD0503">
      <w:pPr>
        <w:pStyle w:val="BodyText"/>
        <w:rPr>
          <w:ins w:id="195" w:author="Brent Griffith" w:date="2015-03-11T07:52:00Z"/>
        </w:rPr>
        <w:pPrChange w:id="196" w:author="Brent Griffith" w:date="2015-03-11T07:52:00Z">
          <w:pPr>
            <w:pStyle w:val="Heading2"/>
          </w:pPr>
        </w:pPrChange>
      </w:pPr>
    </w:p>
    <w:p w:rsidR="009A4A85" w:rsidRDefault="009A4A85">
      <w:pPr>
        <w:pStyle w:val="Heading2"/>
      </w:pPr>
      <w:r>
        <w:t>Zone Design Loads and Air Flow Rates</w:t>
      </w:r>
      <w:bookmarkEnd w:id="9"/>
    </w:p>
    <w:p w:rsidR="009A4A85" w:rsidRDefault="009A4A85">
      <w:pPr>
        <w:pStyle w:val="Heading3"/>
      </w:pPr>
      <w:bookmarkStart w:id="197" w:name="_Toc351186600"/>
      <w:r>
        <w:t>Overview</w:t>
      </w:r>
      <w:bookmarkEnd w:id="197"/>
    </w:p>
    <w:p w:rsidR="009A4A85" w:rsidRDefault="009A4A85">
      <w:pPr>
        <w:pStyle w:val="BodyText"/>
      </w:pPr>
      <w:r>
        <w:t>There is no single best way to establish design HVAC flow rates and size HVAC equipment. Different building designs, c</w:t>
      </w:r>
      <w:smartTag w:uri="schemas-city2airport-com/woprcity2airport" w:element="City">
        <w:r>
          <w:t>lima</w:t>
        </w:r>
      </w:smartTag>
      <w:r>
        <w:t>tes, and HVAC systems will impose varying constraints on the designer. The method used to size an HVAC system in a hot, moist c</w:t>
      </w:r>
      <w:smartTag w:uri="schemas-city2airport-com/woprcity2airport" w:element="City">
        <w:r>
          <w:t>lima</w:t>
        </w:r>
      </w:smartTag>
      <w:r>
        <w:t xml:space="preserve">te such as </w:t>
      </w:r>
      <w:smartTag w:uri="urn:schemas-microsoft-com:office:smarttags" w:element="City">
        <w:smartTag w:uri="schemas-city2airport-com/woprcity2airport" w:element="City">
          <w:r>
            <w:t>Miami</w:t>
          </w:r>
        </w:smartTag>
      </w:smartTag>
      <w:r>
        <w:t xml:space="preserve"> will be different than the method used for a building in </w:t>
      </w:r>
      <w:smartTag w:uri="urn:schemas-microsoft-com:office:smarttags" w:element="place">
        <w:smartTag w:uri="urn:schemas-microsoft-com:office:smarttags" w:element="City">
          <w:smartTag w:uri="schemas-city2airport-com/woprcity2airport" w:element="City">
            <w:r>
              <w:t>Albuquerque</w:t>
            </w:r>
          </w:smartTag>
        </w:smartTag>
      </w:smartTag>
      <w:r>
        <w:t>. The type of building is also relevant – a simple watts per square foot loads estimate could be adequate for a building containing a network server farm while a detailed, dynamic loads simulation would be necessary for a passive solar building. In the end the designer’s experience and engineering judgement will play an important role in any sizing calculation.</w:t>
      </w:r>
    </w:p>
    <w:p w:rsidR="009A4A85" w:rsidRDefault="009A4A85">
      <w:pPr>
        <w:pStyle w:val="BodyText"/>
      </w:pPr>
      <w:r>
        <w:t xml:space="preserve">HVAC equipment sizing begins with the calculation of space heating and cooling loads. A space cooling  (heating) load is defined as the rate at which heat must be removed (added) to a space to maintain a constant temperature. The current industry standard method for calculating space loads is the </w:t>
      </w:r>
      <w:r>
        <w:rPr>
          <w:i/>
          <w:iCs/>
        </w:rPr>
        <w:t>heat balance method</w:t>
      </w:r>
      <w:r>
        <w:t xml:space="preserve">  [ASHRAE Fundamentals (2001), page 29.1; Pedersen et al., (1997); Pedersen (2001). Since EnergyPlus is a heat balance based simulation program it is straightforward for the program to use this method for calculating zone loads.</w:t>
      </w:r>
    </w:p>
    <w:p w:rsidR="009A4A85" w:rsidRDefault="009A4A85">
      <w:pPr>
        <w:pStyle w:val="Heading3"/>
      </w:pPr>
      <w:bookmarkStart w:id="198" w:name="_Toc351186601"/>
      <w:r>
        <w:t>Zone Design Data Arrays</w:t>
      </w:r>
      <w:bookmarkEnd w:id="198"/>
    </w:p>
    <w:p w:rsidR="009A4A85" w:rsidRDefault="009A4A85">
      <w:pPr>
        <w:pStyle w:val="BodyText"/>
      </w:pPr>
      <w:r>
        <w:t>The zone design data arrays are:</w:t>
      </w:r>
    </w:p>
    <w:p w:rsidR="009A4A85" w:rsidRDefault="009A4A85">
      <w:pPr>
        <w:pStyle w:val="BodyText"/>
        <w:ind w:left="1440"/>
      </w:pPr>
      <w:r>
        <w:rPr>
          <w:i/>
          <w:iCs/>
        </w:rPr>
        <w:t>ZoneSizingInput(i)</w:t>
      </w:r>
      <w:r>
        <w:t xml:space="preserve"> stores the input data from the </w:t>
      </w:r>
      <w:r w:rsidR="00B7497B">
        <w:t>Sizing:Zone</w:t>
      </w:r>
      <w:r>
        <w:rPr>
          <w:i/>
          <w:iCs/>
        </w:rPr>
        <w:t xml:space="preserve"> </w:t>
      </w:r>
      <w:r>
        <w:t xml:space="preserve">objects. </w:t>
      </w:r>
    </w:p>
    <w:p w:rsidR="009A4A85" w:rsidRDefault="009A4A85">
      <w:pPr>
        <w:pStyle w:val="BodyText"/>
        <w:ind w:left="1440"/>
      </w:pPr>
      <w:r>
        <w:rPr>
          <w:i/>
          <w:iCs/>
        </w:rPr>
        <w:t xml:space="preserve">CalcZoneSizing(i,j) </w:t>
      </w:r>
      <w:r>
        <w:t>stores the results of the zone design calculations for all zones and all design days. The index i is for the controlled zones, j for design days.</w:t>
      </w:r>
    </w:p>
    <w:p w:rsidR="009A4A85" w:rsidRDefault="009A4A85">
      <w:pPr>
        <w:pStyle w:val="BodyText"/>
        <w:ind w:left="1440"/>
      </w:pPr>
      <w:r>
        <w:rPr>
          <w:i/>
          <w:iCs/>
        </w:rPr>
        <w:t xml:space="preserve">CalcFinalZoneSizing(i) </w:t>
      </w:r>
      <w:r>
        <w:t>stores the results of the zone design calculations for the peak heating and cooling cases for each zone. The index i is for the controlled zones.</w:t>
      </w:r>
    </w:p>
    <w:p w:rsidR="009A4A85" w:rsidRDefault="009A4A85">
      <w:pPr>
        <w:pStyle w:val="BodyText"/>
        <w:ind w:left="1440"/>
      </w:pPr>
      <w:r>
        <w:rPr>
          <w:i/>
          <w:iCs/>
        </w:rPr>
        <w:lastRenderedPageBreak/>
        <w:t xml:space="preserve">ZoneSizing(i,j) </w:t>
      </w:r>
      <w:r>
        <w:t xml:space="preserve">corresponds to </w:t>
      </w:r>
      <w:r>
        <w:rPr>
          <w:i/>
          <w:iCs/>
        </w:rPr>
        <w:t>CalcZoneSizing</w:t>
      </w:r>
      <w:r>
        <w:t xml:space="preserve"> but includes the effect of the user specified sizing factor or user specified zone design flow rate.</w:t>
      </w:r>
    </w:p>
    <w:p w:rsidR="009A4A85" w:rsidRDefault="009A4A85">
      <w:pPr>
        <w:pStyle w:val="BodyText"/>
        <w:ind w:left="1440"/>
      </w:pPr>
      <w:r>
        <w:rPr>
          <w:i/>
          <w:iCs/>
        </w:rPr>
        <w:t>FinalZoneSizing(i)</w:t>
      </w:r>
      <w:r>
        <w:t xml:space="preserve"> corresponds to </w:t>
      </w:r>
      <w:r>
        <w:rPr>
          <w:i/>
          <w:iCs/>
        </w:rPr>
        <w:t>CalcFinalZoneSizing</w:t>
      </w:r>
      <w:r>
        <w:t xml:space="preserve"> but includes the effect of the user specified sizing factor or user specified zone design flow rate.</w:t>
      </w:r>
    </w:p>
    <w:p w:rsidR="009A4A85" w:rsidRDefault="009A4A85">
      <w:pPr>
        <w:pStyle w:val="BodyText"/>
      </w:pPr>
      <w:r>
        <w:t xml:space="preserve">The data stored in </w:t>
      </w:r>
      <w:r>
        <w:rPr>
          <w:i/>
          <w:iCs/>
        </w:rPr>
        <w:t>CalcZoneSizing</w:t>
      </w:r>
      <w:r>
        <w:t xml:space="preserve">, </w:t>
      </w:r>
      <w:r>
        <w:rPr>
          <w:i/>
          <w:iCs/>
        </w:rPr>
        <w:t>CalcFinalZoneSizing</w:t>
      </w:r>
      <w:r>
        <w:t xml:space="preserve">, </w:t>
      </w:r>
      <w:r>
        <w:rPr>
          <w:i/>
          <w:iCs/>
        </w:rPr>
        <w:t>ZoneSizing</w:t>
      </w:r>
      <w:r>
        <w:t xml:space="preserve"> and </w:t>
      </w:r>
      <w:r>
        <w:rPr>
          <w:i/>
          <w:iCs/>
        </w:rPr>
        <w:t>FinalZoneSizing</w:t>
      </w:r>
      <w:r>
        <w:t xml:space="preserve"> includes the following data items.</w:t>
      </w:r>
    </w:p>
    <w:p w:rsidR="009A4A85" w:rsidRDefault="009A4A85">
      <w:pPr>
        <w:pStyle w:val="BodyText"/>
      </w:pPr>
    </w:p>
    <w:p w:rsidR="009A4A85" w:rsidRDefault="009A4A85">
      <w:pPr>
        <w:pStyle w:val="Caption"/>
      </w:pPr>
      <w:bookmarkStart w:id="199" w:name="_Ref226429800"/>
      <w:bookmarkStart w:id="200" w:name="_Ref226429779"/>
      <w:bookmarkStart w:id="201" w:name="_Ref226429841"/>
      <w:bookmarkStart w:id="202" w:name="_Ref226429884"/>
      <w:bookmarkStart w:id="203" w:name="_Ref226429922"/>
      <w:r>
        <w:t xml:space="preserve">Table </w:t>
      </w:r>
      <w:fldSimple w:instr=" SEQ Table \* ARABIC ">
        <w:r w:rsidR="00515819">
          <w:rPr>
            <w:noProof/>
          </w:rPr>
          <w:t>37</w:t>
        </w:r>
      </w:fldSimple>
      <w:bookmarkEnd w:id="199"/>
      <w:r>
        <w:t>.  Zone Sizing Data</w:t>
      </w:r>
      <w:bookmarkEnd w:id="200"/>
      <w:bookmarkEnd w:id="201"/>
      <w:bookmarkEnd w:id="202"/>
      <w:bookmarkEnd w:id="203"/>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4428"/>
      </w:tblGrid>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Header"/>
            </w:pPr>
            <w:r>
              <w:t>Name</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Header"/>
            </w:pPr>
            <w:r>
              <w:t>Description</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 xml:space="preserve">All the data from </w:t>
            </w:r>
            <w:r>
              <w:rPr>
                <w:i/>
                <w:iCs/>
              </w:rPr>
              <w:t>ZoneSizingInput</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DesHeatMassFlow</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the zone design heating air mass flow rate in [kg/s]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DesCoolMassFlow</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the zone design cooling air mass flow rate in [kg/s]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DesHeatLoad</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the zone design heating load in [W]</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DesCoolLoad</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the zone design cooling load in [W]</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DesHeatDens</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the zone design heating air density [kg/m</w:t>
            </w:r>
            <w:r>
              <w:rPr>
                <w:vertAlign w:val="superscript"/>
              </w:rPr>
              <w:t>3</w:t>
            </w:r>
            <w:r>
              <w:t>]</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DesCoolDens</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the zone design cooling air density [kg/m</w:t>
            </w:r>
            <w:r>
              <w:rPr>
                <w:vertAlign w:val="superscript"/>
              </w:rPr>
              <w:t>3</w:t>
            </w:r>
            <w:r>
              <w:t>]</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DesHeatVolFlow</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the zone design heating air volume flow rate [m</w:t>
            </w:r>
            <w:r>
              <w:rPr>
                <w:vertAlign w:val="superscript"/>
              </w:rPr>
              <w:t>3</w:t>
            </w:r>
            <w:r>
              <w:t>/s]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DesCoolVolFlow</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the zone design cooling air volume flow rate [m</w:t>
            </w:r>
            <w:r>
              <w:rPr>
                <w:vertAlign w:val="superscript"/>
              </w:rPr>
              <w:t>3</w:t>
            </w:r>
            <w:r>
              <w:t>/s]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DesHeatCoilInTemp</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zone heating coil design air inlet temperature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0C32B3">
            <w:pPr>
              <w:pStyle w:val="TableText"/>
              <w:rPr>
                <w:i/>
                <w:iCs/>
              </w:rPr>
            </w:pPr>
            <w:r>
              <w:rPr>
                <w:i/>
                <w:iCs/>
              </w:rPr>
              <w:t>DesCool</w:t>
            </w:r>
            <w:r w:rsidR="009A4A85">
              <w:rPr>
                <w:i/>
                <w:iCs/>
              </w:rPr>
              <w:t>CoilInTemp</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zone cooling coil design air inlet temperature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DesHeatCoilInHumRat</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the zone heating coil design air inlet humidity ratio [kg/kg]</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DesCoolCoilInHumRat</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the zone cooling coil design air inlet humidity ratio [kg/kg]</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HeatMassFlow</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current zone heating air mass flow rate at the HVAC time step [kg/s]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CoolMassFlow</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current zone cooling air mass flow rate at the HVAC time step [kg/s]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HeatLoad</w:t>
            </w:r>
          </w:p>
        </w:tc>
        <w:tc>
          <w:tcPr>
            <w:tcW w:w="4428" w:type="dxa"/>
            <w:tcBorders>
              <w:top w:val="single" w:sz="4" w:space="0" w:color="auto"/>
              <w:left w:val="single" w:sz="4" w:space="0" w:color="auto"/>
              <w:bottom w:val="single" w:sz="4" w:space="0" w:color="auto"/>
              <w:right w:val="single" w:sz="4" w:space="0" w:color="auto"/>
            </w:tcBorders>
          </w:tcPr>
          <w:p w:rsidR="009A4A85" w:rsidRDefault="004C5C3F">
            <w:pPr>
              <w:pStyle w:val="TableText"/>
            </w:pPr>
            <w:r>
              <w:t>C</w:t>
            </w:r>
            <w:r w:rsidR="009A4A85">
              <w:t>urrent zone heating load [W]</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CoolLoad</w:t>
            </w:r>
          </w:p>
        </w:tc>
        <w:tc>
          <w:tcPr>
            <w:tcW w:w="4428" w:type="dxa"/>
            <w:tcBorders>
              <w:top w:val="single" w:sz="4" w:space="0" w:color="auto"/>
              <w:left w:val="single" w:sz="4" w:space="0" w:color="auto"/>
              <w:bottom w:val="single" w:sz="4" w:space="0" w:color="auto"/>
              <w:right w:val="single" w:sz="4" w:space="0" w:color="auto"/>
            </w:tcBorders>
          </w:tcPr>
          <w:p w:rsidR="009A4A85" w:rsidRDefault="004C5C3F">
            <w:pPr>
              <w:pStyle w:val="TableText"/>
            </w:pPr>
            <w:r>
              <w:t>C</w:t>
            </w:r>
            <w:r w:rsidR="009A4A85">
              <w:t>urrent zone cooling load [W]</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HeatZoneTemp</w:t>
            </w:r>
          </w:p>
        </w:tc>
        <w:tc>
          <w:tcPr>
            <w:tcW w:w="4428" w:type="dxa"/>
            <w:tcBorders>
              <w:top w:val="single" w:sz="4" w:space="0" w:color="auto"/>
              <w:left w:val="single" w:sz="4" w:space="0" w:color="auto"/>
              <w:bottom w:val="single" w:sz="4" w:space="0" w:color="auto"/>
              <w:right w:val="single" w:sz="4" w:space="0" w:color="auto"/>
            </w:tcBorders>
          </w:tcPr>
          <w:p w:rsidR="009A4A85" w:rsidRDefault="004C5C3F">
            <w:pPr>
              <w:pStyle w:val="TableText"/>
            </w:pPr>
            <w:r>
              <w:t>C</w:t>
            </w:r>
            <w:r w:rsidR="009A4A85">
              <w:t>urrent zone temperature during heating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HeatZoneRetTemp</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current zone return temperature during heating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CoolZoneTemp</w:t>
            </w:r>
          </w:p>
        </w:tc>
        <w:tc>
          <w:tcPr>
            <w:tcW w:w="4428" w:type="dxa"/>
            <w:tcBorders>
              <w:top w:val="single" w:sz="4" w:space="0" w:color="auto"/>
              <w:left w:val="single" w:sz="4" w:space="0" w:color="auto"/>
              <w:bottom w:val="single" w:sz="4" w:space="0" w:color="auto"/>
              <w:right w:val="single" w:sz="4" w:space="0" w:color="auto"/>
            </w:tcBorders>
          </w:tcPr>
          <w:p w:rsidR="009A4A85" w:rsidRDefault="004C5C3F">
            <w:pPr>
              <w:pStyle w:val="TableText"/>
            </w:pPr>
            <w:r>
              <w:t>C</w:t>
            </w:r>
            <w:r w:rsidR="009A4A85">
              <w:t>urrent zone temperature during cooling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CoolZoneRetTemp</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current zone return temperature during cooling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HeatZoneHumRat</w:t>
            </w:r>
          </w:p>
        </w:tc>
        <w:tc>
          <w:tcPr>
            <w:tcW w:w="4428" w:type="dxa"/>
            <w:tcBorders>
              <w:top w:val="single" w:sz="4" w:space="0" w:color="auto"/>
              <w:left w:val="single" w:sz="4" w:space="0" w:color="auto"/>
              <w:bottom w:val="single" w:sz="4" w:space="0" w:color="auto"/>
              <w:right w:val="single" w:sz="4" w:space="0" w:color="auto"/>
            </w:tcBorders>
          </w:tcPr>
          <w:p w:rsidR="009A4A85" w:rsidRDefault="004C5C3F">
            <w:pPr>
              <w:pStyle w:val="TableText"/>
            </w:pPr>
            <w:r>
              <w:t>C</w:t>
            </w:r>
            <w:r w:rsidR="009A4A85">
              <w:t>urrent zone humidity ratio during heating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CoolZoneHumRat</w:t>
            </w:r>
          </w:p>
        </w:tc>
        <w:tc>
          <w:tcPr>
            <w:tcW w:w="4428" w:type="dxa"/>
            <w:tcBorders>
              <w:top w:val="single" w:sz="4" w:space="0" w:color="auto"/>
              <w:left w:val="single" w:sz="4" w:space="0" w:color="auto"/>
              <w:bottom w:val="single" w:sz="4" w:space="0" w:color="auto"/>
              <w:right w:val="single" w:sz="4" w:space="0" w:color="auto"/>
            </w:tcBorders>
          </w:tcPr>
          <w:p w:rsidR="009A4A85" w:rsidRDefault="004C5C3F">
            <w:pPr>
              <w:pStyle w:val="TableText"/>
            </w:pPr>
            <w:r>
              <w:t>C</w:t>
            </w:r>
            <w:r w:rsidR="009A4A85">
              <w:t>urrent zone humidity ratio during cooling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ZoneTempAtHeatPeak</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zone temperature at maximum heating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ZoneRetTempAtHeatPeak</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 xml:space="preserve">zone return temperature at maximum heating </w:t>
            </w:r>
            <w:r>
              <w:lastRenderedPageBreak/>
              <w:t>[C]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lastRenderedPageBreak/>
              <w:t>ZoneTempAtCoolPeak</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zone temperature at maximum cooling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ZoneRetTempAtCoolPeak</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zone return temperature at maximum cooling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ZoneHumRatAtHeatPeak</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zone humidity ratio at maximum heating [kg/kg]</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ZoneHumRatAtCoolPeak</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zone humidity ratio at maximum cooling [kg/kg]</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TimeStepNumAtHeatMax</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zone time step number (in the day) at the heating peak</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TimeStepNumAtCoolMax</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zone time step number (in the day) at the cooling peak</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HeatDDNum</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day index of design day causing heating peak</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CoolDDNum</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day index of design day causing cooling peak</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MinOA</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minimum outside air [m3/s]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HeatFlowSeq(i)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zone heating air mass flow rates (zone time step) [kg/s]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CoolFlowSeq(i)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zone cooling air mass flow rates (zone time step) [kg/s]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HeatLoadSeq(i)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zone heating loads (zone time step) [W]</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CoolLoadSeq(i)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zone cooling loads (zone time step) [W]</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HeatZoneTempSeq(i)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zone temperatures (heating, zone time step)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HeatZoneRetTempSeq(i)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zone return temperatures (heating, zone time step)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CooltZoneTempSeq(i)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zone temperatures (cooling, zone time step)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CoolZoneRetTempSeq(i)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zone return temperatures (cooling, zone time step)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HeatZoneHumRatSeq(i)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zone humidity ratios (heating, zone time step) [kg/kg]</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rPr>
                <w:i/>
                <w:iCs/>
              </w:rPr>
              <w:t>CoolZoneHumRatSeq(i)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zone humidity ratios (cooling, zone time step) [kg/kg]</w:t>
            </w:r>
          </w:p>
        </w:tc>
      </w:tr>
    </w:tbl>
    <w:p w:rsidR="009A4A85" w:rsidRDefault="009A4A85">
      <w:pPr>
        <w:pStyle w:val="BodyText"/>
      </w:pPr>
    </w:p>
    <w:p w:rsidR="0007178B" w:rsidRDefault="0007178B" w:rsidP="0007178B">
      <w:pPr>
        <w:pStyle w:val="Heading3"/>
      </w:pPr>
      <w:bookmarkStart w:id="204" w:name="_Toc323045807"/>
      <w:bookmarkStart w:id="205" w:name="_Toc100452103"/>
      <w:bookmarkStart w:id="206" w:name="_Toc351186602"/>
      <w:r>
        <w:t>Zone Design Load Calculation</w:t>
      </w:r>
      <w:bookmarkEnd w:id="204"/>
      <w:bookmarkEnd w:id="205"/>
      <w:bookmarkEnd w:id="206"/>
    </w:p>
    <w:p w:rsidR="0007178B" w:rsidRDefault="0007178B" w:rsidP="0007178B">
      <w:pPr>
        <w:pStyle w:val="BodyText"/>
      </w:pPr>
      <w:r>
        <w:t xml:space="preserve">As described in the preceding section, the Sizing Manager initiates the zone design calculation by looping over all of the design days and calling the Heat Balance Manager for each zone time-step in each design day. The Heat Balance manager then causes the HVAC Manager to be called in a manner identical to a normal simulation. The </w:t>
      </w:r>
      <w:r>
        <w:rPr>
          <w:i/>
        </w:rPr>
        <w:t>ZoneSizingCalc</w:t>
      </w:r>
      <w:r>
        <w:t xml:space="preserve"> set to </w:t>
      </w:r>
      <w:r>
        <w:rPr>
          <w:i/>
        </w:rPr>
        <w:t>true</w:t>
      </w:r>
      <w:r>
        <w:t xml:space="preserve"> signals the HVAC Manager to ignore the actual HVAC system and instead calculate the design zone loads and air flow rates using an ideal zonal system. </w:t>
      </w:r>
    </w:p>
    <w:p w:rsidR="0007178B" w:rsidRDefault="0007178B" w:rsidP="0007178B">
      <w:pPr>
        <w:pStyle w:val="BodyText"/>
      </w:pPr>
      <w:r>
        <w:t xml:space="preserve">In module </w:t>
      </w:r>
      <w:r>
        <w:rPr>
          <w:i/>
        </w:rPr>
        <w:t>HVACManager</w:t>
      </w:r>
      <w:r>
        <w:t xml:space="preserve">, subroutine </w:t>
      </w:r>
      <w:r>
        <w:rPr>
          <w:i/>
        </w:rPr>
        <w:t>ManageHVAC</w:t>
      </w:r>
      <w:r>
        <w:t xml:space="preserve"> calls </w:t>
      </w:r>
      <w:r>
        <w:rPr>
          <w:i/>
        </w:rPr>
        <w:t>SimHVAC</w:t>
      </w:r>
      <w:r>
        <w:t xml:space="preserve">. </w:t>
      </w:r>
      <w:r>
        <w:rPr>
          <w:i/>
        </w:rPr>
        <w:t>SimHVAC</w:t>
      </w:r>
      <w:r>
        <w:t xml:space="preserve"> checks </w:t>
      </w:r>
      <w:r>
        <w:rPr>
          <w:i/>
        </w:rPr>
        <w:t>ZoneSizingCalc</w:t>
      </w:r>
      <w:r>
        <w:t xml:space="preserve">. If it is </w:t>
      </w:r>
      <w:r>
        <w:rPr>
          <w:i/>
        </w:rPr>
        <w:t>true</w:t>
      </w:r>
      <w:r>
        <w:t xml:space="preserve">, </w:t>
      </w:r>
      <w:r>
        <w:rPr>
          <w:i/>
        </w:rPr>
        <w:t>SimHVAC</w:t>
      </w:r>
      <w:r>
        <w:t xml:space="preserve"> calls </w:t>
      </w:r>
      <w:r>
        <w:rPr>
          <w:i/>
        </w:rPr>
        <w:t>ManageZoneEquipment</w:t>
      </w:r>
      <w:r>
        <w:t xml:space="preserve"> and returns, rather than simulating the actual system. In turn </w:t>
      </w:r>
      <w:r>
        <w:rPr>
          <w:i/>
        </w:rPr>
        <w:t>ManageZoneEquipment</w:t>
      </w:r>
      <w:r>
        <w:t xml:space="preserve"> checks if </w:t>
      </w:r>
      <w:r>
        <w:rPr>
          <w:i/>
        </w:rPr>
        <w:t>ZoneSizingCalc</w:t>
      </w:r>
      <w:r>
        <w:t xml:space="preserve"> is </w:t>
      </w:r>
      <w:r>
        <w:rPr>
          <w:i/>
        </w:rPr>
        <w:t>true</w:t>
      </w:r>
      <w:r>
        <w:t xml:space="preserve">; if it is it calls </w:t>
      </w:r>
      <w:r>
        <w:rPr>
          <w:i/>
        </w:rPr>
        <w:t>SizeZoneEquipment</w:t>
      </w:r>
      <w:r>
        <w:t xml:space="preserve"> rather than </w:t>
      </w:r>
      <w:r>
        <w:rPr>
          <w:i/>
        </w:rPr>
        <w:t>SimZoneEquipment</w:t>
      </w:r>
      <w:r>
        <w:t>.</w:t>
      </w:r>
    </w:p>
    <w:p w:rsidR="0007178B" w:rsidRDefault="0007178B" w:rsidP="0007178B">
      <w:pPr>
        <w:pStyle w:val="BodyText"/>
      </w:pPr>
      <w:r>
        <w:rPr>
          <w:i/>
        </w:rPr>
        <w:lastRenderedPageBreak/>
        <w:t xml:space="preserve">SizeZoneEquipment </w:t>
      </w:r>
      <w:r>
        <w:t>assumes that each controlled zone is served by an ideal air conditioning unit. This unit supplies heating or cooling air at a fixed, user input temperature and humidity (specified in the Sizing:Zone objects). The units have infinite capacity – the flow rate can be any amount. The calculation steps are as follows.</w:t>
      </w:r>
    </w:p>
    <w:p w:rsidR="0007178B" w:rsidRDefault="0007178B" w:rsidP="00FA5B7A">
      <w:pPr>
        <w:pStyle w:val="ListNumber"/>
        <w:numPr>
          <w:ilvl w:val="0"/>
          <w:numId w:val="146"/>
        </w:numPr>
        <w:rPr>
          <w:rFonts w:cs="Arial"/>
        </w:rPr>
      </w:pPr>
      <w:r w:rsidRPr="00EF5DD1">
        <w:rPr>
          <w:rFonts w:cs="Arial"/>
        </w:rPr>
        <w:t>Loop over all the controlled zones.</w:t>
      </w:r>
    </w:p>
    <w:p w:rsidR="0007178B" w:rsidRPr="00EF5DD1" w:rsidRDefault="0007178B" w:rsidP="00FA5B7A">
      <w:pPr>
        <w:pStyle w:val="ListNumber"/>
        <w:numPr>
          <w:ilvl w:val="0"/>
          <w:numId w:val="146"/>
        </w:numPr>
        <w:rPr>
          <w:rFonts w:cs="Arial"/>
        </w:rPr>
      </w:pPr>
      <w:r w:rsidRPr="00EF5DD1">
        <w:rPr>
          <w:rFonts w:cs="Arial"/>
        </w:rPr>
        <w:t xml:space="preserve">If the system is active (zone temperature not in the deadband and zone load greater than 1 watt) the sign of the zone load is used to determine whether heating or cooling is required and </w:t>
      </w:r>
      <w:r w:rsidRPr="00EF5DD1">
        <w:rPr>
          <w:rFonts w:cs="Arial"/>
          <w:i/>
        </w:rPr>
        <w:t>T</w:t>
      </w:r>
      <w:r w:rsidRPr="00EF5DD1">
        <w:rPr>
          <w:rFonts w:cs="Arial"/>
          <w:i/>
          <w:vertAlign w:val="subscript"/>
        </w:rPr>
        <w:t>in</w:t>
      </w:r>
      <w:r w:rsidRPr="00EF5DD1">
        <w:rPr>
          <w:rFonts w:cs="Arial"/>
        </w:rPr>
        <w:t xml:space="preserve"> and </w:t>
      </w:r>
      <w:r>
        <w:rPr>
          <w:rFonts w:cs="Arial"/>
        </w:rPr>
        <w:t>W</w:t>
      </w:r>
      <w:r w:rsidRPr="00EF5DD1">
        <w:rPr>
          <w:rFonts w:cs="Arial"/>
          <w:i/>
          <w:vertAlign w:val="subscript"/>
        </w:rPr>
        <w:t>in</w:t>
      </w:r>
      <w:r w:rsidRPr="00EF5DD1">
        <w:rPr>
          <w:rFonts w:cs="Arial"/>
        </w:rPr>
        <w:t xml:space="preserve"> are set to the appropriate values from the Sizing:Zone input.</w:t>
      </w:r>
      <w:r>
        <w:rPr>
          <w:rFonts w:cs="Arial"/>
        </w:rPr>
        <w:t xml:space="preserve"> When the SupplyTemperature method is specified in the Sizing:Zone object, </w:t>
      </w:r>
      <w:r w:rsidRPr="00EF5DD1">
        <w:rPr>
          <w:rFonts w:cs="Arial"/>
          <w:i/>
        </w:rPr>
        <w:t>T</w:t>
      </w:r>
      <w:r w:rsidRPr="00EF5DD1">
        <w:rPr>
          <w:rFonts w:cs="Arial"/>
          <w:i/>
          <w:vertAlign w:val="subscript"/>
        </w:rPr>
        <w:t>in</w:t>
      </w:r>
      <w:r>
        <w:rPr>
          <w:rFonts w:cs="Arial"/>
        </w:rPr>
        <w:t xml:space="preserve"> is fixed at the cooling or heating supply temperature. When the TemperatureDifference method is selected, </w:t>
      </w:r>
      <w:r w:rsidRPr="00EF5DD1">
        <w:rPr>
          <w:rFonts w:cs="Arial"/>
          <w:i/>
        </w:rPr>
        <w:t>T</w:t>
      </w:r>
      <w:r w:rsidRPr="00EF5DD1">
        <w:rPr>
          <w:rFonts w:cs="Arial"/>
          <w:i/>
          <w:vertAlign w:val="subscript"/>
        </w:rPr>
        <w:t>in</w:t>
      </w:r>
      <w:r>
        <w:rPr>
          <w:rFonts w:cs="Arial"/>
        </w:rPr>
        <w:t xml:space="preserve"> is calculated at each time step using the current zone air temperature. </w:t>
      </w:r>
      <w:r w:rsidRPr="00EF5DD1">
        <w:rPr>
          <w:rFonts w:cs="Arial"/>
        </w:rPr>
        <w:t xml:space="preserve">The system output </w:t>
      </w:r>
      <w:r w:rsidRPr="00EF5DD1">
        <w:rPr>
          <w:rFonts w:cs="Arial"/>
          <w:i/>
        </w:rPr>
        <w:t>Q</w:t>
      </w:r>
      <w:r w:rsidRPr="00EF5DD1">
        <w:rPr>
          <w:rFonts w:cs="Arial"/>
          <w:i/>
          <w:vertAlign w:val="subscript"/>
        </w:rPr>
        <w:t>sys</w:t>
      </w:r>
      <w:r w:rsidRPr="00EF5DD1">
        <w:rPr>
          <w:rFonts w:cs="Arial"/>
          <w:i/>
        </w:rPr>
        <w:t xml:space="preserve"> </w:t>
      </w:r>
      <w:r w:rsidRPr="00EF5DD1">
        <w:rPr>
          <w:rFonts w:cs="Arial"/>
        </w:rPr>
        <w:t>is simply set equal to the zone demand – it is assumed that the ideal system can always meet the zone load. The air flow rate corresponding to the load is just</w:t>
      </w:r>
    </w:p>
    <w:p w:rsidR="0007178B" w:rsidRPr="00EF5DD1" w:rsidRDefault="0007178B" w:rsidP="0007178B">
      <w:pPr>
        <w:pStyle w:val="Equation"/>
        <w:rPr>
          <w:rFonts w:cs="Arial"/>
        </w:rPr>
      </w:pPr>
      <w:r w:rsidRPr="00EF5DD1">
        <w:rPr>
          <w:rFonts w:cs="Arial"/>
          <w:noProof/>
          <w:position w:val="-14"/>
        </w:rPr>
        <w:drawing>
          <wp:inline distT="0" distB="0" distL="0" distR="0" wp14:anchorId="4218E511" wp14:editId="5018918B">
            <wp:extent cx="1727200" cy="241300"/>
            <wp:effectExtent l="0" t="0" r="6350" b="6350"/>
            <wp:docPr id="5278" name="Picture 5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7200" cy="241300"/>
                    </a:xfrm>
                    <a:prstGeom prst="rect">
                      <a:avLst/>
                    </a:prstGeom>
                    <a:noFill/>
                    <a:ln>
                      <a:noFill/>
                    </a:ln>
                  </pic:spPr>
                </pic:pic>
              </a:graphicData>
            </a:graphic>
          </wp:inline>
        </w:drawing>
      </w:r>
    </w:p>
    <w:p w:rsidR="0007178B" w:rsidRPr="00EF5DD1" w:rsidRDefault="0007178B" w:rsidP="0007178B">
      <w:pPr>
        <w:pStyle w:val="BodyText"/>
        <w:ind w:left="1440"/>
        <w:rPr>
          <w:rFonts w:cs="Arial"/>
        </w:rPr>
      </w:pPr>
      <w:r w:rsidRPr="00EF5DD1">
        <w:rPr>
          <w:rFonts w:cs="Arial"/>
        </w:rPr>
        <w:t xml:space="preserve">If the system is not active, the mass flow rate is set to zero and the system output is left at zero. </w:t>
      </w:r>
    </w:p>
    <w:p w:rsidR="0007178B" w:rsidRPr="00EF5DD1" w:rsidRDefault="0007178B" w:rsidP="00FA5B7A">
      <w:pPr>
        <w:pStyle w:val="ListNumber"/>
        <w:numPr>
          <w:ilvl w:val="0"/>
          <w:numId w:val="146"/>
        </w:numPr>
        <w:rPr>
          <w:rFonts w:cs="Arial"/>
        </w:rPr>
      </w:pPr>
      <w:r w:rsidRPr="00EF5DD1">
        <w:rPr>
          <w:rFonts w:cs="Arial"/>
        </w:rPr>
        <w:t xml:space="preserve">The results for each zone are stored in the zone sizing data arrays. </w:t>
      </w:r>
    </w:p>
    <w:p w:rsidR="009A4A85" w:rsidRDefault="009A4A85">
      <w:pPr>
        <w:pStyle w:val="Heading3"/>
      </w:pPr>
      <w:bookmarkStart w:id="207" w:name="_Toc351186603"/>
      <w:r>
        <w:t>Updating and Adjusting the Zone Results</w:t>
      </w:r>
      <w:bookmarkEnd w:id="207"/>
    </w:p>
    <w:p w:rsidR="009A4A85" w:rsidRDefault="009A4A85">
      <w:pPr>
        <w:pStyle w:val="BodyText"/>
      </w:pPr>
      <w:r>
        <w:t xml:space="preserve">The results from </w:t>
      </w:r>
      <w:r>
        <w:rPr>
          <w:i/>
          <w:iCs/>
        </w:rPr>
        <w:t>SizeZoneEquipment</w:t>
      </w:r>
      <w:r>
        <w:t xml:space="preserve"> are at the system time-step and are for all design days. These results then need to be summed or averaged over the zone time-step, peak values calculated for each design day, a heating &amp; a cooling load sequence chosen for each zone from all the design day results, possible further smoothing of results done, zone coil loads calculated, and user sizing multipliers or user specified design flows taken into account. These tasks are accomplished by the subroutine </w:t>
      </w:r>
      <w:r>
        <w:rPr>
          <w:i/>
          <w:iCs/>
        </w:rPr>
        <w:t>UpdateZoneSizing</w:t>
      </w:r>
      <w:r>
        <w:t>. It is called at the start of each design day (</w:t>
      </w:r>
      <w:r>
        <w:rPr>
          <w:i/>
          <w:iCs/>
        </w:rPr>
        <w:t>CallIndicator = BeginDay</w:t>
      </w:r>
      <w:r>
        <w:t>), at the zone time-step (</w:t>
      </w:r>
      <w:r>
        <w:rPr>
          <w:i/>
          <w:iCs/>
        </w:rPr>
        <w:t>CallIndicator = DuringDay</w:t>
      </w:r>
      <w:r>
        <w:t>), at the end of the design day (</w:t>
      </w:r>
      <w:r>
        <w:rPr>
          <w:i/>
          <w:iCs/>
        </w:rPr>
        <w:t>CallIndicator = EndDay</w:t>
      </w:r>
      <w:r>
        <w:t>) and at the end of the zone design calculation (</w:t>
      </w:r>
      <w:r>
        <w:rPr>
          <w:i/>
          <w:iCs/>
        </w:rPr>
        <w:t>CallIndicator = EndZoneSizingCalc</w:t>
      </w:r>
      <w:r>
        <w:t>).</w:t>
      </w:r>
    </w:p>
    <w:p w:rsidR="009A4A85" w:rsidRDefault="009A4A85">
      <w:pPr>
        <w:pStyle w:val="Heading4"/>
      </w:pPr>
      <w:r>
        <w:t>BeginDay</w:t>
      </w:r>
    </w:p>
    <w:p w:rsidR="009A4A85" w:rsidRDefault="009A4A85">
      <w:pPr>
        <w:pStyle w:val="BodyText"/>
      </w:pPr>
      <w:r>
        <w:t>The environment (in this case, a design day) name and number are stored in the zone sizing data structures</w:t>
      </w:r>
    </w:p>
    <w:p w:rsidR="009A4A85" w:rsidRDefault="009A4A85">
      <w:pPr>
        <w:pStyle w:val="Heading4"/>
      </w:pPr>
      <w:r>
        <w:t>DuringDay</w:t>
      </w:r>
    </w:p>
    <w:p w:rsidR="009A4A85" w:rsidRDefault="009A4A85">
      <w:pPr>
        <w:pStyle w:val="BodyText"/>
      </w:pPr>
      <w:r>
        <w:t xml:space="preserve">The calculated and stored sequences are summed or averaged over the zone time-step. </w:t>
      </w:r>
    </w:p>
    <w:p w:rsidR="009A4A85" w:rsidRDefault="009A4A85">
      <w:pPr>
        <w:pStyle w:val="Heading4"/>
      </w:pPr>
      <w:r>
        <w:t>EndDay</w:t>
      </w:r>
    </w:p>
    <w:p w:rsidR="009A4A85" w:rsidRDefault="009A4A85" w:rsidP="00A03AAE">
      <w:pPr>
        <w:pStyle w:val="BodyText"/>
        <w:numPr>
          <w:ilvl w:val="3"/>
          <w:numId w:val="32"/>
        </w:numPr>
      </w:pPr>
      <w:r>
        <w:t xml:space="preserve">Smooth the design sequences by applying a moving, fixed-width averaging window to the sequences. The width of the window is user specified in the </w:t>
      </w:r>
      <w:r>
        <w:rPr>
          <w:i/>
        </w:rPr>
        <w:t>Sizing</w:t>
      </w:r>
      <w:r w:rsidR="006547B9">
        <w:rPr>
          <w:i/>
        </w:rPr>
        <w:t>:</w:t>
      </w:r>
      <w:r>
        <w:rPr>
          <w:i/>
        </w:rPr>
        <w:t>Parameters</w:t>
      </w:r>
      <w:r>
        <w:t xml:space="preserve"> input object. The sequences that are smoothed are:</w:t>
      </w:r>
    </w:p>
    <w:p w:rsidR="009A4A85" w:rsidRDefault="009A4A85" w:rsidP="00A03AAE">
      <w:pPr>
        <w:pStyle w:val="BodyText"/>
        <w:numPr>
          <w:ilvl w:val="4"/>
          <w:numId w:val="32"/>
        </w:numPr>
      </w:pPr>
      <w:r>
        <w:rPr>
          <w:i/>
        </w:rPr>
        <w:t>CoolFlowSeq</w:t>
      </w:r>
    </w:p>
    <w:p w:rsidR="009A4A85" w:rsidRDefault="009A4A85" w:rsidP="00A03AAE">
      <w:pPr>
        <w:pStyle w:val="BodyText"/>
        <w:numPr>
          <w:ilvl w:val="4"/>
          <w:numId w:val="32"/>
        </w:numPr>
      </w:pPr>
      <w:r>
        <w:rPr>
          <w:i/>
        </w:rPr>
        <w:t>CoolLoadSeq</w:t>
      </w:r>
    </w:p>
    <w:p w:rsidR="009A4A85" w:rsidRDefault="009A4A85" w:rsidP="00A03AAE">
      <w:pPr>
        <w:pStyle w:val="BodyText"/>
        <w:numPr>
          <w:ilvl w:val="4"/>
          <w:numId w:val="32"/>
        </w:numPr>
      </w:pPr>
      <w:r>
        <w:rPr>
          <w:i/>
        </w:rPr>
        <w:t>HeatFlowSeq</w:t>
      </w:r>
    </w:p>
    <w:p w:rsidR="009A4A85" w:rsidRDefault="009A4A85" w:rsidP="00A03AAE">
      <w:pPr>
        <w:pStyle w:val="BodyText"/>
        <w:numPr>
          <w:ilvl w:val="4"/>
          <w:numId w:val="32"/>
        </w:numPr>
      </w:pPr>
      <w:r>
        <w:rPr>
          <w:i/>
        </w:rPr>
        <w:t>HeatLoadSeq</w:t>
      </w:r>
    </w:p>
    <w:p w:rsidR="009A4A85" w:rsidRDefault="009A4A85" w:rsidP="00A03AAE">
      <w:pPr>
        <w:pStyle w:val="BodyText"/>
        <w:numPr>
          <w:ilvl w:val="4"/>
          <w:numId w:val="32"/>
        </w:numPr>
      </w:pPr>
      <w:r>
        <w:rPr>
          <w:i/>
        </w:rPr>
        <w:t>CoolZoneRetTempSeq</w:t>
      </w:r>
    </w:p>
    <w:p w:rsidR="009A4A85" w:rsidRDefault="009A4A85" w:rsidP="00A03AAE">
      <w:pPr>
        <w:pStyle w:val="BodyText"/>
        <w:numPr>
          <w:ilvl w:val="4"/>
          <w:numId w:val="32"/>
        </w:numPr>
      </w:pPr>
      <w:r>
        <w:rPr>
          <w:i/>
        </w:rPr>
        <w:t>HeatZoneRetTempSeq</w:t>
      </w:r>
    </w:p>
    <w:p w:rsidR="009A4A85" w:rsidRDefault="009A4A85" w:rsidP="00A03AAE">
      <w:pPr>
        <w:pStyle w:val="BodyText"/>
        <w:numPr>
          <w:ilvl w:val="3"/>
          <w:numId w:val="32"/>
        </w:numPr>
      </w:pPr>
      <w:r>
        <w:t xml:space="preserve">The peak heating and cooling loads and mass &amp; volume flow rates are extracted from each set of design sequences. </w:t>
      </w:r>
    </w:p>
    <w:p w:rsidR="009A4A85" w:rsidRDefault="009A4A85" w:rsidP="00A03AAE">
      <w:pPr>
        <w:pStyle w:val="BodyText"/>
        <w:numPr>
          <w:ilvl w:val="3"/>
          <w:numId w:val="32"/>
        </w:numPr>
      </w:pPr>
      <w:r>
        <w:t>Using the time of the peak and the design outside air fraction the design zone heating and cooling coil inlet temperatures and humidity ratios are calculated.</w:t>
      </w:r>
    </w:p>
    <w:p w:rsidR="009A4A85" w:rsidRDefault="009A4A85" w:rsidP="00A03AAE">
      <w:pPr>
        <w:pStyle w:val="BodyText"/>
        <w:numPr>
          <w:ilvl w:val="3"/>
          <w:numId w:val="32"/>
        </w:numPr>
      </w:pPr>
      <w:r>
        <w:lastRenderedPageBreak/>
        <w:t>For each zone, looking at the results for all of the design days, the design days that cause the peak heating and peak cooling for that zone are chosen and the corresponding design sequences and peak loads and flow rates are saved in the CalcFinalZoneSizing array. This finishes the calculated – unmodified by the user – portion of the zone design calculation.</w:t>
      </w:r>
    </w:p>
    <w:p w:rsidR="009A4A85" w:rsidRDefault="009A4A85">
      <w:pPr>
        <w:pStyle w:val="Heading4"/>
      </w:pPr>
      <w:r>
        <w:t>EndZoneSizingCalc</w:t>
      </w:r>
    </w:p>
    <w:p w:rsidR="009A4A85" w:rsidRDefault="009A4A85" w:rsidP="00A03AAE">
      <w:pPr>
        <w:pStyle w:val="BodyText"/>
        <w:numPr>
          <w:ilvl w:val="3"/>
          <w:numId w:val="33"/>
        </w:numPr>
      </w:pPr>
      <w:r>
        <w:t xml:space="preserve">Write out onto a comma-separated file the calculated design sequences for each zone: </w:t>
      </w:r>
      <w:r>
        <w:rPr>
          <w:i/>
        </w:rPr>
        <w:t>HeatLoadSeq</w:t>
      </w:r>
      <w:r>
        <w:t xml:space="preserve">, </w:t>
      </w:r>
      <w:r>
        <w:rPr>
          <w:i/>
        </w:rPr>
        <w:t>CoolLoadSeq</w:t>
      </w:r>
      <w:r>
        <w:t xml:space="preserve">, </w:t>
      </w:r>
      <w:r>
        <w:rPr>
          <w:i/>
        </w:rPr>
        <w:t>HeatFlowSeq</w:t>
      </w:r>
      <w:r>
        <w:t xml:space="preserve">, </w:t>
      </w:r>
      <w:r>
        <w:rPr>
          <w:i/>
        </w:rPr>
        <w:t>CoolFlowSeq</w:t>
      </w:r>
      <w:r>
        <w:t xml:space="preserve"> and the corresponding peaks and volumetric flow peaks.</w:t>
      </w:r>
    </w:p>
    <w:p w:rsidR="009A4A85" w:rsidRDefault="009A4A85" w:rsidP="00A03AAE">
      <w:pPr>
        <w:pStyle w:val="BodyText"/>
        <w:numPr>
          <w:ilvl w:val="3"/>
          <w:numId w:val="33"/>
        </w:numPr>
      </w:pPr>
      <w:r>
        <w:t xml:space="preserve">The data in </w:t>
      </w:r>
      <w:r>
        <w:rPr>
          <w:i/>
        </w:rPr>
        <w:t xml:space="preserve">CalcZoneSizing </w:t>
      </w:r>
      <w:r>
        <w:t xml:space="preserve">and </w:t>
      </w:r>
      <w:r>
        <w:rPr>
          <w:i/>
        </w:rPr>
        <w:t>CalcFinalZoneSizing</w:t>
      </w:r>
      <w:r>
        <w:t xml:space="preserve"> is moved to </w:t>
      </w:r>
      <w:r>
        <w:rPr>
          <w:i/>
        </w:rPr>
        <w:t>ZoneSizing</w:t>
      </w:r>
      <w:r>
        <w:t xml:space="preserve"> and </w:t>
      </w:r>
      <w:r>
        <w:rPr>
          <w:i/>
        </w:rPr>
        <w:t>FinalZoneSizing</w:t>
      </w:r>
      <w:r>
        <w:t xml:space="preserve">. The user modifications to the calculated sizing will be applied to and stored in </w:t>
      </w:r>
      <w:r>
        <w:rPr>
          <w:i/>
        </w:rPr>
        <w:t>ZoneSizing</w:t>
      </w:r>
      <w:r>
        <w:t xml:space="preserve"> and </w:t>
      </w:r>
      <w:r>
        <w:rPr>
          <w:i/>
        </w:rPr>
        <w:t>FinalZoneSizing</w:t>
      </w:r>
      <w:r>
        <w:t>.</w:t>
      </w:r>
    </w:p>
    <w:p w:rsidR="009A4A85" w:rsidRDefault="009A4A85" w:rsidP="00A03AAE">
      <w:pPr>
        <w:pStyle w:val="BodyText"/>
        <w:numPr>
          <w:ilvl w:val="3"/>
          <w:numId w:val="33"/>
        </w:numPr>
      </w:pPr>
      <w:r>
        <w:t xml:space="preserve">The user can modify the calculated zone design results by specifying </w:t>
      </w:r>
      <w:r w:rsidR="009D2FD3">
        <w:t>heating and cooling</w:t>
      </w:r>
      <w:r>
        <w:t xml:space="preserve"> sizing factor</w:t>
      </w:r>
      <w:r w:rsidR="009D2FD3">
        <w:t>s</w:t>
      </w:r>
      <w:r>
        <w:t xml:space="preserve"> at the global or zone level or by specifying and actual design heating or cooling zone design volumetric flow rate. All of this input is treated as a sizing factor. If the user inputs a cooling design volumetric flow rate for a zone it is divided by the calculated cooling design volumetric flow rate for the zone to give a zone cooling sizing factor. Note that the user can input a zone sizing factor or a zone design flow rate – not both – so there is never a conflict.</w:t>
      </w:r>
    </w:p>
    <w:p w:rsidR="009A4A85" w:rsidRDefault="009A4A85" w:rsidP="00A03AAE">
      <w:pPr>
        <w:pStyle w:val="BodyText"/>
        <w:numPr>
          <w:ilvl w:val="3"/>
          <w:numId w:val="33"/>
        </w:numPr>
      </w:pPr>
      <w:r>
        <w:t xml:space="preserve">Once the zone heating and cooling sizing factors are established, the design flow and load sequences as well as peak loads and flows are multiplied by the appropriate sizing factor and stored in </w:t>
      </w:r>
      <w:r>
        <w:rPr>
          <w:i/>
        </w:rPr>
        <w:t>ZoneSizing</w:t>
      </w:r>
      <w:r>
        <w:t xml:space="preserve"> and </w:t>
      </w:r>
      <w:r>
        <w:rPr>
          <w:i/>
        </w:rPr>
        <w:t>FinalZoneSizing</w:t>
      </w:r>
      <w:r>
        <w:t>. This is the data that will be used for sizing zone HVAC equipment and in the system sizing calculation.</w:t>
      </w:r>
    </w:p>
    <w:p w:rsidR="009A4A85" w:rsidRDefault="009A4A85" w:rsidP="00A03AAE">
      <w:pPr>
        <w:pStyle w:val="BodyText"/>
        <w:numPr>
          <w:ilvl w:val="3"/>
          <w:numId w:val="33"/>
        </w:numPr>
      </w:pPr>
      <w:r>
        <w:t>The outside air fractions are recalculated using the new user-modified design flow rates and new design zone coil inlet conditions calculated and stored. At this point the condition that the design flow rates are never allowed to be less than the minimum outside air flow rate is imposed.</w:t>
      </w:r>
    </w:p>
    <w:p w:rsidR="004C5C3F" w:rsidRPr="008126E2" w:rsidRDefault="004C5C3F" w:rsidP="004C5C3F">
      <w:pPr>
        <w:pStyle w:val="BodyText"/>
      </w:pPr>
      <w:r>
        <w:t xml:space="preserve">If </w:t>
      </w:r>
      <w:r w:rsidRPr="008126E2">
        <w:rPr>
          <w:i/>
        </w:rPr>
        <w:t>outside air method</w:t>
      </w:r>
      <w:r w:rsidRPr="008126E2">
        <w:t xml:space="preserve"> is </w:t>
      </w:r>
      <w:r w:rsidRPr="008126E2">
        <w:rPr>
          <w:i/>
        </w:rPr>
        <w:t>flow/zone</w:t>
      </w:r>
      <w:r w:rsidRPr="008126E2">
        <w:t xml:space="preserve">, the input </w:t>
      </w:r>
      <w:r w:rsidRPr="008126E2">
        <w:rPr>
          <w:i/>
        </w:rPr>
        <w:t>outside air flow per zone</w:t>
      </w:r>
      <w:r>
        <w:rPr>
          <w:i/>
        </w:rPr>
        <w:t xml:space="preserve"> </w:t>
      </w:r>
      <w:r w:rsidRPr="008126E2">
        <w:t xml:space="preserve">value will be used, even if it is zero or blank. If </w:t>
      </w:r>
      <w:r w:rsidRPr="008126E2">
        <w:rPr>
          <w:i/>
        </w:rPr>
        <w:t>outside air method</w:t>
      </w:r>
      <w:r w:rsidRPr="008126E2">
        <w:t xml:space="preserve"> is </w:t>
      </w:r>
      <w:r w:rsidRPr="008126E2">
        <w:rPr>
          <w:i/>
        </w:rPr>
        <w:t>sum</w:t>
      </w:r>
      <w:r w:rsidRPr="008126E2">
        <w:t>,</w:t>
      </w:r>
      <w:r>
        <w:t xml:space="preserve"> the sum of the </w:t>
      </w:r>
      <w:r w:rsidRPr="008126E2">
        <w:rPr>
          <w:i/>
        </w:rPr>
        <w:t>outside air flow per person</w:t>
      </w:r>
      <w:r w:rsidRPr="008126E2">
        <w:t xml:space="preserve"> * </w:t>
      </w:r>
      <w:r w:rsidRPr="008126E2">
        <w:rPr>
          <w:i/>
        </w:rPr>
        <w:t>DesignNumberOfPeople</w:t>
      </w:r>
      <w:r w:rsidRPr="008126E2">
        <w:t xml:space="preserve"> + </w:t>
      </w:r>
      <w:r w:rsidRPr="008126E2">
        <w:rPr>
          <w:i/>
        </w:rPr>
        <w:t>outside air flow per area</w:t>
      </w:r>
      <w:r w:rsidRPr="008126E2">
        <w:t xml:space="preserve"> * </w:t>
      </w:r>
      <w:r w:rsidRPr="008126E2">
        <w:rPr>
          <w:i/>
        </w:rPr>
        <w:t>ZoneArea</w:t>
      </w:r>
      <w:r>
        <w:t xml:space="preserve"> will be used. If </w:t>
      </w:r>
      <w:r w:rsidRPr="008126E2">
        <w:rPr>
          <w:i/>
        </w:rPr>
        <w:t>outside air method</w:t>
      </w:r>
      <w:r w:rsidRPr="008126E2">
        <w:t xml:space="preserve"> is </w:t>
      </w:r>
      <w:r w:rsidRPr="008126E2">
        <w:rPr>
          <w:i/>
        </w:rPr>
        <w:t>maximum</w:t>
      </w:r>
      <w:r w:rsidRPr="008126E2">
        <w:t>,</w:t>
      </w:r>
      <w:r>
        <w:t xml:space="preserve"> the maximum of the </w:t>
      </w:r>
      <w:r w:rsidRPr="008126E2">
        <w:rPr>
          <w:i/>
        </w:rPr>
        <w:t>outside air flow per person</w:t>
      </w:r>
      <w:r>
        <w:t xml:space="preserve"> * </w:t>
      </w:r>
      <w:r w:rsidRPr="008126E2">
        <w:rPr>
          <w:i/>
        </w:rPr>
        <w:t>DesignNumberOfPeople</w:t>
      </w:r>
      <w:r w:rsidRPr="008126E2">
        <w:t xml:space="preserve"> and </w:t>
      </w:r>
      <w:r w:rsidRPr="0058450A">
        <w:rPr>
          <w:i/>
        </w:rPr>
        <w:t>outside air flow per area</w:t>
      </w:r>
      <w:r>
        <w:t xml:space="preserve"> * </w:t>
      </w:r>
      <w:r w:rsidRPr="0058450A">
        <w:rPr>
          <w:i/>
        </w:rPr>
        <w:t>ZoneArea</w:t>
      </w:r>
      <w:r>
        <w:t xml:space="preserve"> will be used. If </w:t>
      </w:r>
      <w:r w:rsidRPr="0058450A">
        <w:rPr>
          <w:i/>
        </w:rPr>
        <w:t>outside air method</w:t>
      </w:r>
      <w:r>
        <w:t xml:space="preserve"> is </w:t>
      </w:r>
      <w:r w:rsidRPr="0058450A">
        <w:rPr>
          <w:i/>
        </w:rPr>
        <w:t>flow/person</w:t>
      </w:r>
      <w:r w:rsidRPr="008126E2">
        <w:t>,</w:t>
      </w:r>
      <w:r>
        <w:t xml:space="preserve"> </w:t>
      </w:r>
      <w:r w:rsidRPr="0058450A">
        <w:rPr>
          <w:i/>
        </w:rPr>
        <w:t>outside air flow per person</w:t>
      </w:r>
      <w:r w:rsidRPr="008126E2">
        <w:t xml:space="preserve"> will be used to calculate the design minimum outside airflow rate.</w:t>
      </w:r>
    </w:p>
    <w:p w:rsidR="004C5C3F" w:rsidRPr="008126E2" w:rsidRDefault="004C5C3F" w:rsidP="004C5C3F">
      <w:pPr>
        <w:pStyle w:val="BodyText"/>
      </w:pPr>
      <w:r>
        <w:t xml:space="preserve">If </w:t>
      </w:r>
      <w:r w:rsidRPr="0058450A">
        <w:rPr>
          <w:i/>
        </w:rPr>
        <w:t>cooling design air flow method</w:t>
      </w:r>
      <w:r>
        <w:t xml:space="preserve"> is </w:t>
      </w:r>
      <w:r w:rsidRPr="0058450A">
        <w:rPr>
          <w:i/>
        </w:rPr>
        <w:t>flow/zone</w:t>
      </w:r>
      <w:r>
        <w:t xml:space="preserve">, then </w:t>
      </w:r>
      <w:r w:rsidRPr="0058450A">
        <w:rPr>
          <w:i/>
        </w:rPr>
        <w:t>cooling design air flow rate</w:t>
      </w:r>
      <w:r w:rsidRPr="008126E2">
        <w:t xml:space="preserve"> will be</w:t>
      </w:r>
      <w:r>
        <w:t xml:space="preserve"> </w:t>
      </w:r>
      <w:r w:rsidRPr="008126E2">
        <w:t xml:space="preserve">used for the design </w:t>
      </w:r>
      <w:r>
        <w:t xml:space="preserve">max cooling air flow rate.  If </w:t>
      </w:r>
      <w:r w:rsidRPr="0058450A">
        <w:rPr>
          <w:i/>
        </w:rPr>
        <w:t>cooling design air flow method</w:t>
      </w:r>
      <w:r>
        <w:t xml:space="preserve"> is </w:t>
      </w:r>
      <w:r w:rsidRPr="0058450A">
        <w:rPr>
          <w:i/>
        </w:rPr>
        <w:t>design day</w:t>
      </w:r>
      <w:r w:rsidRPr="008126E2">
        <w:t>,</w:t>
      </w:r>
      <w:r>
        <w:t xml:space="preserve"> </w:t>
      </w:r>
      <w:r w:rsidRPr="008126E2">
        <w:t xml:space="preserve">then the design day calculation will set the design max cooling air flow rate. If </w:t>
      </w:r>
      <w:r>
        <w:t xml:space="preserve"> </w:t>
      </w:r>
      <w:r w:rsidRPr="0058450A">
        <w:rPr>
          <w:i/>
        </w:rPr>
        <w:t>cooling design air flow method</w:t>
      </w:r>
      <w:r>
        <w:t xml:space="preserve"> is </w:t>
      </w:r>
      <w:r w:rsidRPr="0058450A">
        <w:rPr>
          <w:i/>
        </w:rPr>
        <w:t>design day with limit</w:t>
      </w:r>
      <w:r w:rsidRPr="008126E2">
        <w:t xml:space="preserve">, then the maximum from </w:t>
      </w:r>
      <w:r w:rsidRPr="0058450A">
        <w:rPr>
          <w:i/>
        </w:rPr>
        <w:t>cooling min flow per area</w:t>
      </w:r>
      <w:r>
        <w:t xml:space="preserve"> and </w:t>
      </w:r>
      <w:r w:rsidRPr="0058450A">
        <w:rPr>
          <w:i/>
        </w:rPr>
        <w:t>cooling min flow</w:t>
      </w:r>
      <w:r w:rsidRPr="008126E2">
        <w:t xml:space="preserve"> will set a lower limit on the</w:t>
      </w:r>
      <w:r>
        <w:t xml:space="preserve"> </w:t>
      </w:r>
      <w:r w:rsidRPr="008126E2">
        <w:t xml:space="preserve">design max cooling air flow rate. </w:t>
      </w:r>
      <w:r>
        <w:t xml:space="preserve">In all cases, the maximum from </w:t>
      </w:r>
      <w:r w:rsidRPr="0058450A">
        <w:rPr>
          <w:i/>
        </w:rPr>
        <w:t>cooling min flow per area</w:t>
      </w:r>
      <w:r w:rsidRPr="008126E2">
        <w:t>,</w:t>
      </w:r>
      <w:r>
        <w:t xml:space="preserve"> </w:t>
      </w:r>
      <w:r w:rsidRPr="0058450A">
        <w:rPr>
          <w:i/>
        </w:rPr>
        <w:t>cooling min flow</w:t>
      </w:r>
      <w:r>
        <w:t xml:space="preserve">, and </w:t>
      </w:r>
      <w:r w:rsidRPr="0058450A">
        <w:rPr>
          <w:i/>
        </w:rPr>
        <w:t>cooling min flow fraction</w:t>
      </w:r>
      <w:r w:rsidRPr="008126E2">
        <w:t xml:space="preserve"> will set a minimum zone cooling air flow</w:t>
      </w:r>
      <w:r>
        <w:t xml:space="preserve"> </w:t>
      </w:r>
      <w:r w:rsidRPr="008126E2">
        <w:t>rate. In all cases the max</w:t>
      </w:r>
      <w:r>
        <w:t>imum</w:t>
      </w:r>
      <w:r w:rsidRPr="008126E2">
        <w:t xml:space="preserve"> design cooling air flow rate must be &gt;= to the ventilation</w:t>
      </w:r>
      <w:r>
        <w:t xml:space="preserve"> </w:t>
      </w:r>
      <w:r w:rsidRPr="008126E2">
        <w:t>requirement.</w:t>
      </w:r>
    </w:p>
    <w:p w:rsidR="004C5C3F" w:rsidRPr="008126E2" w:rsidRDefault="004C5C3F" w:rsidP="004C5C3F">
      <w:pPr>
        <w:pStyle w:val="BodyText"/>
      </w:pPr>
      <w:r>
        <w:t xml:space="preserve">If </w:t>
      </w:r>
      <w:r w:rsidRPr="0058450A">
        <w:rPr>
          <w:i/>
        </w:rPr>
        <w:t>heating design air flow method</w:t>
      </w:r>
      <w:r>
        <w:t xml:space="preserve"> is </w:t>
      </w:r>
      <w:r w:rsidRPr="0058450A">
        <w:rPr>
          <w:i/>
        </w:rPr>
        <w:t>flow/zone</w:t>
      </w:r>
      <w:r>
        <w:t xml:space="preserve">, then </w:t>
      </w:r>
      <w:r w:rsidRPr="0058450A">
        <w:rPr>
          <w:i/>
        </w:rPr>
        <w:t>heating design air flow rate</w:t>
      </w:r>
      <w:r w:rsidRPr="008126E2">
        <w:t xml:space="preserve"> will be</w:t>
      </w:r>
      <w:r>
        <w:t xml:space="preserve"> </w:t>
      </w:r>
      <w:r w:rsidRPr="008126E2">
        <w:t xml:space="preserve">used for the design </w:t>
      </w:r>
      <w:r>
        <w:t xml:space="preserve">max heating air flow rate.  If </w:t>
      </w:r>
      <w:r w:rsidRPr="0058450A">
        <w:rPr>
          <w:i/>
        </w:rPr>
        <w:t>heating design air flow method</w:t>
      </w:r>
      <w:r>
        <w:t xml:space="preserve"> is </w:t>
      </w:r>
      <w:r w:rsidRPr="0058450A">
        <w:rPr>
          <w:i/>
        </w:rPr>
        <w:t>design day</w:t>
      </w:r>
      <w:r w:rsidRPr="008126E2">
        <w:t>,</w:t>
      </w:r>
      <w:r>
        <w:t xml:space="preserve"> </w:t>
      </w:r>
      <w:r w:rsidRPr="008126E2">
        <w:t xml:space="preserve">then the design day calculation will set the design max heating air flow rate. If </w:t>
      </w:r>
      <w:r w:rsidRPr="0058450A">
        <w:rPr>
          <w:i/>
        </w:rPr>
        <w:t>heating design air flow method</w:t>
      </w:r>
      <w:r>
        <w:t xml:space="preserve"> is </w:t>
      </w:r>
      <w:r w:rsidRPr="0058450A">
        <w:rPr>
          <w:i/>
        </w:rPr>
        <w:t>design day with limit</w:t>
      </w:r>
      <w:r w:rsidRPr="008126E2">
        <w:t xml:space="preserve">, then the maximum from </w:t>
      </w:r>
      <w:r w:rsidRPr="0058450A">
        <w:rPr>
          <w:i/>
        </w:rPr>
        <w:t>heating max flow per area</w:t>
      </w:r>
      <w:r>
        <w:t xml:space="preserve">, </w:t>
      </w:r>
      <w:r w:rsidRPr="0058450A">
        <w:rPr>
          <w:i/>
        </w:rPr>
        <w:t>heating max flow</w:t>
      </w:r>
      <w:r>
        <w:t xml:space="preserve"> and </w:t>
      </w:r>
      <w:r w:rsidRPr="0058450A">
        <w:rPr>
          <w:i/>
        </w:rPr>
        <w:t>heating max flow fraction</w:t>
      </w:r>
      <w:r w:rsidRPr="008126E2">
        <w:t xml:space="preserve"> will set an upper limit on the design max heating air flow rate. The design max heating air flow rate must</w:t>
      </w:r>
      <w:r>
        <w:t xml:space="preserve"> </w:t>
      </w:r>
      <w:r w:rsidRPr="008126E2">
        <w:t>always be &gt;= the ventilation requirement.</w:t>
      </w:r>
      <w:r w:rsidR="00726405">
        <w:t xml:space="preserve"> </w:t>
      </w:r>
      <w:r w:rsidR="00726405" w:rsidRPr="00726405">
        <w:t>In each case, the outside airflow will be modified based on zone ventilation effectiveness specified in the zone sizing object.</w:t>
      </w:r>
    </w:p>
    <w:p w:rsidR="009A4A85" w:rsidRDefault="009A4A85">
      <w:pPr>
        <w:pStyle w:val="BodyText"/>
        <w:rPr>
          <w:b/>
          <w:bCs/>
        </w:rPr>
      </w:pPr>
      <w:r>
        <w:rPr>
          <w:b/>
          <w:bCs/>
        </w:rPr>
        <w:t>This concludes the calculation of the zone design flow rates and loads.</w:t>
      </w:r>
    </w:p>
    <w:p w:rsidR="009A4A85" w:rsidRDefault="009A4A85">
      <w:pPr>
        <w:pStyle w:val="Heading2"/>
      </w:pPr>
      <w:bookmarkStart w:id="208" w:name="_Toc351186604"/>
      <w:r>
        <w:lastRenderedPageBreak/>
        <w:t>System Design Loads and Air Flow Rates</w:t>
      </w:r>
      <w:bookmarkEnd w:id="208"/>
    </w:p>
    <w:p w:rsidR="009A4A85" w:rsidRDefault="009A4A85">
      <w:pPr>
        <w:pStyle w:val="Heading3"/>
      </w:pPr>
      <w:bookmarkStart w:id="209" w:name="_Toc351186605"/>
      <w:r>
        <w:t>Overview</w:t>
      </w:r>
      <w:bookmarkEnd w:id="209"/>
    </w:p>
    <w:p w:rsidR="009A4A85" w:rsidRDefault="009A4A85">
      <w:pPr>
        <w:pStyle w:val="BodyText"/>
      </w:pPr>
      <w:r>
        <w:t xml:space="preserve">The purpose of the system design calculation is to estimate design heating and cooling loads and air flow rates for each air loop in the simulation problem. The calculation sequence for system level design loads and air flow rates resembles the calculation sequence for zone loads and air flow rates. There is an update subroutine </w:t>
      </w:r>
      <w:r>
        <w:rPr>
          <w:i/>
          <w:iCs/>
        </w:rPr>
        <w:t>UpdateSysSizing</w:t>
      </w:r>
      <w:r>
        <w:t xml:space="preserve"> called at the beginning, during, and end  of a loop in the Sizing Manager over all the design days. The major difference is that this calculation is done at the zone time-step only. There is no idealized component calculation triggered at the system time-step as in the zone calculation. The system design calculation operates at the zone time step using the design environment weather data and the data stored in the zone sizing arrays. The results of the system design calculation are stored in the system sizing arrays described below.</w:t>
      </w:r>
    </w:p>
    <w:p w:rsidR="009A4A85" w:rsidRDefault="009A4A85">
      <w:pPr>
        <w:pStyle w:val="Heading3"/>
      </w:pPr>
      <w:bookmarkStart w:id="210" w:name="_Toc351186606"/>
      <w:r>
        <w:t>System Design Data Arrays</w:t>
      </w:r>
      <w:bookmarkEnd w:id="210"/>
    </w:p>
    <w:p w:rsidR="009A4A85" w:rsidRDefault="009A4A85">
      <w:pPr>
        <w:pStyle w:val="BodyText"/>
      </w:pPr>
      <w:r>
        <w:t>The system design data arrays are:</w:t>
      </w:r>
    </w:p>
    <w:p w:rsidR="009A4A85" w:rsidRDefault="009A4A85">
      <w:pPr>
        <w:pStyle w:val="BodyText"/>
        <w:ind w:left="1440"/>
      </w:pPr>
      <w:r>
        <w:rPr>
          <w:i/>
          <w:iCs/>
        </w:rPr>
        <w:t>SysSizInput(i)</w:t>
      </w:r>
      <w:r>
        <w:t xml:space="preserve"> stores the input data from the </w:t>
      </w:r>
      <w:r w:rsidR="00B7497B">
        <w:t>Sizing:System</w:t>
      </w:r>
      <w:r>
        <w:t xml:space="preserve"> objects.</w:t>
      </w:r>
    </w:p>
    <w:p w:rsidR="009A4A85" w:rsidRDefault="009A4A85">
      <w:pPr>
        <w:pStyle w:val="BodyText"/>
        <w:ind w:left="1440"/>
      </w:pPr>
      <w:r>
        <w:rPr>
          <w:i/>
          <w:iCs/>
        </w:rPr>
        <w:t>SysSizing(i,j)</w:t>
      </w:r>
      <w:r>
        <w:t xml:space="preserve"> stores the results of the system design calculations for all systems and all design days. The index i is for air loops, j for design days.</w:t>
      </w:r>
    </w:p>
    <w:p w:rsidR="009A4A85" w:rsidRDefault="009A4A85">
      <w:pPr>
        <w:pStyle w:val="BodyText"/>
        <w:ind w:left="1440"/>
      </w:pPr>
      <w:r>
        <w:rPr>
          <w:i/>
          <w:iCs/>
        </w:rPr>
        <w:t>CalcSysSizing(i</w:t>
      </w:r>
      <w:r>
        <w:t>) stores the results of the system design calculations for the peak heating and cooling cases for each air loop.</w:t>
      </w:r>
      <w:r>
        <w:rPr>
          <w:i/>
          <w:iCs/>
        </w:rPr>
        <w:t xml:space="preserve"> </w:t>
      </w:r>
      <w:r>
        <w:t>The index i is for the air loops.</w:t>
      </w:r>
    </w:p>
    <w:p w:rsidR="009A4A85" w:rsidRDefault="009A4A85">
      <w:pPr>
        <w:pStyle w:val="BodyText"/>
        <w:ind w:left="1440"/>
      </w:pPr>
      <w:r>
        <w:rPr>
          <w:i/>
          <w:iCs/>
        </w:rPr>
        <w:t>FinalSysSizing(i</w:t>
      </w:r>
      <w:r>
        <w:t xml:space="preserve">) corresponds to </w:t>
      </w:r>
      <w:r>
        <w:rPr>
          <w:i/>
          <w:iCs/>
        </w:rPr>
        <w:t>CalcSysSizing</w:t>
      </w:r>
      <w:r>
        <w:t xml:space="preserve"> but includes the effect of the user specified sizing factor or user specified system design flow rate.</w:t>
      </w:r>
    </w:p>
    <w:p w:rsidR="009A4A85" w:rsidRDefault="009A4A85">
      <w:pPr>
        <w:pStyle w:val="BodyText"/>
      </w:pPr>
      <w:r>
        <w:t xml:space="preserve">The data stored in </w:t>
      </w:r>
      <w:r>
        <w:rPr>
          <w:i/>
          <w:iCs/>
        </w:rPr>
        <w:t>SysSizing</w:t>
      </w:r>
      <w:r>
        <w:t xml:space="preserve">, </w:t>
      </w:r>
      <w:r>
        <w:rPr>
          <w:i/>
          <w:iCs/>
        </w:rPr>
        <w:t>CalcSysSizing</w:t>
      </w:r>
      <w:r>
        <w:t xml:space="preserve"> and </w:t>
      </w:r>
      <w:r>
        <w:rPr>
          <w:i/>
          <w:iCs/>
        </w:rPr>
        <w:t>FinalSysSizing</w:t>
      </w:r>
      <w:r>
        <w:t xml:space="preserve"> includes the following data items.</w:t>
      </w:r>
    </w:p>
    <w:p w:rsidR="009A4A85" w:rsidRDefault="009A4A85">
      <w:pPr>
        <w:pStyle w:val="BodyText"/>
        <w:ind w:left="1440"/>
      </w:pPr>
    </w:p>
    <w:p w:rsidR="009A4A85" w:rsidRDefault="009A4A85">
      <w:pPr>
        <w:pStyle w:val="Caption"/>
      </w:pPr>
      <w:bookmarkStart w:id="211" w:name="_Ref226429752"/>
      <w:r>
        <w:t xml:space="preserve">Table </w:t>
      </w:r>
      <w:fldSimple w:instr=" SEQ Table \* ARABIC ">
        <w:r w:rsidR="00515819">
          <w:rPr>
            <w:noProof/>
          </w:rPr>
          <w:t>38</w:t>
        </w:r>
      </w:fldSimple>
      <w:r>
        <w:t>.  System Sizing Data</w:t>
      </w:r>
      <w:bookmarkEnd w:id="211"/>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4428"/>
      </w:tblGrid>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Header"/>
            </w:pPr>
            <w:r>
              <w:t>Name</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Header"/>
            </w:pPr>
            <w:r>
              <w:t>Description</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 xml:space="preserve">All the data from </w:t>
            </w:r>
            <w:r>
              <w:rPr>
                <w:i/>
                <w:iCs/>
              </w:rPr>
              <w:t>SysSizInput</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CoinCoolMassFlow</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coincident peak cooling mass flow rate [kg/s]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CoinHeatMassFlow</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coincident peak heating mass flow rate [kg/s]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NonCoinCoolMassFlow</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noncoincident peak cooling mass flow rate [kg/s]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NonCoinHeatMassFlow</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noncoincident peak heating mass flow rate [kg/s]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DesMainVolFlow</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main supply duct volume flow [m</w:t>
            </w:r>
            <w:r>
              <w:rPr>
                <w:vertAlign w:val="superscript"/>
              </w:rPr>
              <w:t>3</w:t>
            </w:r>
            <w:r>
              <w:t>/s]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DesHeatVolFlow</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heat supply duct volume flow [m</w:t>
            </w:r>
            <w:r>
              <w:rPr>
                <w:vertAlign w:val="superscript"/>
              </w:rPr>
              <w:t>3</w:t>
            </w:r>
            <w:r>
              <w:t>/s]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DesCoolVolFlow</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cool supply duct volume flow [m</w:t>
            </w:r>
            <w:r>
              <w:rPr>
                <w:vertAlign w:val="superscript"/>
              </w:rPr>
              <w:t>3</w:t>
            </w:r>
            <w:r>
              <w:t>/s]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SensCoolCap</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sensible cooling capacity [W]</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HeatCap</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heating capacity [W]</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PreheatCap</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preheat capacity [W]</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CoolMixTemp</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mixed air temperature for cooling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CoolMixHumRat</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mixed air humidity ratio for cooling [kg water/kg dry air]</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CoolRetTemp</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return air temperature for cooling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CoolRetHumRat</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 xml:space="preserve">design return air humidity ratio for cooling [kg </w:t>
            </w:r>
            <w:r>
              <w:lastRenderedPageBreak/>
              <w:t>water/kg dry air]</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lastRenderedPageBreak/>
              <w:t>CoolOutTemp</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outside air temperature for cooling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CoolOutHumRat</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outside air humidity ratio for cooling [kg water/kg dry air]</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HeatMixTemp</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mixed air temperature for heating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HeatMixHumRat</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mixed air humidity ratio for heating [kg water/kg dry air]</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HeatRetTemp</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return air temperature for heating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HeatRetHumRat</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return air humidity ratio for heating [kg water/kg dry air]</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HeatOutTemp</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outside air temperature for heating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HeatOutHumRat</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design outside air humidity ratio for heating [kg water/kg dry air]</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HeatFlowSeq(i)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system heating air mass flow rate (zone time step) [kg/s]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CoolFlowSeq(i)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system cooling air mass flow rate (zone time step) [kg/s]</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SensCoolCapSeq(I)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system sensible cooling capacity (zone time step) [W]</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HeatCapSeq(i)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system heating capacity (zone time step) [W]</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PreHeatCapSeq(i)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system preheat capacity (zone time step) [W]</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SysCoolRetTempSeq(i)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system cooling return temperatures  (zone time step)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SysCoolRetHumRatSeq(I)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system cooling return humidity ratios (zone time step) [kg water/kg dry air]</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SysHeatRetTempSeq(i)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system heating return temperatures  (zone time step)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SysHeatRetHumRatSeq(I)</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system heating return humidity ratios (zone time step) [kg water/kg dry air]</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SysCoolOutTempSeq</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system cooling outside temperatures (zone time step)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SysCoolOutHumRatSeq</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system cooling outside humidity ratios (zone time step) [kg water/kg dry air]</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SysHeatOutTempSeq</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system heating outside temperatures (zone time step) [C]</w:t>
            </w:r>
          </w:p>
        </w:tc>
      </w:tr>
      <w:tr w:rsidR="009A4A85">
        <w:tc>
          <w:tcPr>
            <w:tcW w:w="3240" w:type="dxa"/>
            <w:tcBorders>
              <w:top w:val="single" w:sz="4" w:space="0" w:color="auto"/>
              <w:left w:val="single" w:sz="4" w:space="0" w:color="auto"/>
              <w:bottom w:val="single" w:sz="4" w:space="0" w:color="auto"/>
              <w:right w:val="single" w:sz="4" w:space="0" w:color="auto"/>
            </w:tcBorders>
          </w:tcPr>
          <w:p w:rsidR="009A4A85" w:rsidRDefault="009A4A85">
            <w:pPr>
              <w:pStyle w:val="TableText"/>
              <w:rPr>
                <w:i/>
                <w:iCs/>
              </w:rPr>
            </w:pPr>
            <w:r>
              <w:rPr>
                <w:i/>
                <w:iCs/>
              </w:rPr>
              <w:t>SysHeatOutHumRatSeq</w:t>
            </w:r>
          </w:p>
        </w:tc>
        <w:tc>
          <w:tcPr>
            <w:tcW w:w="4428" w:type="dxa"/>
            <w:tcBorders>
              <w:top w:val="single" w:sz="4" w:space="0" w:color="auto"/>
              <w:left w:val="single" w:sz="4" w:space="0" w:color="auto"/>
              <w:bottom w:val="single" w:sz="4" w:space="0" w:color="auto"/>
              <w:right w:val="single" w:sz="4" w:space="0" w:color="auto"/>
            </w:tcBorders>
          </w:tcPr>
          <w:p w:rsidR="009A4A85" w:rsidRDefault="009A4A85">
            <w:pPr>
              <w:pStyle w:val="TableText"/>
            </w:pPr>
            <w:r>
              <w:t>daily sequence of system heating outside humidity ratios (zone time step) [kg water/kg dry air]</w:t>
            </w:r>
          </w:p>
        </w:tc>
      </w:tr>
    </w:tbl>
    <w:p w:rsidR="009A4A85" w:rsidRDefault="009A4A85">
      <w:pPr>
        <w:pStyle w:val="Heading3"/>
      </w:pPr>
      <w:bookmarkStart w:id="212" w:name="_Toc351186607"/>
      <w:r>
        <w:t>System Design Flow Rate and Load Summation and Adjustment</w:t>
      </w:r>
      <w:bookmarkEnd w:id="212"/>
    </w:p>
    <w:p w:rsidR="00DF58DB" w:rsidRDefault="00DF58DB" w:rsidP="00DF58DB">
      <w:pPr>
        <w:pStyle w:val="BodyText"/>
      </w:pPr>
      <w:r>
        <w:t xml:space="preserve">There is no system level subroutine corresponding to </w:t>
      </w:r>
      <w:r>
        <w:rPr>
          <w:i/>
          <w:iCs/>
        </w:rPr>
        <w:t xml:space="preserve">SizeZoneEquipment. </w:t>
      </w:r>
      <w:r>
        <w:t xml:space="preserve">Instead the system design loads and flow rates are calculated using the zone level results. The zone design flow rates for the zones served by an air loop are summed to obtain the system level design flow rates. These air flows are mixed with the system level design minimum outside </w:t>
      </w:r>
      <w:r>
        <w:lastRenderedPageBreak/>
        <w:t xml:space="preserve">air flow rate to obtain system design coil loads. These activities are all performed within the </w:t>
      </w:r>
      <w:r>
        <w:rPr>
          <w:i/>
          <w:iCs/>
        </w:rPr>
        <w:t>UpdateSysSizing</w:t>
      </w:r>
      <w:r>
        <w:t xml:space="preserve"> subroutine in the </w:t>
      </w:r>
      <w:r>
        <w:rPr>
          <w:i/>
          <w:iCs/>
        </w:rPr>
        <w:t xml:space="preserve">SimAirServingZones </w:t>
      </w:r>
      <w:r>
        <w:t>module. It is called at the start of each design day (</w:t>
      </w:r>
      <w:r>
        <w:rPr>
          <w:i/>
          <w:iCs/>
        </w:rPr>
        <w:t>CallIndicator = BeginDay</w:t>
      </w:r>
      <w:r>
        <w:t>), at the zone time-step (</w:t>
      </w:r>
      <w:r>
        <w:rPr>
          <w:i/>
          <w:iCs/>
        </w:rPr>
        <w:t>CallIndicator = DuringDay</w:t>
      </w:r>
      <w:r>
        <w:t>), at the end of the design day (</w:t>
      </w:r>
      <w:r>
        <w:rPr>
          <w:i/>
          <w:iCs/>
        </w:rPr>
        <w:t>CallIndicator = EndDay</w:t>
      </w:r>
      <w:r>
        <w:t>) and at the end of the zone design calculation (</w:t>
      </w:r>
      <w:r>
        <w:rPr>
          <w:i/>
          <w:iCs/>
        </w:rPr>
        <w:t>CallIndicator = EndSysSizingCalc</w:t>
      </w:r>
      <w:r>
        <w:t>).</w:t>
      </w:r>
    </w:p>
    <w:p w:rsidR="00DF58DB" w:rsidRDefault="00DF58DB" w:rsidP="00DF58DB">
      <w:pPr>
        <w:pStyle w:val="BodyText"/>
      </w:pPr>
      <w:r>
        <w:t xml:space="preserve">There is a logical flag </w:t>
      </w:r>
      <w:r>
        <w:rPr>
          <w:i/>
          <w:iCs/>
        </w:rPr>
        <w:t xml:space="preserve">SysSizingCalc </w:t>
      </w:r>
      <w:r>
        <w:t xml:space="preserve">corresponding to </w:t>
      </w:r>
      <w:r>
        <w:rPr>
          <w:i/>
          <w:iCs/>
        </w:rPr>
        <w:t>ZoneSizingCalc</w:t>
      </w:r>
      <w:r>
        <w:t xml:space="preserve">.  It is used to allow the component routines to distinguish a normal simulation call from a being called during a system sizing calculation. </w:t>
      </w:r>
    </w:p>
    <w:p w:rsidR="00DF58DB" w:rsidRDefault="00DF58DB" w:rsidP="00DF58DB">
      <w:pPr>
        <w:pStyle w:val="Heading4"/>
      </w:pPr>
      <w:bookmarkStart w:id="213" w:name="_Toc100452114"/>
      <w:r>
        <w:t>BeginDay</w:t>
      </w:r>
      <w:bookmarkEnd w:id="213"/>
    </w:p>
    <w:p w:rsidR="00DF58DB" w:rsidRDefault="00DF58DB" w:rsidP="00A03AAE">
      <w:pPr>
        <w:pStyle w:val="BodyText"/>
        <w:numPr>
          <w:ilvl w:val="3"/>
          <w:numId w:val="36"/>
        </w:numPr>
      </w:pPr>
      <w:r>
        <w:t xml:space="preserve">The environment (in this case, a design day) name is stored in the system sizing data structures. </w:t>
      </w:r>
    </w:p>
    <w:p w:rsidR="00DF58DB" w:rsidRDefault="00DF58DB" w:rsidP="00A03AAE">
      <w:pPr>
        <w:pStyle w:val="BodyText"/>
        <w:numPr>
          <w:ilvl w:val="3"/>
          <w:numId w:val="36"/>
        </w:numPr>
      </w:pPr>
      <w:r>
        <w:t>Loop over the zones cooled by this air loop:</w:t>
      </w:r>
    </w:p>
    <w:p w:rsidR="00DF58DB" w:rsidRDefault="00DF58DB" w:rsidP="00A03AAE">
      <w:pPr>
        <w:pStyle w:val="BodyText"/>
        <w:numPr>
          <w:ilvl w:val="4"/>
          <w:numId w:val="36"/>
        </w:numPr>
      </w:pPr>
      <w:r>
        <w:rPr>
          <w:i/>
        </w:rPr>
        <w:t>NonCoinCoolMassFlow</w:t>
      </w:r>
      <w:r>
        <w:rPr>
          <w:i/>
          <w:vertAlign w:val="subscript"/>
        </w:rPr>
        <w:t>sys</w:t>
      </w:r>
      <w:r>
        <w:t>=</w:t>
      </w:r>
      <w:r>
        <w:rPr>
          <w:b/>
          <w:sz w:val="28"/>
          <w:szCs w:val="28"/>
        </w:rPr>
        <w:sym w:font="Symbol" w:char="F0E5"/>
      </w:r>
      <w:r>
        <w:rPr>
          <w:i/>
        </w:rPr>
        <w:t>DesCoolMassFlow</w:t>
      </w:r>
      <w:r>
        <w:rPr>
          <w:i/>
          <w:vertAlign w:val="subscript"/>
        </w:rPr>
        <w:t>zone</w:t>
      </w:r>
    </w:p>
    <w:p w:rsidR="00DF58DB" w:rsidRDefault="00DF58DB" w:rsidP="00A03AAE">
      <w:pPr>
        <w:pStyle w:val="BodyText"/>
        <w:numPr>
          <w:ilvl w:val="3"/>
          <w:numId w:val="36"/>
        </w:numPr>
      </w:pPr>
      <w:r>
        <w:t>Loop over the zones heated by this air loop:</w:t>
      </w:r>
    </w:p>
    <w:p w:rsidR="00DF58DB" w:rsidRDefault="00DF58DB" w:rsidP="00A03AAE">
      <w:pPr>
        <w:pStyle w:val="BodyText"/>
        <w:numPr>
          <w:ilvl w:val="4"/>
          <w:numId w:val="36"/>
        </w:numPr>
      </w:pPr>
      <w:r>
        <w:rPr>
          <w:i/>
        </w:rPr>
        <w:t>NonCoinHeatMassFlow</w:t>
      </w:r>
      <w:r>
        <w:rPr>
          <w:i/>
          <w:vertAlign w:val="subscript"/>
        </w:rPr>
        <w:t>sys</w:t>
      </w:r>
      <w:r>
        <w:t>=</w:t>
      </w:r>
      <w:r>
        <w:rPr>
          <w:b/>
          <w:sz w:val="28"/>
          <w:szCs w:val="28"/>
        </w:rPr>
        <w:sym w:font="Symbol" w:char="F0E5"/>
      </w:r>
      <w:r>
        <w:rPr>
          <w:i/>
        </w:rPr>
        <w:t>DesHeatMassFlow</w:t>
      </w:r>
      <w:r>
        <w:rPr>
          <w:i/>
          <w:vertAlign w:val="subscript"/>
        </w:rPr>
        <w:t>zone</w:t>
      </w:r>
    </w:p>
    <w:p w:rsidR="00DF58DB" w:rsidRDefault="00DF58DB" w:rsidP="00DF58DB">
      <w:pPr>
        <w:pStyle w:val="Heading4"/>
      </w:pPr>
      <w:bookmarkStart w:id="214" w:name="_Toc100452115"/>
      <w:r>
        <w:t>DuringDay</w:t>
      </w:r>
      <w:bookmarkEnd w:id="214"/>
    </w:p>
    <w:p w:rsidR="00DF58DB" w:rsidRDefault="00DF58DB" w:rsidP="00A03AAE">
      <w:pPr>
        <w:pStyle w:val="BodyText"/>
        <w:numPr>
          <w:ilvl w:val="3"/>
          <w:numId w:val="37"/>
        </w:numPr>
      </w:pPr>
      <w:r>
        <w:t>Loop over the zones cooled by this air loop:</w:t>
      </w:r>
    </w:p>
    <w:p w:rsidR="00DF58DB" w:rsidRDefault="00DF58DB" w:rsidP="00DF58DB">
      <w:pPr>
        <w:pStyle w:val="BodyText"/>
        <w:ind w:left="2160"/>
      </w:pPr>
      <w:r>
        <w:rPr>
          <w:i/>
        </w:rPr>
        <w:t>CoolFlowSeq</w:t>
      </w:r>
      <w:r>
        <w:rPr>
          <w:i/>
          <w:vertAlign w:val="subscript"/>
        </w:rPr>
        <w:t>sys</w:t>
      </w:r>
      <w:r>
        <w:rPr>
          <w:i/>
        </w:rPr>
        <w:t>(i)</w:t>
      </w:r>
      <w:r>
        <w:t xml:space="preserve"> =</w:t>
      </w:r>
      <w:r>
        <w:rPr>
          <w:b/>
          <w:sz w:val="28"/>
          <w:szCs w:val="28"/>
        </w:rPr>
        <w:sym w:font="Symbol" w:char="F0E5"/>
      </w:r>
      <w:r>
        <w:rPr>
          <w:i/>
        </w:rPr>
        <w:t>CoolFlowSeq</w:t>
      </w:r>
      <w:r>
        <w:rPr>
          <w:i/>
          <w:vertAlign w:val="subscript"/>
        </w:rPr>
        <w:t xml:space="preserve"> zone</w:t>
      </w:r>
      <w:r>
        <w:t>(i)</w:t>
      </w:r>
    </w:p>
    <w:p w:rsidR="00DF58DB" w:rsidRDefault="00DF58DB" w:rsidP="00DF58DB">
      <w:pPr>
        <w:pStyle w:val="BodyText"/>
        <w:ind w:left="2160"/>
        <w:jc w:val="left"/>
        <w:rPr>
          <w:i/>
        </w:rPr>
      </w:pPr>
      <w:r>
        <w:rPr>
          <w:i/>
        </w:rPr>
        <w:t>SysCoolRetTemp(i)</w:t>
      </w:r>
      <w:r>
        <w:t>=</w:t>
      </w:r>
      <w:r>
        <w:rPr>
          <w:b/>
          <w:sz w:val="28"/>
        </w:rPr>
        <w:t xml:space="preserve"> </w:t>
      </w:r>
      <w:r>
        <w:rPr>
          <w:b/>
          <w:sz w:val="28"/>
          <w:szCs w:val="28"/>
        </w:rPr>
        <w:sym w:font="Symbol" w:char="F0E5"/>
      </w:r>
      <w:r>
        <w:rPr>
          <w:sz w:val="28"/>
        </w:rPr>
        <w:t>(</w:t>
      </w:r>
      <w:r>
        <w:rPr>
          <w:i/>
        </w:rPr>
        <w:t>CoolZoneRetTempSeq(i)</w:t>
      </w:r>
      <w:r>
        <w:rPr>
          <w:i/>
        </w:rPr>
        <w:sym w:font="Symbol" w:char="F0B7"/>
      </w:r>
      <w:r>
        <w:rPr>
          <w:i/>
        </w:rPr>
        <w:t xml:space="preserve"> CoolFlowSeq</w:t>
      </w:r>
      <w:r>
        <w:rPr>
          <w:i/>
          <w:vertAlign w:val="subscript"/>
        </w:rPr>
        <w:t>zone</w:t>
      </w:r>
      <w:r>
        <w:rPr>
          <w:i/>
        </w:rPr>
        <w:t>(i)</w:t>
      </w:r>
      <w:r>
        <w:rPr>
          <w:sz w:val="28"/>
        </w:rPr>
        <w:t>)</w:t>
      </w:r>
      <w:r>
        <w:rPr>
          <w:i/>
        </w:rPr>
        <w:sym w:font="Symbol" w:char="F02F"/>
      </w:r>
      <w:r>
        <w:rPr>
          <w:i/>
        </w:rPr>
        <w:t xml:space="preserve"> CoolFlowSeq</w:t>
      </w:r>
      <w:r>
        <w:rPr>
          <w:i/>
          <w:vertAlign w:val="subscript"/>
        </w:rPr>
        <w:t>sys</w:t>
      </w:r>
      <w:r>
        <w:rPr>
          <w:i/>
        </w:rPr>
        <w:t>(i)</w:t>
      </w:r>
    </w:p>
    <w:p w:rsidR="00DF58DB" w:rsidRDefault="00DF58DB" w:rsidP="00DF58DB">
      <w:pPr>
        <w:pStyle w:val="BodyText"/>
        <w:ind w:left="2160"/>
        <w:jc w:val="left"/>
      </w:pPr>
      <w:r>
        <w:rPr>
          <w:i/>
        </w:rPr>
        <w:t>SysCoolRetHumRat(i)</w:t>
      </w:r>
      <w:r>
        <w:t>=</w:t>
      </w:r>
      <w:r>
        <w:rPr>
          <w:b/>
          <w:sz w:val="28"/>
        </w:rPr>
        <w:t xml:space="preserve"> </w:t>
      </w:r>
      <w:r>
        <w:rPr>
          <w:b/>
          <w:sz w:val="28"/>
          <w:szCs w:val="28"/>
        </w:rPr>
        <w:sym w:font="Symbol" w:char="F0E5"/>
      </w:r>
      <w:r>
        <w:rPr>
          <w:sz w:val="28"/>
        </w:rPr>
        <w:t>(</w:t>
      </w:r>
      <w:r>
        <w:rPr>
          <w:i/>
        </w:rPr>
        <w:t>CoolZoneHumRatSeq(i)</w:t>
      </w:r>
      <w:r>
        <w:rPr>
          <w:i/>
        </w:rPr>
        <w:sym w:font="Symbol" w:char="F0B7"/>
      </w:r>
      <w:r>
        <w:rPr>
          <w:i/>
        </w:rPr>
        <w:t xml:space="preserve"> CoolFlowSeq</w:t>
      </w:r>
      <w:r>
        <w:rPr>
          <w:i/>
          <w:vertAlign w:val="subscript"/>
        </w:rPr>
        <w:t>zone</w:t>
      </w:r>
      <w:r>
        <w:rPr>
          <w:i/>
        </w:rPr>
        <w:t>(i)</w:t>
      </w:r>
      <w:r>
        <w:rPr>
          <w:sz w:val="28"/>
        </w:rPr>
        <w:t>)</w:t>
      </w:r>
      <w:r>
        <w:rPr>
          <w:i/>
        </w:rPr>
        <w:sym w:font="Symbol" w:char="F02F"/>
      </w:r>
      <w:r>
        <w:rPr>
          <w:i/>
        </w:rPr>
        <w:t xml:space="preserve"> CoolFlowSeq</w:t>
      </w:r>
      <w:r>
        <w:rPr>
          <w:i/>
          <w:vertAlign w:val="subscript"/>
        </w:rPr>
        <w:t>sys</w:t>
      </w:r>
      <w:r>
        <w:rPr>
          <w:i/>
        </w:rPr>
        <w:t>(i)</w:t>
      </w:r>
    </w:p>
    <w:p w:rsidR="00DF58DB" w:rsidRDefault="00DF58DB" w:rsidP="00DF58DB">
      <w:pPr>
        <w:pStyle w:val="BodyText"/>
        <w:ind w:left="2160"/>
        <w:jc w:val="left"/>
        <w:rPr>
          <w:i/>
        </w:rPr>
      </w:pPr>
      <w:r>
        <w:rPr>
          <w:i/>
        </w:rPr>
        <w:t>FracOA=</w:t>
      </w:r>
      <w:r>
        <w:rPr>
          <w:rFonts w:ascii="UniversalMath1 BT" w:hAnsi="UniversalMath1 BT"/>
          <w:i/>
          <w:sz w:val="28"/>
        </w:rPr>
        <w:t></w:t>
      </w:r>
      <w:r>
        <w:rPr>
          <w:i/>
          <w:sz w:val="28"/>
          <w:vertAlign w:val="subscript"/>
        </w:rPr>
        <w:t>air</w:t>
      </w:r>
      <w:r>
        <w:sym w:font="Symbol" w:char="F0B7"/>
      </w:r>
      <w:r>
        <w:rPr>
          <w:i/>
        </w:rPr>
        <w:t xml:space="preserve"> DesOutAirVolFlow</w:t>
      </w:r>
      <w:r>
        <w:rPr>
          <w:i/>
          <w:vertAlign w:val="subscript"/>
        </w:rPr>
        <w:t>sys</w:t>
      </w:r>
      <w:r>
        <w:rPr>
          <w:sz w:val="28"/>
        </w:rPr>
        <w:t>/</w:t>
      </w:r>
      <w:r>
        <w:rPr>
          <w:i/>
        </w:rPr>
        <w:t xml:space="preserve"> CoolFlowSeq</w:t>
      </w:r>
      <w:r>
        <w:rPr>
          <w:i/>
          <w:vertAlign w:val="subscript"/>
        </w:rPr>
        <w:t>sys</w:t>
      </w:r>
      <w:r>
        <w:rPr>
          <w:i/>
        </w:rPr>
        <w:t>(i)</w:t>
      </w:r>
    </w:p>
    <w:p w:rsidR="00DF58DB" w:rsidRDefault="00DF58DB" w:rsidP="00DF58DB">
      <w:pPr>
        <w:pStyle w:val="BodyText"/>
        <w:ind w:left="2160"/>
        <w:jc w:val="left"/>
        <w:rPr>
          <w:sz w:val="28"/>
        </w:rPr>
      </w:pPr>
      <w:r>
        <w:rPr>
          <w:i/>
        </w:rPr>
        <w:t>T</w:t>
      </w:r>
      <w:r>
        <w:rPr>
          <w:i/>
          <w:vertAlign w:val="subscript"/>
        </w:rPr>
        <w:t>mix</w:t>
      </w:r>
      <w:r>
        <w:t>=</w:t>
      </w:r>
      <w:r>
        <w:rPr>
          <w:i/>
        </w:rPr>
        <w:t>T</w:t>
      </w:r>
      <w:r>
        <w:rPr>
          <w:i/>
          <w:vertAlign w:val="subscript"/>
        </w:rPr>
        <w:t>outside</w:t>
      </w:r>
      <w:r>
        <w:sym w:font="Symbol" w:char="F0B7"/>
      </w:r>
      <w:r>
        <w:rPr>
          <w:i/>
        </w:rPr>
        <w:t xml:space="preserve"> FracOA </w:t>
      </w:r>
      <w:r>
        <w:t xml:space="preserve">+ </w:t>
      </w:r>
      <w:r>
        <w:rPr>
          <w:i/>
        </w:rPr>
        <w:t>SysCoolRetTemp(i)</w:t>
      </w:r>
      <w:r>
        <w:rPr>
          <w:sz w:val="28"/>
        </w:rPr>
        <w:t>(</w:t>
      </w:r>
      <w:r>
        <w:t xml:space="preserve">1 – </w:t>
      </w:r>
      <w:r>
        <w:rPr>
          <w:i/>
        </w:rPr>
        <w:t>FracOA</w:t>
      </w:r>
      <w:r>
        <w:rPr>
          <w:sz w:val="28"/>
        </w:rPr>
        <w:t>)</w:t>
      </w:r>
    </w:p>
    <w:p w:rsidR="00DF58DB" w:rsidRDefault="00DF58DB" w:rsidP="00DF58DB">
      <w:pPr>
        <w:pStyle w:val="BodyText"/>
        <w:ind w:left="2160"/>
        <w:jc w:val="left"/>
        <w:rPr>
          <w:sz w:val="28"/>
        </w:rPr>
      </w:pPr>
      <w:r>
        <w:rPr>
          <w:i/>
        </w:rPr>
        <w:t>W</w:t>
      </w:r>
      <w:r>
        <w:rPr>
          <w:i/>
          <w:vertAlign w:val="subscript"/>
        </w:rPr>
        <w:t>mix</w:t>
      </w:r>
      <w:r>
        <w:t>=</w:t>
      </w:r>
      <w:r>
        <w:rPr>
          <w:i/>
        </w:rPr>
        <w:t>W</w:t>
      </w:r>
      <w:r>
        <w:rPr>
          <w:i/>
          <w:vertAlign w:val="subscript"/>
        </w:rPr>
        <w:t>outside</w:t>
      </w:r>
      <w:r>
        <w:sym w:font="Symbol" w:char="F0B7"/>
      </w:r>
      <w:r>
        <w:rPr>
          <w:i/>
        </w:rPr>
        <w:t xml:space="preserve"> FracOA </w:t>
      </w:r>
      <w:r>
        <w:t xml:space="preserve">+ </w:t>
      </w:r>
      <w:r>
        <w:rPr>
          <w:i/>
        </w:rPr>
        <w:t>SysCoolRetHumRat (i)</w:t>
      </w:r>
      <w:r>
        <w:rPr>
          <w:sz w:val="28"/>
        </w:rPr>
        <w:t>(</w:t>
      </w:r>
      <w:r>
        <w:t xml:space="preserve">1 – </w:t>
      </w:r>
      <w:r>
        <w:rPr>
          <w:i/>
        </w:rPr>
        <w:t>FracOA</w:t>
      </w:r>
      <w:r>
        <w:rPr>
          <w:sz w:val="28"/>
        </w:rPr>
        <w:t>)</w:t>
      </w:r>
    </w:p>
    <w:p w:rsidR="00DF58DB" w:rsidRDefault="00DF58DB" w:rsidP="00DF58DB">
      <w:pPr>
        <w:pStyle w:val="BodyText"/>
        <w:ind w:left="2160"/>
        <w:jc w:val="left"/>
        <w:rPr>
          <w:i/>
          <w:vertAlign w:val="subscript"/>
        </w:rPr>
      </w:pPr>
      <w:r>
        <w:rPr>
          <w:i/>
        </w:rPr>
        <w:t>SysCoolOutTempSeq(i)</w:t>
      </w:r>
      <w:r>
        <w:t>=</w:t>
      </w:r>
      <w:r>
        <w:rPr>
          <w:i/>
        </w:rPr>
        <w:t xml:space="preserve"> T</w:t>
      </w:r>
      <w:r>
        <w:rPr>
          <w:i/>
          <w:vertAlign w:val="subscript"/>
        </w:rPr>
        <w:t>outside</w:t>
      </w:r>
    </w:p>
    <w:p w:rsidR="00DF58DB" w:rsidRDefault="00DF58DB" w:rsidP="00DF58DB">
      <w:pPr>
        <w:pStyle w:val="BodyText"/>
        <w:ind w:left="2160"/>
        <w:jc w:val="left"/>
        <w:rPr>
          <w:i/>
          <w:vertAlign w:val="subscript"/>
        </w:rPr>
      </w:pPr>
      <w:r>
        <w:rPr>
          <w:i/>
        </w:rPr>
        <w:t>SysCoolOutHumRatSeq(i)</w:t>
      </w:r>
      <w:r>
        <w:t>=</w:t>
      </w:r>
      <w:r>
        <w:rPr>
          <w:i/>
        </w:rPr>
        <w:t xml:space="preserve"> W</w:t>
      </w:r>
      <w:r>
        <w:rPr>
          <w:i/>
          <w:vertAlign w:val="subscript"/>
        </w:rPr>
        <w:t>outside</w:t>
      </w:r>
    </w:p>
    <w:p w:rsidR="00DF58DB" w:rsidRDefault="00DF58DB" w:rsidP="00DF58DB">
      <w:pPr>
        <w:pStyle w:val="BodyText"/>
        <w:ind w:left="1440"/>
        <w:jc w:val="left"/>
      </w:pPr>
      <w:r>
        <w:t>Get the current (zone time-step) system cooling capacity:</w:t>
      </w:r>
    </w:p>
    <w:p w:rsidR="00DF58DB" w:rsidRDefault="00DF58DB" w:rsidP="00DF58DB">
      <w:pPr>
        <w:pStyle w:val="BodyText"/>
        <w:ind w:left="2160"/>
        <w:jc w:val="left"/>
        <w:rPr>
          <w:sz w:val="28"/>
        </w:rPr>
      </w:pPr>
      <w:r>
        <w:rPr>
          <w:i/>
        </w:rPr>
        <w:t>SysSensCoolCap</w:t>
      </w:r>
      <w:r>
        <w:rPr>
          <w:i/>
          <w:vertAlign w:val="subscript"/>
        </w:rPr>
        <w:t>cur</w:t>
      </w:r>
      <w:r>
        <w:t>=</w:t>
      </w:r>
      <w:r>
        <w:rPr>
          <w:i/>
        </w:rPr>
        <w:t>C</w:t>
      </w:r>
      <w:r>
        <w:rPr>
          <w:i/>
          <w:vertAlign w:val="subscript"/>
        </w:rPr>
        <w:t>p,air</w:t>
      </w:r>
      <w:r>
        <w:sym w:font="Symbol" w:char="F0B7"/>
      </w:r>
      <w:r>
        <w:rPr>
          <w:i/>
        </w:rPr>
        <w:t xml:space="preserve"> CoolFlowSeq</w:t>
      </w:r>
      <w:r>
        <w:rPr>
          <w:i/>
          <w:vertAlign w:val="subscript"/>
        </w:rPr>
        <w:t>sys</w:t>
      </w:r>
      <w:r>
        <w:rPr>
          <w:i/>
        </w:rPr>
        <w:t>(i)</w:t>
      </w:r>
      <w:r>
        <w:t xml:space="preserve"> </w:t>
      </w:r>
      <w:r>
        <w:sym w:font="Symbol" w:char="F0B7"/>
      </w:r>
      <w:r>
        <w:rPr>
          <w:sz w:val="28"/>
        </w:rPr>
        <w:t>(</w:t>
      </w:r>
      <w:r>
        <w:rPr>
          <w:i/>
        </w:rPr>
        <w:t xml:space="preserve"> T</w:t>
      </w:r>
      <w:r>
        <w:rPr>
          <w:i/>
          <w:vertAlign w:val="subscript"/>
        </w:rPr>
        <w:t>mix</w:t>
      </w:r>
      <w:r>
        <w:t>-</w:t>
      </w:r>
      <w:r>
        <w:rPr>
          <w:i/>
        </w:rPr>
        <w:t>T</w:t>
      </w:r>
      <w:r>
        <w:rPr>
          <w:i/>
          <w:vertAlign w:val="subscript"/>
        </w:rPr>
        <w:t>sup</w:t>
      </w:r>
      <w:r>
        <w:rPr>
          <w:sz w:val="28"/>
        </w:rPr>
        <w:t>)</w:t>
      </w:r>
    </w:p>
    <w:p w:rsidR="00DF58DB" w:rsidRDefault="00DF58DB" w:rsidP="00DF58DB">
      <w:pPr>
        <w:pStyle w:val="BodyText"/>
        <w:ind w:left="2160"/>
        <w:jc w:val="left"/>
        <w:rPr>
          <w:i/>
        </w:rPr>
      </w:pPr>
      <w:r>
        <w:rPr>
          <w:i/>
        </w:rPr>
        <w:t>SensCoolCapSeq(I)</w:t>
      </w:r>
      <w:r>
        <w:t>=</w:t>
      </w:r>
      <w:r>
        <w:rPr>
          <w:i/>
        </w:rPr>
        <w:t xml:space="preserve"> SysSensCoolCap</w:t>
      </w:r>
      <w:r>
        <w:rPr>
          <w:i/>
          <w:vertAlign w:val="subscript"/>
        </w:rPr>
        <w:t>cur</w:t>
      </w:r>
    </w:p>
    <w:p w:rsidR="00DF58DB" w:rsidRDefault="00DF58DB" w:rsidP="00DF58DB">
      <w:pPr>
        <w:pStyle w:val="BodyText"/>
        <w:ind w:left="1440"/>
        <w:jc w:val="left"/>
      </w:pPr>
      <w:r>
        <w:t xml:space="preserve">If </w:t>
      </w:r>
      <w:r>
        <w:rPr>
          <w:i/>
        </w:rPr>
        <w:t>SysSensCoolCap</w:t>
      </w:r>
      <w:r>
        <w:rPr>
          <w:i/>
          <w:vertAlign w:val="subscript"/>
        </w:rPr>
        <w:t>cur</w:t>
      </w:r>
      <w:r>
        <w:t xml:space="preserve"> is the maximum for the day so far then save </w:t>
      </w:r>
      <w:r>
        <w:rPr>
          <w:i/>
        </w:rPr>
        <w:t>SysSensCoolCap</w:t>
      </w:r>
      <w:r>
        <w:rPr>
          <w:i/>
          <w:vertAlign w:val="subscript"/>
        </w:rPr>
        <w:t xml:space="preserve">cur </w:t>
      </w:r>
      <w:r>
        <w:t xml:space="preserve"> as the design value:</w:t>
      </w:r>
    </w:p>
    <w:p w:rsidR="00DF58DB" w:rsidRDefault="00DF58DB" w:rsidP="00DF58DB">
      <w:pPr>
        <w:pStyle w:val="BodyText"/>
        <w:ind w:left="2160"/>
        <w:jc w:val="left"/>
        <w:rPr>
          <w:i/>
          <w:vertAlign w:val="subscript"/>
        </w:rPr>
      </w:pPr>
      <w:r>
        <w:rPr>
          <w:i/>
        </w:rPr>
        <w:t>SensCoolCap(i</w:t>
      </w:r>
      <w:r>
        <w:rPr>
          <w:i/>
          <w:vertAlign w:val="subscript"/>
        </w:rPr>
        <w:t xml:space="preserve"> </w:t>
      </w:r>
      <w:r>
        <w:rPr>
          <w:i/>
        </w:rPr>
        <w:t>)</w:t>
      </w:r>
      <w:r>
        <w:rPr>
          <w:i/>
          <w:vertAlign w:val="subscript"/>
        </w:rPr>
        <w:t>sys</w:t>
      </w:r>
      <w:r>
        <w:t>=</w:t>
      </w:r>
      <w:r>
        <w:rPr>
          <w:i/>
        </w:rPr>
        <w:t xml:space="preserve"> SysSensCoolCap</w:t>
      </w:r>
      <w:r>
        <w:rPr>
          <w:i/>
          <w:vertAlign w:val="subscript"/>
        </w:rPr>
        <w:t>cur</w:t>
      </w:r>
    </w:p>
    <w:p w:rsidR="00DF58DB" w:rsidRDefault="00DF58DB" w:rsidP="00DF58DB">
      <w:pPr>
        <w:pStyle w:val="BodyText"/>
        <w:ind w:left="1440"/>
        <w:jc w:val="left"/>
      </w:pPr>
      <w:r>
        <w:t>And save the corresponding mixed, return and outside conditions:</w:t>
      </w:r>
    </w:p>
    <w:p w:rsidR="00DF58DB" w:rsidRDefault="00DF58DB" w:rsidP="00DF58DB">
      <w:pPr>
        <w:pStyle w:val="BodyText"/>
        <w:ind w:left="2160"/>
        <w:jc w:val="left"/>
        <w:rPr>
          <w:i/>
          <w:vertAlign w:val="subscript"/>
        </w:rPr>
      </w:pPr>
      <w:r>
        <w:rPr>
          <w:i/>
        </w:rPr>
        <w:t>CoolMixTemp</w:t>
      </w:r>
      <w:r>
        <w:rPr>
          <w:i/>
          <w:vertAlign w:val="subscript"/>
        </w:rPr>
        <w:t>sys</w:t>
      </w:r>
      <w:r>
        <w:t>=</w:t>
      </w:r>
      <w:r>
        <w:rPr>
          <w:vertAlign w:val="subscript"/>
        </w:rPr>
        <w:t xml:space="preserve"> </w:t>
      </w:r>
      <w:r>
        <w:rPr>
          <w:i/>
        </w:rPr>
        <w:t>T</w:t>
      </w:r>
      <w:r>
        <w:rPr>
          <w:i/>
          <w:vertAlign w:val="subscript"/>
        </w:rPr>
        <w:t>mix</w:t>
      </w:r>
    </w:p>
    <w:p w:rsidR="00DF58DB" w:rsidRDefault="00DF58DB" w:rsidP="00DF58DB">
      <w:pPr>
        <w:pStyle w:val="BodyText"/>
        <w:ind w:left="2160"/>
        <w:jc w:val="left"/>
        <w:rPr>
          <w:i/>
        </w:rPr>
      </w:pPr>
      <w:r>
        <w:rPr>
          <w:i/>
        </w:rPr>
        <w:t>CoolMixHumRat</w:t>
      </w:r>
      <w:r>
        <w:rPr>
          <w:i/>
          <w:vertAlign w:val="subscript"/>
        </w:rPr>
        <w:t>sys</w:t>
      </w:r>
      <w:r>
        <w:t>=</w:t>
      </w:r>
      <w:r>
        <w:rPr>
          <w:i/>
        </w:rPr>
        <w:t>W</w:t>
      </w:r>
      <w:r>
        <w:rPr>
          <w:i/>
          <w:vertAlign w:val="subscript"/>
        </w:rPr>
        <w:t>mix</w:t>
      </w:r>
    </w:p>
    <w:p w:rsidR="00DF58DB" w:rsidRDefault="00DF58DB" w:rsidP="00DF58DB">
      <w:pPr>
        <w:pStyle w:val="BodyText"/>
        <w:ind w:left="2160"/>
        <w:jc w:val="left"/>
      </w:pPr>
      <w:r>
        <w:rPr>
          <w:i/>
        </w:rPr>
        <w:t>CoolRetTemp</w:t>
      </w:r>
      <w:r>
        <w:rPr>
          <w:i/>
          <w:vertAlign w:val="subscript"/>
        </w:rPr>
        <w:t>sys</w:t>
      </w:r>
      <w:r>
        <w:t>=</w:t>
      </w:r>
      <w:r>
        <w:rPr>
          <w:i/>
        </w:rPr>
        <w:t xml:space="preserve"> SysCoolRetTemp(i)</w:t>
      </w:r>
    </w:p>
    <w:p w:rsidR="00DF58DB" w:rsidRDefault="00DF58DB" w:rsidP="00DF58DB">
      <w:pPr>
        <w:pStyle w:val="BodyText"/>
        <w:ind w:left="2160"/>
        <w:jc w:val="left"/>
        <w:rPr>
          <w:i/>
        </w:rPr>
      </w:pPr>
      <w:r>
        <w:rPr>
          <w:i/>
        </w:rPr>
        <w:t>CoolRetHumRat</w:t>
      </w:r>
      <w:r>
        <w:rPr>
          <w:i/>
          <w:vertAlign w:val="subscript"/>
        </w:rPr>
        <w:t>sys</w:t>
      </w:r>
      <w:r>
        <w:t>=</w:t>
      </w:r>
      <w:r>
        <w:rPr>
          <w:i/>
        </w:rPr>
        <w:t xml:space="preserve"> SysCoolRetHumRat(I)</w:t>
      </w:r>
    </w:p>
    <w:p w:rsidR="00DF58DB" w:rsidRDefault="00DF58DB" w:rsidP="00DF58DB">
      <w:pPr>
        <w:pStyle w:val="BodyText"/>
        <w:ind w:left="2160"/>
        <w:jc w:val="left"/>
        <w:rPr>
          <w:i/>
          <w:vertAlign w:val="subscript"/>
        </w:rPr>
      </w:pPr>
      <w:r>
        <w:rPr>
          <w:i/>
        </w:rPr>
        <w:t>CoolOutTemp</w:t>
      </w:r>
      <w:r>
        <w:rPr>
          <w:i/>
          <w:vertAlign w:val="subscript"/>
        </w:rPr>
        <w:t>sys</w:t>
      </w:r>
      <w:r>
        <w:t>=</w:t>
      </w:r>
      <w:r>
        <w:rPr>
          <w:i/>
        </w:rPr>
        <w:t xml:space="preserve"> T</w:t>
      </w:r>
      <w:r>
        <w:rPr>
          <w:i/>
          <w:vertAlign w:val="subscript"/>
        </w:rPr>
        <w:t>outside</w:t>
      </w:r>
    </w:p>
    <w:p w:rsidR="00DF58DB" w:rsidRDefault="00DF58DB" w:rsidP="00DF58DB">
      <w:pPr>
        <w:pStyle w:val="BodyText"/>
        <w:ind w:left="2160"/>
        <w:jc w:val="left"/>
        <w:rPr>
          <w:i/>
        </w:rPr>
      </w:pPr>
      <w:r>
        <w:rPr>
          <w:i/>
        </w:rPr>
        <w:t>CoolOutHumRat</w:t>
      </w:r>
      <w:r>
        <w:rPr>
          <w:i/>
          <w:vertAlign w:val="subscript"/>
        </w:rPr>
        <w:t>sys</w:t>
      </w:r>
      <w:r>
        <w:t>=</w:t>
      </w:r>
      <w:r>
        <w:rPr>
          <w:i/>
        </w:rPr>
        <w:t xml:space="preserve"> W</w:t>
      </w:r>
      <w:r>
        <w:rPr>
          <w:i/>
          <w:vertAlign w:val="subscript"/>
        </w:rPr>
        <w:t>outside</w:t>
      </w:r>
    </w:p>
    <w:p w:rsidR="00DF58DB" w:rsidRDefault="00DF58DB" w:rsidP="00DF58DB">
      <w:pPr>
        <w:pStyle w:val="BodyText"/>
        <w:ind w:left="2160" w:hanging="720"/>
        <w:jc w:val="left"/>
      </w:pPr>
      <w:r>
        <w:t>Here</w:t>
      </w:r>
      <w:r>
        <w:tab/>
      </w:r>
      <w:r>
        <w:rPr>
          <w:rFonts w:ascii="UniversalMath1 BT" w:hAnsi="UniversalMath1 BT"/>
          <w:i/>
          <w:sz w:val="28"/>
        </w:rPr>
        <w:t></w:t>
      </w:r>
      <w:r>
        <w:rPr>
          <w:i/>
          <w:sz w:val="28"/>
          <w:vertAlign w:val="subscript"/>
        </w:rPr>
        <w:t xml:space="preserve">air </w:t>
      </w:r>
      <w:r>
        <w:t>is the density of dry air at 20C and standard elevation corrected pressure, [kg/m</w:t>
      </w:r>
      <w:r>
        <w:rPr>
          <w:vertAlign w:val="superscript"/>
        </w:rPr>
        <w:t>3]</w:t>
      </w:r>
      <w:r>
        <w:t>;</w:t>
      </w:r>
    </w:p>
    <w:p w:rsidR="00DF58DB" w:rsidRDefault="00DF58DB" w:rsidP="00DF58DB">
      <w:pPr>
        <w:pStyle w:val="BodyText"/>
        <w:ind w:left="2160" w:hanging="720"/>
        <w:jc w:val="left"/>
      </w:pPr>
      <w:r>
        <w:lastRenderedPageBreak/>
        <w:tab/>
      </w:r>
      <w:r>
        <w:rPr>
          <w:i/>
        </w:rPr>
        <w:t xml:space="preserve">FracOA </w:t>
      </w:r>
      <w:r>
        <w:t>is the outside air fraction;</w:t>
      </w:r>
    </w:p>
    <w:p w:rsidR="00DF58DB" w:rsidRDefault="00DF58DB" w:rsidP="00DF58DB">
      <w:pPr>
        <w:pStyle w:val="BodyText"/>
        <w:ind w:left="2160" w:hanging="720"/>
        <w:jc w:val="left"/>
      </w:pPr>
      <w:r>
        <w:rPr>
          <w:i/>
        </w:rPr>
        <w:tab/>
        <w:t>C</w:t>
      </w:r>
      <w:r>
        <w:rPr>
          <w:i/>
          <w:vertAlign w:val="subscript"/>
        </w:rPr>
        <w:t>p,air</w:t>
      </w:r>
      <w:r>
        <w:t xml:space="preserve"> is the specific heat of dry air at 20C, [J/kg-K];</w:t>
      </w:r>
    </w:p>
    <w:p w:rsidR="00DF58DB" w:rsidRDefault="00DF58DB" w:rsidP="00DF58DB">
      <w:pPr>
        <w:pStyle w:val="BodyText"/>
        <w:ind w:left="2160" w:hanging="720"/>
        <w:jc w:val="left"/>
      </w:pPr>
      <w:r>
        <w:rPr>
          <w:i/>
        </w:rPr>
        <w:tab/>
        <w:t>T</w:t>
      </w:r>
      <w:r>
        <w:rPr>
          <w:i/>
          <w:vertAlign w:val="subscript"/>
        </w:rPr>
        <w:t>sup</w:t>
      </w:r>
      <w:r>
        <w:t xml:space="preserve"> is the user specified design cooling supply temperature [C];</w:t>
      </w:r>
    </w:p>
    <w:p w:rsidR="00DF58DB" w:rsidRDefault="00DF58DB" w:rsidP="00DF58DB">
      <w:pPr>
        <w:pStyle w:val="BodyText"/>
        <w:ind w:left="2160" w:hanging="720"/>
        <w:jc w:val="left"/>
      </w:pPr>
      <w:r>
        <w:rPr>
          <w:i/>
        </w:rPr>
        <w:tab/>
        <w:t>T</w:t>
      </w:r>
      <w:r>
        <w:rPr>
          <w:i/>
          <w:vertAlign w:val="subscript"/>
        </w:rPr>
        <w:t>mix</w:t>
      </w:r>
      <w:r>
        <w:t xml:space="preserve"> is the current mixed air temperature [C]; </w:t>
      </w:r>
    </w:p>
    <w:p w:rsidR="00DF58DB" w:rsidRDefault="00DF58DB" w:rsidP="00DF58DB">
      <w:pPr>
        <w:pStyle w:val="BodyText"/>
        <w:ind w:left="2160" w:hanging="720"/>
        <w:jc w:val="left"/>
      </w:pPr>
      <w:r>
        <w:rPr>
          <w:i/>
        </w:rPr>
        <w:tab/>
        <w:t>W</w:t>
      </w:r>
      <w:r>
        <w:rPr>
          <w:i/>
          <w:vertAlign w:val="subscript"/>
        </w:rPr>
        <w:t>mix</w:t>
      </w:r>
      <w:r>
        <w:t xml:space="preserve"> is the current mixed air humidity ratio [kg water / kg dry air];</w:t>
      </w:r>
    </w:p>
    <w:p w:rsidR="00DF58DB" w:rsidRDefault="00DF58DB" w:rsidP="00DF58DB">
      <w:pPr>
        <w:pStyle w:val="BodyText"/>
        <w:ind w:left="2160" w:hanging="720"/>
        <w:jc w:val="left"/>
      </w:pPr>
      <w:r>
        <w:tab/>
      </w:r>
      <w:r>
        <w:rPr>
          <w:i/>
        </w:rPr>
        <w:t>T</w:t>
      </w:r>
      <w:r>
        <w:rPr>
          <w:i/>
          <w:vertAlign w:val="subscript"/>
        </w:rPr>
        <w:t>outside</w:t>
      </w:r>
      <w:r>
        <w:t xml:space="preserve"> is the current outside air temperature [C];</w:t>
      </w:r>
    </w:p>
    <w:p w:rsidR="00DF58DB" w:rsidRDefault="00DF58DB" w:rsidP="00DF58DB">
      <w:pPr>
        <w:pStyle w:val="BodyText"/>
        <w:ind w:left="2160" w:hanging="720"/>
        <w:jc w:val="left"/>
      </w:pPr>
      <w:r>
        <w:rPr>
          <w:i/>
        </w:rPr>
        <w:tab/>
        <w:t>W</w:t>
      </w:r>
      <w:r>
        <w:rPr>
          <w:i/>
          <w:vertAlign w:val="subscript"/>
        </w:rPr>
        <w:t>outside</w:t>
      </w:r>
      <w:r>
        <w:t xml:space="preserve"> is the current outside air humidity ratio [kg water / kg dry air].</w:t>
      </w:r>
    </w:p>
    <w:p w:rsidR="00DF58DB" w:rsidRDefault="00DF58DB" w:rsidP="00A03AAE">
      <w:pPr>
        <w:pStyle w:val="BodyText"/>
        <w:numPr>
          <w:ilvl w:val="3"/>
          <w:numId w:val="37"/>
        </w:numPr>
        <w:jc w:val="left"/>
      </w:pPr>
      <w:r>
        <w:t>Loop over the zones heated by this air loop.</w:t>
      </w:r>
    </w:p>
    <w:p w:rsidR="00DF58DB" w:rsidRDefault="00DF58DB" w:rsidP="00DF58DB">
      <w:pPr>
        <w:pStyle w:val="BodyText"/>
        <w:ind w:left="2160"/>
      </w:pPr>
      <w:r>
        <w:rPr>
          <w:i/>
        </w:rPr>
        <w:t>HeatFlowSeq</w:t>
      </w:r>
      <w:r>
        <w:rPr>
          <w:i/>
          <w:vertAlign w:val="subscript"/>
        </w:rPr>
        <w:t>sys</w:t>
      </w:r>
      <w:r>
        <w:rPr>
          <w:i/>
        </w:rPr>
        <w:t>(i)</w:t>
      </w:r>
      <w:r>
        <w:t xml:space="preserve"> =</w:t>
      </w:r>
      <w:r>
        <w:rPr>
          <w:b/>
          <w:sz w:val="28"/>
          <w:szCs w:val="28"/>
        </w:rPr>
        <w:sym w:font="Symbol" w:char="F0E5"/>
      </w:r>
      <w:r>
        <w:rPr>
          <w:i/>
        </w:rPr>
        <w:t>HeatFlowSeq</w:t>
      </w:r>
      <w:r>
        <w:rPr>
          <w:i/>
          <w:vertAlign w:val="subscript"/>
        </w:rPr>
        <w:t xml:space="preserve"> zone</w:t>
      </w:r>
      <w:r>
        <w:t>(i)</w:t>
      </w:r>
    </w:p>
    <w:p w:rsidR="00DF58DB" w:rsidRDefault="00DF58DB" w:rsidP="00DF58DB">
      <w:pPr>
        <w:pStyle w:val="BodyText"/>
        <w:ind w:left="2160"/>
        <w:jc w:val="left"/>
        <w:rPr>
          <w:i/>
        </w:rPr>
      </w:pPr>
      <w:r>
        <w:rPr>
          <w:i/>
        </w:rPr>
        <w:t>SysHeatRetTemp(i)</w:t>
      </w:r>
      <w:r>
        <w:t>=</w:t>
      </w:r>
      <w:r>
        <w:rPr>
          <w:b/>
          <w:sz w:val="28"/>
        </w:rPr>
        <w:t xml:space="preserve"> </w:t>
      </w:r>
      <w:r>
        <w:rPr>
          <w:b/>
          <w:sz w:val="28"/>
          <w:szCs w:val="28"/>
        </w:rPr>
        <w:sym w:font="Symbol" w:char="F0E5"/>
      </w:r>
      <w:r>
        <w:rPr>
          <w:sz w:val="28"/>
        </w:rPr>
        <w:t>(</w:t>
      </w:r>
      <w:r>
        <w:rPr>
          <w:i/>
        </w:rPr>
        <w:t>HeatZoneRetTempSeq(i)</w:t>
      </w:r>
      <w:r>
        <w:rPr>
          <w:i/>
        </w:rPr>
        <w:sym w:font="Symbol" w:char="F0B7"/>
      </w:r>
      <w:r>
        <w:rPr>
          <w:i/>
        </w:rPr>
        <w:t xml:space="preserve"> HeatFlowSeq</w:t>
      </w:r>
      <w:r>
        <w:rPr>
          <w:i/>
          <w:vertAlign w:val="subscript"/>
        </w:rPr>
        <w:t>zone</w:t>
      </w:r>
      <w:r>
        <w:rPr>
          <w:i/>
        </w:rPr>
        <w:t>(i)</w:t>
      </w:r>
      <w:r>
        <w:rPr>
          <w:sz w:val="28"/>
        </w:rPr>
        <w:t>)</w:t>
      </w:r>
      <w:r>
        <w:rPr>
          <w:i/>
        </w:rPr>
        <w:sym w:font="Symbol" w:char="F02F"/>
      </w:r>
    </w:p>
    <w:p w:rsidR="00DF58DB" w:rsidRDefault="00DF58DB" w:rsidP="00DF58DB">
      <w:pPr>
        <w:pStyle w:val="BodyText"/>
        <w:ind w:left="2880"/>
        <w:jc w:val="left"/>
        <w:rPr>
          <w:i/>
        </w:rPr>
      </w:pPr>
      <w:r>
        <w:rPr>
          <w:i/>
        </w:rPr>
        <w:t>HeatFlowSeq</w:t>
      </w:r>
      <w:r>
        <w:rPr>
          <w:i/>
          <w:vertAlign w:val="subscript"/>
        </w:rPr>
        <w:t>sys</w:t>
      </w:r>
      <w:r>
        <w:rPr>
          <w:i/>
        </w:rPr>
        <w:t>(i)</w:t>
      </w:r>
    </w:p>
    <w:p w:rsidR="00DF58DB" w:rsidRDefault="00DF58DB" w:rsidP="00DF58DB">
      <w:pPr>
        <w:pStyle w:val="BodyText"/>
        <w:ind w:left="2160" w:right="-720"/>
        <w:jc w:val="left"/>
        <w:rPr>
          <w:i/>
        </w:rPr>
      </w:pPr>
      <w:r>
        <w:rPr>
          <w:i/>
        </w:rPr>
        <w:t>SysHeatRetHumRat(i)</w:t>
      </w:r>
      <w:r>
        <w:t>=</w:t>
      </w:r>
      <w:r>
        <w:rPr>
          <w:b/>
          <w:sz w:val="28"/>
        </w:rPr>
        <w:t xml:space="preserve"> </w:t>
      </w:r>
      <w:r>
        <w:rPr>
          <w:b/>
          <w:sz w:val="28"/>
          <w:szCs w:val="28"/>
        </w:rPr>
        <w:sym w:font="Symbol" w:char="F0E5"/>
      </w:r>
      <w:r>
        <w:rPr>
          <w:sz w:val="28"/>
        </w:rPr>
        <w:t>(</w:t>
      </w:r>
      <w:r>
        <w:rPr>
          <w:i/>
        </w:rPr>
        <w:t>HeatZoneHumRatSeq(i)</w:t>
      </w:r>
      <w:r>
        <w:rPr>
          <w:i/>
        </w:rPr>
        <w:sym w:font="Symbol" w:char="F0B7"/>
      </w:r>
      <w:r>
        <w:rPr>
          <w:i/>
        </w:rPr>
        <w:t xml:space="preserve"> HeatFlowSeq</w:t>
      </w:r>
      <w:r>
        <w:rPr>
          <w:i/>
          <w:vertAlign w:val="subscript"/>
        </w:rPr>
        <w:t>zone</w:t>
      </w:r>
      <w:r>
        <w:rPr>
          <w:i/>
        </w:rPr>
        <w:t>(i)</w:t>
      </w:r>
      <w:r>
        <w:rPr>
          <w:sz w:val="28"/>
        </w:rPr>
        <w:t>)</w:t>
      </w:r>
      <w:r>
        <w:rPr>
          <w:i/>
        </w:rPr>
        <w:sym w:font="Symbol" w:char="F02F"/>
      </w:r>
    </w:p>
    <w:p w:rsidR="00DF58DB" w:rsidRDefault="00DF58DB" w:rsidP="00DF58DB">
      <w:pPr>
        <w:pStyle w:val="BodyText"/>
        <w:ind w:left="2880" w:right="-720"/>
        <w:jc w:val="left"/>
      </w:pPr>
      <w:r>
        <w:rPr>
          <w:i/>
        </w:rPr>
        <w:t xml:space="preserve"> HeatFlowSeq</w:t>
      </w:r>
      <w:r>
        <w:rPr>
          <w:i/>
          <w:vertAlign w:val="subscript"/>
        </w:rPr>
        <w:t>sys</w:t>
      </w:r>
      <w:r>
        <w:rPr>
          <w:i/>
        </w:rPr>
        <w:t>(i)</w:t>
      </w:r>
    </w:p>
    <w:p w:rsidR="00DF58DB" w:rsidRDefault="00DF58DB" w:rsidP="00DF58DB">
      <w:pPr>
        <w:pStyle w:val="BodyText"/>
        <w:ind w:left="2160"/>
        <w:jc w:val="left"/>
        <w:rPr>
          <w:i/>
        </w:rPr>
      </w:pPr>
      <w:r>
        <w:rPr>
          <w:i/>
        </w:rPr>
        <w:t>FracOA=</w:t>
      </w:r>
      <w:r>
        <w:rPr>
          <w:rFonts w:ascii="UniversalMath1 BT" w:hAnsi="UniversalMath1 BT"/>
          <w:i/>
          <w:sz w:val="28"/>
        </w:rPr>
        <w:t></w:t>
      </w:r>
      <w:r>
        <w:rPr>
          <w:i/>
          <w:sz w:val="28"/>
          <w:vertAlign w:val="subscript"/>
        </w:rPr>
        <w:t>air</w:t>
      </w:r>
      <w:r>
        <w:sym w:font="Symbol" w:char="F0B7"/>
      </w:r>
      <w:r>
        <w:rPr>
          <w:i/>
        </w:rPr>
        <w:t xml:space="preserve"> DesOutAirVolFlow</w:t>
      </w:r>
      <w:r>
        <w:rPr>
          <w:i/>
          <w:vertAlign w:val="subscript"/>
        </w:rPr>
        <w:t>sys</w:t>
      </w:r>
      <w:r>
        <w:rPr>
          <w:sz w:val="28"/>
        </w:rPr>
        <w:t>/</w:t>
      </w:r>
      <w:r>
        <w:rPr>
          <w:i/>
        </w:rPr>
        <w:t xml:space="preserve"> HeatFlowSeq</w:t>
      </w:r>
      <w:r>
        <w:rPr>
          <w:i/>
          <w:vertAlign w:val="subscript"/>
        </w:rPr>
        <w:t>sys</w:t>
      </w:r>
      <w:r>
        <w:rPr>
          <w:i/>
        </w:rPr>
        <w:t>(i)</w:t>
      </w:r>
    </w:p>
    <w:p w:rsidR="00DF58DB" w:rsidRDefault="00DF58DB" w:rsidP="00DF58DB">
      <w:pPr>
        <w:pStyle w:val="BodyText"/>
        <w:ind w:left="2160"/>
        <w:jc w:val="left"/>
        <w:rPr>
          <w:sz w:val="28"/>
        </w:rPr>
      </w:pPr>
      <w:r>
        <w:rPr>
          <w:i/>
        </w:rPr>
        <w:t>T</w:t>
      </w:r>
      <w:r>
        <w:rPr>
          <w:i/>
          <w:vertAlign w:val="subscript"/>
        </w:rPr>
        <w:t>mix</w:t>
      </w:r>
      <w:r>
        <w:t>=</w:t>
      </w:r>
      <w:r>
        <w:rPr>
          <w:i/>
        </w:rPr>
        <w:t>T</w:t>
      </w:r>
      <w:r>
        <w:rPr>
          <w:i/>
          <w:vertAlign w:val="subscript"/>
        </w:rPr>
        <w:t>outside</w:t>
      </w:r>
      <w:r>
        <w:sym w:font="Symbol" w:char="F0B7"/>
      </w:r>
      <w:r>
        <w:rPr>
          <w:i/>
        </w:rPr>
        <w:t xml:space="preserve"> FracOA </w:t>
      </w:r>
      <w:r>
        <w:t xml:space="preserve">+ </w:t>
      </w:r>
      <w:r>
        <w:rPr>
          <w:i/>
        </w:rPr>
        <w:t>SysHeatRetTemp(i)</w:t>
      </w:r>
      <w:r>
        <w:rPr>
          <w:sz w:val="28"/>
        </w:rPr>
        <w:t>(</w:t>
      </w:r>
      <w:r>
        <w:t xml:space="preserve">1 – </w:t>
      </w:r>
      <w:r>
        <w:rPr>
          <w:i/>
        </w:rPr>
        <w:t>FracOA</w:t>
      </w:r>
      <w:r>
        <w:rPr>
          <w:sz w:val="28"/>
        </w:rPr>
        <w:t>)</w:t>
      </w:r>
    </w:p>
    <w:p w:rsidR="00DF58DB" w:rsidRDefault="00DF58DB" w:rsidP="00DF58DB">
      <w:pPr>
        <w:pStyle w:val="BodyText"/>
        <w:ind w:left="2160"/>
        <w:jc w:val="left"/>
        <w:rPr>
          <w:sz w:val="28"/>
        </w:rPr>
      </w:pPr>
      <w:r>
        <w:rPr>
          <w:i/>
        </w:rPr>
        <w:t>W</w:t>
      </w:r>
      <w:r>
        <w:rPr>
          <w:i/>
          <w:vertAlign w:val="subscript"/>
        </w:rPr>
        <w:t>mix</w:t>
      </w:r>
      <w:r>
        <w:t>=</w:t>
      </w:r>
      <w:r>
        <w:rPr>
          <w:i/>
        </w:rPr>
        <w:t>W</w:t>
      </w:r>
      <w:r>
        <w:rPr>
          <w:i/>
          <w:vertAlign w:val="subscript"/>
        </w:rPr>
        <w:t>outside</w:t>
      </w:r>
      <w:r>
        <w:sym w:font="Symbol" w:char="F0B7"/>
      </w:r>
      <w:r>
        <w:rPr>
          <w:i/>
        </w:rPr>
        <w:t xml:space="preserve"> FracOA </w:t>
      </w:r>
      <w:r>
        <w:t xml:space="preserve">+ </w:t>
      </w:r>
      <w:r>
        <w:rPr>
          <w:i/>
        </w:rPr>
        <w:t>SysHeatRetHumRat (i)</w:t>
      </w:r>
      <w:r>
        <w:rPr>
          <w:sz w:val="28"/>
        </w:rPr>
        <w:t>(</w:t>
      </w:r>
      <w:r>
        <w:t xml:space="preserve">1 – </w:t>
      </w:r>
      <w:r>
        <w:rPr>
          <w:i/>
        </w:rPr>
        <w:t>FracOA</w:t>
      </w:r>
      <w:r>
        <w:rPr>
          <w:sz w:val="28"/>
        </w:rPr>
        <w:t>)</w:t>
      </w:r>
    </w:p>
    <w:p w:rsidR="00DF58DB" w:rsidRDefault="00DF58DB" w:rsidP="00DF58DB">
      <w:pPr>
        <w:pStyle w:val="BodyText"/>
        <w:ind w:left="2160"/>
        <w:jc w:val="left"/>
        <w:rPr>
          <w:i/>
          <w:vertAlign w:val="subscript"/>
        </w:rPr>
      </w:pPr>
      <w:r>
        <w:rPr>
          <w:i/>
        </w:rPr>
        <w:t>SysHeatOutTempSeq(i)</w:t>
      </w:r>
      <w:r>
        <w:t>=</w:t>
      </w:r>
      <w:r>
        <w:rPr>
          <w:i/>
        </w:rPr>
        <w:t xml:space="preserve"> T</w:t>
      </w:r>
      <w:r>
        <w:rPr>
          <w:i/>
          <w:vertAlign w:val="subscript"/>
        </w:rPr>
        <w:t>outside</w:t>
      </w:r>
    </w:p>
    <w:p w:rsidR="00DF58DB" w:rsidRDefault="00DF58DB" w:rsidP="00DF58DB">
      <w:pPr>
        <w:pStyle w:val="BodyText"/>
        <w:ind w:left="2160"/>
        <w:jc w:val="left"/>
        <w:rPr>
          <w:i/>
          <w:vertAlign w:val="subscript"/>
        </w:rPr>
      </w:pPr>
      <w:r>
        <w:rPr>
          <w:i/>
        </w:rPr>
        <w:t>SysHeatOutHumRatSeq(i)</w:t>
      </w:r>
      <w:r>
        <w:t>=</w:t>
      </w:r>
      <w:r>
        <w:rPr>
          <w:i/>
        </w:rPr>
        <w:t xml:space="preserve"> W</w:t>
      </w:r>
      <w:r>
        <w:rPr>
          <w:i/>
          <w:vertAlign w:val="subscript"/>
        </w:rPr>
        <w:t>outside</w:t>
      </w:r>
    </w:p>
    <w:p w:rsidR="00DF58DB" w:rsidRDefault="00DF58DB" w:rsidP="00DF58DB">
      <w:pPr>
        <w:pStyle w:val="BodyText"/>
        <w:ind w:left="1440"/>
        <w:jc w:val="left"/>
      </w:pPr>
      <w:r>
        <w:t>Get the current (zone time-step) system heating capacity:</w:t>
      </w:r>
    </w:p>
    <w:p w:rsidR="00DF58DB" w:rsidRDefault="00DF58DB" w:rsidP="00DF58DB">
      <w:pPr>
        <w:pStyle w:val="BodyText"/>
        <w:ind w:left="2160"/>
        <w:jc w:val="left"/>
        <w:rPr>
          <w:sz w:val="28"/>
        </w:rPr>
      </w:pPr>
      <w:r>
        <w:rPr>
          <w:i/>
        </w:rPr>
        <w:t>SysHeatCap</w:t>
      </w:r>
      <w:r>
        <w:rPr>
          <w:i/>
          <w:vertAlign w:val="subscript"/>
        </w:rPr>
        <w:t>cur</w:t>
      </w:r>
      <w:r>
        <w:t>=</w:t>
      </w:r>
      <w:r>
        <w:rPr>
          <w:i/>
        </w:rPr>
        <w:t>C</w:t>
      </w:r>
      <w:r>
        <w:rPr>
          <w:i/>
          <w:vertAlign w:val="subscript"/>
        </w:rPr>
        <w:t>p,air</w:t>
      </w:r>
      <w:r>
        <w:sym w:font="Symbol" w:char="F0B7"/>
      </w:r>
      <w:r>
        <w:rPr>
          <w:i/>
        </w:rPr>
        <w:t xml:space="preserve"> MinFlowRat</w:t>
      </w:r>
      <w:r>
        <w:rPr>
          <w:i/>
          <w:vertAlign w:val="subscript"/>
        </w:rPr>
        <w:t>sys</w:t>
      </w:r>
      <w:r>
        <w:sym w:font="Symbol" w:char="F0B7"/>
      </w:r>
      <w:r>
        <w:rPr>
          <w:i/>
        </w:rPr>
        <w:t>HeatFlowSeq</w:t>
      </w:r>
      <w:r>
        <w:rPr>
          <w:i/>
          <w:vertAlign w:val="subscript"/>
        </w:rPr>
        <w:t>sys</w:t>
      </w:r>
      <w:r>
        <w:rPr>
          <w:i/>
        </w:rPr>
        <w:t>(i)</w:t>
      </w:r>
      <w:r>
        <w:t xml:space="preserve"> </w:t>
      </w:r>
      <w:r>
        <w:sym w:font="Symbol" w:char="F0B7"/>
      </w:r>
      <w:r>
        <w:rPr>
          <w:sz w:val="28"/>
        </w:rPr>
        <w:t>(</w:t>
      </w:r>
      <w:r>
        <w:rPr>
          <w:i/>
        </w:rPr>
        <w:t xml:space="preserve"> T</w:t>
      </w:r>
      <w:r>
        <w:rPr>
          <w:i/>
          <w:vertAlign w:val="subscript"/>
        </w:rPr>
        <w:t>sup</w:t>
      </w:r>
      <w:r>
        <w:t>-</w:t>
      </w:r>
      <w:r>
        <w:rPr>
          <w:i/>
        </w:rPr>
        <w:t>T</w:t>
      </w:r>
      <w:r>
        <w:rPr>
          <w:i/>
          <w:vertAlign w:val="subscript"/>
        </w:rPr>
        <w:t>mix</w:t>
      </w:r>
      <w:r>
        <w:rPr>
          <w:sz w:val="28"/>
        </w:rPr>
        <w:t>)</w:t>
      </w:r>
    </w:p>
    <w:p w:rsidR="00DF58DB" w:rsidRDefault="00DF58DB" w:rsidP="00DF58DB">
      <w:pPr>
        <w:pStyle w:val="BodyText"/>
        <w:ind w:left="2160"/>
        <w:jc w:val="left"/>
        <w:rPr>
          <w:i/>
        </w:rPr>
      </w:pPr>
      <w:r>
        <w:rPr>
          <w:i/>
        </w:rPr>
        <w:t>HeatCapSeq(I)</w:t>
      </w:r>
      <w:r>
        <w:t>=</w:t>
      </w:r>
      <w:r>
        <w:rPr>
          <w:i/>
        </w:rPr>
        <w:t xml:space="preserve"> SysHeatCap</w:t>
      </w:r>
      <w:r>
        <w:rPr>
          <w:i/>
          <w:vertAlign w:val="subscript"/>
        </w:rPr>
        <w:t>cur</w:t>
      </w:r>
    </w:p>
    <w:p w:rsidR="00DF58DB" w:rsidRDefault="00DF58DB" w:rsidP="00DF58DB">
      <w:pPr>
        <w:pStyle w:val="BodyText"/>
        <w:ind w:left="1440"/>
        <w:jc w:val="left"/>
      </w:pPr>
      <w:r>
        <w:t xml:space="preserve">If </w:t>
      </w:r>
      <w:r>
        <w:rPr>
          <w:i/>
        </w:rPr>
        <w:t>SysHeatCap</w:t>
      </w:r>
      <w:r>
        <w:rPr>
          <w:i/>
          <w:vertAlign w:val="subscript"/>
        </w:rPr>
        <w:t>cur</w:t>
      </w:r>
      <w:r>
        <w:t xml:space="preserve"> is the maximum for the day so far then save </w:t>
      </w:r>
      <w:r>
        <w:rPr>
          <w:i/>
        </w:rPr>
        <w:t>SysHeatCap</w:t>
      </w:r>
      <w:r>
        <w:rPr>
          <w:i/>
          <w:vertAlign w:val="subscript"/>
        </w:rPr>
        <w:t xml:space="preserve">cur </w:t>
      </w:r>
      <w:r>
        <w:t xml:space="preserve"> as the design value:</w:t>
      </w:r>
    </w:p>
    <w:p w:rsidR="00DF58DB" w:rsidRDefault="00DF58DB" w:rsidP="00DF58DB">
      <w:pPr>
        <w:pStyle w:val="BodyText"/>
        <w:ind w:left="2160"/>
        <w:jc w:val="left"/>
        <w:rPr>
          <w:i/>
          <w:vertAlign w:val="subscript"/>
        </w:rPr>
      </w:pPr>
      <w:r>
        <w:rPr>
          <w:i/>
        </w:rPr>
        <w:t>HeatCap(i</w:t>
      </w:r>
      <w:r>
        <w:rPr>
          <w:i/>
          <w:vertAlign w:val="subscript"/>
        </w:rPr>
        <w:t xml:space="preserve"> </w:t>
      </w:r>
      <w:r>
        <w:rPr>
          <w:i/>
        </w:rPr>
        <w:t>)</w:t>
      </w:r>
      <w:r>
        <w:rPr>
          <w:i/>
          <w:vertAlign w:val="subscript"/>
        </w:rPr>
        <w:t>sys</w:t>
      </w:r>
      <w:r>
        <w:t>=</w:t>
      </w:r>
      <w:r>
        <w:rPr>
          <w:i/>
        </w:rPr>
        <w:t xml:space="preserve"> SysHeatCap</w:t>
      </w:r>
      <w:r>
        <w:rPr>
          <w:i/>
          <w:vertAlign w:val="subscript"/>
        </w:rPr>
        <w:t>cur</w:t>
      </w:r>
    </w:p>
    <w:p w:rsidR="00DF58DB" w:rsidRDefault="00DF58DB" w:rsidP="00DF58DB">
      <w:pPr>
        <w:pStyle w:val="BodyText"/>
        <w:ind w:left="1440"/>
        <w:jc w:val="left"/>
      </w:pPr>
      <w:r>
        <w:t>And save the corresponding mixed, return and outside conditions:</w:t>
      </w:r>
    </w:p>
    <w:p w:rsidR="00DF58DB" w:rsidRDefault="00DF58DB" w:rsidP="00DF58DB">
      <w:pPr>
        <w:pStyle w:val="BodyText"/>
        <w:ind w:left="2160"/>
        <w:jc w:val="left"/>
        <w:rPr>
          <w:i/>
          <w:vertAlign w:val="subscript"/>
        </w:rPr>
      </w:pPr>
      <w:r>
        <w:rPr>
          <w:i/>
        </w:rPr>
        <w:t>HeatMixTemp</w:t>
      </w:r>
      <w:r>
        <w:rPr>
          <w:i/>
          <w:vertAlign w:val="subscript"/>
        </w:rPr>
        <w:t>sys</w:t>
      </w:r>
      <w:r>
        <w:t>=</w:t>
      </w:r>
      <w:r>
        <w:rPr>
          <w:vertAlign w:val="subscript"/>
        </w:rPr>
        <w:t xml:space="preserve"> </w:t>
      </w:r>
      <w:r>
        <w:rPr>
          <w:i/>
        </w:rPr>
        <w:t>T</w:t>
      </w:r>
      <w:r>
        <w:rPr>
          <w:i/>
          <w:vertAlign w:val="subscript"/>
        </w:rPr>
        <w:t>mix</w:t>
      </w:r>
    </w:p>
    <w:p w:rsidR="00DF58DB" w:rsidRDefault="00DF58DB" w:rsidP="00DF58DB">
      <w:pPr>
        <w:pStyle w:val="BodyText"/>
        <w:ind w:left="2160"/>
        <w:jc w:val="left"/>
        <w:rPr>
          <w:i/>
        </w:rPr>
      </w:pPr>
      <w:r>
        <w:rPr>
          <w:i/>
        </w:rPr>
        <w:t>HeatMixHumRat</w:t>
      </w:r>
      <w:r>
        <w:rPr>
          <w:i/>
          <w:vertAlign w:val="subscript"/>
        </w:rPr>
        <w:t>sys</w:t>
      </w:r>
      <w:r>
        <w:t>=</w:t>
      </w:r>
      <w:r>
        <w:rPr>
          <w:i/>
        </w:rPr>
        <w:t>W</w:t>
      </w:r>
      <w:r>
        <w:rPr>
          <w:i/>
          <w:vertAlign w:val="subscript"/>
        </w:rPr>
        <w:t>mix</w:t>
      </w:r>
    </w:p>
    <w:p w:rsidR="00DF58DB" w:rsidRDefault="00DF58DB" w:rsidP="00DF58DB">
      <w:pPr>
        <w:pStyle w:val="BodyText"/>
        <w:ind w:left="2160"/>
        <w:jc w:val="left"/>
      </w:pPr>
      <w:r>
        <w:rPr>
          <w:i/>
        </w:rPr>
        <w:t>HeatRetTemp</w:t>
      </w:r>
      <w:r>
        <w:rPr>
          <w:i/>
          <w:vertAlign w:val="subscript"/>
        </w:rPr>
        <w:t>sys</w:t>
      </w:r>
      <w:r>
        <w:t>=</w:t>
      </w:r>
      <w:r>
        <w:rPr>
          <w:i/>
        </w:rPr>
        <w:t xml:space="preserve"> SysHeatRetTemp(i)</w:t>
      </w:r>
    </w:p>
    <w:p w:rsidR="00DF58DB" w:rsidRDefault="00DF58DB" w:rsidP="00DF58DB">
      <w:pPr>
        <w:pStyle w:val="BodyText"/>
        <w:ind w:left="2160"/>
        <w:jc w:val="left"/>
        <w:rPr>
          <w:i/>
        </w:rPr>
      </w:pPr>
      <w:r>
        <w:rPr>
          <w:i/>
        </w:rPr>
        <w:t>HeatRetHumRat</w:t>
      </w:r>
      <w:r>
        <w:rPr>
          <w:i/>
          <w:vertAlign w:val="subscript"/>
        </w:rPr>
        <w:t>sys</w:t>
      </w:r>
      <w:r>
        <w:t>=</w:t>
      </w:r>
      <w:r>
        <w:rPr>
          <w:i/>
        </w:rPr>
        <w:t xml:space="preserve"> SysHeatRetHumRat(I)</w:t>
      </w:r>
    </w:p>
    <w:p w:rsidR="00DF58DB" w:rsidRDefault="00DF58DB" w:rsidP="00DF58DB">
      <w:pPr>
        <w:pStyle w:val="BodyText"/>
        <w:ind w:left="2160"/>
        <w:jc w:val="left"/>
        <w:rPr>
          <w:i/>
          <w:vertAlign w:val="subscript"/>
        </w:rPr>
      </w:pPr>
      <w:r>
        <w:rPr>
          <w:i/>
        </w:rPr>
        <w:t>HeatOutTemp</w:t>
      </w:r>
      <w:r>
        <w:rPr>
          <w:i/>
          <w:vertAlign w:val="subscript"/>
        </w:rPr>
        <w:t>sys</w:t>
      </w:r>
      <w:r>
        <w:t>=</w:t>
      </w:r>
      <w:r>
        <w:rPr>
          <w:i/>
        </w:rPr>
        <w:t xml:space="preserve"> T</w:t>
      </w:r>
      <w:r>
        <w:rPr>
          <w:i/>
          <w:vertAlign w:val="subscript"/>
        </w:rPr>
        <w:t>outside</w:t>
      </w:r>
    </w:p>
    <w:p w:rsidR="00DF58DB" w:rsidRDefault="00DF58DB" w:rsidP="00DF58DB">
      <w:pPr>
        <w:pStyle w:val="BodyText"/>
        <w:ind w:left="2160"/>
        <w:jc w:val="left"/>
        <w:rPr>
          <w:i/>
          <w:vertAlign w:val="subscript"/>
        </w:rPr>
      </w:pPr>
      <w:r>
        <w:rPr>
          <w:i/>
        </w:rPr>
        <w:t>HeatOutHumRat</w:t>
      </w:r>
      <w:r>
        <w:rPr>
          <w:i/>
          <w:vertAlign w:val="subscript"/>
        </w:rPr>
        <w:t>sys</w:t>
      </w:r>
      <w:r>
        <w:t>=</w:t>
      </w:r>
      <w:r>
        <w:rPr>
          <w:i/>
        </w:rPr>
        <w:t xml:space="preserve"> W</w:t>
      </w:r>
      <w:r>
        <w:rPr>
          <w:i/>
          <w:vertAlign w:val="subscript"/>
        </w:rPr>
        <w:t>outside</w:t>
      </w:r>
    </w:p>
    <w:p w:rsidR="00DF58DB" w:rsidRDefault="00DF58DB" w:rsidP="00DF58DB">
      <w:pPr>
        <w:pStyle w:val="BodyText"/>
        <w:ind w:left="1440"/>
        <w:jc w:val="left"/>
      </w:pPr>
      <w:r>
        <w:t xml:space="preserve">Here </w:t>
      </w:r>
      <w:r>
        <w:rPr>
          <w:i/>
        </w:rPr>
        <w:t>MinFlowRat</w:t>
      </w:r>
      <w:r>
        <w:rPr>
          <w:i/>
          <w:vertAlign w:val="subscript"/>
        </w:rPr>
        <w:t>sys</w:t>
      </w:r>
      <w:r>
        <w:t xml:space="preserve"> is the user specified minimum supply flow ratio.</w:t>
      </w:r>
    </w:p>
    <w:p w:rsidR="00DF58DB" w:rsidRDefault="00DF58DB" w:rsidP="00DF58DB">
      <w:pPr>
        <w:pStyle w:val="Heading4"/>
      </w:pPr>
      <w:bookmarkStart w:id="215" w:name="_Toc100452116"/>
      <w:r>
        <w:t>EndDay</w:t>
      </w:r>
      <w:bookmarkEnd w:id="215"/>
    </w:p>
    <w:p w:rsidR="00DF58DB" w:rsidRDefault="00DF58DB" w:rsidP="00DF58DB">
      <w:pPr>
        <w:pStyle w:val="BodyText"/>
      </w:pPr>
      <w:r>
        <w:t xml:space="preserve">If the user has specified </w:t>
      </w:r>
      <w:r>
        <w:rPr>
          <w:i/>
        </w:rPr>
        <w:t>coincident</w:t>
      </w:r>
      <w:r>
        <w:t xml:space="preserve"> system sizing then:</w:t>
      </w:r>
    </w:p>
    <w:p w:rsidR="00DF58DB" w:rsidRDefault="00DF58DB" w:rsidP="00DF58DB">
      <w:pPr>
        <w:pStyle w:val="BodyText"/>
        <w:ind w:left="1440"/>
        <w:rPr>
          <w:i/>
          <w:vertAlign w:val="subscript"/>
        </w:rPr>
      </w:pPr>
      <w:r>
        <w:rPr>
          <w:i/>
        </w:rPr>
        <w:t>DesCoolVolFlow</w:t>
      </w:r>
      <w:r>
        <w:rPr>
          <w:i/>
          <w:vertAlign w:val="subscript"/>
        </w:rPr>
        <w:t>sys</w:t>
      </w:r>
      <w:r>
        <w:t>=</w:t>
      </w:r>
      <w:r>
        <w:rPr>
          <w:rFonts w:ascii="UniversalMath1 BT" w:hAnsi="UniversalMath1 BT"/>
          <w:i/>
          <w:sz w:val="28"/>
        </w:rPr>
        <w:t></w:t>
      </w:r>
      <w:r>
        <w:rPr>
          <w:i/>
          <w:sz w:val="28"/>
          <w:vertAlign w:val="subscript"/>
        </w:rPr>
        <w:t>air</w:t>
      </w:r>
      <w:r>
        <w:sym w:font="Symbol" w:char="F0B7"/>
      </w:r>
      <w:r>
        <w:rPr>
          <w:i/>
        </w:rPr>
        <w:t>CoinCoolMassFlow</w:t>
      </w:r>
      <w:r>
        <w:rPr>
          <w:i/>
          <w:vertAlign w:val="subscript"/>
        </w:rPr>
        <w:t>sys</w:t>
      </w:r>
    </w:p>
    <w:p w:rsidR="00DF58DB" w:rsidRDefault="00DF58DB" w:rsidP="00DF58DB">
      <w:pPr>
        <w:pStyle w:val="BodyText"/>
        <w:ind w:left="1440"/>
        <w:rPr>
          <w:i/>
          <w:vertAlign w:val="subscript"/>
        </w:rPr>
      </w:pPr>
      <w:r>
        <w:rPr>
          <w:i/>
        </w:rPr>
        <w:t>DesHeatVolFlow</w:t>
      </w:r>
      <w:r>
        <w:rPr>
          <w:i/>
          <w:vertAlign w:val="subscript"/>
        </w:rPr>
        <w:t>sys</w:t>
      </w:r>
      <w:r>
        <w:t>=</w:t>
      </w:r>
      <w:r>
        <w:rPr>
          <w:rFonts w:ascii="UniversalMath1 BT" w:hAnsi="UniversalMath1 BT"/>
          <w:i/>
          <w:sz w:val="28"/>
        </w:rPr>
        <w:t></w:t>
      </w:r>
      <w:r>
        <w:rPr>
          <w:i/>
          <w:sz w:val="28"/>
          <w:vertAlign w:val="subscript"/>
        </w:rPr>
        <w:t>air</w:t>
      </w:r>
      <w:r>
        <w:sym w:font="Symbol" w:char="F0B7"/>
      </w:r>
      <w:r>
        <w:rPr>
          <w:i/>
        </w:rPr>
        <w:t>CoinHeatMassFlow</w:t>
      </w:r>
      <w:r>
        <w:rPr>
          <w:i/>
          <w:vertAlign w:val="subscript"/>
        </w:rPr>
        <w:t>sys</w:t>
      </w:r>
    </w:p>
    <w:p w:rsidR="00DF58DB" w:rsidRPr="00726405" w:rsidRDefault="00DF58DB" w:rsidP="00DF58DB">
      <w:pPr>
        <w:pStyle w:val="BodyText"/>
        <w:ind w:left="1440"/>
      </w:pPr>
      <w:r>
        <w:rPr>
          <w:i/>
        </w:rPr>
        <w:t>DesMainVolFlow</w:t>
      </w:r>
      <w:r>
        <w:rPr>
          <w:i/>
          <w:vertAlign w:val="subscript"/>
        </w:rPr>
        <w:t>sys</w:t>
      </w:r>
      <w:r>
        <w:t>=</w:t>
      </w:r>
      <w:r>
        <w:rPr>
          <w:b/>
        </w:rPr>
        <w:t>Max</w:t>
      </w:r>
      <w:r>
        <w:rPr>
          <w:sz w:val="28"/>
        </w:rPr>
        <w:t>(</w:t>
      </w:r>
      <w:r>
        <w:rPr>
          <w:i/>
        </w:rPr>
        <w:t>DesCoolVolFlow</w:t>
      </w:r>
      <w:r>
        <w:rPr>
          <w:i/>
          <w:vertAlign w:val="subscript"/>
        </w:rPr>
        <w:t>sys</w:t>
      </w:r>
      <w:r>
        <w:t>,</w:t>
      </w:r>
      <w:r>
        <w:rPr>
          <w:i/>
        </w:rPr>
        <w:t xml:space="preserve"> DesHeatVolFlow</w:t>
      </w:r>
      <w:r>
        <w:rPr>
          <w:i/>
          <w:vertAlign w:val="subscript"/>
        </w:rPr>
        <w:t>sys</w:t>
      </w:r>
      <w:r>
        <w:rPr>
          <w:sz w:val="28"/>
        </w:rPr>
        <w:t>)</w:t>
      </w:r>
    </w:p>
    <w:p w:rsidR="00DF58DB" w:rsidRDefault="00DF58DB" w:rsidP="00DF58DB">
      <w:pPr>
        <w:pStyle w:val="BodyText"/>
      </w:pPr>
      <w:r>
        <w:t xml:space="preserve">If the user has specified </w:t>
      </w:r>
      <w:r>
        <w:rPr>
          <w:i/>
        </w:rPr>
        <w:t>noncoincident</w:t>
      </w:r>
      <w:r>
        <w:t>system sizing then:</w:t>
      </w:r>
    </w:p>
    <w:p w:rsidR="00DF58DB" w:rsidRDefault="00DF58DB" w:rsidP="00DF58DB">
      <w:pPr>
        <w:pStyle w:val="BodyText"/>
        <w:ind w:left="1440"/>
        <w:rPr>
          <w:i/>
          <w:vertAlign w:val="subscript"/>
        </w:rPr>
      </w:pPr>
      <w:r>
        <w:rPr>
          <w:i/>
        </w:rPr>
        <w:t>DesCoolVolFlow</w:t>
      </w:r>
      <w:r>
        <w:rPr>
          <w:i/>
          <w:vertAlign w:val="subscript"/>
        </w:rPr>
        <w:t>sys</w:t>
      </w:r>
      <w:r>
        <w:t>=</w:t>
      </w:r>
      <w:r>
        <w:rPr>
          <w:rFonts w:ascii="UniversalMath1 BT" w:hAnsi="UniversalMath1 BT"/>
          <w:i/>
          <w:sz w:val="28"/>
        </w:rPr>
        <w:t></w:t>
      </w:r>
      <w:r>
        <w:rPr>
          <w:i/>
          <w:sz w:val="28"/>
          <w:vertAlign w:val="subscript"/>
        </w:rPr>
        <w:t>air</w:t>
      </w:r>
      <w:r>
        <w:sym w:font="Symbol" w:char="F0B7"/>
      </w:r>
      <w:r>
        <w:rPr>
          <w:i/>
        </w:rPr>
        <w:t>NonCoinCoolMassFlow</w:t>
      </w:r>
      <w:r>
        <w:rPr>
          <w:i/>
          <w:vertAlign w:val="subscript"/>
        </w:rPr>
        <w:t>sys</w:t>
      </w:r>
    </w:p>
    <w:p w:rsidR="00DF58DB" w:rsidRDefault="00DF58DB" w:rsidP="00DF58DB">
      <w:pPr>
        <w:pStyle w:val="BodyText"/>
        <w:ind w:left="1440"/>
        <w:rPr>
          <w:i/>
          <w:vertAlign w:val="subscript"/>
        </w:rPr>
      </w:pPr>
      <w:r>
        <w:rPr>
          <w:i/>
        </w:rPr>
        <w:t>DesHeatVolFlow</w:t>
      </w:r>
      <w:r>
        <w:rPr>
          <w:i/>
          <w:vertAlign w:val="subscript"/>
        </w:rPr>
        <w:t>sys</w:t>
      </w:r>
      <w:r>
        <w:t>=</w:t>
      </w:r>
      <w:r>
        <w:rPr>
          <w:rFonts w:ascii="UniversalMath1 BT" w:hAnsi="UniversalMath1 BT"/>
          <w:i/>
          <w:sz w:val="28"/>
        </w:rPr>
        <w:t></w:t>
      </w:r>
      <w:r>
        <w:rPr>
          <w:i/>
          <w:sz w:val="28"/>
          <w:vertAlign w:val="subscript"/>
        </w:rPr>
        <w:t>air</w:t>
      </w:r>
      <w:r>
        <w:sym w:font="Symbol" w:char="F0B7"/>
      </w:r>
      <w:r>
        <w:rPr>
          <w:i/>
        </w:rPr>
        <w:t>NonCoinHeatMassFlow</w:t>
      </w:r>
      <w:r>
        <w:rPr>
          <w:i/>
          <w:vertAlign w:val="subscript"/>
        </w:rPr>
        <w:t>sys</w:t>
      </w:r>
    </w:p>
    <w:p w:rsidR="00DF58DB" w:rsidRPr="00726405" w:rsidRDefault="00DF58DB" w:rsidP="00DF58DB">
      <w:pPr>
        <w:pStyle w:val="BodyText"/>
        <w:ind w:left="1440"/>
      </w:pPr>
      <w:r>
        <w:rPr>
          <w:i/>
        </w:rPr>
        <w:lastRenderedPageBreak/>
        <w:t>DesMainVolFlow</w:t>
      </w:r>
      <w:r>
        <w:rPr>
          <w:i/>
          <w:vertAlign w:val="subscript"/>
        </w:rPr>
        <w:t>sys</w:t>
      </w:r>
      <w:r>
        <w:t>=</w:t>
      </w:r>
      <w:r>
        <w:rPr>
          <w:b/>
        </w:rPr>
        <w:t>Max</w:t>
      </w:r>
      <w:r>
        <w:rPr>
          <w:sz w:val="28"/>
        </w:rPr>
        <w:t>(</w:t>
      </w:r>
      <w:r>
        <w:rPr>
          <w:i/>
        </w:rPr>
        <w:t>DesCoolVolFlow</w:t>
      </w:r>
      <w:r>
        <w:rPr>
          <w:i/>
          <w:vertAlign w:val="subscript"/>
        </w:rPr>
        <w:t>sys</w:t>
      </w:r>
      <w:r>
        <w:t>,</w:t>
      </w:r>
      <w:r>
        <w:rPr>
          <w:i/>
        </w:rPr>
        <w:t xml:space="preserve"> DesHeatVolFlow</w:t>
      </w:r>
      <w:r>
        <w:rPr>
          <w:i/>
          <w:vertAlign w:val="subscript"/>
        </w:rPr>
        <w:t>sys</w:t>
      </w:r>
      <w:r>
        <w:rPr>
          <w:sz w:val="28"/>
        </w:rPr>
        <w:t>)</w:t>
      </w:r>
    </w:p>
    <w:p w:rsidR="00726405" w:rsidRPr="007765DA" w:rsidRDefault="00726405" w:rsidP="00726405">
      <w:pPr>
        <w:pStyle w:val="BodyText"/>
      </w:pPr>
      <w:r w:rsidRPr="00052AFE">
        <w:t xml:space="preserve">Based on the outdoor air method selected, the </w:t>
      </w:r>
      <w:r w:rsidRPr="00052AFE">
        <w:rPr>
          <w:i/>
        </w:rPr>
        <w:t>DesCoolVolFlow</w:t>
      </w:r>
      <w:r w:rsidRPr="00052AFE">
        <w:rPr>
          <w:i/>
          <w:vertAlign w:val="subscript"/>
        </w:rPr>
        <w:t>sys</w:t>
      </w:r>
      <w:r w:rsidRPr="00052AFE">
        <w:t xml:space="preserve"> and </w:t>
      </w:r>
      <w:r w:rsidRPr="00052AFE">
        <w:rPr>
          <w:i/>
        </w:rPr>
        <w:t>DesHeatVolFlow</w:t>
      </w:r>
      <w:r w:rsidRPr="00052AFE">
        <w:rPr>
          <w:i/>
          <w:vertAlign w:val="subscript"/>
        </w:rPr>
        <w:t>sys</w:t>
      </w:r>
      <w:r w:rsidRPr="00052AFE">
        <w:t xml:space="preserve"> are modified based on the system ventilation effciency calculated based on the maximum outdoor air fraction.</w:t>
      </w:r>
      <w:r>
        <w:t xml:space="preserve"> </w:t>
      </w:r>
    </w:p>
    <w:p w:rsidR="00DF58DB" w:rsidRDefault="00DF58DB" w:rsidP="00DF58DB">
      <w:pPr>
        <w:pStyle w:val="Heading4"/>
      </w:pPr>
      <w:bookmarkStart w:id="216" w:name="_Toc100452117"/>
      <w:r>
        <w:t>EndSysSizingCalc</w:t>
      </w:r>
      <w:bookmarkEnd w:id="216"/>
    </w:p>
    <w:p w:rsidR="00DF58DB" w:rsidRDefault="00DF58DB" w:rsidP="00DF58DB">
      <w:pPr>
        <w:pStyle w:val="BodyText"/>
      </w:pPr>
      <w:r>
        <w:t xml:space="preserve">At this point all the calculations have been done in </w:t>
      </w:r>
      <w:r>
        <w:rPr>
          <w:i/>
        </w:rPr>
        <w:t>SysSizing(i,j)</w:t>
      </w:r>
      <w:r>
        <w:t>: we have results for each design day. Now these results need to be processed to find the heating and cooling design quantities for each system over all the design days.</w:t>
      </w:r>
    </w:p>
    <w:p w:rsidR="00DF58DB" w:rsidRDefault="00DF58DB" w:rsidP="00DF58DB">
      <w:pPr>
        <w:pStyle w:val="BodyText"/>
      </w:pPr>
      <w:r>
        <w:t xml:space="preserve">For coincident sizing the task is quite easy. </w:t>
      </w:r>
    </w:p>
    <w:p w:rsidR="00DF58DB" w:rsidRDefault="00DF58DB" w:rsidP="00A03AAE">
      <w:pPr>
        <w:pStyle w:val="BodyText"/>
        <w:numPr>
          <w:ilvl w:val="3"/>
          <w:numId w:val="31"/>
        </w:numPr>
      </w:pPr>
      <w:r>
        <w:t>Loop over all of the air loops.</w:t>
      </w:r>
    </w:p>
    <w:p w:rsidR="00DF58DB" w:rsidRDefault="00DF58DB" w:rsidP="00A03AAE">
      <w:pPr>
        <w:pStyle w:val="BodyText"/>
        <w:numPr>
          <w:ilvl w:val="4"/>
          <w:numId w:val="31"/>
        </w:numPr>
      </w:pPr>
      <w:r>
        <w:t>Loop over all of the design days.</w:t>
      </w:r>
    </w:p>
    <w:p w:rsidR="00DF58DB" w:rsidRDefault="00DF58DB" w:rsidP="00A03AAE">
      <w:pPr>
        <w:pStyle w:val="BodyText"/>
        <w:numPr>
          <w:ilvl w:val="5"/>
          <w:numId w:val="31"/>
        </w:numPr>
        <w:spacing w:before="240"/>
        <w:jc w:val="left"/>
      </w:pPr>
      <w:r>
        <w:t xml:space="preserve">If the value of </w:t>
      </w:r>
      <w:r>
        <w:rPr>
          <w:i/>
        </w:rPr>
        <w:t>DesCoolVolFlow</w:t>
      </w:r>
      <w:r>
        <w:t xml:space="preserve"> in </w:t>
      </w:r>
      <w:r>
        <w:rPr>
          <w:i/>
        </w:rPr>
        <w:t>SysSizing</w:t>
      </w:r>
      <w:r>
        <w:t xml:space="preserve"> for the current design day is greater than the value stored in </w:t>
      </w:r>
      <w:r>
        <w:rPr>
          <w:i/>
        </w:rPr>
        <w:t>CalcSysSizing</w:t>
      </w:r>
      <w:r>
        <w:t xml:space="preserve">, then move </w:t>
      </w:r>
      <w:r>
        <w:rPr>
          <w:i/>
        </w:rPr>
        <w:t>DesCoolVolFlow</w:t>
      </w:r>
      <w:r>
        <w:t xml:space="preserve"> from </w:t>
      </w:r>
      <w:r>
        <w:rPr>
          <w:i/>
        </w:rPr>
        <w:t>SysSizing</w:t>
      </w:r>
      <w:r>
        <w:t xml:space="preserve"> into </w:t>
      </w:r>
      <w:r>
        <w:rPr>
          <w:i/>
        </w:rPr>
        <w:t>CalcSysSizing</w:t>
      </w:r>
      <w:r>
        <w:t xml:space="preserve"> along with </w:t>
      </w:r>
      <w:r>
        <w:rPr>
          <w:i/>
        </w:rPr>
        <w:t>CoolDesDay</w:t>
      </w:r>
      <w:r>
        <w:t xml:space="preserve">, </w:t>
      </w:r>
      <w:r>
        <w:rPr>
          <w:i/>
        </w:rPr>
        <w:t>CoinCoolMassFlow</w:t>
      </w:r>
      <w:r>
        <w:t xml:space="preserve">, </w:t>
      </w:r>
      <w:r>
        <w:rPr>
          <w:i/>
        </w:rPr>
        <w:t>SensCoolCap</w:t>
      </w:r>
      <w:r>
        <w:t xml:space="preserve">, </w:t>
      </w:r>
      <w:r>
        <w:rPr>
          <w:i/>
        </w:rPr>
        <w:t>CoolFlowSeq(i)</w:t>
      </w:r>
      <w:r>
        <w:t xml:space="preserve">, </w:t>
      </w:r>
      <w:r>
        <w:rPr>
          <w:i/>
        </w:rPr>
        <w:t>SensCoolCapSeq(i),</w:t>
      </w:r>
      <w:r>
        <w:t xml:space="preserve"> </w:t>
      </w:r>
      <w:r>
        <w:rPr>
          <w:i/>
        </w:rPr>
        <w:t>CoolMixTemp</w:t>
      </w:r>
      <w:r>
        <w:t xml:space="preserve">, </w:t>
      </w:r>
      <w:r>
        <w:rPr>
          <w:i/>
        </w:rPr>
        <w:t>CoolRetTemp</w:t>
      </w:r>
      <w:r>
        <w:t xml:space="preserve">, </w:t>
      </w:r>
      <w:r>
        <w:rPr>
          <w:i/>
        </w:rPr>
        <w:t>CoolMixHumRat</w:t>
      </w:r>
      <w:r>
        <w:t xml:space="preserve">, </w:t>
      </w:r>
      <w:r>
        <w:rPr>
          <w:i/>
        </w:rPr>
        <w:t>CoolRetHumRat</w:t>
      </w:r>
      <w:r>
        <w:t xml:space="preserve">, </w:t>
      </w:r>
      <w:r>
        <w:rPr>
          <w:i/>
        </w:rPr>
        <w:t>CoolOutTemp</w:t>
      </w:r>
      <w:r>
        <w:t xml:space="preserve">, </w:t>
      </w:r>
      <w:r>
        <w:rPr>
          <w:i/>
        </w:rPr>
        <w:t>CoolOutHumRat</w:t>
      </w:r>
      <w:r>
        <w:t xml:space="preserve">, </w:t>
      </w:r>
      <w:r>
        <w:rPr>
          <w:i/>
        </w:rPr>
        <w:t>SysCoolRetTempSeq(i)</w:t>
      </w:r>
      <w:r>
        <w:t xml:space="preserve">, </w:t>
      </w:r>
      <w:r>
        <w:rPr>
          <w:i/>
        </w:rPr>
        <w:t>SysCoolRetHumRatSeq(i)</w:t>
      </w:r>
      <w:r>
        <w:t xml:space="preserve">, </w:t>
      </w:r>
      <w:r>
        <w:rPr>
          <w:i/>
        </w:rPr>
        <w:t>SysCoolOutTempSeq(i)</w:t>
      </w:r>
      <w:r>
        <w:t xml:space="preserve"> and </w:t>
      </w:r>
      <w:r>
        <w:rPr>
          <w:i/>
        </w:rPr>
        <w:t>SysCoolOutHumRatSeq(i)</w:t>
      </w:r>
      <w:r>
        <w:t xml:space="preserve">. </w:t>
      </w:r>
    </w:p>
    <w:p w:rsidR="00DF58DB" w:rsidRDefault="00DF58DB" w:rsidP="00A03AAE">
      <w:pPr>
        <w:pStyle w:val="BodyText"/>
        <w:numPr>
          <w:ilvl w:val="5"/>
          <w:numId w:val="31"/>
        </w:numPr>
        <w:spacing w:before="240"/>
        <w:jc w:val="left"/>
      </w:pPr>
      <w:r>
        <w:t xml:space="preserve">If the value of </w:t>
      </w:r>
      <w:r>
        <w:rPr>
          <w:i/>
        </w:rPr>
        <w:t>DesHeatVolFlow</w:t>
      </w:r>
      <w:r>
        <w:t xml:space="preserve"> in </w:t>
      </w:r>
      <w:r>
        <w:rPr>
          <w:i/>
        </w:rPr>
        <w:t>SysSizing</w:t>
      </w:r>
      <w:r>
        <w:t xml:space="preserve"> for the current design day is greater than the value stored in </w:t>
      </w:r>
      <w:r>
        <w:rPr>
          <w:i/>
        </w:rPr>
        <w:t>CalcSysSizing</w:t>
      </w:r>
      <w:r>
        <w:t xml:space="preserve">, then move </w:t>
      </w:r>
      <w:r>
        <w:rPr>
          <w:i/>
        </w:rPr>
        <w:t>DesHeatVolFlow</w:t>
      </w:r>
      <w:r>
        <w:t xml:space="preserve"> from </w:t>
      </w:r>
      <w:r>
        <w:rPr>
          <w:i/>
        </w:rPr>
        <w:t>SysSizing</w:t>
      </w:r>
      <w:r>
        <w:t xml:space="preserve"> into </w:t>
      </w:r>
      <w:r>
        <w:rPr>
          <w:i/>
        </w:rPr>
        <w:t>CalcSysSizing</w:t>
      </w:r>
      <w:r>
        <w:t xml:space="preserve"> along with </w:t>
      </w:r>
      <w:r>
        <w:rPr>
          <w:i/>
        </w:rPr>
        <w:t>HeatDesDay</w:t>
      </w:r>
      <w:r>
        <w:t xml:space="preserve">, </w:t>
      </w:r>
      <w:r>
        <w:rPr>
          <w:i/>
        </w:rPr>
        <w:t>CoinHeatMassFlow</w:t>
      </w:r>
      <w:r>
        <w:t xml:space="preserve">, </w:t>
      </w:r>
      <w:r>
        <w:rPr>
          <w:i/>
        </w:rPr>
        <w:t>HeatCap</w:t>
      </w:r>
      <w:r>
        <w:t xml:space="preserve">, </w:t>
      </w:r>
      <w:r>
        <w:rPr>
          <w:i/>
        </w:rPr>
        <w:t>PreHeatCap</w:t>
      </w:r>
      <w:r>
        <w:t xml:space="preserve">, </w:t>
      </w:r>
      <w:r>
        <w:rPr>
          <w:i/>
        </w:rPr>
        <w:t>HeatFlowSeq(i)</w:t>
      </w:r>
      <w:r>
        <w:t xml:space="preserve">, </w:t>
      </w:r>
      <w:r>
        <w:rPr>
          <w:i/>
        </w:rPr>
        <w:t>HeatCapSeq(i),</w:t>
      </w:r>
      <w:r>
        <w:t xml:space="preserve"> </w:t>
      </w:r>
      <w:r>
        <w:rPr>
          <w:i/>
        </w:rPr>
        <w:t>PreHeatCapSeq(i), HeatMixTemp</w:t>
      </w:r>
      <w:r>
        <w:t xml:space="preserve">, </w:t>
      </w:r>
      <w:r>
        <w:rPr>
          <w:i/>
        </w:rPr>
        <w:t>HeatRetTemp</w:t>
      </w:r>
      <w:r>
        <w:t xml:space="preserve">, </w:t>
      </w:r>
      <w:r>
        <w:rPr>
          <w:i/>
        </w:rPr>
        <w:t>HeatMixHumRat</w:t>
      </w:r>
      <w:r>
        <w:t xml:space="preserve">, </w:t>
      </w:r>
      <w:r>
        <w:rPr>
          <w:i/>
        </w:rPr>
        <w:t>HeatRetHumRat</w:t>
      </w:r>
      <w:r>
        <w:t xml:space="preserve">, </w:t>
      </w:r>
      <w:r>
        <w:rPr>
          <w:i/>
        </w:rPr>
        <w:t>HeatOutTemp</w:t>
      </w:r>
      <w:r>
        <w:t xml:space="preserve">, </w:t>
      </w:r>
      <w:r>
        <w:rPr>
          <w:i/>
        </w:rPr>
        <w:t>HeatOutHumRat</w:t>
      </w:r>
      <w:r>
        <w:t xml:space="preserve">, </w:t>
      </w:r>
      <w:r>
        <w:rPr>
          <w:i/>
        </w:rPr>
        <w:t>SysHeatRetTempSeq(i)</w:t>
      </w:r>
      <w:r>
        <w:t xml:space="preserve">, </w:t>
      </w:r>
      <w:r>
        <w:rPr>
          <w:i/>
        </w:rPr>
        <w:t>SysHeatRetHumRatSeq(i)</w:t>
      </w:r>
      <w:r>
        <w:t xml:space="preserve">, </w:t>
      </w:r>
      <w:r>
        <w:rPr>
          <w:i/>
        </w:rPr>
        <w:t>SysHeatOutTempSeq(i)</w:t>
      </w:r>
      <w:r>
        <w:t xml:space="preserve"> and </w:t>
      </w:r>
      <w:r>
        <w:rPr>
          <w:i/>
        </w:rPr>
        <w:t>SysHeatOutHumRatSeq(i)</w:t>
      </w:r>
      <w:r>
        <w:t>.</w:t>
      </w:r>
    </w:p>
    <w:p w:rsidR="00DF58DB" w:rsidRDefault="00DF58DB" w:rsidP="00DF58DB">
      <w:pPr>
        <w:pStyle w:val="BodyText"/>
        <w:spacing w:before="240"/>
        <w:ind w:left="1440"/>
        <w:jc w:val="left"/>
      </w:pPr>
      <w:r>
        <w:t xml:space="preserve">At the end of each design day loop the peak cooling and the peak heating data will be stored in </w:t>
      </w:r>
      <w:r>
        <w:rPr>
          <w:i/>
        </w:rPr>
        <w:t>CalcSysSizing</w:t>
      </w:r>
      <w:r>
        <w:t xml:space="preserve">. At this point we set </w:t>
      </w:r>
      <w:r>
        <w:rPr>
          <w:i/>
        </w:rPr>
        <w:t>DesMainVolFlow</w:t>
      </w:r>
      <w:r>
        <w:t xml:space="preserve"> in </w:t>
      </w:r>
      <w:r>
        <w:rPr>
          <w:i/>
        </w:rPr>
        <w:t>CalcSysSizing</w:t>
      </w:r>
      <w:r>
        <w:t xml:space="preserve"> equal to the maximum of </w:t>
      </w:r>
      <w:r>
        <w:rPr>
          <w:i/>
        </w:rPr>
        <w:t>DesCoolVolFlow</w:t>
      </w:r>
      <w:r>
        <w:t xml:space="preserve"> and </w:t>
      </w:r>
      <w:r>
        <w:rPr>
          <w:i/>
        </w:rPr>
        <w:t>DesHeatVolFlow.</w:t>
      </w:r>
    </w:p>
    <w:p w:rsidR="00DF58DB" w:rsidRDefault="00DF58DB" w:rsidP="00DF58DB">
      <w:pPr>
        <w:pStyle w:val="BodyText"/>
        <w:spacing w:before="240"/>
        <w:ind w:left="1440"/>
        <w:jc w:val="left"/>
      </w:pPr>
      <w:r>
        <w:t>For noncoincident sizing the task is harder since we don’t have a single time-step during which all the zone peaks occur. So there is no obvious value for outside air temperature at the peak, return air temperature at the peak and so forth. We must return to the zone sizing data and calculate average values for return and outside conditions.</w:t>
      </w:r>
    </w:p>
    <w:p w:rsidR="00DF58DB" w:rsidRDefault="00DF58DB" w:rsidP="00A03AAE">
      <w:pPr>
        <w:pStyle w:val="BodyText"/>
        <w:numPr>
          <w:ilvl w:val="4"/>
          <w:numId w:val="31"/>
        </w:numPr>
        <w:spacing w:before="240"/>
        <w:jc w:val="left"/>
      </w:pPr>
      <w:r>
        <w:t>Loop over all of the zones cooled by this air loop</w:t>
      </w:r>
    </w:p>
    <w:p w:rsidR="00DF58DB" w:rsidRDefault="00DF58DB" w:rsidP="00A03AAE">
      <w:pPr>
        <w:pStyle w:val="BodyText"/>
        <w:numPr>
          <w:ilvl w:val="5"/>
          <w:numId w:val="31"/>
        </w:numPr>
        <w:spacing w:before="240"/>
        <w:jc w:val="left"/>
      </w:pPr>
      <w:r>
        <w:t xml:space="preserve">In </w:t>
      </w:r>
      <w:r>
        <w:rPr>
          <w:i/>
        </w:rPr>
        <w:t>FinalZoneSizing</w:t>
      </w:r>
      <w:r>
        <w:t xml:space="preserve"> replace the value in </w:t>
      </w:r>
      <w:r>
        <w:rPr>
          <w:i/>
        </w:rPr>
        <w:t>DesCoolCoilInTemp</w:t>
      </w:r>
      <w:r>
        <w:t xml:space="preserve"> with the user specified </w:t>
      </w:r>
      <w:r>
        <w:rPr>
          <w:i/>
        </w:rPr>
        <w:t>CoolSupTemp</w:t>
      </w:r>
      <w:r>
        <w:rPr>
          <w:i/>
          <w:vertAlign w:val="subscript"/>
        </w:rPr>
        <w:t>sys</w:t>
      </w:r>
      <w:r>
        <w:t xml:space="preserve">. Do the same for </w:t>
      </w:r>
      <w:r>
        <w:rPr>
          <w:i/>
        </w:rPr>
        <w:t xml:space="preserve">DesCoolCoilInHumRat </w:t>
      </w:r>
      <w:r>
        <w:t xml:space="preserve">and </w:t>
      </w:r>
      <w:r>
        <w:rPr>
          <w:i/>
        </w:rPr>
        <w:t>CoolSupHumRat</w:t>
      </w:r>
      <w:r>
        <w:t xml:space="preserve">. This ensures that zone equipment connected to an air loop will use the system design supply air conditions as coil entering conditions. </w:t>
      </w:r>
    </w:p>
    <w:p w:rsidR="00DF58DB" w:rsidRDefault="00DF58DB" w:rsidP="00A03AAE">
      <w:pPr>
        <w:pStyle w:val="BodyText"/>
        <w:numPr>
          <w:ilvl w:val="5"/>
          <w:numId w:val="31"/>
        </w:numPr>
        <w:spacing w:before="240"/>
        <w:jc w:val="left"/>
      </w:pPr>
      <w:r>
        <w:rPr>
          <w:i/>
        </w:rPr>
        <w:t>NonCoinCoolMassFlow</w:t>
      </w:r>
      <w:r>
        <w:rPr>
          <w:i/>
          <w:vertAlign w:val="subscript"/>
        </w:rPr>
        <w:t>sys</w:t>
      </w:r>
      <w:r>
        <w:t>=</w:t>
      </w:r>
      <w:r>
        <w:rPr>
          <w:b/>
          <w:sz w:val="28"/>
          <w:szCs w:val="28"/>
        </w:rPr>
        <w:sym w:font="Symbol" w:char="F0E5"/>
      </w:r>
      <w:r>
        <w:rPr>
          <w:i/>
        </w:rPr>
        <w:t>DesCoolMassFlow</w:t>
      </w:r>
      <w:r>
        <w:rPr>
          <w:i/>
          <w:vertAlign w:val="subscript"/>
        </w:rPr>
        <w:t>zone</w:t>
      </w:r>
    </w:p>
    <w:p w:rsidR="00DF58DB" w:rsidRDefault="00DF58DB" w:rsidP="00DF58DB">
      <w:pPr>
        <w:pStyle w:val="BodyText"/>
        <w:spacing w:before="240"/>
        <w:ind w:left="2160"/>
        <w:jc w:val="left"/>
        <w:rPr>
          <w:sz w:val="28"/>
        </w:rPr>
      </w:pPr>
      <w:r>
        <w:rPr>
          <w:i/>
        </w:rPr>
        <w:t>SysCoolRetTemp</w:t>
      </w:r>
      <w:r>
        <w:t>=</w:t>
      </w:r>
      <w:r>
        <w:rPr>
          <w:b/>
          <w:sz w:val="28"/>
          <w:szCs w:val="28"/>
        </w:rPr>
        <w:sym w:font="Symbol" w:char="F0E5"/>
      </w:r>
      <w:r>
        <w:rPr>
          <w:sz w:val="28"/>
        </w:rPr>
        <w:t>(</w:t>
      </w:r>
      <w:r>
        <w:rPr>
          <w:i/>
        </w:rPr>
        <w:t>ZoneRetTempAtCoolPeak</w:t>
      </w:r>
      <w:r>
        <w:rPr>
          <w:i/>
        </w:rPr>
        <w:sym w:font="Symbol" w:char="F0B7"/>
      </w:r>
      <w:r>
        <w:rPr>
          <w:i/>
        </w:rPr>
        <w:t>DesCoolMassFlow</w:t>
      </w:r>
      <w:r>
        <w:rPr>
          <w:i/>
          <w:vertAlign w:val="subscript"/>
        </w:rPr>
        <w:t>zone</w:t>
      </w:r>
      <w:r>
        <w:rPr>
          <w:sz w:val="28"/>
        </w:rPr>
        <w:t>)</w:t>
      </w:r>
    </w:p>
    <w:p w:rsidR="00DF58DB" w:rsidRDefault="00DF58DB" w:rsidP="00DF58DB">
      <w:pPr>
        <w:pStyle w:val="BodyText"/>
        <w:spacing w:before="0"/>
        <w:ind w:left="2880"/>
        <w:jc w:val="left"/>
        <w:rPr>
          <w:i/>
          <w:vertAlign w:val="subscript"/>
        </w:rPr>
      </w:pPr>
      <w:r>
        <w:rPr>
          <w:sz w:val="28"/>
        </w:rPr>
        <w:t>/</w:t>
      </w:r>
      <w:r>
        <w:rPr>
          <w:i/>
          <w:sz w:val="28"/>
        </w:rPr>
        <w:t xml:space="preserve"> </w:t>
      </w:r>
      <w:r>
        <w:rPr>
          <w:i/>
        </w:rPr>
        <w:t>NonCoinCoolMassFlow</w:t>
      </w:r>
      <w:r>
        <w:rPr>
          <w:i/>
          <w:vertAlign w:val="subscript"/>
        </w:rPr>
        <w:t>sys</w:t>
      </w:r>
    </w:p>
    <w:p w:rsidR="00DF58DB" w:rsidRDefault="00DF58DB" w:rsidP="00DF58DB">
      <w:pPr>
        <w:pStyle w:val="BodyText"/>
        <w:spacing w:before="240"/>
        <w:ind w:left="2160"/>
        <w:jc w:val="left"/>
        <w:rPr>
          <w:i/>
        </w:rPr>
      </w:pPr>
      <w:r>
        <w:rPr>
          <w:i/>
        </w:rPr>
        <w:t>SysCoolRetHumRat</w:t>
      </w:r>
      <w:r>
        <w:t>=</w:t>
      </w:r>
      <w:r>
        <w:rPr>
          <w:b/>
          <w:sz w:val="28"/>
          <w:szCs w:val="28"/>
        </w:rPr>
        <w:sym w:font="Symbol" w:char="F0E5"/>
      </w:r>
      <w:r>
        <w:rPr>
          <w:sz w:val="28"/>
        </w:rPr>
        <w:t>(</w:t>
      </w:r>
      <w:r>
        <w:rPr>
          <w:i/>
        </w:rPr>
        <w:t>ZoneHumRatAtCoolPeak</w:t>
      </w:r>
      <w:r>
        <w:rPr>
          <w:i/>
        </w:rPr>
        <w:sym w:font="Symbol" w:char="F0B7"/>
      </w:r>
    </w:p>
    <w:p w:rsidR="00DF58DB" w:rsidRDefault="00DF58DB" w:rsidP="00DF58DB">
      <w:pPr>
        <w:pStyle w:val="BodyText"/>
        <w:spacing w:before="0"/>
        <w:ind w:left="2880"/>
        <w:jc w:val="left"/>
        <w:rPr>
          <w:i/>
          <w:vertAlign w:val="subscript"/>
        </w:rPr>
      </w:pPr>
      <w:r>
        <w:rPr>
          <w:i/>
        </w:rPr>
        <w:lastRenderedPageBreak/>
        <w:t>DesCoolMassFlow</w:t>
      </w:r>
      <w:r>
        <w:rPr>
          <w:i/>
          <w:vertAlign w:val="subscript"/>
        </w:rPr>
        <w:t>zone</w:t>
      </w:r>
      <w:r>
        <w:rPr>
          <w:sz w:val="28"/>
        </w:rPr>
        <w:t>)/</w:t>
      </w:r>
      <w:r>
        <w:rPr>
          <w:i/>
          <w:sz w:val="28"/>
        </w:rPr>
        <w:t xml:space="preserve"> </w:t>
      </w:r>
      <w:r>
        <w:rPr>
          <w:i/>
        </w:rPr>
        <w:t>NonCoinCoolMassFlow</w:t>
      </w:r>
      <w:r>
        <w:rPr>
          <w:i/>
          <w:vertAlign w:val="subscript"/>
        </w:rPr>
        <w:t>sys</w:t>
      </w:r>
    </w:p>
    <w:p w:rsidR="00DF58DB" w:rsidRDefault="00DF58DB" w:rsidP="00DF58DB">
      <w:pPr>
        <w:pStyle w:val="BodyText"/>
        <w:spacing w:before="240"/>
        <w:ind w:left="2160"/>
        <w:jc w:val="left"/>
        <w:rPr>
          <w:sz w:val="28"/>
        </w:rPr>
      </w:pPr>
      <w:r>
        <w:rPr>
          <w:i/>
        </w:rPr>
        <w:t>SysCoolOutTemp</w:t>
      </w:r>
      <w:r>
        <w:t>=</w:t>
      </w:r>
      <w:r>
        <w:rPr>
          <w:b/>
          <w:sz w:val="28"/>
          <w:szCs w:val="28"/>
        </w:rPr>
        <w:sym w:font="Symbol" w:char="F0E5"/>
      </w:r>
      <w:r>
        <w:rPr>
          <w:sz w:val="28"/>
        </w:rPr>
        <w:t>(</w:t>
      </w:r>
      <w:r>
        <w:rPr>
          <w:i/>
        </w:rPr>
        <w:t>T</w:t>
      </w:r>
      <w:r>
        <w:rPr>
          <w:i/>
          <w:vertAlign w:val="subscript"/>
        </w:rPr>
        <w:t>OA,zone peak</w:t>
      </w:r>
      <w:r>
        <w:rPr>
          <w:i/>
        </w:rPr>
        <w:sym w:font="Symbol" w:char="F0B7"/>
      </w:r>
      <w:r>
        <w:rPr>
          <w:i/>
        </w:rPr>
        <w:t>DesCoolMassFlow</w:t>
      </w:r>
      <w:r>
        <w:rPr>
          <w:i/>
          <w:vertAlign w:val="subscript"/>
        </w:rPr>
        <w:t>zone</w:t>
      </w:r>
      <w:r>
        <w:rPr>
          <w:sz w:val="28"/>
        </w:rPr>
        <w:t>)/</w:t>
      </w:r>
    </w:p>
    <w:p w:rsidR="00DF58DB" w:rsidRDefault="00DF58DB" w:rsidP="00DF58DB">
      <w:pPr>
        <w:pStyle w:val="BodyText"/>
        <w:spacing w:before="0"/>
        <w:ind w:left="2880"/>
        <w:jc w:val="left"/>
        <w:rPr>
          <w:i/>
          <w:vertAlign w:val="subscript"/>
        </w:rPr>
      </w:pPr>
      <w:r>
        <w:rPr>
          <w:i/>
          <w:sz w:val="28"/>
        </w:rPr>
        <w:t xml:space="preserve"> </w:t>
      </w:r>
      <w:r>
        <w:rPr>
          <w:i/>
        </w:rPr>
        <w:t>NonCoinCoolMassFlow</w:t>
      </w:r>
      <w:r>
        <w:rPr>
          <w:i/>
          <w:vertAlign w:val="subscript"/>
        </w:rPr>
        <w:t>sys</w:t>
      </w:r>
    </w:p>
    <w:p w:rsidR="00DF58DB" w:rsidRDefault="00DF58DB" w:rsidP="00DF58DB">
      <w:pPr>
        <w:pStyle w:val="BodyText"/>
        <w:spacing w:before="240"/>
        <w:ind w:left="2160"/>
        <w:jc w:val="left"/>
        <w:rPr>
          <w:sz w:val="28"/>
        </w:rPr>
      </w:pPr>
      <w:r>
        <w:rPr>
          <w:i/>
        </w:rPr>
        <w:t>SysCoolOutHumRat</w:t>
      </w:r>
      <w:r>
        <w:t>=</w:t>
      </w:r>
      <w:r>
        <w:rPr>
          <w:b/>
          <w:sz w:val="28"/>
          <w:szCs w:val="28"/>
        </w:rPr>
        <w:sym w:font="Symbol" w:char="F0E5"/>
      </w:r>
      <w:r>
        <w:rPr>
          <w:sz w:val="28"/>
        </w:rPr>
        <w:t>(</w:t>
      </w:r>
      <w:r>
        <w:rPr>
          <w:i/>
        </w:rPr>
        <w:t>W</w:t>
      </w:r>
      <w:r>
        <w:rPr>
          <w:i/>
          <w:vertAlign w:val="subscript"/>
        </w:rPr>
        <w:t>OA,zone peak</w:t>
      </w:r>
      <w:r>
        <w:rPr>
          <w:i/>
        </w:rPr>
        <w:sym w:font="Symbol" w:char="F0B7"/>
      </w:r>
      <w:r>
        <w:rPr>
          <w:i/>
        </w:rPr>
        <w:t>DesCoolMassFlow</w:t>
      </w:r>
      <w:r>
        <w:rPr>
          <w:i/>
          <w:vertAlign w:val="subscript"/>
        </w:rPr>
        <w:t>zone</w:t>
      </w:r>
      <w:r>
        <w:rPr>
          <w:sz w:val="28"/>
        </w:rPr>
        <w:t>)/</w:t>
      </w:r>
    </w:p>
    <w:p w:rsidR="00DF58DB" w:rsidRDefault="00DF58DB" w:rsidP="00DF58DB">
      <w:pPr>
        <w:pStyle w:val="BodyText"/>
        <w:spacing w:before="0"/>
        <w:ind w:left="2880"/>
        <w:jc w:val="left"/>
      </w:pPr>
      <w:r>
        <w:rPr>
          <w:i/>
          <w:sz w:val="28"/>
        </w:rPr>
        <w:t xml:space="preserve"> </w:t>
      </w:r>
      <w:r>
        <w:rPr>
          <w:i/>
        </w:rPr>
        <w:t>NonCoinCoolMassFlow</w:t>
      </w:r>
      <w:r>
        <w:rPr>
          <w:i/>
          <w:vertAlign w:val="subscript"/>
        </w:rPr>
        <w:t>sys</w:t>
      </w:r>
    </w:p>
    <w:p w:rsidR="00DF58DB" w:rsidRDefault="00DF58DB" w:rsidP="00DF58DB">
      <w:pPr>
        <w:pStyle w:val="BodyText"/>
        <w:spacing w:before="240"/>
        <w:ind w:left="1440"/>
        <w:jc w:val="left"/>
      </w:pPr>
      <w:r>
        <w:t>At the end of the zone loop calculate mixed air conditions and the system sensible cooling capacity.</w:t>
      </w:r>
    </w:p>
    <w:p w:rsidR="00DF58DB" w:rsidRDefault="00DF58DB" w:rsidP="00DF58DB">
      <w:pPr>
        <w:pStyle w:val="BodyText"/>
        <w:ind w:left="2160"/>
        <w:jc w:val="left"/>
        <w:rPr>
          <w:i/>
        </w:rPr>
      </w:pPr>
      <w:r>
        <w:rPr>
          <w:i/>
        </w:rPr>
        <w:t>FracOA=</w:t>
      </w:r>
      <w:r>
        <w:rPr>
          <w:rFonts w:ascii="UniversalMath1 BT" w:hAnsi="UniversalMath1 BT"/>
          <w:i/>
          <w:sz w:val="28"/>
        </w:rPr>
        <w:t></w:t>
      </w:r>
      <w:r>
        <w:rPr>
          <w:i/>
          <w:sz w:val="28"/>
          <w:vertAlign w:val="subscript"/>
        </w:rPr>
        <w:t>air</w:t>
      </w:r>
      <w:r>
        <w:sym w:font="Symbol" w:char="F0B7"/>
      </w:r>
      <w:r>
        <w:rPr>
          <w:i/>
        </w:rPr>
        <w:t xml:space="preserve"> DesOutAirVolFlow</w:t>
      </w:r>
      <w:r>
        <w:rPr>
          <w:i/>
          <w:vertAlign w:val="subscript"/>
        </w:rPr>
        <w:t>sys</w:t>
      </w:r>
      <w:r>
        <w:rPr>
          <w:sz w:val="28"/>
        </w:rPr>
        <w:t>/</w:t>
      </w:r>
      <w:r>
        <w:rPr>
          <w:i/>
        </w:rPr>
        <w:t xml:space="preserve"> NonCoinCoolMassFlow</w:t>
      </w:r>
      <w:r>
        <w:rPr>
          <w:i/>
          <w:vertAlign w:val="subscript"/>
        </w:rPr>
        <w:t>sys</w:t>
      </w:r>
    </w:p>
    <w:p w:rsidR="00DF58DB" w:rsidRDefault="00DF58DB" w:rsidP="00DF58DB">
      <w:pPr>
        <w:pStyle w:val="BodyText"/>
        <w:ind w:left="2160"/>
        <w:jc w:val="left"/>
        <w:rPr>
          <w:sz w:val="28"/>
        </w:rPr>
      </w:pPr>
      <w:r>
        <w:rPr>
          <w:i/>
        </w:rPr>
        <w:t>T</w:t>
      </w:r>
      <w:r>
        <w:rPr>
          <w:i/>
          <w:vertAlign w:val="subscript"/>
        </w:rPr>
        <w:t>mix</w:t>
      </w:r>
      <w:r>
        <w:t xml:space="preserve"> =</w:t>
      </w:r>
      <w:r>
        <w:rPr>
          <w:i/>
        </w:rPr>
        <w:t>SysCoolOutTemp</w:t>
      </w:r>
      <w:r>
        <w:sym w:font="Symbol" w:char="F0B7"/>
      </w:r>
      <w:r>
        <w:rPr>
          <w:i/>
        </w:rPr>
        <w:t xml:space="preserve"> FracOA </w:t>
      </w:r>
      <w:r>
        <w:t xml:space="preserve">+ </w:t>
      </w:r>
      <w:r>
        <w:rPr>
          <w:i/>
        </w:rPr>
        <w:t>SysCoolRetTemp</w:t>
      </w:r>
      <w:r>
        <w:sym w:font="Symbol" w:char="F0B7"/>
      </w:r>
      <w:r>
        <w:rPr>
          <w:sz w:val="28"/>
        </w:rPr>
        <w:t xml:space="preserve"> (</w:t>
      </w:r>
      <w:r>
        <w:t xml:space="preserve">1 – </w:t>
      </w:r>
      <w:r>
        <w:rPr>
          <w:i/>
        </w:rPr>
        <w:t>FracOA</w:t>
      </w:r>
      <w:r>
        <w:rPr>
          <w:sz w:val="28"/>
        </w:rPr>
        <w:t>)</w:t>
      </w:r>
    </w:p>
    <w:p w:rsidR="00DF58DB" w:rsidRDefault="00DF58DB" w:rsidP="00DF58DB">
      <w:pPr>
        <w:pStyle w:val="BodyText"/>
        <w:spacing w:before="240"/>
        <w:ind w:left="2160"/>
        <w:jc w:val="left"/>
        <w:rPr>
          <w:sz w:val="28"/>
        </w:rPr>
      </w:pPr>
      <w:r>
        <w:rPr>
          <w:i/>
        </w:rPr>
        <w:t>W</w:t>
      </w:r>
      <w:r>
        <w:rPr>
          <w:i/>
          <w:vertAlign w:val="subscript"/>
        </w:rPr>
        <w:t>mix</w:t>
      </w:r>
      <w:r>
        <w:t xml:space="preserve"> =</w:t>
      </w:r>
      <w:r>
        <w:rPr>
          <w:i/>
        </w:rPr>
        <w:t xml:space="preserve"> SysCoolOutHumRat</w:t>
      </w:r>
      <w:r>
        <w:t xml:space="preserve"> </w:t>
      </w:r>
      <w:r>
        <w:sym w:font="Symbol" w:char="F0B7"/>
      </w:r>
      <w:r>
        <w:rPr>
          <w:i/>
        </w:rPr>
        <w:t xml:space="preserve"> FracOA </w:t>
      </w:r>
      <w:r>
        <w:t xml:space="preserve">+ </w:t>
      </w:r>
      <w:r>
        <w:rPr>
          <w:i/>
        </w:rPr>
        <w:t xml:space="preserve">SysCoolRetHumRat </w:t>
      </w:r>
      <w:r>
        <w:sym w:font="Symbol" w:char="F0B7"/>
      </w:r>
    </w:p>
    <w:p w:rsidR="00DF58DB" w:rsidRDefault="00DF58DB" w:rsidP="00DF58DB">
      <w:pPr>
        <w:pStyle w:val="BodyText"/>
        <w:spacing w:before="0"/>
        <w:ind w:left="2880"/>
        <w:jc w:val="left"/>
        <w:rPr>
          <w:sz w:val="28"/>
        </w:rPr>
      </w:pPr>
      <w:r>
        <w:rPr>
          <w:sz w:val="28"/>
        </w:rPr>
        <w:t>(</w:t>
      </w:r>
      <w:r>
        <w:t xml:space="preserve">1 – </w:t>
      </w:r>
      <w:r>
        <w:rPr>
          <w:i/>
        </w:rPr>
        <w:t>FracOA</w:t>
      </w:r>
      <w:r>
        <w:rPr>
          <w:sz w:val="28"/>
        </w:rPr>
        <w:t>)</w:t>
      </w:r>
    </w:p>
    <w:p w:rsidR="00DF58DB" w:rsidRDefault="00DF58DB" w:rsidP="00DF58DB">
      <w:pPr>
        <w:pStyle w:val="BodyText"/>
        <w:ind w:left="2160"/>
        <w:jc w:val="left"/>
        <w:rPr>
          <w:sz w:val="28"/>
        </w:rPr>
      </w:pPr>
      <w:r>
        <w:rPr>
          <w:i/>
        </w:rPr>
        <w:t>SysSensCoolCap</w:t>
      </w:r>
      <w:r>
        <w:t>=</w:t>
      </w:r>
      <w:r>
        <w:rPr>
          <w:i/>
        </w:rPr>
        <w:t>C</w:t>
      </w:r>
      <w:r>
        <w:rPr>
          <w:i/>
          <w:vertAlign w:val="subscript"/>
        </w:rPr>
        <w:t>p,air</w:t>
      </w:r>
      <w:r>
        <w:sym w:font="Symbol" w:char="F0B7"/>
      </w:r>
      <w:r>
        <w:rPr>
          <w:i/>
        </w:rPr>
        <w:t xml:space="preserve"> NonCoinCoolMassFlow</w:t>
      </w:r>
      <w:r>
        <w:t xml:space="preserve"> </w:t>
      </w:r>
      <w:r>
        <w:sym w:font="Symbol" w:char="F0B7"/>
      </w:r>
      <w:r>
        <w:rPr>
          <w:sz w:val="28"/>
        </w:rPr>
        <w:t>(</w:t>
      </w:r>
      <w:r>
        <w:rPr>
          <w:i/>
        </w:rPr>
        <w:t xml:space="preserve"> T</w:t>
      </w:r>
      <w:r>
        <w:rPr>
          <w:i/>
          <w:vertAlign w:val="subscript"/>
        </w:rPr>
        <w:t>mix</w:t>
      </w:r>
      <w:r>
        <w:t>-</w:t>
      </w:r>
      <w:r>
        <w:rPr>
          <w:i/>
        </w:rPr>
        <w:t>T</w:t>
      </w:r>
      <w:r>
        <w:rPr>
          <w:i/>
          <w:vertAlign w:val="subscript"/>
        </w:rPr>
        <w:t>sup</w:t>
      </w:r>
      <w:r>
        <w:rPr>
          <w:sz w:val="28"/>
        </w:rPr>
        <w:t>)</w:t>
      </w:r>
    </w:p>
    <w:p w:rsidR="00DF58DB" w:rsidRDefault="00DF58DB" w:rsidP="00DF58DB">
      <w:pPr>
        <w:pStyle w:val="BodyText"/>
        <w:spacing w:before="240"/>
        <w:ind w:left="1440"/>
        <w:jc w:val="left"/>
      </w:pPr>
      <w:r>
        <w:t xml:space="preserve">Then (for noncoincident sizing) the variables calculated in section (ii) are moved into the </w:t>
      </w:r>
      <w:r>
        <w:rPr>
          <w:i/>
        </w:rPr>
        <w:t xml:space="preserve">CalcSysSizing </w:t>
      </w:r>
      <w:r>
        <w:t>Array.</w:t>
      </w:r>
    </w:p>
    <w:p w:rsidR="00DF58DB" w:rsidRDefault="00DF58DB" w:rsidP="00A03AAE">
      <w:pPr>
        <w:pStyle w:val="BodyText"/>
        <w:numPr>
          <w:ilvl w:val="4"/>
          <w:numId w:val="31"/>
        </w:numPr>
        <w:spacing w:before="240"/>
        <w:jc w:val="left"/>
      </w:pPr>
      <w:r>
        <w:t>Loop over all of the zones heated by this air loop.</w:t>
      </w:r>
    </w:p>
    <w:p w:rsidR="00DF58DB" w:rsidRDefault="00DF58DB" w:rsidP="00A03AAE">
      <w:pPr>
        <w:pStyle w:val="BodyText"/>
        <w:numPr>
          <w:ilvl w:val="5"/>
          <w:numId w:val="31"/>
        </w:numPr>
        <w:spacing w:before="240"/>
        <w:jc w:val="left"/>
      </w:pPr>
      <w:r>
        <w:t xml:space="preserve">In </w:t>
      </w:r>
      <w:r>
        <w:rPr>
          <w:i/>
        </w:rPr>
        <w:t>FinalZoneSizing</w:t>
      </w:r>
      <w:r>
        <w:t xml:space="preserve"> replace the value in </w:t>
      </w:r>
      <w:r>
        <w:rPr>
          <w:i/>
        </w:rPr>
        <w:t>DesHeatCoilInTemp</w:t>
      </w:r>
      <w:r>
        <w:t xml:space="preserve"> with the user specified </w:t>
      </w:r>
      <w:r>
        <w:rPr>
          <w:i/>
        </w:rPr>
        <w:t>HeatSupTemp</w:t>
      </w:r>
      <w:r>
        <w:rPr>
          <w:i/>
          <w:vertAlign w:val="subscript"/>
        </w:rPr>
        <w:t>sys</w:t>
      </w:r>
      <w:r>
        <w:t xml:space="preserve">. Do the same for </w:t>
      </w:r>
      <w:r>
        <w:rPr>
          <w:i/>
        </w:rPr>
        <w:t xml:space="preserve">DesHeatCoilInHumRat </w:t>
      </w:r>
      <w:r>
        <w:t xml:space="preserve">and </w:t>
      </w:r>
      <w:r>
        <w:rPr>
          <w:i/>
        </w:rPr>
        <w:t>HeatSupHumRat</w:t>
      </w:r>
      <w:r>
        <w:t>. This ensures that zone equipment connected to an air loop will use the system design supply air conditions as coil entering conditions.</w:t>
      </w:r>
    </w:p>
    <w:p w:rsidR="00DF58DB" w:rsidRDefault="00DF58DB" w:rsidP="00A03AAE">
      <w:pPr>
        <w:pStyle w:val="BodyText"/>
        <w:numPr>
          <w:ilvl w:val="5"/>
          <w:numId w:val="31"/>
        </w:numPr>
        <w:spacing w:before="240"/>
        <w:jc w:val="left"/>
      </w:pPr>
      <w:r>
        <w:rPr>
          <w:i/>
        </w:rPr>
        <w:t>NonCoinHeatMassFlow</w:t>
      </w:r>
      <w:r>
        <w:rPr>
          <w:i/>
          <w:vertAlign w:val="subscript"/>
        </w:rPr>
        <w:t>sys</w:t>
      </w:r>
      <w:r>
        <w:t>=</w:t>
      </w:r>
      <w:r>
        <w:rPr>
          <w:b/>
          <w:sz w:val="28"/>
          <w:szCs w:val="28"/>
        </w:rPr>
        <w:sym w:font="Symbol" w:char="F0E5"/>
      </w:r>
      <w:r>
        <w:rPr>
          <w:i/>
        </w:rPr>
        <w:t>DesHeatMassFlow</w:t>
      </w:r>
      <w:r>
        <w:rPr>
          <w:i/>
          <w:vertAlign w:val="subscript"/>
        </w:rPr>
        <w:t>zone</w:t>
      </w:r>
    </w:p>
    <w:p w:rsidR="00DF58DB" w:rsidRDefault="00DF58DB" w:rsidP="00DF58DB">
      <w:pPr>
        <w:pStyle w:val="BodyText"/>
        <w:spacing w:before="240"/>
        <w:ind w:left="2160"/>
        <w:jc w:val="left"/>
        <w:rPr>
          <w:sz w:val="28"/>
        </w:rPr>
      </w:pPr>
      <w:r>
        <w:rPr>
          <w:i/>
        </w:rPr>
        <w:t>SysHeatRetTemp</w:t>
      </w:r>
      <w:r>
        <w:t>=</w:t>
      </w:r>
      <w:r>
        <w:rPr>
          <w:b/>
          <w:sz w:val="28"/>
          <w:szCs w:val="28"/>
        </w:rPr>
        <w:sym w:font="Symbol" w:char="F0E5"/>
      </w:r>
      <w:r>
        <w:rPr>
          <w:sz w:val="28"/>
        </w:rPr>
        <w:t>(</w:t>
      </w:r>
      <w:r>
        <w:rPr>
          <w:i/>
        </w:rPr>
        <w:t>ZoneRetTempAtHeatPeak</w:t>
      </w:r>
      <w:r>
        <w:rPr>
          <w:i/>
        </w:rPr>
        <w:sym w:font="Symbol" w:char="F0B7"/>
      </w:r>
      <w:r>
        <w:rPr>
          <w:i/>
        </w:rPr>
        <w:t>DesHeatMassFlow</w:t>
      </w:r>
      <w:r>
        <w:rPr>
          <w:i/>
          <w:vertAlign w:val="subscript"/>
        </w:rPr>
        <w:t>zone</w:t>
      </w:r>
      <w:r>
        <w:rPr>
          <w:sz w:val="28"/>
        </w:rPr>
        <w:t>)</w:t>
      </w:r>
    </w:p>
    <w:p w:rsidR="00DF58DB" w:rsidRDefault="00DF58DB" w:rsidP="00DF58DB">
      <w:pPr>
        <w:pStyle w:val="BodyText"/>
        <w:spacing w:before="0"/>
        <w:ind w:left="2880"/>
        <w:jc w:val="left"/>
        <w:rPr>
          <w:i/>
          <w:vertAlign w:val="subscript"/>
        </w:rPr>
      </w:pPr>
      <w:r>
        <w:rPr>
          <w:sz w:val="28"/>
        </w:rPr>
        <w:t>/</w:t>
      </w:r>
      <w:r>
        <w:rPr>
          <w:i/>
          <w:sz w:val="28"/>
        </w:rPr>
        <w:t xml:space="preserve"> </w:t>
      </w:r>
      <w:r>
        <w:rPr>
          <w:i/>
        </w:rPr>
        <w:t>NonCoinHeatMassFlow</w:t>
      </w:r>
      <w:r>
        <w:rPr>
          <w:i/>
          <w:vertAlign w:val="subscript"/>
        </w:rPr>
        <w:t>sys</w:t>
      </w:r>
    </w:p>
    <w:p w:rsidR="00DF58DB" w:rsidRDefault="00DF58DB" w:rsidP="00DF58DB">
      <w:pPr>
        <w:pStyle w:val="BodyText"/>
        <w:spacing w:before="240"/>
        <w:ind w:left="2160"/>
        <w:jc w:val="left"/>
        <w:rPr>
          <w:i/>
        </w:rPr>
      </w:pPr>
      <w:r>
        <w:rPr>
          <w:i/>
        </w:rPr>
        <w:t>SysHeatRetHumRat</w:t>
      </w:r>
      <w:r>
        <w:t>=</w:t>
      </w:r>
      <w:r>
        <w:rPr>
          <w:b/>
          <w:sz w:val="28"/>
          <w:szCs w:val="28"/>
        </w:rPr>
        <w:sym w:font="Symbol" w:char="F0E5"/>
      </w:r>
      <w:r>
        <w:rPr>
          <w:sz w:val="28"/>
        </w:rPr>
        <w:t>(</w:t>
      </w:r>
      <w:r>
        <w:rPr>
          <w:i/>
        </w:rPr>
        <w:t>ZoneHumRatAtHeatPeak</w:t>
      </w:r>
      <w:r>
        <w:rPr>
          <w:i/>
        </w:rPr>
        <w:sym w:font="Symbol" w:char="F0B7"/>
      </w:r>
    </w:p>
    <w:p w:rsidR="00DF58DB" w:rsidRDefault="00DF58DB" w:rsidP="00DF58DB">
      <w:pPr>
        <w:pStyle w:val="BodyText"/>
        <w:spacing w:before="0"/>
        <w:ind w:left="2880"/>
        <w:jc w:val="left"/>
        <w:rPr>
          <w:i/>
          <w:vertAlign w:val="subscript"/>
        </w:rPr>
      </w:pPr>
      <w:r>
        <w:rPr>
          <w:i/>
        </w:rPr>
        <w:t>DesHeatMassFlow</w:t>
      </w:r>
      <w:r>
        <w:rPr>
          <w:i/>
          <w:vertAlign w:val="subscript"/>
        </w:rPr>
        <w:t>zone</w:t>
      </w:r>
      <w:r>
        <w:rPr>
          <w:sz w:val="28"/>
        </w:rPr>
        <w:t>)/</w:t>
      </w:r>
      <w:r>
        <w:rPr>
          <w:i/>
          <w:sz w:val="28"/>
        </w:rPr>
        <w:t xml:space="preserve"> </w:t>
      </w:r>
      <w:r>
        <w:rPr>
          <w:i/>
        </w:rPr>
        <w:t>NonCoinHeatMassFlow</w:t>
      </w:r>
      <w:r>
        <w:rPr>
          <w:i/>
          <w:vertAlign w:val="subscript"/>
        </w:rPr>
        <w:t>sys</w:t>
      </w:r>
    </w:p>
    <w:p w:rsidR="00DF58DB" w:rsidRDefault="00DF58DB" w:rsidP="00DF58DB">
      <w:pPr>
        <w:pStyle w:val="BodyText"/>
        <w:spacing w:before="240"/>
        <w:ind w:left="2160"/>
        <w:jc w:val="left"/>
        <w:rPr>
          <w:sz w:val="28"/>
        </w:rPr>
      </w:pPr>
      <w:r>
        <w:rPr>
          <w:i/>
        </w:rPr>
        <w:t>SysHeatOutTemp</w:t>
      </w:r>
      <w:r>
        <w:t>=</w:t>
      </w:r>
      <w:r>
        <w:rPr>
          <w:b/>
          <w:sz w:val="28"/>
          <w:szCs w:val="28"/>
        </w:rPr>
        <w:sym w:font="Symbol" w:char="F0E5"/>
      </w:r>
      <w:r>
        <w:rPr>
          <w:sz w:val="28"/>
        </w:rPr>
        <w:t>(</w:t>
      </w:r>
      <w:r>
        <w:rPr>
          <w:i/>
        </w:rPr>
        <w:t>T</w:t>
      </w:r>
      <w:r>
        <w:rPr>
          <w:i/>
          <w:vertAlign w:val="subscript"/>
        </w:rPr>
        <w:t>OA,zone peak</w:t>
      </w:r>
      <w:r>
        <w:rPr>
          <w:i/>
        </w:rPr>
        <w:sym w:font="Symbol" w:char="F0B7"/>
      </w:r>
      <w:r>
        <w:rPr>
          <w:i/>
        </w:rPr>
        <w:t>DesHeatMassFlow</w:t>
      </w:r>
      <w:r>
        <w:rPr>
          <w:i/>
          <w:vertAlign w:val="subscript"/>
        </w:rPr>
        <w:t>zone</w:t>
      </w:r>
      <w:r>
        <w:rPr>
          <w:sz w:val="28"/>
        </w:rPr>
        <w:t>)/</w:t>
      </w:r>
    </w:p>
    <w:p w:rsidR="00DF58DB" w:rsidRDefault="00DF58DB" w:rsidP="00DF58DB">
      <w:pPr>
        <w:pStyle w:val="BodyText"/>
        <w:spacing w:before="0"/>
        <w:ind w:left="2880"/>
        <w:jc w:val="left"/>
        <w:rPr>
          <w:i/>
          <w:vertAlign w:val="subscript"/>
        </w:rPr>
      </w:pPr>
      <w:r>
        <w:rPr>
          <w:i/>
          <w:sz w:val="28"/>
        </w:rPr>
        <w:t xml:space="preserve"> </w:t>
      </w:r>
      <w:r>
        <w:rPr>
          <w:i/>
        </w:rPr>
        <w:t>NonCoinHeatMassFlow</w:t>
      </w:r>
      <w:r>
        <w:rPr>
          <w:i/>
          <w:vertAlign w:val="subscript"/>
        </w:rPr>
        <w:t>sys</w:t>
      </w:r>
    </w:p>
    <w:p w:rsidR="00DF58DB" w:rsidRDefault="00DF58DB" w:rsidP="00DF58DB">
      <w:pPr>
        <w:pStyle w:val="BodyText"/>
        <w:spacing w:before="240"/>
        <w:ind w:left="2160"/>
        <w:jc w:val="left"/>
        <w:rPr>
          <w:sz w:val="28"/>
        </w:rPr>
      </w:pPr>
      <w:r>
        <w:rPr>
          <w:i/>
        </w:rPr>
        <w:t>SysHeatOutHumRat</w:t>
      </w:r>
      <w:r>
        <w:t>=</w:t>
      </w:r>
      <w:r>
        <w:rPr>
          <w:b/>
          <w:sz w:val="28"/>
          <w:szCs w:val="28"/>
        </w:rPr>
        <w:sym w:font="Symbol" w:char="F0E5"/>
      </w:r>
      <w:r>
        <w:rPr>
          <w:sz w:val="28"/>
        </w:rPr>
        <w:t>(</w:t>
      </w:r>
      <w:r>
        <w:rPr>
          <w:i/>
        </w:rPr>
        <w:t>W</w:t>
      </w:r>
      <w:r>
        <w:rPr>
          <w:i/>
          <w:vertAlign w:val="subscript"/>
        </w:rPr>
        <w:t>OA,zone peak</w:t>
      </w:r>
      <w:r>
        <w:rPr>
          <w:i/>
        </w:rPr>
        <w:sym w:font="Symbol" w:char="F0B7"/>
      </w:r>
      <w:r>
        <w:rPr>
          <w:i/>
        </w:rPr>
        <w:t>DesHeatMassFlow</w:t>
      </w:r>
      <w:r>
        <w:rPr>
          <w:i/>
          <w:vertAlign w:val="subscript"/>
        </w:rPr>
        <w:t>zone</w:t>
      </w:r>
      <w:r>
        <w:rPr>
          <w:sz w:val="28"/>
        </w:rPr>
        <w:t>)/</w:t>
      </w:r>
    </w:p>
    <w:p w:rsidR="00DF58DB" w:rsidRDefault="00DF58DB" w:rsidP="00DF58DB">
      <w:pPr>
        <w:pStyle w:val="BodyText"/>
        <w:spacing w:before="0"/>
        <w:ind w:left="2880"/>
        <w:jc w:val="left"/>
      </w:pPr>
      <w:r>
        <w:rPr>
          <w:i/>
          <w:sz w:val="28"/>
        </w:rPr>
        <w:t xml:space="preserve"> </w:t>
      </w:r>
      <w:r>
        <w:rPr>
          <w:i/>
        </w:rPr>
        <w:t>NonCoinHeatMassFlow</w:t>
      </w:r>
      <w:r>
        <w:rPr>
          <w:i/>
          <w:vertAlign w:val="subscript"/>
        </w:rPr>
        <w:t>sys</w:t>
      </w:r>
    </w:p>
    <w:p w:rsidR="00DF58DB" w:rsidRDefault="00DF58DB" w:rsidP="00DF58DB">
      <w:pPr>
        <w:pStyle w:val="BodyText"/>
        <w:spacing w:before="240"/>
        <w:ind w:left="1440"/>
        <w:jc w:val="left"/>
      </w:pPr>
      <w:r>
        <w:t>At the end of the zone loop calculate mixed air conditions and the system sensible cooling capacity.</w:t>
      </w:r>
    </w:p>
    <w:p w:rsidR="00DF58DB" w:rsidRDefault="00DF58DB" w:rsidP="00DF58DB">
      <w:pPr>
        <w:pStyle w:val="BodyText"/>
        <w:ind w:left="2160"/>
        <w:jc w:val="left"/>
        <w:rPr>
          <w:i/>
        </w:rPr>
      </w:pPr>
      <w:r>
        <w:rPr>
          <w:i/>
        </w:rPr>
        <w:t>FracOA=</w:t>
      </w:r>
      <w:r>
        <w:rPr>
          <w:rFonts w:ascii="UniversalMath1 BT" w:hAnsi="UniversalMath1 BT"/>
          <w:i/>
          <w:sz w:val="28"/>
        </w:rPr>
        <w:t></w:t>
      </w:r>
      <w:r>
        <w:rPr>
          <w:i/>
          <w:sz w:val="28"/>
          <w:vertAlign w:val="subscript"/>
        </w:rPr>
        <w:t>air</w:t>
      </w:r>
      <w:r>
        <w:sym w:font="Symbol" w:char="F0B7"/>
      </w:r>
      <w:r>
        <w:rPr>
          <w:i/>
        </w:rPr>
        <w:t xml:space="preserve"> DesOutAirVolFlow</w:t>
      </w:r>
      <w:r>
        <w:rPr>
          <w:i/>
          <w:vertAlign w:val="subscript"/>
        </w:rPr>
        <w:t>sys</w:t>
      </w:r>
      <w:r>
        <w:rPr>
          <w:sz w:val="28"/>
        </w:rPr>
        <w:t>/</w:t>
      </w:r>
      <w:r>
        <w:rPr>
          <w:i/>
        </w:rPr>
        <w:t xml:space="preserve"> NonCoinHeatMassFlow</w:t>
      </w:r>
      <w:r>
        <w:rPr>
          <w:i/>
          <w:vertAlign w:val="subscript"/>
        </w:rPr>
        <w:t>sys</w:t>
      </w:r>
    </w:p>
    <w:p w:rsidR="00DF58DB" w:rsidRDefault="00DF58DB" w:rsidP="00DF58DB">
      <w:pPr>
        <w:pStyle w:val="BodyText"/>
        <w:ind w:left="2160"/>
        <w:jc w:val="left"/>
        <w:rPr>
          <w:sz w:val="28"/>
        </w:rPr>
      </w:pPr>
      <w:r>
        <w:rPr>
          <w:i/>
        </w:rPr>
        <w:t>T</w:t>
      </w:r>
      <w:r>
        <w:rPr>
          <w:i/>
          <w:vertAlign w:val="subscript"/>
        </w:rPr>
        <w:t>mix</w:t>
      </w:r>
      <w:r>
        <w:t xml:space="preserve"> =</w:t>
      </w:r>
      <w:r>
        <w:rPr>
          <w:i/>
        </w:rPr>
        <w:t>SysHeatOutTemp</w:t>
      </w:r>
      <w:r>
        <w:sym w:font="Symbol" w:char="F0B7"/>
      </w:r>
      <w:r>
        <w:rPr>
          <w:i/>
        </w:rPr>
        <w:t xml:space="preserve"> FracOA </w:t>
      </w:r>
      <w:r>
        <w:t xml:space="preserve">+ </w:t>
      </w:r>
      <w:r>
        <w:rPr>
          <w:i/>
        </w:rPr>
        <w:t>SysHeatRetTemp</w:t>
      </w:r>
      <w:r>
        <w:sym w:font="Symbol" w:char="F0B7"/>
      </w:r>
      <w:r>
        <w:rPr>
          <w:sz w:val="28"/>
        </w:rPr>
        <w:t xml:space="preserve"> (</w:t>
      </w:r>
      <w:r>
        <w:t xml:space="preserve">1 – </w:t>
      </w:r>
      <w:r>
        <w:rPr>
          <w:i/>
        </w:rPr>
        <w:t>FracOA</w:t>
      </w:r>
      <w:r>
        <w:rPr>
          <w:sz w:val="28"/>
        </w:rPr>
        <w:t>)</w:t>
      </w:r>
    </w:p>
    <w:p w:rsidR="00DF58DB" w:rsidRDefault="00DF58DB" w:rsidP="00DF58DB">
      <w:pPr>
        <w:pStyle w:val="BodyText"/>
        <w:spacing w:before="240"/>
        <w:ind w:left="2160"/>
        <w:jc w:val="left"/>
        <w:rPr>
          <w:sz w:val="28"/>
        </w:rPr>
      </w:pPr>
      <w:r>
        <w:rPr>
          <w:i/>
        </w:rPr>
        <w:lastRenderedPageBreak/>
        <w:t>W</w:t>
      </w:r>
      <w:r>
        <w:rPr>
          <w:i/>
          <w:vertAlign w:val="subscript"/>
        </w:rPr>
        <w:t>mix</w:t>
      </w:r>
      <w:r>
        <w:t xml:space="preserve"> =</w:t>
      </w:r>
      <w:r>
        <w:rPr>
          <w:i/>
        </w:rPr>
        <w:t xml:space="preserve"> SysHeatOutHumRat</w:t>
      </w:r>
      <w:r>
        <w:t xml:space="preserve"> </w:t>
      </w:r>
      <w:r>
        <w:sym w:font="Symbol" w:char="F0B7"/>
      </w:r>
      <w:r>
        <w:rPr>
          <w:i/>
        </w:rPr>
        <w:t xml:space="preserve"> FracOA </w:t>
      </w:r>
      <w:r>
        <w:t xml:space="preserve">+ </w:t>
      </w:r>
      <w:r>
        <w:rPr>
          <w:i/>
        </w:rPr>
        <w:t xml:space="preserve">SysHeatRetHumRat </w:t>
      </w:r>
      <w:r>
        <w:sym w:font="Symbol" w:char="F0B7"/>
      </w:r>
    </w:p>
    <w:p w:rsidR="00DF58DB" w:rsidRDefault="00DF58DB" w:rsidP="00DF58DB">
      <w:pPr>
        <w:pStyle w:val="BodyText"/>
        <w:spacing w:before="0"/>
        <w:ind w:left="2880"/>
        <w:jc w:val="left"/>
        <w:rPr>
          <w:sz w:val="28"/>
        </w:rPr>
      </w:pPr>
      <w:r>
        <w:rPr>
          <w:sz w:val="28"/>
        </w:rPr>
        <w:t>(</w:t>
      </w:r>
      <w:r>
        <w:t xml:space="preserve">1 – </w:t>
      </w:r>
      <w:r>
        <w:rPr>
          <w:i/>
        </w:rPr>
        <w:t>FracOA</w:t>
      </w:r>
      <w:r>
        <w:rPr>
          <w:sz w:val="28"/>
        </w:rPr>
        <w:t>)</w:t>
      </w:r>
    </w:p>
    <w:p w:rsidR="00DF58DB" w:rsidRDefault="00DF58DB" w:rsidP="00DF58DB">
      <w:pPr>
        <w:pStyle w:val="BodyText"/>
        <w:ind w:left="2160"/>
        <w:jc w:val="left"/>
        <w:rPr>
          <w:sz w:val="28"/>
        </w:rPr>
      </w:pPr>
      <w:r>
        <w:rPr>
          <w:i/>
        </w:rPr>
        <w:t>SysHeatlCap</w:t>
      </w:r>
      <w:r>
        <w:t>=</w:t>
      </w:r>
      <w:r>
        <w:rPr>
          <w:i/>
        </w:rPr>
        <w:t>C</w:t>
      </w:r>
      <w:r>
        <w:rPr>
          <w:i/>
          <w:vertAlign w:val="subscript"/>
        </w:rPr>
        <w:t>p,air</w:t>
      </w:r>
      <w:r>
        <w:sym w:font="Symbol" w:char="F0B7"/>
      </w:r>
      <w:r>
        <w:rPr>
          <w:i/>
        </w:rPr>
        <w:t xml:space="preserve"> NonCoinHeatlMassFlow</w:t>
      </w:r>
      <w:r>
        <w:t xml:space="preserve"> </w:t>
      </w:r>
      <w:r>
        <w:sym w:font="Symbol" w:char="F0B7"/>
      </w:r>
      <w:r>
        <w:rPr>
          <w:sz w:val="28"/>
        </w:rPr>
        <w:t>(</w:t>
      </w:r>
      <w:r>
        <w:rPr>
          <w:i/>
        </w:rPr>
        <w:t xml:space="preserve"> T</w:t>
      </w:r>
      <w:r>
        <w:rPr>
          <w:i/>
          <w:vertAlign w:val="subscript"/>
        </w:rPr>
        <w:t>sup</w:t>
      </w:r>
      <w:r>
        <w:t>-</w:t>
      </w:r>
      <w:r>
        <w:rPr>
          <w:i/>
        </w:rPr>
        <w:t>T</w:t>
      </w:r>
      <w:r>
        <w:rPr>
          <w:i/>
          <w:vertAlign w:val="subscript"/>
        </w:rPr>
        <w:t>mix</w:t>
      </w:r>
      <w:r>
        <w:rPr>
          <w:sz w:val="28"/>
        </w:rPr>
        <w:t>)</w:t>
      </w:r>
    </w:p>
    <w:p w:rsidR="00DF58DB" w:rsidRDefault="00DF58DB" w:rsidP="00DF58DB">
      <w:pPr>
        <w:pStyle w:val="BodyText"/>
        <w:spacing w:before="240"/>
        <w:ind w:left="1440"/>
        <w:jc w:val="left"/>
      </w:pPr>
      <w:r>
        <w:t xml:space="preserve">Then (for noncoincident sizing) the variables calculated in section (ii) are moved into the </w:t>
      </w:r>
      <w:r>
        <w:rPr>
          <w:i/>
        </w:rPr>
        <w:t xml:space="preserve">CalcSysSizing </w:t>
      </w:r>
      <w:r>
        <w:t>Array.</w:t>
      </w:r>
    </w:p>
    <w:p w:rsidR="00DF58DB" w:rsidRDefault="00DF58DB" w:rsidP="00A03AAE">
      <w:pPr>
        <w:pStyle w:val="BodyText"/>
        <w:numPr>
          <w:ilvl w:val="3"/>
          <w:numId w:val="31"/>
        </w:numPr>
        <w:spacing w:before="240"/>
        <w:jc w:val="left"/>
      </w:pPr>
      <w:r>
        <w:t>We now have the calculated system sizing data. This data needs to be altered to take into account the user input system design flow rates (if any), or the fact that the user may have requested that the system flow rate be sized on the ventilation requirement. Note that user specified sizing ratios have already been applied to the zone sizing data which have been used in out preceding system sizing calculation. Thus the user specified sizing ratios do not have to be explicitly taken into account at the system level.</w:t>
      </w:r>
    </w:p>
    <w:p w:rsidR="00DF58DB" w:rsidRDefault="00DF58DB" w:rsidP="00DF58DB">
      <w:pPr>
        <w:pStyle w:val="BodyText"/>
        <w:spacing w:before="240"/>
        <w:ind w:left="1440"/>
        <w:jc w:val="left"/>
      </w:pPr>
      <w:r>
        <w:t xml:space="preserve">First we move the calculated system sizing data from </w:t>
      </w:r>
      <w:r>
        <w:rPr>
          <w:i/>
        </w:rPr>
        <w:t>CalcSysSizing</w:t>
      </w:r>
      <w:r>
        <w:t xml:space="preserve"> array into the </w:t>
      </w:r>
      <w:r>
        <w:rPr>
          <w:i/>
        </w:rPr>
        <w:t>FinalSysSizing</w:t>
      </w:r>
      <w:r>
        <w:t xml:space="preserve"> array. </w:t>
      </w:r>
      <w:r>
        <w:rPr>
          <w:i/>
        </w:rPr>
        <w:t>FinalSysSizing</w:t>
      </w:r>
      <w:r>
        <w:t xml:space="preserve"> will contain the user modified system design data when we are all done.</w:t>
      </w:r>
    </w:p>
    <w:p w:rsidR="00DF58DB" w:rsidRDefault="00DF58DB" w:rsidP="00DF58DB">
      <w:pPr>
        <w:pStyle w:val="BodyText"/>
        <w:spacing w:before="240"/>
        <w:ind w:left="1440"/>
        <w:jc w:val="left"/>
      </w:pPr>
      <w:r>
        <w:t>Loop over the air loops.</w:t>
      </w:r>
    </w:p>
    <w:p w:rsidR="00DF58DB" w:rsidRDefault="00DF58DB" w:rsidP="00A03AAE">
      <w:pPr>
        <w:pStyle w:val="BodyText"/>
        <w:numPr>
          <w:ilvl w:val="5"/>
          <w:numId w:val="31"/>
        </w:numPr>
        <w:spacing w:before="240"/>
        <w:jc w:val="left"/>
      </w:pPr>
      <w:r>
        <w:t xml:space="preserve">As in the zone case, the user specified system design flow rates are turned into sizing ratios by dividing the user input value by the calculated value. The same strategy is employed for sizing on the ventilation requirement: the design ventilation flow rate is divided by the calculated design flow rate value. For each air loop this gives us a </w:t>
      </w:r>
      <w:r>
        <w:rPr>
          <w:i/>
        </w:rPr>
        <w:t>SizRat</w:t>
      </w:r>
      <w:r>
        <w:rPr>
          <w:i/>
          <w:vertAlign w:val="subscript"/>
        </w:rPr>
        <w:t>cool</w:t>
      </w:r>
      <w:r>
        <w:t xml:space="preserve"> and </w:t>
      </w:r>
      <w:r>
        <w:rPr>
          <w:i/>
        </w:rPr>
        <w:t>SizRat</w:t>
      </w:r>
      <w:r>
        <w:rPr>
          <w:i/>
          <w:vertAlign w:val="subscript"/>
        </w:rPr>
        <w:t>heat</w:t>
      </w:r>
      <w:r>
        <w:t>.</w:t>
      </w:r>
    </w:p>
    <w:p w:rsidR="00DF58DB" w:rsidRDefault="00DF58DB" w:rsidP="00DF58DB">
      <w:pPr>
        <w:pStyle w:val="BodyText"/>
        <w:spacing w:before="240"/>
        <w:ind w:left="2880"/>
        <w:jc w:val="left"/>
      </w:pPr>
      <w:r>
        <w:rPr>
          <w:i/>
        </w:rPr>
        <w:t>CoinCoolMassFlow</w:t>
      </w:r>
      <w:r>
        <w:t>=</w:t>
      </w:r>
      <w:r>
        <w:rPr>
          <w:i/>
        </w:rPr>
        <w:t xml:space="preserve"> SizRat</w:t>
      </w:r>
      <w:r>
        <w:rPr>
          <w:i/>
          <w:vertAlign w:val="subscript"/>
        </w:rPr>
        <w:t>cool</w:t>
      </w:r>
      <w:r>
        <w:sym w:font="Symbol" w:char="F0B7"/>
      </w:r>
      <w:r>
        <w:rPr>
          <w:i/>
        </w:rPr>
        <w:t xml:space="preserve"> CoinCoolMassFlow</w:t>
      </w:r>
      <w:r>
        <w:rPr>
          <w:i/>
          <w:vertAlign w:val="subscript"/>
        </w:rPr>
        <w:t>calc</w:t>
      </w:r>
    </w:p>
    <w:p w:rsidR="00DF58DB" w:rsidRDefault="00DF58DB" w:rsidP="00DF58DB">
      <w:pPr>
        <w:pStyle w:val="BodyText"/>
        <w:spacing w:before="240"/>
        <w:ind w:left="2880"/>
        <w:jc w:val="left"/>
      </w:pPr>
      <w:r>
        <w:rPr>
          <w:i/>
        </w:rPr>
        <w:t>NonCoinCoolMassFlow</w:t>
      </w:r>
      <w:r>
        <w:t>=</w:t>
      </w:r>
      <w:r>
        <w:rPr>
          <w:i/>
        </w:rPr>
        <w:t xml:space="preserve"> SizRat</w:t>
      </w:r>
      <w:r>
        <w:rPr>
          <w:i/>
          <w:vertAlign w:val="subscript"/>
        </w:rPr>
        <w:t>cool</w:t>
      </w:r>
      <w:r>
        <w:sym w:font="Symbol" w:char="F0B7"/>
      </w:r>
      <w:r>
        <w:rPr>
          <w:i/>
        </w:rPr>
        <w:t xml:space="preserve"> NonCoinCoolMassFlow</w:t>
      </w:r>
      <w:r>
        <w:rPr>
          <w:i/>
          <w:vertAlign w:val="subscript"/>
        </w:rPr>
        <w:t>calc</w:t>
      </w:r>
    </w:p>
    <w:p w:rsidR="00DF58DB" w:rsidRDefault="00DF58DB" w:rsidP="00DF58DB">
      <w:pPr>
        <w:pStyle w:val="BodyText"/>
        <w:spacing w:before="240"/>
        <w:ind w:left="2880"/>
        <w:jc w:val="left"/>
      </w:pPr>
      <w:r>
        <w:rPr>
          <w:i/>
        </w:rPr>
        <w:t>DesCoolVolFlow</w:t>
      </w:r>
      <w:r>
        <w:t>=</w:t>
      </w:r>
      <w:r>
        <w:rPr>
          <w:i/>
        </w:rPr>
        <w:t xml:space="preserve"> SizRat</w:t>
      </w:r>
      <w:r>
        <w:rPr>
          <w:i/>
          <w:vertAlign w:val="subscript"/>
        </w:rPr>
        <w:t>cool</w:t>
      </w:r>
      <w:r>
        <w:sym w:font="Symbol" w:char="F0B7"/>
      </w:r>
      <w:r>
        <w:rPr>
          <w:i/>
        </w:rPr>
        <w:t xml:space="preserve"> DesCoolVolFlow</w:t>
      </w:r>
      <w:r>
        <w:rPr>
          <w:i/>
          <w:vertAlign w:val="subscript"/>
        </w:rPr>
        <w:t>calc</w:t>
      </w:r>
    </w:p>
    <w:p w:rsidR="00DF58DB" w:rsidRDefault="00DF58DB" w:rsidP="00DF58DB">
      <w:pPr>
        <w:pStyle w:val="BodyText"/>
        <w:spacing w:before="240"/>
        <w:ind w:left="2160"/>
        <w:jc w:val="left"/>
      </w:pPr>
      <w:r>
        <w:t>Since the flow rates have been altered the outside air fraction will change. This will alter the design mixed air conditions and lead to an altered value for the cooling capacity. This must be done for the time-step sequence and for the peak value.</w:t>
      </w:r>
    </w:p>
    <w:p w:rsidR="00DF58DB" w:rsidRDefault="00DF58DB" w:rsidP="00A03AAE">
      <w:pPr>
        <w:pStyle w:val="BodyText"/>
        <w:numPr>
          <w:ilvl w:val="5"/>
          <w:numId w:val="31"/>
        </w:numPr>
        <w:spacing w:before="240"/>
        <w:jc w:val="left"/>
      </w:pPr>
      <w:r>
        <w:t>Loop over the zone timesteps (index=</w:t>
      </w:r>
      <w:r>
        <w:rPr>
          <w:i/>
        </w:rPr>
        <w:t>i</w:t>
      </w:r>
      <w:r>
        <w:t>).</w:t>
      </w:r>
    </w:p>
    <w:p w:rsidR="00DF58DB" w:rsidRDefault="00DF58DB" w:rsidP="00DF58DB">
      <w:pPr>
        <w:pStyle w:val="BodyText"/>
        <w:spacing w:before="240"/>
        <w:ind w:left="2880"/>
        <w:jc w:val="left"/>
      </w:pPr>
      <w:r>
        <w:rPr>
          <w:i/>
        </w:rPr>
        <w:t>CoolFlowSeq</w:t>
      </w:r>
      <w:r>
        <w:rPr>
          <w:i/>
          <w:vertAlign w:val="subscript"/>
        </w:rPr>
        <w:t>sys</w:t>
      </w:r>
      <w:r>
        <w:rPr>
          <w:i/>
        </w:rPr>
        <w:t>(i)</w:t>
      </w:r>
      <w:r>
        <w:t>=</w:t>
      </w:r>
      <w:r>
        <w:rPr>
          <w:i/>
        </w:rPr>
        <w:t xml:space="preserve"> SizRat</w:t>
      </w:r>
      <w:r>
        <w:rPr>
          <w:i/>
          <w:vertAlign w:val="subscript"/>
        </w:rPr>
        <w:t>cool</w:t>
      </w:r>
      <w:r>
        <w:sym w:font="Symbol" w:char="F0B7"/>
      </w:r>
      <w:r>
        <w:rPr>
          <w:i/>
        </w:rPr>
        <w:t xml:space="preserve"> CoolFlowSeq</w:t>
      </w:r>
      <w:r>
        <w:rPr>
          <w:i/>
          <w:vertAlign w:val="subscript"/>
        </w:rPr>
        <w:t>sys,calc</w:t>
      </w:r>
      <w:r>
        <w:rPr>
          <w:i/>
        </w:rPr>
        <w:t>(i)</w:t>
      </w:r>
    </w:p>
    <w:p w:rsidR="00DF58DB" w:rsidRDefault="00DF58DB" w:rsidP="00DF58DB">
      <w:pPr>
        <w:pStyle w:val="BodyText"/>
        <w:spacing w:before="240"/>
        <w:ind w:left="2880"/>
        <w:jc w:val="left"/>
        <w:rPr>
          <w:i/>
        </w:rPr>
      </w:pPr>
      <w:r>
        <w:rPr>
          <w:i/>
        </w:rPr>
        <w:t>FracOA=</w:t>
      </w:r>
      <w:r>
        <w:rPr>
          <w:rFonts w:ascii="UniversalMath1 BT" w:hAnsi="UniversalMath1 BT"/>
          <w:i/>
          <w:sz w:val="28"/>
        </w:rPr>
        <w:t></w:t>
      </w:r>
      <w:r>
        <w:rPr>
          <w:i/>
          <w:sz w:val="28"/>
          <w:vertAlign w:val="subscript"/>
        </w:rPr>
        <w:t>air</w:t>
      </w:r>
      <w:r>
        <w:sym w:font="Symbol" w:char="F0B7"/>
      </w:r>
      <w:r>
        <w:rPr>
          <w:i/>
        </w:rPr>
        <w:t xml:space="preserve"> DesOutAirVolFlow</w:t>
      </w:r>
      <w:r>
        <w:rPr>
          <w:i/>
          <w:vertAlign w:val="subscript"/>
        </w:rPr>
        <w:t>sys</w:t>
      </w:r>
      <w:r>
        <w:rPr>
          <w:sz w:val="28"/>
        </w:rPr>
        <w:t>/</w:t>
      </w:r>
      <w:r>
        <w:rPr>
          <w:i/>
        </w:rPr>
        <w:t xml:space="preserve"> CoolFlowSeq</w:t>
      </w:r>
      <w:r>
        <w:rPr>
          <w:i/>
          <w:vertAlign w:val="subscript"/>
        </w:rPr>
        <w:t>sys</w:t>
      </w:r>
      <w:r>
        <w:rPr>
          <w:i/>
        </w:rPr>
        <w:t>(i)</w:t>
      </w:r>
    </w:p>
    <w:p w:rsidR="00DF58DB" w:rsidRDefault="00DF58DB" w:rsidP="00DF58DB">
      <w:pPr>
        <w:pStyle w:val="BodyText"/>
        <w:spacing w:before="240"/>
        <w:ind w:left="2880"/>
        <w:jc w:val="left"/>
        <w:rPr>
          <w:i/>
        </w:rPr>
      </w:pPr>
      <w:r>
        <w:rPr>
          <w:i/>
        </w:rPr>
        <w:t>T</w:t>
      </w:r>
      <w:r>
        <w:rPr>
          <w:i/>
          <w:vertAlign w:val="subscript"/>
        </w:rPr>
        <w:t>mix</w:t>
      </w:r>
      <w:r>
        <w:t>=</w:t>
      </w:r>
      <w:r>
        <w:rPr>
          <w:i/>
        </w:rPr>
        <w:t xml:space="preserve"> SysCoolOutTempSeq(i)</w:t>
      </w:r>
      <w:r>
        <w:rPr>
          <w:i/>
        </w:rPr>
        <w:sym w:font="Symbol" w:char="F0B7"/>
      </w:r>
      <w:r>
        <w:rPr>
          <w:i/>
        </w:rPr>
        <w:t>FracOA +</w:t>
      </w:r>
    </w:p>
    <w:p w:rsidR="00DF58DB" w:rsidRDefault="00DF58DB" w:rsidP="00DF58DB">
      <w:pPr>
        <w:pStyle w:val="BodyText"/>
        <w:spacing w:before="0"/>
        <w:ind w:left="3600"/>
        <w:jc w:val="left"/>
        <w:rPr>
          <w:sz w:val="28"/>
        </w:rPr>
      </w:pPr>
      <w:r>
        <w:rPr>
          <w:i/>
        </w:rPr>
        <w:t>SysCoolRetTempSeq(i)</w:t>
      </w:r>
      <w:r>
        <w:rPr>
          <w:i/>
        </w:rPr>
        <w:sym w:font="Symbol" w:char="F0B7"/>
      </w:r>
      <w:r>
        <w:rPr>
          <w:i/>
          <w:sz w:val="28"/>
        </w:rPr>
        <w:t>(</w:t>
      </w:r>
      <w:r>
        <w:t>1-FracOA</w:t>
      </w:r>
      <w:r>
        <w:rPr>
          <w:sz w:val="28"/>
        </w:rPr>
        <w:t>)</w:t>
      </w:r>
    </w:p>
    <w:p w:rsidR="00DF58DB" w:rsidRDefault="00DF58DB" w:rsidP="00DF58DB">
      <w:pPr>
        <w:pStyle w:val="BodyText"/>
        <w:spacing w:before="240"/>
        <w:ind w:left="2880"/>
        <w:jc w:val="left"/>
        <w:rPr>
          <w:sz w:val="28"/>
        </w:rPr>
      </w:pPr>
      <w:r>
        <w:rPr>
          <w:i/>
        </w:rPr>
        <w:t>SensCoolCapSeq(i)</w:t>
      </w:r>
      <w:r>
        <w:t>=</w:t>
      </w:r>
      <w:r>
        <w:rPr>
          <w:i/>
        </w:rPr>
        <w:t xml:space="preserve"> C</w:t>
      </w:r>
      <w:r>
        <w:rPr>
          <w:i/>
          <w:vertAlign w:val="subscript"/>
        </w:rPr>
        <w:t>p,air</w:t>
      </w:r>
      <w:r>
        <w:sym w:font="Symbol" w:char="F0B7"/>
      </w:r>
      <w:r>
        <w:rPr>
          <w:i/>
        </w:rPr>
        <w:t xml:space="preserve"> CoolFlowSeq</w:t>
      </w:r>
      <w:r>
        <w:rPr>
          <w:i/>
          <w:vertAlign w:val="subscript"/>
        </w:rPr>
        <w:t>sys</w:t>
      </w:r>
      <w:r>
        <w:rPr>
          <w:i/>
        </w:rPr>
        <w:t>(i)</w:t>
      </w:r>
      <w:r>
        <w:t xml:space="preserve"> </w:t>
      </w:r>
      <w:r>
        <w:sym w:font="Symbol" w:char="F0B7"/>
      </w:r>
      <w:r>
        <w:rPr>
          <w:sz w:val="28"/>
        </w:rPr>
        <w:t>(</w:t>
      </w:r>
      <w:r>
        <w:rPr>
          <w:i/>
        </w:rPr>
        <w:t xml:space="preserve"> T</w:t>
      </w:r>
      <w:r>
        <w:rPr>
          <w:i/>
          <w:vertAlign w:val="subscript"/>
        </w:rPr>
        <w:t>mix</w:t>
      </w:r>
      <w:r>
        <w:t>-</w:t>
      </w:r>
      <w:r>
        <w:rPr>
          <w:i/>
        </w:rPr>
        <w:t>T</w:t>
      </w:r>
      <w:r>
        <w:rPr>
          <w:i/>
          <w:vertAlign w:val="subscript"/>
        </w:rPr>
        <w:t>sup</w:t>
      </w:r>
      <w:r>
        <w:rPr>
          <w:sz w:val="28"/>
        </w:rPr>
        <w:t>)</w:t>
      </w:r>
    </w:p>
    <w:p w:rsidR="00DF58DB" w:rsidRDefault="00DF58DB" w:rsidP="00A03AAE">
      <w:pPr>
        <w:pStyle w:val="BodyText"/>
        <w:numPr>
          <w:ilvl w:val="5"/>
          <w:numId w:val="31"/>
        </w:numPr>
        <w:spacing w:before="240"/>
        <w:jc w:val="left"/>
      </w:pPr>
      <w:r>
        <w:t>Do the same calculation for peak cooling.</w:t>
      </w:r>
    </w:p>
    <w:p w:rsidR="00DF58DB" w:rsidRDefault="00DF58DB" w:rsidP="00DF58DB">
      <w:pPr>
        <w:pStyle w:val="BodyText"/>
        <w:spacing w:before="240"/>
        <w:ind w:left="2880"/>
        <w:jc w:val="left"/>
        <w:rPr>
          <w:i/>
        </w:rPr>
      </w:pPr>
      <w:r>
        <w:rPr>
          <w:i/>
        </w:rPr>
        <w:t>FracOA=</w:t>
      </w:r>
      <w:r>
        <w:rPr>
          <w:rFonts w:ascii="UniversalMath1 BT" w:hAnsi="UniversalMath1 BT"/>
          <w:i/>
          <w:sz w:val="28"/>
        </w:rPr>
        <w:t></w:t>
      </w:r>
      <w:r>
        <w:rPr>
          <w:i/>
          <w:sz w:val="28"/>
          <w:vertAlign w:val="subscript"/>
        </w:rPr>
        <w:t>air</w:t>
      </w:r>
      <w:r>
        <w:sym w:font="Symbol" w:char="F0B7"/>
      </w:r>
      <w:r>
        <w:rPr>
          <w:i/>
        </w:rPr>
        <w:t xml:space="preserve"> DesOutAirVolFlow</w:t>
      </w:r>
      <w:r>
        <w:rPr>
          <w:i/>
          <w:vertAlign w:val="subscript"/>
        </w:rPr>
        <w:t>sys</w:t>
      </w:r>
      <w:r>
        <w:rPr>
          <w:sz w:val="28"/>
        </w:rPr>
        <w:t>/</w:t>
      </w:r>
      <w:r>
        <w:rPr>
          <w:i/>
        </w:rPr>
        <w:t xml:space="preserve"> DesCoolVolFlow</w:t>
      </w:r>
    </w:p>
    <w:p w:rsidR="00DF58DB" w:rsidRDefault="00DF58DB" w:rsidP="00DF58DB">
      <w:pPr>
        <w:pStyle w:val="BodyText"/>
        <w:spacing w:before="240"/>
        <w:ind w:left="2880"/>
        <w:jc w:val="left"/>
        <w:rPr>
          <w:sz w:val="28"/>
        </w:rPr>
      </w:pPr>
      <w:r>
        <w:rPr>
          <w:i/>
        </w:rPr>
        <w:lastRenderedPageBreak/>
        <w:t>T</w:t>
      </w:r>
      <w:r>
        <w:rPr>
          <w:i/>
          <w:vertAlign w:val="subscript"/>
        </w:rPr>
        <w:t>mix</w:t>
      </w:r>
      <w:r>
        <w:t>=</w:t>
      </w:r>
      <w:r>
        <w:rPr>
          <w:i/>
        </w:rPr>
        <w:t xml:space="preserve"> CoolOutTemp</w:t>
      </w:r>
      <w:r>
        <w:rPr>
          <w:i/>
          <w:vertAlign w:val="subscript"/>
        </w:rPr>
        <w:t>sys</w:t>
      </w:r>
      <w:r>
        <w:rPr>
          <w:i/>
        </w:rPr>
        <w:sym w:font="Symbol" w:char="F0B7"/>
      </w:r>
      <w:r>
        <w:rPr>
          <w:i/>
        </w:rPr>
        <w:t>FracOA + CoolRetTemp</w:t>
      </w:r>
      <w:r>
        <w:rPr>
          <w:i/>
          <w:vertAlign w:val="subscript"/>
        </w:rPr>
        <w:t>sys</w:t>
      </w:r>
      <w:r>
        <w:rPr>
          <w:i/>
        </w:rPr>
        <w:sym w:font="Symbol" w:char="F0B7"/>
      </w:r>
      <w:r>
        <w:rPr>
          <w:i/>
          <w:sz w:val="28"/>
        </w:rPr>
        <w:t>(</w:t>
      </w:r>
      <w:r>
        <w:t>1-FracOA</w:t>
      </w:r>
      <w:r>
        <w:rPr>
          <w:sz w:val="28"/>
        </w:rPr>
        <w:t>)</w:t>
      </w:r>
    </w:p>
    <w:p w:rsidR="00DF58DB" w:rsidRDefault="00DF58DB" w:rsidP="00DF58DB">
      <w:pPr>
        <w:pStyle w:val="BodyText"/>
        <w:spacing w:before="240"/>
        <w:ind w:left="2880"/>
        <w:jc w:val="left"/>
        <w:rPr>
          <w:i/>
        </w:rPr>
      </w:pPr>
      <w:r>
        <w:rPr>
          <w:i/>
        </w:rPr>
        <w:t>W</w:t>
      </w:r>
      <w:r>
        <w:rPr>
          <w:i/>
          <w:vertAlign w:val="subscript"/>
        </w:rPr>
        <w:t>mix</w:t>
      </w:r>
      <w:r>
        <w:t>=</w:t>
      </w:r>
      <w:r>
        <w:rPr>
          <w:i/>
        </w:rPr>
        <w:t xml:space="preserve"> CoolOutHumRat</w:t>
      </w:r>
      <w:r>
        <w:rPr>
          <w:i/>
          <w:vertAlign w:val="subscript"/>
        </w:rPr>
        <w:t>sys</w:t>
      </w:r>
      <w:r>
        <w:rPr>
          <w:i/>
        </w:rPr>
        <w:sym w:font="Symbol" w:char="F0B7"/>
      </w:r>
      <w:r>
        <w:rPr>
          <w:i/>
        </w:rPr>
        <w:t>FracOA + CoolRetHumRat</w:t>
      </w:r>
      <w:r>
        <w:rPr>
          <w:i/>
          <w:vertAlign w:val="subscript"/>
        </w:rPr>
        <w:t>sys</w:t>
      </w:r>
      <w:r>
        <w:rPr>
          <w:i/>
        </w:rPr>
        <w:sym w:font="Symbol" w:char="F0B7"/>
      </w:r>
    </w:p>
    <w:p w:rsidR="00DF58DB" w:rsidRDefault="00DF58DB" w:rsidP="00DF58DB">
      <w:pPr>
        <w:pStyle w:val="BodyText"/>
        <w:spacing w:before="0"/>
        <w:ind w:left="3600"/>
        <w:jc w:val="left"/>
      </w:pPr>
      <w:r>
        <w:rPr>
          <w:i/>
          <w:sz w:val="28"/>
        </w:rPr>
        <w:t>(</w:t>
      </w:r>
      <w:r>
        <w:t>1-FracOA</w:t>
      </w:r>
      <w:r>
        <w:rPr>
          <w:sz w:val="28"/>
        </w:rPr>
        <w:t>)</w:t>
      </w:r>
    </w:p>
    <w:p w:rsidR="00DF58DB" w:rsidRDefault="00DF58DB" w:rsidP="00DF58DB">
      <w:pPr>
        <w:pStyle w:val="BodyText"/>
        <w:spacing w:before="240"/>
        <w:ind w:left="2880"/>
        <w:jc w:val="left"/>
        <w:rPr>
          <w:sz w:val="28"/>
        </w:rPr>
      </w:pPr>
      <w:r>
        <w:rPr>
          <w:i/>
        </w:rPr>
        <w:t>SensCoolCap</w:t>
      </w:r>
      <w:r>
        <w:rPr>
          <w:i/>
          <w:vertAlign w:val="subscript"/>
        </w:rPr>
        <w:t>sys</w:t>
      </w:r>
      <w:r>
        <w:t>=</w:t>
      </w:r>
      <w:r>
        <w:rPr>
          <w:i/>
        </w:rPr>
        <w:t xml:space="preserve"> C</w:t>
      </w:r>
      <w:r>
        <w:rPr>
          <w:i/>
          <w:vertAlign w:val="subscript"/>
        </w:rPr>
        <w:t>p,air</w:t>
      </w:r>
      <w:r>
        <w:sym w:font="Symbol" w:char="F0B7"/>
      </w:r>
      <w:r>
        <w:rPr>
          <w:i/>
        </w:rPr>
        <w:t xml:space="preserve"> DesCoolVolFlow</w:t>
      </w:r>
      <w:r>
        <w:rPr>
          <w:i/>
          <w:vertAlign w:val="subscript"/>
        </w:rPr>
        <w:t>sys</w:t>
      </w:r>
      <w:r>
        <w:t xml:space="preserve"> </w:t>
      </w:r>
      <w:r>
        <w:sym w:font="Symbol" w:char="F0B7"/>
      </w:r>
      <w:r>
        <w:rPr>
          <w:sz w:val="28"/>
        </w:rPr>
        <w:t>(</w:t>
      </w:r>
      <w:r>
        <w:rPr>
          <w:i/>
        </w:rPr>
        <w:t xml:space="preserve"> T</w:t>
      </w:r>
      <w:r>
        <w:rPr>
          <w:i/>
          <w:vertAlign w:val="subscript"/>
        </w:rPr>
        <w:t>mix</w:t>
      </w:r>
      <w:r>
        <w:t>-</w:t>
      </w:r>
      <w:r>
        <w:rPr>
          <w:i/>
        </w:rPr>
        <w:t>T</w:t>
      </w:r>
      <w:r>
        <w:rPr>
          <w:i/>
          <w:vertAlign w:val="subscript"/>
        </w:rPr>
        <w:t>sup</w:t>
      </w:r>
      <w:r>
        <w:rPr>
          <w:sz w:val="28"/>
        </w:rPr>
        <w:t>)</w:t>
      </w:r>
    </w:p>
    <w:p w:rsidR="00DF58DB" w:rsidRDefault="00DF58DB" w:rsidP="00DF58DB">
      <w:pPr>
        <w:pStyle w:val="BodyText"/>
        <w:spacing w:before="240"/>
        <w:ind w:left="2160"/>
        <w:jc w:val="left"/>
      </w:pPr>
      <w:r>
        <w:rPr>
          <w:i/>
        </w:rPr>
        <w:t>T</w:t>
      </w:r>
      <w:r>
        <w:rPr>
          <w:i/>
          <w:vertAlign w:val="subscript"/>
        </w:rPr>
        <w:t>mix</w:t>
      </w:r>
      <w:r>
        <w:t xml:space="preserve"> and </w:t>
      </w:r>
      <w:r>
        <w:rPr>
          <w:i/>
        </w:rPr>
        <w:t>W</w:t>
      </w:r>
      <w:r>
        <w:rPr>
          <w:i/>
          <w:vertAlign w:val="subscript"/>
        </w:rPr>
        <w:t>mix</w:t>
      </w:r>
      <w:r>
        <w:t xml:space="preserve"> are saved in </w:t>
      </w:r>
      <w:r>
        <w:rPr>
          <w:i/>
        </w:rPr>
        <w:t>FinalSysSizing</w:t>
      </w:r>
      <w:r>
        <w:t xml:space="preserve"> </w:t>
      </w:r>
      <w:r>
        <w:rPr>
          <w:i/>
        </w:rPr>
        <w:t>.</w:t>
      </w:r>
    </w:p>
    <w:p w:rsidR="00DF58DB" w:rsidRDefault="00DF58DB" w:rsidP="00A03AAE">
      <w:pPr>
        <w:pStyle w:val="BodyText"/>
        <w:numPr>
          <w:ilvl w:val="5"/>
          <w:numId w:val="31"/>
        </w:numPr>
        <w:spacing w:before="240"/>
        <w:jc w:val="left"/>
      </w:pPr>
      <w:r>
        <w:t>Do the same calculation for the heating case.</w:t>
      </w:r>
    </w:p>
    <w:p w:rsidR="00DF58DB" w:rsidRDefault="00DF58DB" w:rsidP="00DF58DB">
      <w:pPr>
        <w:pStyle w:val="BodyText"/>
        <w:spacing w:before="240"/>
        <w:ind w:left="2880"/>
        <w:jc w:val="left"/>
      </w:pPr>
      <w:r>
        <w:rPr>
          <w:i/>
        </w:rPr>
        <w:t>CoinHeatMassFlow</w:t>
      </w:r>
      <w:r>
        <w:t>=</w:t>
      </w:r>
      <w:r>
        <w:rPr>
          <w:i/>
        </w:rPr>
        <w:t xml:space="preserve"> SizRat</w:t>
      </w:r>
      <w:r>
        <w:rPr>
          <w:i/>
          <w:vertAlign w:val="subscript"/>
        </w:rPr>
        <w:t>heat</w:t>
      </w:r>
      <w:r>
        <w:sym w:font="Symbol" w:char="F0B7"/>
      </w:r>
      <w:r>
        <w:rPr>
          <w:i/>
        </w:rPr>
        <w:t xml:space="preserve"> CoinHeatMassFlow</w:t>
      </w:r>
      <w:r>
        <w:rPr>
          <w:i/>
          <w:vertAlign w:val="subscript"/>
        </w:rPr>
        <w:t>calc</w:t>
      </w:r>
    </w:p>
    <w:p w:rsidR="00DF58DB" w:rsidRDefault="00DF58DB" w:rsidP="00DF58DB">
      <w:pPr>
        <w:pStyle w:val="BodyText"/>
        <w:spacing w:before="240"/>
        <w:ind w:left="2880"/>
        <w:jc w:val="left"/>
      </w:pPr>
      <w:r>
        <w:rPr>
          <w:i/>
        </w:rPr>
        <w:t>NonCoinHeatMassFlow</w:t>
      </w:r>
      <w:r>
        <w:t>=</w:t>
      </w:r>
      <w:r>
        <w:rPr>
          <w:i/>
        </w:rPr>
        <w:t xml:space="preserve"> SizRat</w:t>
      </w:r>
      <w:r>
        <w:rPr>
          <w:i/>
          <w:vertAlign w:val="subscript"/>
        </w:rPr>
        <w:t>heat</w:t>
      </w:r>
      <w:r>
        <w:sym w:font="Symbol" w:char="F0B7"/>
      </w:r>
      <w:r>
        <w:rPr>
          <w:i/>
        </w:rPr>
        <w:t xml:space="preserve"> NonCoinHeatMassFlow</w:t>
      </w:r>
      <w:r>
        <w:rPr>
          <w:i/>
          <w:vertAlign w:val="subscript"/>
        </w:rPr>
        <w:t>calc</w:t>
      </w:r>
    </w:p>
    <w:p w:rsidR="00DF58DB" w:rsidRDefault="00DF58DB" w:rsidP="00DF58DB">
      <w:pPr>
        <w:pStyle w:val="BodyText"/>
        <w:spacing w:before="240"/>
        <w:ind w:left="2880"/>
        <w:jc w:val="left"/>
      </w:pPr>
      <w:r>
        <w:rPr>
          <w:i/>
        </w:rPr>
        <w:t>DesHeatVolFlow</w:t>
      </w:r>
      <w:r>
        <w:t>=</w:t>
      </w:r>
      <w:r>
        <w:rPr>
          <w:i/>
        </w:rPr>
        <w:t xml:space="preserve"> SizRat</w:t>
      </w:r>
      <w:r>
        <w:rPr>
          <w:i/>
          <w:vertAlign w:val="subscript"/>
        </w:rPr>
        <w:t>heat</w:t>
      </w:r>
      <w:r>
        <w:sym w:font="Symbol" w:char="F0B7"/>
      </w:r>
      <w:r>
        <w:rPr>
          <w:i/>
        </w:rPr>
        <w:t xml:space="preserve"> DesHeatVolFlow</w:t>
      </w:r>
      <w:r>
        <w:rPr>
          <w:i/>
          <w:vertAlign w:val="subscript"/>
        </w:rPr>
        <w:t>calc</w:t>
      </w:r>
      <w:r>
        <w:t xml:space="preserve"> </w:t>
      </w:r>
    </w:p>
    <w:p w:rsidR="00DF58DB" w:rsidRDefault="00DF58DB" w:rsidP="00A03AAE">
      <w:pPr>
        <w:pStyle w:val="BodyText"/>
        <w:numPr>
          <w:ilvl w:val="5"/>
          <w:numId w:val="31"/>
        </w:numPr>
        <w:spacing w:before="240"/>
        <w:jc w:val="left"/>
      </w:pPr>
      <w:r>
        <w:t>Loop over the zone timesteps (index=</w:t>
      </w:r>
      <w:r>
        <w:rPr>
          <w:i/>
        </w:rPr>
        <w:t>i</w:t>
      </w:r>
      <w:r>
        <w:t>).</w:t>
      </w:r>
    </w:p>
    <w:p w:rsidR="00DF58DB" w:rsidRDefault="00DF58DB" w:rsidP="00DF58DB">
      <w:pPr>
        <w:pStyle w:val="BodyText"/>
        <w:spacing w:before="240"/>
        <w:ind w:left="2880"/>
        <w:jc w:val="left"/>
      </w:pPr>
      <w:r>
        <w:rPr>
          <w:i/>
        </w:rPr>
        <w:t>HeatFlowSeq</w:t>
      </w:r>
      <w:r>
        <w:rPr>
          <w:i/>
          <w:vertAlign w:val="subscript"/>
        </w:rPr>
        <w:t>sys</w:t>
      </w:r>
      <w:r>
        <w:rPr>
          <w:i/>
        </w:rPr>
        <w:t>(i)</w:t>
      </w:r>
      <w:r>
        <w:t>=</w:t>
      </w:r>
      <w:r>
        <w:rPr>
          <w:i/>
        </w:rPr>
        <w:t xml:space="preserve"> SizRat</w:t>
      </w:r>
      <w:r>
        <w:rPr>
          <w:i/>
          <w:vertAlign w:val="subscript"/>
        </w:rPr>
        <w:t xml:space="preserve">Heat </w:t>
      </w:r>
      <w:r>
        <w:sym w:font="Symbol" w:char="F0B7"/>
      </w:r>
      <w:r>
        <w:rPr>
          <w:i/>
        </w:rPr>
        <w:t xml:space="preserve"> HeatFlowSeq</w:t>
      </w:r>
      <w:r>
        <w:rPr>
          <w:i/>
          <w:vertAlign w:val="subscript"/>
        </w:rPr>
        <w:t>sys,calc</w:t>
      </w:r>
      <w:r>
        <w:rPr>
          <w:i/>
        </w:rPr>
        <w:t>(i)</w:t>
      </w:r>
    </w:p>
    <w:p w:rsidR="00DF58DB" w:rsidRDefault="00DF58DB" w:rsidP="00DF58DB">
      <w:pPr>
        <w:pStyle w:val="BodyText"/>
        <w:spacing w:before="240"/>
        <w:ind w:left="2880"/>
        <w:jc w:val="left"/>
        <w:rPr>
          <w:i/>
        </w:rPr>
      </w:pPr>
      <w:r>
        <w:rPr>
          <w:i/>
        </w:rPr>
        <w:t>FracOA=</w:t>
      </w:r>
      <w:r>
        <w:rPr>
          <w:rFonts w:ascii="UniversalMath1 BT" w:hAnsi="UniversalMath1 BT"/>
          <w:i/>
          <w:sz w:val="28"/>
        </w:rPr>
        <w:t></w:t>
      </w:r>
      <w:r>
        <w:rPr>
          <w:i/>
          <w:sz w:val="28"/>
          <w:vertAlign w:val="subscript"/>
        </w:rPr>
        <w:t>air</w:t>
      </w:r>
      <w:r>
        <w:sym w:font="Symbol" w:char="F0B7"/>
      </w:r>
      <w:r>
        <w:rPr>
          <w:i/>
        </w:rPr>
        <w:t xml:space="preserve"> DesOutAirVolFlow</w:t>
      </w:r>
      <w:r>
        <w:rPr>
          <w:i/>
          <w:vertAlign w:val="subscript"/>
        </w:rPr>
        <w:t>sys</w:t>
      </w:r>
      <w:r>
        <w:rPr>
          <w:sz w:val="28"/>
        </w:rPr>
        <w:t>/</w:t>
      </w:r>
      <w:r>
        <w:rPr>
          <w:i/>
        </w:rPr>
        <w:t xml:space="preserve"> HeatFlowSeq</w:t>
      </w:r>
      <w:r>
        <w:rPr>
          <w:i/>
          <w:vertAlign w:val="subscript"/>
        </w:rPr>
        <w:t>sys</w:t>
      </w:r>
      <w:r>
        <w:rPr>
          <w:i/>
        </w:rPr>
        <w:t>(i)</w:t>
      </w:r>
    </w:p>
    <w:p w:rsidR="00DF58DB" w:rsidRDefault="00DF58DB" w:rsidP="00DF58DB">
      <w:pPr>
        <w:pStyle w:val="BodyText"/>
        <w:spacing w:before="240"/>
        <w:ind w:left="2880"/>
        <w:jc w:val="left"/>
        <w:rPr>
          <w:i/>
        </w:rPr>
      </w:pPr>
      <w:r>
        <w:rPr>
          <w:i/>
        </w:rPr>
        <w:t>T</w:t>
      </w:r>
      <w:r>
        <w:rPr>
          <w:i/>
          <w:vertAlign w:val="subscript"/>
        </w:rPr>
        <w:t>mix</w:t>
      </w:r>
      <w:r>
        <w:t>=</w:t>
      </w:r>
      <w:r>
        <w:rPr>
          <w:i/>
        </w:rPr>
        <w:t xml:space="preserve"> SysHeatOutTempSeq(i)</w:t>
      </w:r>
      <w:r>
        <w:rPr>
          <w:i/>
        </w:rPr>
        <w:sym w:font="Symbol" w:char="F0B7"/>
      </w:r>
      <w:r>
        <w:rPr>
          <w:i/>
        </w:rPr>
        <w:t xml:space="preserve"> FracOA +</w:t>
      </w:r>
    </w:p>
    <w:p w:rsidR="00DF58DB" w:rsidRDefault="00DF58DB" w:rsidP="00DF58DB">
      <w:pPr>
        <w:pStyle w:val="BodyText"/>
        <w:spacing w:before="0"/>
        <w:ind w:left="3600"/>
        <w:jc w:val="left"/>
        <w:rPr>
          <w:sz w:val="28"/>
        </w:rPr>
      </w:pPr>
      <w:r>
        <w:rPr>
          <w:i/>
        </w:rPr>
        <w:t xml:space="preserve"> SysHeatRetTempSeq(i)</w:t>
      </w:r>
      <w:r>
        <w:rPr>
          <w:i/>
        </w:rPr>
        <w:sym w:font="Symbol" w:char="F0B7"/>
      </w:r>
      <w:r>
        <w:rPr>
          <w:i/>
        </w:rPr>
        <w:t xml:space="preserve"> </w:t>
      </w:r>
      <w:r>
        <w:rPr>
          <w:i/>
          <w:sz w:val="28"/>
        </w:rPr>
        <w:t>(</w:t>
      </w:r>
      <w:r>
        <w:t>1-FracOA</w:t>
      </w:r>
      <w:r>
        <w:rPr>
          <w:sz w:val="28"/>
        </w:rPr>
        <w:t>)</w:t>
      </w:r>
    </w:p>
    <w:p w:rsidR="00DF58DB" w:rsidRDefault="00DF58DB" w:rsidP="00DF58DB">
      <w:pPr>
        <w:pStyle w:val="BodyText"/>
        <w:spacing w:before="240"/>
        <w:ind w:left="2880"/>
        <w:jc w:val="left"/>
        <w:rPr>
          <w:sz w:val="28"/>
        </w:rPr>
      </w:pPr>
      <w:r>
        <w:rPr>
          <w:i/>
        </w:rPr>
        <w:t>HeatCapSeq(i)</w:t>
      </w:r>
      <w:r>
        <w:t>=</w:t>
      </w:r>
      <w:r>
        <w:rPr>
          <w:i/>
        </w:rPr>
        <w:t xml:space="preserve"> C</w:t>
      </w:r>
      <w:r>
        <w:rPr>
          <w:i/>
          <w:vertAlign w:val="subscript"/>
        </w:rPr>
        <w:t>p,air</w:t>
      </w:r>
      <w:r>
        <w:sym w:font="Symbol" w:char="F0B7"/>
      </w:r>
      <w:r>
        <w:rPr>
          <w:i/>
        </w:rPr>
        <w:t xml:space="preserve"> HeatFlowSeq</w:t>
      </w:r>
      <w:r>
        <w:rPr>
          <w:i/>
          <w:vertAlign w:val="subscript"/>
        </w:rPr>
        <w:t>sys</w:t>
      </w:r>
      <w:r>
        <w:rPr>
          <w:i/>
        </w:rPr>
        <w:t>(i)</w:t>
      </w:r>
      <w:r>
        <w:t xml:space="preserve"> </w:t>
      </w:r>
      <w:r>
        <w:sym w:font="Symbol" w:char="F0B7"/>
      </w:r>
      <w:r>
        <w:rPr>
          <w:sz w:val="28"/>
        </w:rPr>
        <w:t>(</w:t>
      </w:r>
      <w:r>
        <w:rPr>
          <w:i/>
        </w:rPr>
        <w:t>T</w:t>
      </w:r>
      <w:r>
        <w:rPr>
          <w:i/>
          <w:vertAlign w:val="subscript"/>
        </w:rPr>
        <w:t>sup</w:t>
      </w:r>
      <w:r>
        <w:t>-</w:t>
      </w:r>
      <w:r>
        <w:rPr>
          <w:i/>
        </w:rPr>
        <w:t>T</w:t>
      </w:r>
      <w:r>
        <w:rPr>
          <w:i/>
          <w:vertAlign w:val="subscript"/>
        </w:rPr>
        <w:t>mix</w:t>
      </w:r>
      <w:r>
        <w:rPr>
          <w:sz w:val="28"/>
        </w:rPr>
        <w:t>)</w:t>
      </w:r>
    </w:p>
    <w:p w:rsidR="00DF58DB" w:rsidRDefault="00DF58DB" w:rsidP="00A03AAE">
      <w:pPr>
        <w:pStyle w:val="BodyText"/>
        <w:numPr>
          <w:ilvl w:val="5"/>
          <w:numId w:val="31"/>
        </w:numPr>
        <w:spacing w:before="240"/>
        <w:jc w:val="left"/>
      </w:pPr>
      <w:r>
        <w:t>Do the same calculation for peak heating.</w:t>
      </w:r>
    </w:p>
    <w:p w:rsidR="00DF58DB" w:rsidRDefault="00DF58DB" w:rsidP="00DF58DB">
      <w:pPr>
        <w:pStyle w:val="BodyText"/>
        <w:spacing w:before="240"/>
        <w:ind w:left="2880"/>
        <w:jc w:val="left"/>
        <w:rPr>
          <w:i/>
        </w:rPr>
      </w:pPr>
      <w:r>
        <w:rPr>
          <w:i/>
        </w:rPr>
        <w:t>FracOA=</w:t>
      </w:r>
      <w:r>
        <w:rPr>
          <w:rFonts w:ascii="UniversalMath1 BT" w:hAnsi="UniversalMath1 BT"/>
          <w:i/>
          <w:sz w:val="28"/>
        </w:rPr>
        <w:t></w:t>
      </w:r>
      <w:r>
        <w:rPr>
          <w:i/>
          <w:sz w:val="28"/>
          <w:vertAlign w:val="subscript"/>
        </w:rPr>
        <w:t>air</w:t>
      </w:r>
      <w:r>
        <w:sym w:font="Symbol" w:char="F0B7"/>
      </w:r>
      <w:r>
        <w:rPr>
          <w:i/>
        </w:rPr>
        <w:t xml:space="preserve"> DesOutAirVolFlow</w:t>
      </w:r>
      <w:r>
        <w:rPr>
          <w:i/>
          <w:vertAlign w:val="subscript"/>
        </w:rPr>
        <w:t>sys</w:t>
      </w:r>
      <w:r>
        <w:rPr>
          <w:sz w:val="28"/>
        </w:rPr>
        <w:t>/</w:t>
      </w:r>
      <w:r>
        <w:rPr>
          <w:i/>
        </w:rPr>
        <w:t xml:space="preserve"> DesHeatVolFlow</w:t>
      </w:r>
    </w:p>
    <w:p w:rsidR="00DF58DB" w:rsidRDefault="00DF58DB" w:rsidP="00DF58DB">
      <w:pPr>
        <w:pStyle w:val="BodyText"/>
        <w:spacing w:before="240"/>
        <w:ind w:left="2880"/>
        <w:jc w:val="left"/>
        <w:rPr>
          <w:sz w:val="28"/>
        </w:rPr>
      </w:pPr>
      <w:r>
        <w:rPr>
          <w:i/>
        </w:rPr>
        <w:t>T</w:t>
      </w:r>
      <w:r>
        <w:rPr>
          <w:i/>
          <w:vertAlign w:val="subscript"/>
        </w:rPr>
        <w:t>mix</w:t>
      </w:r>
      <w:r>
        <w:t>=</w:t>
      </w:r>
      <w:r>
        <w:rPr>
          <w:i/>
        </w:rPr>
        <w:t xml:space="preserve"> HeatOutTemp</w:t>
      </w:r>
      <w:r>
        <w:rPr>
          <w:i/>
          <w:vertAlign w:val="subscript"/>
        </w:rPr>
        <w:t>sys</w:t>
      </w:r>
      <w:r>
        <w:rPr>
          <w:i/>
        </w:rPr>
        <w:sym w:font="Symbol" w:char="F0B7"/>
      </w:r>
      <w:r>
        <w:rPr>
          <w:i/>
        </w:rPr>
        <w:t>FracOA + HeatRetTemp</w:t>
      </w:r>
      <w:r>
        <w:rPr>
          <w:i/>
          <w:vertAlign w:val="subscript"/>
        </w:rPr>
        <w:t>sys</w:t>
      </w:r>
      <w:r>
        <w:rPr>
          <w:i/>
        </w:rPr>
        <w:sym w:font="Symbol" w:char="F0B7"/>
      </w:r>
      <w:r>
        <w:rPr>
          <w:i/>
        </w:rPr>
        <w:t xml:space="preserve"> </w:t>
      </w:r>
      <w:r>
        <w:rPr>
          <w:i/>
          <w:sz w:val="28"/>
        </w:rPr>
        <w:t>(</w:t>
      </w:r>
      <w:r>
        <w:t>1-FracOA</w:t>
      </w:r>
      <w:r>
        <w:rPr>
          <w:sz w:val="28"/>
        </w:rPr>
        <w:t>)</w:t>
      </w:r>
    </w:p>
    <w:p w:rsidR="00DF58DB" w:rsidRDefault="00DF58DB" w:rsidP="00DF58DB">
      <w:pPr>
        <w:pStyle w:val="BodyText"/>
        <w:spacing w:before="240"/>
        <w:ind w:left="2880"/>
        <w:jc w:val="left"/>
        <w:rPr>
          <w:i/>
        </w:rPr>
      </w:pPr>
      <w:r>
        <w:rPr>
          <w:i/>
        </w:rPr>
        <w:t>W</w:t>
      </w:r>
      <w:r>
        <w:rPr>
          <w:i/>
          <w:vertAlign w:val="subscript"/>
        </w:rPr>
        <w:t>mix</w:t>
      </w:r>
      <w:r>
        <w:t>=</w:t>
      </w:r>
      <w:r>
        <w:rPr>
          <w:i/>
        </w:rPr>
        <w:t xml:space="preserve"> HeatOutHumRat</w:t>
      </w:r>
      <w:r>
        <w:rPr>
          <w:i/>
          <w:vertAlign w:val="subscript"/>
        </w:rPr>
        <w:t>sys</w:t>
      </w:r>
      <w:r>
        <w:rPr>
          <w:i/>
        </w:rPr>
        <w:sym w:font="Symbol" w:char="F0B7"/>
      </w:r>
      <w:r>
        <w:rPr>
          <w:i/>
        </w:rPr>
        <w:t>FracOA + HeatRetHumRat</w:t>
      </w:r>
      <w:r>
        <w:rPr>
          <w:i/>
          <w:vertAlign w:val="subscript"/>
        </w:rPr>
        <w:t>sys</w:t>
      </w:r>
      <w:r>
        <w:rPr>
          <w:i/>
        </w:rPr>
        <w:sym w:font="Symbol" w:char="F0B7"/>
      </w:r>
      <w:r>
        <w:rPr>
          <w:i/>
        </w:rPr>
        <w:t xml:space="preserve"> </w:t>
      </w:r>
    </w:p>
    <w:p w:rsidR="00DF58DB" w:rsidRDefault="00DF58DB" w:rsidP="00DF58DB">
      <w:pPr>
        <w:pStyle w:val="BodyText"/>
        <w:spacing w:before="0"/>
        <w:ind w:left="3600"/>
        <w:jc w:val="left"/>
      </w:pPr>
      <w:r>
        <w:rPr>
          <w:i/>
          <w:sz w:val="28"/>
        </w:rPr>
        <w:t>(</w:t>
      </w:r>
      <w:r>
        <w:t>1-FracOA</w:t>
      </w:r>
      <w:r>
        <w:rPr>
          <w:sz w:val="28"/>
        </w:rPr>
        <w:t>)</w:t>
      </w:r>
    </w:p>
    <w:p w:rsidR="00DF58DB" w:rsidRDefault="00DF58DB" w:rsidP="00DF58DB">
      <w:pPr>
        <w:pStyle w:val="BodyText"/>
        <w:spacing w:before="240"/>
        <w:ind w:left="2880"/>
        <w:jc w:val="left"/>
        <w:rPr>
          <w:sz w:val="28"/>
        </w:rPr>
      </w:pPr>
      <w:r>
        <w:rPr>
          <w:i/>
        </w:rPr>
        <w:t>HeatCap</w:t>
      </w:r>
      <w:r>
        <w:rPr>
          <w:i/>
          <w:vertAlign w:val="subscript"/>
        </w:rPr>
        <w:t>sys</w:t>
      </w:r>
      <w:r>
        <w:t>=</w:t>
      </w:r>
      <w:r>
        <w:rPr>
          <w:i/>
        </w:rPr>
        <w:t xml:space="preserve"> C</w:t>
      </w:r>
      <w:r>
        <w:rPr>
          <w:i/>
          <w:vertAlign w:val="subscript"/>
        </w:rPr>
        <w:t>p,air</w:t>
      </w:r>
      <w:r>
        <w:sym w:font="Symbol" w:char="F0B7"/>
      </w:r>
      <w:r>
        <w:rPr>
          <w:i/>
        </w:rPr>
        <w:t xml:space="preserve"> DesHeatVolFlow</w:t>
      </w:r>
      <w:r>
        <w:rPr>
          <w:i/>
          <w:vertAlign w:val="subscript"/>
        </w:rPr>
        <w:t>sys</w:t>
      </w:r>
      <w:r>
        <w:t xml:space="preserve"> </w:t>
      </w:r>
      <w:r>
        <w:sym w:font="Symbol" w:char="F0B7"/>
      </w:r>
      <w:r>
        <w:rPr>
          <w:sz w:val="28"/>
        </w:rPr>
        <w:t>(</w:t>
      </w:r>
      <w:r>
        <w:rPr>
          <w:i/>
        </w:rPr>
        <w:t xml:space="preserve"> T</w:t>
      </w:r>
      <w:r>
        <w:rPr>
          <w:i/>
          <w:vertAlign w:val="subscript"/>
        </w:rPr>
        <w:t>sup</w:t>
      </w:r>
      <w:r>
        <w:t>-</w:t>
      </w:r>
      <w:r>
        <w:rPr>
          <w:i/>
        </w:rPr>
        <w:t>T</w:t>
      </w:r>
      <w:r>
        <w:rPr>
          <w:i/>
          <w:vertAlign w:val="subscript"/>
        </w:rPr>
        <w:t>mix</w:t>
      </w:r>
      <w:r>
        <w:rPr>
          <w:sz w:val="28"/>
        </w:rPr>
        <w:t>)</w:t>
      </w:r>
    </w:p>
    <w:p w:rsidR="00DF58DB" w:rsidRDefault="00DF58DB" w:rsidP="00DF58DB">
      <w:pPr>
        <w:pStyle w:val="BodyText"/>
        <w:spacing w:before="240"/>
        <w:ind w:left="2160"/>
        <w:jc w:val="left"/>
        <w:rPr>
          <w:i/>
        </w:rPr>
      </w:pPr>
      <w:r>
        <w:rPr>
          <w:i/>
        </w:rPr>
        <w:t>T</w:t>
      </w:r>
      <w:r>
        <w:rPr>
          <w:i/>
          <w:vertAlign w:val="subscript"/>
        </w:rPr>
        <w:t>mix</w:t>
      </w:r>
      <w:r>
        <w:t xml:space="preserve"> and </w:t>
      </w:r>
      <w:r>
        <w:rPr>
          <w:i/>
        </w:rPr>
        <w:t>W</w:t>
      </w:r>
      <w:r>
        <w:rPr>
          <w:i/>
          <w:vertAlign w:val="subscript"/>
        </w:rPr>
        <w:t>mix</w:t>
      </w:r>
      <w:r>
        <w:t xml:space="preserve"> are saved in </w:t>
      </w:r>
      <w:r>
        <w:rPr>
          <w:i/>
        </w:rPr>
        <w:t>FinalSysSizing</w:t>
      </w:r>
      <w:r>
        <w:t xml:space="preserve"> </w:t>
      </w:r>
      <w:r>
        <w:rPr>
          <w:i/>
        </w:rPr>
        <w:t>.</w:t>
      </w:r>
    </w:p>
    <w:p w:rsidR="00DF58DB" w:rsidRDefault="00DF58DB" w:rsidP="00A03AAE">
      <w:pPr>
        <w:pStyle w:val="BodyText"/>
        <w:numPr>
          <w:ilvl w:val="5"/>
          <w:numId w:val="31"/>
        </w:numPr>
        <w:spacing w:before="240"/>
        <w:jc w:val="left"/>
      </w:pPr>
      <w:r>
        <w:rPr>
          <w:i/>
        </w:rPr>
        <w:t>DesMainVolFlow</w:t>
      </w:r>
      <w:r>
        <w:rPr>
          <w:i/>
          <w:vertAlign w:val="subscript"/>
        </w:rPr>
        <w:t>sys</w:t>
      </w:r>
      <w:r>
        <w:t>=</w:t>
      </w:r>
      <w:r>
        <w:rPr>
          <w:b/>
        </w:rPr>
        <w:t>MAX</w:t>
      </w:r>
      <w:r>
        <w:rPr>
          <w:sz w:val="28"/>
        </w:rPr>
        <w:t>(</w:t>
      </w:r>
      <w:r>
        <w:rPr>
          <w:i/>
        </w:rPr>
        <w:t>DesCoolVolFlow</w:t>
      </w:r>
      <w:r>
        <w:rPr>
          <w:i/>
          <w:vertAlign w:val="subscript"/>
        </w:rPr>
        <w:t>sys</w:t>
      </w:r>
      <w:r>
        <w:t>,</w:t>
      </w:r>
      <w:r>
        <w:rPr>
          <w:i/>
        </w:rPr>
        <w:t>DesHeatVolFlow</w:t>
      </w:r>
      <w:r>
        <w:rPr>
          <w:i/>
          <w:vertAlign w:val="subscript"/>
        </w:rPr>
        <w:t>sys</w:t>
      </w:r>
      <w:r>
        <w:rPr>
          <w:sz w:val="28"/>
        </w:rPr>
        <w:t>)</w:t>
      </w:r>
    </w:p>
    <w:p w:rsidR="00DF58DB" w:rsidRPr="00DF58DB" w:rsidRDefault="00DF58DB" w:rsidP="00DF58DB">
      <w:pPr>
        <w:pStyle w:val="BodyText"/>
        <w:rPr>
          <w:b/>
        </w:rPr>
      </w:pPr>
      <w:r w:rsidRPr="00DF58DB">
        <w:rPr>
          <w:b/>
        </w:rPr>
        <w:t>This concludes the system design calculation.</w:t>
      </w:r>
    </w:p>
    <w:p w:rsidR="009A4A85" w:rsidRDefault="009A4A85">
      <w:pPr>
        <w:pStyle w:val="Heading2"/>
      </w:pPr>
      <w:bookmarkStart w:id="217" w:name="_Toc351186608"/>
      <w:r>
        <w:lastRenderedPageBreak/>
        <w:t xml:space="preserve">Plant </w:t>
      </w:r>
      <w:smartTag w:uri="urn:schemas-microsoft-com:office:smarttags" w:element="place">
        <w:r>
          <w:t>Loop</w:t>
        </w:r>
      </w:smartTag>
      <w:r>
        <w:t xml:space="preserve"> Sizing</w:t>
      </w:r>
      <w:bookmarkEnd w:id="217"/>
    </w:p>
    <w:p w:rsidR="009A4A85" w:rsidRDefault="009A4A85">
      <w:pPr>
        <w:pStyle w:val="Heading3"/>
      </w:pPr>
      <w:bookmarkStart w:id="218" w:name="_Toc351186609"/>
      <w:r>
        <w:t>Introduction</w:t>
      </w:r>
      <w:bookmarkEnd w:id="218"/>
    </w:p>
    <w:p w:rsidR="009A4A85" w:rsidRDefault="009A4A85">
      <w:pPr>
        <w:pStyle w:val="BodyText"/>
      </w:pPr>
      <w:r>
        <w:t xml:space="preserve">The program needs to be able to autosize the fluid flow rate in each plant fluid loop. The design plant loop flow rates are set by the sum of the needs of the demanding components on each loop. For chilled water loops these components will be cooling coils. For hot water loops – hot water coils. And for condenser loops – various types of chiller that use condenser water for cooling. Each component that uses water for heating or cooling stores its design water flow rate (in its sizing routine) in the array </w:t>
      </w:r>
      <w:r>
        <w:rPr>
          <w:i/>
          <w:iCs/>
        </w:rPr>
        <w:t>CompDesWaterFlow</w:t>
      </w:r>
      <w:r>
        <w:t xml:space="preserve">, labeled by its inlet water supply node number. These individual component design water flow rates are then accessed, summed for each plant loop, and stored in the </w:t>
      </w:r>
      <w:r>
        <w:rPr>
          <w:i/>
          <w:iCs/>
        </w:rPr>
        <w:t>PlantSizingData</w:t>
      </w:r>
      <w:r>
        <w:t xml:space="preserve"> array. This array also contains the user specified design values for each plant loop.</w:t>
      </w:r>
    </w:p>
    <w:p w:rsidR="009A4A85" w:rsidRDefault="009A4A85">
      <w:pPr>
        <w:pStyle w:val="Heading3"/>
      </w:pPr>
      <w:bookmarkStart w:id="219" w:name="_Toc351186610"/>
      <w:r>
        <w:t xml:space="preserve">Hot and Chilled Water </w:t>
      </w:r>
      <w:smartTag w:uri="urn:schemas-microsoft-com:office:smarttags" w:element="place">
        <w:r>
          <w:t>Loop</w:t>
        </w:r>
      </w:smartTag>
      <w:r>
        <w:t xml:space="preserve"> Sizing</w:t>
      </w:r>
      <w:bookmarkEnd w:id="219"/>
    </w:p>
    <w:p w:rsidR="009A4A85" w:rsidRDefault="009A4A85">
      <w:pPr>
        <w:pStyle w:val="Heading4"/>
      </w:pPr>
      <w:r>
        <w:t xml:space="preserve">Maximum </w:t>
      </w:r>
      <w:smartTag w:uri="urn:schemas-microsoft-com:office:smarttags" w:element="place">
        <w:r>
          <w:t>Loop</w:t>
        </w:r>
      </w:smartTag>
      <w:r>
        <w:t xml:space="preserve"> Volumetric Flow Rate</w:t>
      </w:r>
    </w:p>
    <w:p w:rsidR="009A4A85" w:rsidRDefault="009A4A85">
      <w:pPr>
        <w:pStyle w:val="BodyText"/>
      </w:pPr>
      <w:r>
        <w:t>The loop maximum volumetric flow rate (m</w:t>
      </w:r>
      <w:r>
        <w:rPr>
          <w:vertAlign w:val="superscript"/>
        </w:rPr>
        <w:t>3</w:t>
      </w:r>
      <w:r>
        <w:t xml:space="preserve">) is just set equal to the value stored in the </w:t>
      </w:r>
      <w:r>
        <w:rPr>
          <w:i/>
          <w:iCs/>
        </w:rPr>
        <w:t xml:space="preserve">PlantSizData </w:t>
      </w:r>
      <w:r>
        <w:t>array for this loop.</w:t>
      </w:r>
    </w:p>
    <w:p w:rsidR="009A4A85" w:rsidRDefault="009A4A85">
      <w:pPr>
        <w:pStyle w:val="Heading4"/>
      </w:pPr>
      <w:r>
        <w:t>Volume of the plant loop</w:t>
      </w:r>
    </w:p>
    <w:p w:rsidR="009A4A85" w:rsidRDefault="009A4A85">
      <w:pPr>
        <w:pStyle w:val="BodyText"/>
        <w:jc w:val="left"/>
      </w:pPr>
      <w:r>
        <w:t xml:space="preserve">Since the loop capacitance has a stability requirement of </w:t>
      </w:r>
      <w:r w:rsidR="00083A13">
        <w:rPr>
          <w:noProof/>
          <w:position w:val="-10"/>
        </w:rPr>
        <w:drawing>
          <wp:inline distT="0" distB="0" distL="0" distR="0" wp14:anchorId="59946F91" wp14:editId="2E88E0FF">
            <wp:extent cx="981075" cy="228600"/>
            <wp:effectExtent l="0" t="0" r="0" b="0"/>
            <wp:docPr id="1603" name="Picture 1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r>
        <w:t xml:space="preserve"> the volume is set so that the stability requirement will be 0.8 at the zone time step, which is the largest time step encountered at the max flow rate the loop can reach.</w:t>
      </w:r>
    </w:p>
    <w:p w:rsidR="009A4A85" w:rsidRDefault="00083A13">
      <w:pPr>
        <w:pStyle w:val="BodyText"/>
        <w:ind w:left="1440"/>
        <w:jc w:val="left"/>
      </w:pPr>
      <w:r>
        <w:rPr>
          <w:noProof/>
          <w:position w:val="-10"/>
        </w:rPr>
        <w:drawing>
          <wp:inline distT="0" distB="0" distL="0" distR="0" wp14:anchorId="542C6FE0" wp14:editId="47CCCB07">
            <wp:extent cx="2162175" cy="228600"/>
            <wp:effectExtent l="0" t="0" r="9525" b="0"/>
            <wp:docPr id="1604" name="Picture 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2175" cy="228600"/>
                    </a:xfrm>
                    <a:prstGeom prst="rect">
                      <a:avLst/>
                    </a:prstGeom>
                    <a:noFill/>
                    <a:ln>
                      <a:noFill/>
                    </a:ln>
                  </pic:spPr>
                </pic:pic>
              </a:graphicData>
            </a:graphic>
          </wp:inline>
        </w:drawing>
      </w:r>
    </w:p>
    <w:p w:rsidR="009A4A85" w:rsidRDefault="009A4A85">
      <w:pPr>
        <w:pStyle w:val="Heading3"/>
      </w:pPr>
      <w:bookmarkStart w:id="220" w:name="_Toc351186611"/>
      <w:r>
        <w:t xml:space="preserve">Condenser </w:t>
      </w:r>
      <w:smartTag w:uri="urn:schemas-microsoft-com:office:smarttags" w:element="place">
        <w:r>
          <w:t>Loop</w:t>
        </w:r>
      </w:smartTag>
      <w:r>
        <w:t xml:space="preserve"> Sizing</w:t>
      </w:r>
      <w:bookmarkEnd w:id="220"/>
    </w:p>
    <w:p w:rsidR="009A4A85" w:rsidRDefault="009A4A85">
      <w:pPr>
        <w:pStyle w:val="Heading4"/>
      </w:pPr>
      <w:r>
        <w:t xml:space="preserve">Maximum </w:t>
      </w:r>
      <w:smartTag w:uri="urn:schemas-microsoft-com:office:smarttags" w:element="place">
        <w:r>
          <w:t>Loop</w:t>
        </w:r>
      </w:smartTag>
      <w:r>
        <w:t xml:space="preserve"> Volumetric Flow Rate</w:t>
      </w:r>
    </w:p>
    <w:p w:rsidR="009A4A85" w:rsidRDefault="009A4A85">
      <w:pPr>
        <w:pStyle w:val="BodyText"/>
      </w:pPr>
      <w:r>
        <w:t>The loop maximum volumetric flow rate (m</w:t>
      </w:r>
      <w:r>
        <w:rPr>
          <w:vertAlign w:val="superscript"/>
        </w:rPr>
        <w:t>3</w:t>
      </w:r>
      <w:r>
        <w:t xml:space="preserve">) is just set equal to the value stored in the </w:t>
      </w:r>
      <w:r>
        <w:rPr>
          <w:i/>
          <w:iCs/>
        </w:rPr>
        <w:t xml:space="preserve">PlantSizData </w:t>
      </w:r>
      <w:r>
        <w:t>array for this loop.</w:t>
      </w:r>
    </w:p>
    <w:p w:rsidR="009A4A85" w:rsidRDefault="009A4A85">
      <w:pPr>
        <w:pStyle w:val="Heading4"/>
      </w:pPr>
      <w:r>
        <w:t>Volume of the plant loop</w:t>
      </w:r>
    </w:p>
    <w:p w:rsidR="009A4A85" w:rsidRDefault="009A4A85">
      <w:pPr>
        <w:pStyle w:val="BodyText"/>
        <w:jc w:val="left"/>
      </w:pPr>
      <w:r>
        <w:t>Since the loop capacitance has a stability req</w:t>
      </w:r>
      <w:bookmarkStart w:id="221" w:name="_GoBack"/>
      <w:bookmarkEnd w:id="221"/>
      <w:r>
        <w:t xml:space="preserve">uirement of </w:t>
      </w:r>
      <w:r w:rsidR="00083A13">
        <w:rPr>
          <w:noProof/>
          <w:position w:val="-10"/>
        </w:rPr>
        <w:drawing>
          <wp:inline distT="0" distB="0" distL="0" distR="0" wp14:anchorId="16959F8A" wp14:editId="05163C5D">
            <wp:extent cx="981075" cy="228600"/>
            <wp:effectExtent l="0" t="0" r="0" b="0"/>
            <wp:docPr id="1605" name="Picture 1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r>
        <w:t xml:space="preserve"> the volume is set so that the stability requirement will be 0.8 at the zone time step, which is the largest time step encountered at the max flow rate the loop can reach.</w:t>
      </w:r>
    </w:p>
    <w:p w:rsidR="009A4A85" w:rsidRDefault="00083A13">
      <w:pPr>
        <w:pStyle w:val="BodyText"/>
        <w:jc w:val="left"/>
        <w:rPr>
          <w:ins w:id="222" w:author="Brent Griffith" w:date="2015-03-11T10:06:00Z"/>
        </w:rPr>
      </w:pPr>
      <w:r>
        <w:rPr>
          <w:noProof/>
          <w:position w:val="-10"/>
        </w:rPr>
        <w:drawing>
          <wp:inline distT="0" distB="0" distL="0" distR="0" wp14:anchorId="41167D59" wp14:editId="16D396B4">
            <wp:extent cx="2162175" cy="228600"/>
            <wp:effectExtent l="0" t="0" r="9525" b="0"/>
            <wp:docPr id="1606" name="Picture 1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2175" cy="228600"/>
                    </a:xfrm>
                    <a:prstGeom prst="rect">
                      <a:avLst/>
                    </a:prstGeom>
                    <a:noFill/>
                    <a:ln>
                      <a:noFill/>
                    </a:ln>
                  </pic:spPr>
                </pic:pic>
              </a:graphicData>
            </a:graphic>
          </wp:inline>
        </w:drawing>
      </w:r>
    </w:p>
    <w:p w:rsidR="00310E58" w:rsidRDefault="00310E58" w:rsidP="00310E58">
      <w:pPr>
        <w:pStyle w:val="Heading3"/>
        <w:rPr>
          <w:ins w:id="223" w:author="Brent Griffith" w:date="2015-03-11T10:06:00Z"/>
        </w:rPr>
      </w:pPr>
      <w:ins w:id="224" w:author="Brent Griffith" w:date="2015-03-11T10:06:00Z">
        <w:r>
          <w:t>Coincident Plant Sizing using HVAC Sizing Simulation</w:t>
        </w:r>
      </w:ins>
    </w:p>
    <w:p w:rsidR="00BB2517" w:rsidRPr="00BB2517" w:rsidRDefault="00385846">
      <w:pPr>
        <w:pStyle w:val="BodyText"/>
        <w:rPr>
          <w:ins w:id="225" w:author="Brent Griffith" w:date="2015-03-11T10:13:00Z"/>
          <w:highlight w:val="white"/>
        </w:rPr>
        <w:pPrChange w:id="226" w:author="Brent Griffith" w:date="2015-03-11T10:13:00Z">
          <w:pPr/>
        </w:pPrChange>
      </w:pPr>
      <w:ins w:id="227" w:author="Brent Griffith" w:date="2015-03-11T10:08:00Z">
        <w:r w:rsidRPr="00BB2517">
          <w:t>Coincident plant sizing is an advanced sizing method that uses HVAC Sizing Simulations to determine coincident flows.  This sect</w:t>
        </w:r>
        <w:r w:rsidRPr="00426800">
          <w:t xml:space="preserve">ion describes the algorithm used for </w:t>
        </w:r>
      </w:ins>
      <w:ins w:id="228" w:author="Brent Griffith" w:date="2015-03-11T10:10:00Z">
        <w:r w:rsidRPr="00D12893">
          <w:t xml:space="preserve">sizing </w:t>
        </w:r>
      </w:ins>
      <w:ins w:id="229" w:author="Brent Griffith" w:date="2015-03-11T10:08:00Z">
        <w:r w:rsidRPr="00255717">
          <w:t xml:space="preserve">plant </w:t>
        </w:r>
      </w:ins>
      <w:ins w:id="230" w:author="Brent Griffith" w:date="2015-03-11T10:09:00Z">
        <w:r w:rsidRPr="00255717">
          <w:t xml:space="preserve">loop flow rate </w:t>
        </w:r>
        <w:r w:rsidRPr="004B471F">
          <w:t>based on the coinciden</w:t>
        </w:r>
      </w:ins>
      <w:ins w:id="231" w:author="Brent Griffith" w:date="2015-03-11T10:11:00Z">
        <w:r w:rsidRPr="004B471F">
          <w:t>ce</w:t>
        </w:r>
        <w:r w:rsidR="00BB2517" w:rsidRPr="00516557">
          <w:t xml:space="preserve"> of </w:t>
        </w:r>
      </w:ins>
      <w:ins w:id="232" w:author="Brent Griffith" w:date="2015-03-11T10:09:00Z">
        <w:r w:rsidRPr="00516557">
          <w:t>flow</w:t>
        </w:r>
      </w:ins>
      <w:ins w:id="233" w:author="Brent Griffith" w:date="2015-03-11T10:11:00Z">
        <w:r w:rsidR="00BB2517" w:rsidRPr="00516557">
          <w:t xml:space="preserve"> request</w:t>
        </w:r>
      </w:ins>
      <w:ins w:id="234" w:author="Brent Griffith" w:date="2015-03-11T10:09:00Z">
        <w:r w:rsidRPr="00516557">
          <w:t xml:space="preserve">s that actually occur when operating the system.  </w:t>
        </w:r>
      </w:ins>
      <w:ins w:id="235" w:author="Brent Griffith" w:date="2015-03-11T10:13:00Z">
        <w:r w:rsidR="00BB2517" w:rsidRPr="007C705C">
          <w:rPr>
            <w:highlight w:val="white"/>
          </w:rPr>
          <w:t>The purpose is to provide a more accurate value for the plant loop design flow rate.  This value is held in</w:t>
        </w:r>
        <w:r w:rsidR="00BB2517" w:rsidRPr="00BB2517">
          <w:rPr>
            <w:highlight w:val="white"/>
          </w:rPr>
          <w:t xml:space="preserve"> </w:t>
        </w:r>
        <w:r w:rsidR="00BB2517" w:rsidRPr="00BB2517">
          <w:rPr>
            <w:highlight w:val="white"/>
            <w:rPrChange w:id="236" w:author="Brent Griffith" w:date="2015-03-11T10:13:00Z">
              <w:rPr>
                <w:rFonts w:ascii="Consolas" w:hAnsi="Consolas" w:cs="Consolas"/>
                <w:color w:val="000000"/>
                <w:sz w:val="19"/>
                <w:szCs w:val="19"/>
                <w:highlight w:val="white"/>
              </w:rPr>
            </w:rPrChange>
          </w:rPr>
          <w:t>PlantSizData( PltSizIndex ).DesVolFlowRate.</w:t>
        </w:r>
        <w:r w:rsidR="00BB2517" w:rsidRPr="00BB2517">
          <w:rPr>
            <w:highlight w:val="white"/>
          </w:rPr>
          <w:t xml:space="preserve">  For plant, this flow rate is </w:t>
        </w:r>
        <w:r w:rsidR="00BB2517" w:rsidRPr="00426800">
          <w:rPr>
            <w:highlight w:val="white"/>
          </w:rPr>
          <w:t>the main independent variable used by component models in their sizing routines (along with the design temperature difference in Sizing:Plant</w:t>
        </w:r>
        <w:r w:rsidR="00255717">
          <w:rPr>
            <w:highlight w:val="white"/>
          </w:rPr>
          <w:t xml:space="preserve">). </w:t>
        </w:r>
        <w:r w:rsidR="00BB2517" w:rsidRPr="00426800">
          <w:rPr>
            <w:highlight w:val="white"/>
          </w:rPr>
          <w:t>The code</w:t>
        </w:r>
      </w:ins>
      <w:ins w:id="237" w:author="Brent Griffith" w:date="2015-03-11T10:14:00Z">
        <w:r w:rsidR="00BB2517">
          <w:rPr>
            <w:highlight w:val="white"/>
          </w:rPr>
          <w:t xml:space="preserve"> is contained in </w:t>
        </w:r>
      </w:ins>
      <w:ins w:id="238" w:author="Brent Griffith" w:date="2015-03-11T10:15:00Z">
        <w:r w:rsidR="00BB2517">
          <w:rPr>
            <w:highlight w:val="white"/>
          </w:rPr>
          <w:t xml:space="preserve">a </w:t>
        </w:r>
        <w:r w:rsidR="00BB2517" w:rsidRPr="00BB2517">
          <w:rPr>
            <w:highlight w:val="white"/>
            <w:rPrChange w:id="239" w:author="Brent Griffith" w:date="2015-03-11T10:15:00Z">
              <w:rPr>
                <w:rFonts w:ascii="Consolas" w:hAnsi="Consolas" w:cs="Consolas"/>
                <w:color w:val="2B91AF"/>
                <w:sz w:val="19"/>
                <w:szCs w:val="19"/>
                <w:highlight w:val="white"/>
              </w:rPr>
            </w:rPrChange>
          </w:rPr>
          <w:t>PlantCoinicidentAnalysis object</w:t>
        </w:r>
        <w:r w:rsidR="00BB2517">
          <w:rPr>
            <w:highlight w:val="white"/>
          </w:rPr>
          <w:t xml:space="preserve">, one for </w:t>
        </w:r>
      </w:ins>
      <w:ins w:id="240" w:author="Brent Griffith" w:date="2015-03-11T10:13:00Z">
        <w:r w:rsidR="00BB2517" w:rsidRPr="00BB2517">
          <w:rPr>
            <w:highlight w:val="white"/>
          </w:rPr>
          <w:t xml:space="preserve">each plant loop that is to be sized using the coincident method </w:t>
        </w:r>
      </w:ins>
      <w:ins w:id="241" w:author="Brent Griffith" w:date="2015-03-11T10:15:00Z">
        <w:r w:rsidR="00BB2517">
          <w:rPr>
            <w:highlight w:val="white"/>
          </w:rPr>
          <w:t xml:space="preserve">using </w:t>
        </w:r>
      </w:ins>
      <w:ins w:id="242" w:author="Brent Griffith" w:date="2015-03-11T10:13:00Z">
        <w:r w:rsidR="00BB2517" w:rsidRPr="00BB2517">
          <w:rPr>
            <w:highlight w:val="white"/>
          </w:rPr>
          <w:t>HVAC Sizing Simulation.</w:t>
        </w:r>
      </w:ins>
    </w:p>
    <w:p w:rsidR="00BB2517" w:rsidRPr="00BB2517" w:rsidRDefault="00BB2517">
      <w:pPr>
        <w:pStyle w:val="BodyText"/>
        <w:rPr>
          <w:ins w:id="243" w:author="Brent Griffith" w:date="2015-03-11T10:13:00Z"/>
        </w:rPr>
        <w:pPrChange w:id="244" w:author="Brent Griffith" w:date="2015-03-11T10:13:00Z">
          <w:pPr>
            <w:pStyle w:val="BodyText"/>
            <w:spacing w:after="0"/>
          </w:pPr>
        </w:pPrChange>
      </w:pPr>
      <w:ins w:id="245" w:author="Brent Griffith" w:date="2015-03-11T10:13:00Z">
        <w:r w:rsidRPr="00BB2517">
          <w:t>The analysis will proceed as follows:</w:t>
        </w:r>
      </w:ins>
    </w:p>
    <w:p w:rsidR="00BB2517" w:rsidRDefault="00BB2517" w:rsidP="00BB2517">
      <w:pPr>
        <w:pStyle w:val="BodyText"/>
        <w:numPr>
          <w:ilvl w:val="0"/>
          <w:numId w:val="154"/>
        </w:numPr>
        <w:spacing w:before="0" w:after="0"/>
        <w:jc w:val="left"/>
        <w:rPr>
          <w:ins w:id="246" w:author="Brent Griffith" w:date="2015-03-11T10:13:00Z"/>
        </w:rPr>
      </w:pPr>
      <w:ins w:id="247" w:author="Brent Griffith" w:date="2015-03-11T10:13:00Z">
        <w:r>
          <w:t xml:space="preserve">Find the maximum </w:t>
        </w:r>
      </w:ins>
      <w:ins w:id="248" w:author="Brent Griffith" w:date="2015-03-11T10:17:00Z">
        <w:r>
          <w:t xml:space="preserve">mass </w:t>
        </w:r>
      </w:ins>
      <w:ins w:id="249" w:author="Brent Griffith" w:date="2015-03-11T10:13:00Z">
        <w:r>
          <w:t xml:space="preserve">flow rate over all Sizing Periods, along with the coinciding return temperature and load.  Record which sizing period and timestep. </w:t>
        </w:r>
      </w:ins>
      <w:ins w:id="250" w:author="Brent Griffith" w:date="2015-03-11T10:30:00Z">
        <w:r w:rsidR="00137193">
          <w:t>This system node used for logging here is the plant loop supply side inlet node</w:t>
        </w:r>
      </w:ins>
      <w:ins w:id="251" w:author="Brent Griffith" w:date="2015-03-11T10:31:00Z">
        <w:r w:rsidR="00137193">
          <w:t>.</w:t>
        </w:r>
      </w:ins>
      <w:ins w:id="252" w:author="Brent Griffith" w:date="2015-03-11T10:30:00Z">
        <w:r w:rsidR="00137193">
          <w:t xml:space="preserve"> </w:t>
        </w:r>
      </w:ins>
    </w:p>
    <w:p w:rsidR="00BB2517" w:rsidRDefault="00BB2517" w:rsidP="00137193">
      <w:pPr>
        <w:pStyle w:val="BodyText"/>
        <w:numPr>
          <w:ilvl w:val="0"/>
          <w:numId w:val="154"/>
        </w:numPr>
        <w:spacing w:before="0" w:after="0"/>
        <w:jc w:val="left"/>
        <w:rPr>
          <w:ins w:id="253" w:author="Brent Griffith" w:date="2015-03-11T10:13:00Z"/>
        </w:rPr>
      </w:pPr>
      <w:ins w:id="254" w:author="Brent Griffith" w:date="2015-03-11T10:13:00Z">
        <w:r>
          <w:lastRenderedPageBreak/>
          <w:t xml:space="preserve">Find the maximum load, and the coinciding </w:t>
        </w:r>
      </w:ins>
      <w:ins w:id="255" w:author="Brent Griffith" w:date="2015-03-11T10:17:00Z">
        <w:r>
          <w:t xml:space="preserve">mass </w:t>
        </w:r>
      </w:ins>
      <w:ins w:id="256" w:author="Brent Griffith" w:date="2015-03-11T10:13:00Z">
        <w:r>
          <w:t xml:space="preserve">flow and return temperature. Record which sizing period and timestep. </w:t>
        </w:r>
      </w:ins>
      <w:ins w:id="257" w:author="Brent Griffith" w:date="2015-03-11T10:31:00Z">
        <w:r w:rsidR="00137193">
          <w:t xml:space="preserve">For a heating or steam </w:t>
        </w:r>
      </w:ins>
      <w:ins w:id="258" w:author="Brent Griffith" w:date="2015-03-11T10:32:00Z">
        <w:r w:rsidR="00137193">
          <w:t xml:space="preserve">plant </w:t>
        </w:r>
      </w:ins>
      <w:ins w:id="259" w:author="Brent Griffith" w:date="2015-03-11T10:31:00Z">
        <w:r w:rsidR="00137193">
          <w:t xml:space="preserve">loop, the load </w:t>
        </w:r>
      </w:ins>
      <w:ins w:id="260" w:author="Brent Griffith" w:date="2015-03-11T10:33:00Z">
        <w:r w:rsidR="00137193">
          <w:t xml:space="preserve">that is logged </w:t>
        </w:r>
      </w:ins>
      <w:ins w:id="261" w:author="Brent Griffith" w:date="2015-03-11T10:31:00Z">
        <w:r w:rsidR="00137193">
          <w:t xml:space="preserve">is </w:t>
        </w:r>
      </w:ins>
      <w:ins w:id="262" w:author="Brent Griffith" w:date="2015-03-11T10:33:00Z">
        <w:r w:rsidR="00137193">
          <w:t>associated with t</w:t>
        </w:r>
      </w:ins>
      <w:ins w:id="263" w:author="Brent Griffith" w:date="2015-03-11T10:31:00Z">
        <w:r w:rsidR="00137193">
          <w:t xml:space="preserve">he output variable called </w:t>
        </w:r>
      </w:ins>
      <w:ins w:id="264" w:author="Brent Griffith" w:date="2015-03-11T10:33:00Z">
        <w:r w:rsidR="00137193" w:rsidRPr="00137193">
          <w:t>Plant Supply Side Heating Demand Rate</w:t>
        </w:r>
      </w:ins>
      <w:ins w:id="265" w:author="Brent Griffith" w:date="2015-03-11T10:31:00Z">
        <w:r w:rsidR="00137193">
          <w:t xml:space="preserve">.  For </w:t>
        </w:r>
      </w:ins>
      <w:ins w:id="266" w:author="Brent Griffith" w:date="2015-03-11T10:32:00Z">
        <w:r w:rsidR="00137193">
          <w:t>a cooling or condenser plant loop, the load</w:t>
        </w:r>
      </w:ins>
      <w:ins w:id="267" w:author="Brent Griffith" w:date="2015-03-11T10:34:00Z">
        <w:r w:rsidR="00137193">
          <w:t xml:space="preserve"> log</w:t>
        </w:r>
      </w:ins>
      <w:ins w:id="268" w:author="Brent Griffith" w:date="2015-03-11T10:32:00Z">
        <w:r w:rsidR="00137193">
          <w:t xml:space="preserve"> is </w:t>
        </w:r>
      </w:ins>
      <w:ins w:id="269" w:author="Brent Griffith" w:date="2015-03-11T10:34:00Z">
        <w:r w:rsidR="00137193">
          <w:t>as for</w:t>
        </w:r>
      </w:ins>
      <w:ins w:id="270" w:author="Brent Griffith" w:date="2015-03-11T10:32:00Z">
        <w:r w:rsidR="00137193">
          <w:t xml:space="preserve"> the output variable called </w:t>
        </w:r>
      </w:ins>
      <w:ins w:id="271" w:author="Brent Griffith" w:date="2015-03-11T10:33:00Z">
        <w:r w:rsidR="00137193" w:rsidRPr="00137193">
          <w:t>Plant Supply Side Cooling Demand Rate</w:t>
        </w:r>
      </w:ins>
      <w:ins w:id="272" w:author="Brent Griffith" w:date="2015-03-11T10:32:00Z">
        <w:r w:rsidR="00137193">
          <w:t>.</w:t>
        </w:r>
      </w:ins>
    </w:p>
    <w:p w:rsidR="00BB2517" w:rsidRDefault="00BB2517" w:rsidP="00BB2517">
      <w:pPr>
        <w:pStyle w:val="BodyText"/>
        <w:numPr>
          <w:ilvl w:val="0"/>
          <w:numId w:val="154"/>
        </w:numPr>
        <w:spacing w:before="0" w:after="0"/>
        <w:jc w:val="left"/>
        <w:rPr>
          <w:ins w:id="273" w:author="Brent Griffith" w:date="2015-03-11T10:13:00Z"/>
        </w:rPr>
      </w:pPr>
      <w:ins w:id="274" w:author="Brent Griffith" w:date="2015-03-11T10:13:00Z">
        <w:r>
          <w:t xml:space="preserve">Calculate a maximum design flow rate from the maximum load, from step 2, and the </w:t>
        </w:r>
      </w:ins>
      <w:ins w:id="275" w:author="Brent Griffith" w:date="2015-03-11T10:34:00Z">
        <w:r w:rsidR="00137193">
          <w:t xml:space="preserve">temperature difference entered </w:t>
        </w:r>
      </w:ins>
      <w:ins w:id="276" w:author="Brent Griffith" w:date="2015-03-11T10:13:00Z">
        <w:r>
          <w:t>in the Plant:Sizing object</w:t>
        </w:r>
      </w:ins>
      <w:ins w:id="277" w:author="Brent Griffith" w:date="2015-03-12T10:15:00Z">
        <w:r w:rsidR="005E5D0E">
          <w:t xml:space="preserve"> and the specific heat </w:t>
        </w:r>
      </w:ins>
      <w:ins w:id="278" w:author="Brent Griffith" w:date="2015-03-12T10:21:00Z">
        <w:r w:rsidR="005E5D0E">
          <w:t>(at 5</w:t>
        </w:r>
      </w:ins>
      <w:ins w:id="279" w:author="Brent Griffith" w:date="2015-03-12T10:22:00Z">
        <w:r w:rsidR="005E5D0E">
          <w:rPr>
            <w:rFonts w:cs="Arial"/>
          </w:rPr>
          <w:t>°</w:t>
        </w:r>
      </w:ins>
      <w:ins w:id="280" w:author="Brent Griffith" w:date="2015-03-12T10:21:00Z">
        <w:r w:rsidR="005E5D0E">
          <w:t xml:space="preserve">C) </w:t>
        </w:r>
      </w:ins>
      <w:ins w:id="281" w:author="Brent Griffith" w:date="2015-03-12T10:15:00Z">
        <w:r w:rsidR="005E5D0E">
          <w:t>of the plant fluid</w:t>
        </w:r>
      </w:ins>
      <w:ins w:id="282" w:author="Brent Griffith" w:date="2015-03-11T10:13:00Z">
        <w:r>
          <w:t xml:space="preserve">.  </w:t>
        </w:r>
      </w:ins>
    </w:p>
    <w:p w:rsidR="00BB2517" w:rsidRDefault="00BB2517" w:rsidP="00BB2517">
      <w:pPr>
        <w:pStyle w:val="BodyText"/>
        <w:numPr>
          <w:ilvl w:val="0"/>
          <w:numId w:val="154"/>
        </w:numPr>
        <w:spacing w:before="0" w:after="0"/>
        <w:jc w:val="left"/>
        <w:rPr>
          <w:ins w:id="283" w:author="Brent Griffith" w:date="2015-03-11T10:18:00Z"/>
        </w:rPr>
      </w:pPr>
      <w:ins w:id="284" w:author="Brent Griffith" w:date="2015-03-11T10:13:00Z">
        <w:r>
          <w:t>Compare the flow rate from step 1 to the flow rate from step 3 and take the higher.</w:t>
        </w:r>
      </w:ins>
    </w:p>
    <w:p w:rsidR="00BB2517" w:rsidRDefault="00BB2517" w:rsidP="00BB2517">
      <w:pPr>
        <w:pStyle w:val="BodyText"/>
        <w:numPr>
          <w:ilvl w:val="0"/>
          <w:numId w:val="154"/>
        </w:numPr>
        <w:spacing w:before="0" w:after="0"/>
        <w:jc w:val="left"/>
        <w:rPr>
          <w:ins w:id="285" w:author="Brent Griffith" w:date="2015-03-11T10:21:00Z"/>
        </w:rPr>
      </w:pPr>
      <w:ins w:id="286" w:author="Brent Griffith" w:date="2015-03-11T10:18:00Z">
        <w:r>
          <w:t xml:space="preserve">Apply a sizing factor to the </w:t>
        </w:r>
      </w:ins>
      <w:ins w:id="287" w:author="Brent Griffith" w:date="2015-03-11T10:19:00Z">
        <w:r>
          <w:t xml:space="preserve">flow </w:t>
        </w:r>
      </w:ins>
      <w:ins w:id="288" w:author="Brent Griffith" w:date="2015-03-11T10:18:00Z">
        <w:r>
          <w:t xml:space="preserve">rate </w:t>
        </w:r>
      </w:ins>
      <w:ins w:id="289" w:author="Brent Griffith" w:date="2015-03-11T10:19:00Z">
        <w:r>
          <w:t>from Step 4, if</w:t>
        </w:r>
      </w:ins>
      <w:ins w:id="290" w:author="Brent Griffith" w:date="2015-03-11T10:18:00Z">
        <w:r>
          <w:t xml:space="preserve"> desired</w:t>
        </w:r>
      </w:ins>
      <w:ins w:id="291" w:author="Brent Griffith" w:date="2015-03-11T10:19:00Z">
        <w:r>
          <w:t xml:space="preserve">.  The user can select among different options for which sizing factor use.  </w:t>
        </w:r>
      </w:ins>
    </w:p>
    <w:p w:rsidR="00BB2517" w:rsidRDefault="00BB2517" w:rsidP="00BB2517">
      <w:pPr>
        <w:pStyle w:val="BodyText"/>
        <w:numPr>
          <w:ilvl w:val="0"/>
          <w:numId w:val="154"/>
        </w:numPr>
        <w:spacing w:before="0" w:after="0"/>
        <w:jc w:val="left"/>
        <w:rPr>
          <w:ins w:id="292" w:author="Brent Griffith" w:date="2015-03-11T10:21:00Z"/>
        </w:rPr>
      </w:pPr>
      <w:ins w:id="293" w:author="Brent Griffith" w:date="2015-03-11T10:21:00Z">
        <w:r>
          <w:t xml:space="preserve">Compare the flow rate from step 5 to the current value for plant loop flow rate and calculate a normalized change using </w:t>
        </w:r>
      </w:ins>
    </w:p>
    <w:p w:rsidR="00BB2517" w:rsidRDefault="00BB2517">
      <w:pPr>
        <w:pStyle w:val="BodyText"/>
        <w:spacing w:before="0" w:after="0"/>
        <w:ind w:left="1440"/>
        <w:jc w:val="left"/>
        <w:rPr>
          <w:ins w:id="294" w:author="Brent Griffith" w:date="2015-03-11T10:21:00Z"/>
        </w:rPr>
        <w:pPrChange w:id="295" w:author="Brent Griffith" w:date="2015-03-11T10:21:00Z">
          <w:pPr>
            <w:pStyle w:val="BodyText"/>
            <w:numPr>
              <w:numId w:val="154"/>
            </w:numPr>
            <w:spacing w:before="0" w:after="0"/>
            <w:ind w:left="1440" w:hanging="360"/>
            <w:jc w:val="left"/>
          </w:pPr>
        </w:pPrChange>
      </w:pPr>
    </w:p>
    <w:p w:rsidR="00BB2517" w:rsidRDefault="00BB2517">
      <w:pPr>
        <w:pStyle w:val="BodyText"/>
        <w:spacing w:before="0" w:after="0"/>
        <w:jc w:val="left"/>
        <w:rPr>
          <w:ins w:id="296" w:author="Brent Griffith" w:date="2015-03-11T10:13:00Z"/>
        </w:rPr>
        <w:pPrChange w:id="297" w:author="Brent Griffith" w:date="2015-03-11T10:21:00Z">
          <w:pPr>
            <w:pStyle w:val="BodyText"/>
            <w:numPr>
              <w:numId w:val="154"/>
            </w:numPr>
            <w:spacing w:before="0" w:after="0"/>
            <w:ind w:left="1440" w:hanging="360"/>
            <w:jc w:val="left"/>
          </w:pPr>
        </w:pPrChange>
      </w:pPr>
      <m:oMathPara>
        <m:oMath>
          <m:r>
            <w:ins w:id="298" w:author="Brent Griffith" w:date="2015-03-11T10:21:00Z">
              <w:rPr>
                <w:rFonts w:ascii="Cambria Math" w:hAnsi="Cambria Math"/>
              </w:rPr>
              <m:t>Normalize</m:t>
            </w:ins>
          </m:r>
          <m:r>
            <w:ins w:id="299" w:author="Brent Griffith" w:date="2015-03-12T10:22:00Z">
              <w:rPr>
                <w:rFonts w:ascii="Cambria Math" w:hAnsi="Cambria Math"/>
              </w:rPr>
              <m:t>d_Change =</m:t>
            </w:ins>
          </m:r>
          <m:r>
            <w:ins w:id="300" w:author="Brent Griffith" w:date="2015-03-11T10:22:00Z">
              <w:rPr>
                <w:rFonts w:ascii="Cambria Math" w:hAnsi="Cambria Math"/>
              </w:rPr>
              <m:t>ABS</m:t>
            </w:ins>
          </m:r>
          <m:d>
            <m:dPr>
              <m:ctrlPr>
                <w:ins w:id="301" w:author="Brent Griffith" w:date="2015-03-11T10:22:00Z">
                  <w:rPr>
                    <w:rFonts w:ascii="Cambria Math" w:hAnsi="Cambria Math"/>
                    <w:i/>
                  </w:rPr>
                </w:ins>
              </m:ctrlPr>
            </m:dPr>
            <m:e>
              <m:f>
                <m:fPr>
                  <m:ctrlPr>
                    <w:ins w:id="302" w:author="Brent Griffith" w:date="2015-03-11T10:22:00Z">
                      <w:rPr>
                        <w:rFonts w:ascii="Cambria Math" w:hAnsi="Cambria Math"/>
                        <w:i/>
                      </w:rPr>
                    </w:ins>
                  </m:ctrlPr>
                </m:fPr>
                <m:num>
                  <m:d>
                    <m:dPr>
                      <m:ctrlPr>
                        <w:ins w:id="303" w:author="Brent Griffith" w:date="2015-03-11T10:22:00Z">
                          <w:rPr>
                            <w:rFonts w:ascii="Cambria Math" w:hAnsi="Cambria Math"/>
                            <w:i/>
                          </w:rPr>
                        </w:ins>
                      </m:ctrlPr>
                    </m:dPr>
                    <m:e>
                      <m:r>
                        <w:ins w:id="304" w:author="Brent Griffith" w:date="2015-03-11T10:22:00Z">
                          <w:rPr>
                            <w:rFonts w:ascii="Cambria Math" w:hAnsi="Cambria Math"/>
                          </w:rPr>
                          <m:t>New flow rate-previous flow rate</m:t>
                        </w:ins>
                      </m:r>
                    </m:e>
                  </m:d>
                </m:num>
                <m:den>
                  <m:r>
                    <w:ins w:id="305" w:author="Brent Griffith" w:date="2015-03-11T10:22:00Z">
                      <w:rPr>
                        <w:rFonts w:ascii="Cambria Math" w:hAnsi="Cambria Math"/>
                      </w:rPr>
                      <m:t>previous flow rate</m:t>
                    </w:ins>
                  </m:r>
                </m:den>
              </m:f>
            </m:e>
          </m:d>
        </m:oMath>
      </m:oMathPara>
    </w:p>
    <w:p w:rsidR="00137193" w:rsidRDefault="00137193">
      <w:pPr>
        <w:pStyle w:val="BodyText"/>
        <w:numPr>
          <w:ilvl w:val="0"/>
          <w:numId w:val="154"/>
        </w:numPr>
        <w:spacing w:before="0" w:after="0"/>
        <w:jc w:val="left"/>
        <w:rPr>
          <w:ins w:id="306" w:author="Brent Griffith" w:date="2015-03-11T10:24:00Z"/>
        </w:rPr>
        <w:pPrChange w:id="307" w:author="Brent Griffith" w:date="2015-03-11T10:16:00Z">
          <w:pPr>
            <w:pStyle w:val="BodyText"/>
            <w:jc w:val="left"/>
          </w:pPr>
        </w:pPrChange>
      </w:pPr>
      <w:ins w:id="308" w:author="Brent Griffith" w:date="2015-03-11T10:24:00Z">
        <w:r>
          <w:t>Compare magnitude of</w:t>
        </w:r>
      </w:ins>
      <w:ins w:id="309" w:author="Brent Griffith" w:date="2015-03-11T10:21:00Z">
        <w:r w:rsidR="00BB2517">
          <w:t xml:space="preserve"> Normalized_Change </w:t>
        </w:r>
      </w:ins>
      <w:ins w:id="310" w:author="Brent Griffith" w:date="2015-03-11T10:24:00Z">
        <w:r>
          <w:t xml:space="preserve">to a threshold, </w:t>
        </w:r>
      </w:ins>
      <w:ins w:id="311" w:author="Brent Griffith" w:date="2015-03-11T10:22:00Z">
        <w:r>
          <w:t xml:space="preserve">currently set at </w:t>
        </w:r>
      </w:ins>
      <w:ins w:id="312" w:author="Brent Griffith" w:date="2015-03-11T10:23:00Z">
        <w:r>
          <w:t>0.005</w:t>
        </w:r>
      </w:ins>
      <w:ins w:id="313" w:author="Brent Griffith" w:date="2015-03-11T10:24:00Z">
        <w:r w:rsidR="00D12893">
          <w:t>, to determine if it was significant or not.</w:t>
        </w:r>
      </w:ins>
    </w:p>
    <w:p w:rsidR="00310E58" w:rsidRDefault="00137193">
      <w:pPr>
        <w:pStyle w:val="BodyText"/>
        <w:numPr>
          <w:ilvl w:val="1"/>
          <w:numId w:val="154"/>
        </w:numPr>
        <w:spacing w:before="0" w:after="0"/>
        <w:jc w:val="left"/>
        <w:rPr>
          <w:ins w:id="314" w:author="Brent Griffith" w:date="2015-03-11T10:26:00Z"/>
        </w:rPr>
        <w:pPrChange w:id="315" w:author="Brent Griffith" w:date="2015-03-11T10:24:00Z">
          <w:pPr>
            <w:pStyle w:val="BodyText"/>
            <w:jc w:val="left"/>
          </w:pPr>
        </w:pPrChange>
      </w:pPr>
      <w:ins w:id="316" w:author="Brent Griffith" w:date="2015-03-11T10:24:00Z">
        <w:r>
          <w:t xml:space="preserve">If change is significant, then alter </w:t>
        </w:r>
      </w:ins>
      <w:ins w:id="317" w:author="Brent Griffith" w:date="2015-03-11T10:23:00Z">
        <w:r>
          <w:t xml:space="preserve">the size result for that plant loop. </w:t>
        </w:r>
      </w:ins>
      <w:ins w:id="318" w:author="Brent Griffith" w:date="2015-03-11T10:24:00Z">
        <w:r>
          <w:t xml:space="preserve">Set flags that sizes have changed and sizing calculations need to be called again.  </w:t>
        </w:r>
      </w:ins>
      <w:ins w:id="319" w:author="Brent Griffith" w:date="2015-03-11T10:25:00Z">
        <w:r>
          <w:t xml:space="preserve">Trigger special setup timesteps with </w:t>
        </w:r>
      </w:ins>
      <w:ins w:id="320" w:author="Brent Griffith" w:date="2015-03-11T10:26:00Z">
        <w:r>
          <w:t xml:space="preserve">flags set so that all plant system and component level sizes will be recomputed.  </w:t>
        </w:r>
      </w:ins>
      <w:ins w:id="321" w:author="Brent Griffith" w:date="2015-03-11T10:27:00Z">
        <w:r>
          <w:t xml:space="preserve">Not this will call and resize all of plant so that if one loop has coincident sizing and it places a load on a loop that has noncoincident sizing, the noncoincident loop might still change size </w:t>
        </w:r>
      </w:ins>
      <w:ins w:id="322" w:author="Brent Griffith" w:date="2015-03-11T10:29:00Z">
        <w:r>
          <w:t>because</w:t>
        </w:r>
      </w:ins>
      <w:ins w:id="323" w:author="Brent Griffith" w:date="2015-03-11T10:27:00Z">
        <w:r>
          <w:t xml:space="preserve"> the loop it depends on changed.  Call for another Sizing Pass. </w:t>
        </w:r>
      </w:ins>
    </w:p>
    <w:p w:rsidR="00137193" w:rsidRDefault="00137193">
      <w:pPr>
        <w:pStyle w:val="BodyText"/>
        <w:numPr>
          <w:ilvl w:val="1"/>
          <w:numId w:val="154"/>
        </w:numPr>
        <w:spacing w:before="0" w:after="0"/>
        <w:jc w:val="left"/>
        <w:rPr>
          <w:ins w:id="324" w:author="Brent Griffith" w:date="2015-03-11T10:17:00Z"/>
        </w:rPr>
        <w:pPrChange w:id="325" w:author="Brent Griffith" w:date="2015-03-11T10:24:00Z">
          <w:pPr>
            <w:pStyle w:val="BodyText"/>
            <w:jc w:val="left"/>
          </w:pPr>
        </w:pPrChange>
      </w:pPr>
      <w:ins w:id="326" w:author="Brent Griffith" w:date="2015-03-11T10:26:00Z">
        <w:r>
          <w:t xml:space="preserve">If change is not significant, then leave the sizes alone and do not trigger resizing. </w:t>
        </w:r>
      </w:ins>
      <w:ins w:id="327" w:author="Brent Griffith" w:date="2015-03-11T10:27:00Z">
        <w:r>
          <w:t>Do not call for another Sizing Pass.</w:t>
        </w:r>
      </w:ins>
      <w:ins w:id="328" w:author="Brent Griffith" w:date="2015-03-11T10:29:00Z">
        <w:r>
          <w:t xml:space="preserve"> </w:t>
        </w:r>
      </w:ins>
    </w:p>
    <w:p w:rsidR="00BB2517" w:rsidRPr="00BB2517" w:rsidRDefault="00BB2517" w:rsidP="007C705C">
      <w:pPr>
        <w:pStyle w:val="BodyText"/>
        <w:spacing w:before="0" w:after="0"/>
        <w:ind w:firstLine="360"/>
        <w:jc w:val="left"/>
        <w:rPr>
          <w:ins w:id="329" w:author="Brent Griffith" w:date="2015-03-11T10:21:00Z"/>
        </w:rPr>
      </w:pPr>
    </w:p>
    <w:p w:rsidR="007C705C" w:rsidRDefault="007C705C">
      <w:pPr>
        <w:pStyle w:val="BodyText"/>
        <w:rPr>
          <w:ins w:id="330" w:author="Brent Griffith" w:date="2015-03-12T10:23:00Z"/>
        </w:rPr>
        <w:pPrChange w:id="331" w:author="Brent Griffith" w:date="2015-03-11T10:34:00Z">
          <w:pPr>
            <w:pStyle w:val="BodyText"/>
            <w:jc w:val="left"/>
          </w:pPr>
        </w:pPrChange>
      </w:pPr>
      <w:ins w:id="332" w:author="Brent Griffith" w:date="2015-03-12T10:23:00Z">
        <w:r>
          <w:t>See OutputDetailsAndExamples documentation for a description of a fairly comprehensive report sent the EIO file called “</w:t>
        </w:r>
        <w:r w:rsidRPr="00AD182A">
          <w:t xml:space="preserve">Plant </w:t>
        </w:r>
      </w:ins>
      <w:ins w:id="333" w:author="Brent Griffith" w:date="2015-03-13T10:30:00Z">
        <w:r w:rsidR="00AA2343">
          <w:t xml:space="preserve">Coincident Sizing </w:t>
        </w:r>
      </w:ins>
      <w:ins w:id="334" w:author="Brent Griffith" w:date="2015-03-12T10:23:00Z">
        <w:r w:rsidRPr="00AD182A">
          <w:t>Algorithm</w:t>
        </w:r>
        <w:r w:rsidR="00AA2343">
          <w:t>” which provides the user</w:t>
        </w:r>
        <w:r>
          <w:t xml:space="preserve"> details for each </w:t>
        </w:r>
      </w:ins>
      <w:ins w:id="335" w:author="Brent Griffith" w:date="2015-03-13T10:30:00Z">
        <w:r w:rsidR="00AA2343">
          <w:t xml:space="preserve">execution of </w:t>
        </w:r>
      </w:ins>
      <w:ins w:id="336" w:author="Brent Griffith" w:date="2015-03-12T10:23:00Z">
        <w:r w:rsidR="00AA2343">
          <w:t xml:space="preserve"> the algorithm</w:t>
        </w:r>
        <w:r>
          <w:t>.</w:t>
        </w:r>
      </w:ins>
      <w:ins w:id="337" w:author="Brent Griffith" w:date="2015-03-13T10:33:00Z">
        <w:r w:rsidR="00761B85">
          <w:t xml:space="preserve"> There is also a predefined summary table </w:t>
        </w:r>
      </w:ins>
    </w:p>
    <w:p w:rsidR="007C705C" w:rsidRDefault="007C705C">
      <w:pPr>
        <w:pStyle w:val="BodyText"/>
        <w:rPr>
          <w:ins w:id="338" w:author="Brent Griffith" w:date="2015-03-12T10:23:00Z"/>
        </w:rPr>
        <w:pPrChange w:id="339" w:author="Brent Griffith" w:date="2015-03-11T10:34:00Z">
          <w:pPr>
            <w:pStyle w:val="BodyText"/>
            <w:jc w:val="left"/>
          </w:pPr>
        </w:pPrChange>
      </w:pPr>
    </w:p>
    <w:p w:rsidR="00516557" w:rsidRDefault="00D12893">
      <w:pPr>
        <w:pStyle w:val="BodyText"/>
        <w:rPr>
          <w:ins w:id="340" w:author="Brent Griffith" w:date="2015-03-12T09:57:00Z"/>
        </w:rPr>
        <w:pPrChange w:id="341" w:author="Brent Griffith" w:date="2015-03-11T10:34:00Z">
          <w:pPr>
            <w:pStyle w:val="BodyText"/>
            <w:jc w:val="left"/>
          </w:pPr>
        </w:pPrChange>
      </w:pPr>
      <w:ins w:id="342" w:author="Brent Griffith" w:date="2015-03-11T10:35:00Z">
        <w:r>
          <w:t xml:space="preserve">The algorithm described above can have powerful impacts on </w:t>
        </w:r>
      </w:ins>
      <w:ins w:id="343" w:author="Brent Griffith" w:date="2015-03-13T16:24:00Z">
        <w:r w:rsidR="00093595">
          <w:t xml:space="preserve">the sizes of </w:t>
        </w:r>
      </w:ins>
      <w:ins w:id="344" w:author="Brent Griffith" w:date="2015-03-11T10:35:00Z">
        <w:r>
          <w:t>plant loop</w:t>
        </w:r>
      </w:ins>
      <w:ins w:id="345" w:author="Brent Griffith" w:date="2015-03-13T16:24:00Z">
        <w:r w:rsidR="00093595">
          <w:t>s</w:t>
        </w:r>
      </w:ins>
      <w:ins w:id="346" w:author="Brent Griffith" w:date="2015-03-11T10:35:00Z">
        <w:r>
          <w:t xml:space="preserve">.  </w:t>
        </w:r>
      </w:ins>
      <w:ins w:id="347" w:author="Brent Griffith" w:date="2015-03-13T16:24:00Z">
        <w:r w:rsidR="00093595">
          <w:t xml:space="preserve">It is not uncommon for a </w:t>
        </w:r>
      </w:ins>
      <w:ins w:id="348" w:author="Brent Griffith" w:date="2015-03-11T10:36:00Z">
        <w:r>
          <w:t>hot water plant</w:t>
        </w:r>
      </w:ins>
      <w:ins w:id="349" w:author="Brent Griffith" w:date="2015-03-13T16:24:00Z">
        <w:r w:rsidR="00093595">
          <w:t xml:space="preserve"> to </w:t>
        </w:r>
      </w:ins>
      <w:ins w:id="350" w:author="Brent Griffith" w:date="2015-03-13T10:31:00Z">
        <w:r w:rsidR="00761B85">
          <w:t>size</w:t>
        </w:r>
      </w:ins>
      <w:ins w:id="351" w:author="Brent Griffith" w:date="2015-03-11T10:36:00Z">
        <w:r>
          <w:t xml:space="preserve"> out </w:t>
        </w:r>
      </w:ins>
      <w:ins w:id="352" w:author="Brent Griffith" w:date="2015-03-13T16:24:00Z">
        <w:r w:rsidR="00093595">
          <w:t xml:space="preserve">at </w:t>
        </w:r>
      </w:ins>
      <w:ins w:id="353" w:author="Brent Griffith" w:date="2015-03-11T10:36:00Z">
        <w:r>
          <w:t xml:space="preserve">around half </w:t>
        </w:r>
      </w:ins>
      <w:ins w:id="354" w:author="Brent Griffith" w:date="2015-03-13T16:25:00Z">
        <w:r w:rsidR="00093595">
          <w:t xml:space="preserve">of </w:t>
        </w:r>
      </w:ins>
      <w:ins w:id="355" w:author="Brent Griffith" w:date="2015-03-13T16:28:00Z">
        <w:r w:rsidR="00093595">
          <w:t>what would be</w:t>
        </w:r>
      </w:ins>
      <w:ins w:id="356" w:author="Brent Griffith" w:date="2015-03-13T16:25:00Z">
        <w:r w:rsidR="00093595">
          <w:t xml:space="preserve"> determined from t</w:t>
        </w:r>
      </w:ins>
      <w:ins w:id="357" w:author="Brent Griffith" w:date="2015-03-11T10:36:00Z">
        <w:r>
          <w:t xml:space="preserve">he noncoincident sum of </w:t>
        </w:r>
      </w:ins>
      <w:ins w:id="358" w:author="Brent Griffith" w:date="2015-03-13T16:25:00Z">
        <w:r w:rsidR="00093595">
          <w:t xml:space="preserve">the sizes of all the </w:t>
        </w:r>
      </w:ins>
      <w:ins w:id="359" w:author="Brent Griffith" w:date="2015-03-13T10:32:00Z">
        <w:r w:rsidR="00761B85">
          <w:t xml:space="preserve">components </w:t>
        </w:r>
      </w:ins>
      <w:ins w:id="360" w:author="Brent Griffith" w:date="2015-03-11T10:36:00Z">
        <w:r w:rsidR="00093595">
          <w:t>connected to the loop</w:t>
        </w:r>
        <w:r>
          <w:t xml:space="preserve">.  The maximum load aspect of the algorithm is able to increase plant flow rates above the size of the pumps, whereas the flow rate aspect of the algorithm is only able to reduce </w:t>
        </w:r>
      </w:ins>
      <w:ins w:id="361" w:author="Brent Griffith" w:date="2015-03-11T10:38:00Z">
        <w:r>
          <w:t>the</w:t>
        </w:r>
      </w:ins>
      <w:ins w:id="362" w:author="Brent Griffith" w:date="2015-03-11T10:36:00Z">
        <w:r>
          <w:t xml:space="preserve"> </w:t>
        </w:r>
      </w:ins>
      <w:ins w:id="363" w:author="Brent Griffith" w:date="2015-03-11T10:38:00Z">
        <w:r>
          <w:t xml:space="preserve">flow rates.  It can happen that </w:t>
        </w:r>
      </w:ins>
      <w:ins w:id="364" w:author="Brent Griffith" w:date="2015-03-11T10:39:00Z">
        <w:r>
          <w:t>load</w:t>
        </w:r>
      </w:ins>
      <w:ins w:id="365" w:author="Brent Griffith" w:date="2015-03-11T10:38:00Z">
        <w:r>
          <w:t xml:space="preserve"> spikes cause sizes to increase after the first Sizing Pas</w:t>
        </w:r>
      </w:ins>
      <w:ins w:id="366" w:author="Brent Griffith" w:date="2015-03-11T10:39:00Z">
        <w:r>
          <w:t>s</w:t>
        </w:r>
      </w:ins>
      <w:ins w:id="367" w:author="Brent Griffith" w:date="2015-03-11T10:38:00Z">
        <w:r>
          <w:t xml:space="preserve">, and then the coincident flow rate bring the sizes back down </w:t>
        </w:r>
      </w:ins>
      <w:ins w:id="368" w:author="Brent Griffith" w:date="2015-03-13T10:32:00Z">
        <w:r w:rsidR="00761B85">
          <w:t xml:space="preserve">some </w:t>
        </w:r>
      </w:ins>
      <w:ins w:id="369" w:author="Brent Griffith" w:date="2015-03-11T10:38:00Z">
        <w:r>
          <w:t>during subsequent Sizing Passes.</w:t>
        </w:r>
      </w:ins>
      <w:ins w:id="370" w:author="Brent Griffith" w:date="2015-03-13T16:26:00Z">
        <w:r w:rsidR="00093595">
          <w:t xml:space="preserve">  </w:t>
        </w:r>
      </w:ins>
      <w:ins w:id="371" w:author="Brent Griffith" w:date="2015-03-13T16:27:00Z">
        <w:r w:rsidR="00093595">
          <w:t>It is worthwhile to explore m</w:t>
        </w:r>
      </w:ins>
      <w:ins w:id="372" w:author="Brent Griffith" w:date="2015-03-13T16:26:00Z">
        <w:r w:rsidR="00093595">
          <w:t xml:space="preserve">ultiple Sizing Passes, or iterations, </w:t>
        </w:r>
      </w:ins>
      <w:ins w:id="373" w:author="Brent Griffith" w:date="2015-03-13T16:27:00Z">
        <w:r w:rsidR="00093595">
          <w:t>because</w:t>
        </w:r>
      </w:ins>
      <w:ins w:id="374" w:author="Brent Griffith" w:date="2015-03-13T16:26:00Z">
        <w:r w:rsidR="00093595">
          <w:t xml:space="preserve"> sometimes the algorithm will switch between coincident flow and coincident demand</w:t>
        </w:r>
      </w:ins>
      <w:ins w:id="375" w:author="Brent Griffith" w:date="2015-03-13T16:27:00Z">
        <w:r w:rsidR="00093595">
          <w:t xml:space="preserve"> from one Sizing Pass </w:t>
        </w:r>
      </w:ins>
      <w:ins w:id="376" w:author="Brent Griffith" w:date="2015-03-13T16:29:00Z">
        <w:r w:rsidR="00093595">
          <w:t>and</w:t>
        </w:r>
      </w:ins>
      <w:ins w:id="377" w:author="Brent Griffith" w:date="2015-03-13T16:27:00Z">
        <w:r w:rsidR="00093595">
          <w:t xml:space="preserve"> gradually find a size that just meets conditions.  Be aware that all the controls and and EMS are also </w:t>
        </w:r>
      </w:ins>
      <w:ins w:id="378" w:author="Brent Griffith" w:date="2015-03-13T16:29:00Z">
        <w:r w:rsidR="00093595">
          <w:t xml:space="preserve">  </w:t>
        </w:r>
      </w:ins>
      <w:ins w:id="379" w:author="Brent Griffith" w:date="2015-03-13T16:27:00Z">
        <w:r w:rsidR="00093595">
          <w:t xml:space="preserve">  </w:t>
        </w:r>
      </w:ins>
      <w:ins w:id="380" w:author="Brent Griffith" w:date="2015-03-13T16:26:00Z">
        <w:r w:rsidR="00093595">
          <w:t xml:space="preserve"> </w:t>
        </w:r>
      </w:ins>
    </w:p>
    <w:p w:rsidR="00516557" w:rsidRDefault="00516557">
      <w:pPr>
        <w:pStyle w:val="BodyText"/>
        <w:rPr>
          <w:ins w:id="381" w:author="Brent Griffith" w:date="2015-03-12T09:57:00Z"/>
        </w:rPr>
        <w:pPrChange w:id="382" w:author="Brent Griffith" w:date="2015-03-11T10:34:00Z">
          <w:pPr>
            <w:pStyle w:val="BodyText"/>
            <w:jc w:val="left"/>
          </w:pPr>
        </w:pPrChange>
      </w:pPr>
    </w:p>
    <w:p w:rsidR="00BB2517" w:rsidRPr="00D12893" w:rsidRDefault="00BB2517">
      <w:pPr>
        <w:pStyle w:val="BodyText"/>
        <w:rPr>
          <w:ins w:id="383" w:author="Brent Griffith" w:date="2015-03-11T10:21:00Z"/>
        </w:rPr>
        <w:pPrChange w:id="384" w:author="Brent Griffith" w:date="2015-03-11T10:34:00Z">
          <w:pPr>
            <w:pStyle w:val="BodyText"/>
            <w:jc w:val="left"/>
          </w:pPr>
        </w:pPrChange>
      </w:pPr>
      <w:ins w:id="385" w:author="Brent Griffith" w:date="2015-03-11T10:21:00Z">
        <w:r w:rsidRPr="00426800">
          <w:tab/>
        </w:r>
        <w:r w:rsidRPr="00426800">
          <w:tab/>
        </w:r>
      </w:ins>
    </w:p>
    <w:p w:rsidR="00BB2517" w:rsidRDefault="00BB2517">
      <w:pPr>
        <w:pStyle w:val="BodyText"/>
        <w:spacing w:before="0" w:after="0"/>
        <w:ind w:firstLine="360"/>
        <w:jc w:val="left"/>
        <w:rPr>
          <w:ins w:id="386" w:author="Brent Griffith" w:date="2015-03-11T10:21:00Z"/>
        </w:rPr>
        <w:pPrChange w:id="387" w:author="Brent Griffith" w:date="2015-03-11T10:17:00Z">
          <w:pPr>
            <w:pStyle w:val="BodyText"/>
            <w:jc w:val="left"/>
          </w:pPr>
        </w:pPrChange>
      </w:pPr>
    </w:p>
    <w:p w:rsidR="00BB2517" w:rsidRDefault="00BB2517">
      <w:pPr>
        <w:pStyle w:val="BodyText"/>
        <w:spacing w:before="0" w:after="0"/>
        <w:ind w:firstLine="360"/>
        <w:jc w:val="left"/>
        <w:pPrChange w:id="388" w:author="Brent Griffith" w:date="2015-03-11T10:17:00Z">
          <w:pPr>
            <w:pStyle w:val="BodyText"/>
            <w:jc w:val="left"/>
          </w:pPr>
        </w:pPrChange>
      </w:pPr>
    </w:p>
    <w:p w:rsidR="009A4A85" w:rsidRDefault="009A4A85">
      <w:pPr>
        <w:pStyle w:val="Heading2"/>
      </w:pPr>
      <w:bookmarkStart w:id="389" w:name="_Toc351186612"/>
      <w:r>
        <w:t>Component Sizing</w:t>
      </w:r>
      <w:bookmarkEnd w:id="389"/>
    </w:p>
    <w:p w:rsidR="009A4A85" w:rsidRDefault="009A4A85">
      <w:pPr>
        <w:pStyle w:val="Heading3"/>
      </w:pPr>
      <w:bookmarkStart w:id="390" w:name="_Toc351186613"/>
      <w:r>
        <w:t>Introduction</w:t>
      </w:r>
      <w:bookmarkEnd w:id="390"/>
    </w:p>
    <w:p w:rsidR="009A4A85" w:rsidRDefault="009A4A85">
      <w:pPr>
        <w:pStyle w:val="BodyText"/>
      </w:pPr>
      <w:r>
        <w:t xml:space="preserve">In EnergyPlus each HVAC component sizes itself. Each component module contains a sizing subroutine. When a component is called for the first time in a simulation, it reads in its user </w:t>
      </w:r>
      <w:r>
        <w:lastRenderedPageBreak/>
        <w:t xml:space="preserve">specified input data and then calls the sizing subroutine. This routine checks the autosizable input fields for missing data and calculates the data when needed. </w:t>
      </w:r>
    </w:p>
    <w:p w:rsidR="009A4A85" w:rsidRDefault="009A4A85">
      <w:pPr>
        <w:pStyle w:val="BodyText"/>
      </w:pPr>
      <w:r>
        <w:t>A number of high-level variables are used in the sizing subroutines.</w:t>
      </w:r>
    </w:p>
    <w:p w:rsidR="009A4A85" w:rsidRDefault="009A4A85">
      <w:pPr>
        <w:pStyle w:val="BodyText"/>
        <w:ind w:left="1440"/>
      </w:pPr>
      <w:r>
        <w:rPr>
          <w:i/>
          <w:iCs/>
        </w:rPr>
        <w:t>CurDuctType</w:t>
      </w:r>
      <w:r>
        <w:t xml:space="preserve"> (in </w:t>
      </w:r>
      <w:r>
        <w:rPr>
          <w:i/>
          <w:iCs/>
        </w:rPr>
        <w:t>DataSizing</w:t>
      </w:r>
      <w:r>
        <w:t xml:space="preserve">) contains the information about the current duct type. The types can be </w:t>
      </w:r>
      <w:r>
        <w:rPr>
          <w:i/>
          <w:iCs/>
        </w:rPr>
        <w:t>main</w:t>
      </w:r>
      <w:r>
        <w:t xml:space="preserve">, </w:t>
      </w:r>
      <w:r>
        <w:rPr>
          <w:i/>
          <w:iCs/>
        </w:rPr>
        <w:t>cooling</w:t>
      </w:r>
      <w:r>
        <w:t xml:space="preserve">, </w:t>
      </w:r>
      <w:r>
        <w:rPr>
          <w:i/>
          <w:iCs/>
        </w:rPr>
        <w:t>heating</w:t>
      </w:r>
      <w:r>
        <w:t xml:space="preserve"> or </w:t>
      </w:r>
      <w:r>
        <w:rPr>
          <w:i/>
          <w:iCs/>
        </w:rPr>
        <w:t>other</w:t>
      </w:r>
      <w:r>
        <w:t>.</w:t>
      </w:r>
    </w:p>
    <w:p w:rsidR="009A4A85" w:rsidRDefault="009A4A85">
      <w:pPr>
        <w:pStyle w:val="BodyText"/>
        <w:ind w:left="1440"/>
      </w:pPr>
      <w:r>
        <w:rPr>
          <w:i/>
          <w:iCs/>
        </w:rPr>
        <w:t>CurZoneEqNum</w:t>
      </w:r>
      <w:r>
        <w:t xml:space="preserve"> (in </w:t>
      </w:r>
      <w:r>
        <w:rPr>
          <w:i/>
          <w:iCs/>
        </w:rPr>
        <w:t>DataSizing</w:t>
      </w:r>
      <w:r>
        <w:t>) is the current zone equipment set index and indicates that the component is a piece of zone equipment and should size itself using the zone sizing data arrays.</w:t>
      </w:r>
    </w:p>
    <w:p w:rsidR="009A4A85" w:rsidRDefault="009A4A85">
      <w:pPr>
        <w:pStyle w:val="BodyText"/>
        <w:ind w:left="1440"/>
      </w:pPr>
      <w:r>
        <w:rPr>
          <w:i/>
          <w:iCs/>
        </w:rPr>
        <w:t>CurSysNum</w:t>
      </w:r>
      <w:r>
        <w:t xml:space="preserve"> (in </w:t>
      </w:r>
      <w:r>
        <w:rPr>
          <w:i/>
          <w:iCs/>
        </w:rPr>
        <w:t>DataSizing</w:t>
      </w:r>
      <w:r>
        <w:t>) is the current air loop index and indicates that the component is part of the primary air system and should size itself using the system sizing data arrays.</w:t>
      </w:r>
    </w:p>
    <w:p w:rsidR="009A4A85" w:rsidRDefault="009A4A85">
      <w:pPr>
        <w:pStyle w:val="Heading3"/>
      </w:pPr>
      <w:bookmarkStart w:id="391" w:name="_Toc351186614"/>
      <w:r>
        <w:t>Fan Sizing</w:t>
      </w:r>
      <w:bookmarkEnd w:id="391"/>
    </w:p>
    <w:p w:rsidR="009A4A85" w:rsidRDefault="009A4A85">
      <w:pPr>
        <w:pStyle w:val="BodyText"/>
      </w:pPr>
      <w:r>
        <w:t xml:space="preserve">Fan sizing is done in subroutine </w:t>
      </w:r>
      <w:r>
        <w:rPr>
          <w:i/>
          <w:iCs/>
        </w:rPr>
        <w:t>SizeFan</w:t>
      </w:r>
      <w:r>
        <w:t>.</w:t>
      </w:r>
    </w:p>
    <w:p w:rsidR="009A4A85" w:rsidRDefault="009A4A85">
      <w:pPr>
        <w:pStyle w:val="Heading4"/>
      </w:pPr>
      <w:r>
        <w:t>Max Flow Rate</w:t>
      </w:r>
    </w:p>
    <w:p w:rsidR="009A4A85" w:rsidRDefault="009A4A85">
      <w:pPr>
        <w:pStyle w:val="BodyText"/>
      </w:pPr>
      <w:r>
        <w:t>If the fan is part of the central air system then check the duct type.</w:t>
      </w:r>
    </w:p>
    <w:p w:rsidR="009A4A85" w:rsidRDefault="009A4A85">
      <w:pPr>
        <w:pStyle w:val="BodyText"/>
        <w:ind w:left="1440"/>
      </w:pPr>
      <w:r>
        <w:t xml:space="preserve">For duct type = </w:t>
      </w:r>
      <w:r>
        <w:rPr>
          <w:i/>
          <w:iCs/>
        </w:rPr>
        <w:t xml:space="preserve">main, other </w:t>
      </w:r>
      <w:r>
        <w:t>or default</w:t>
      </w:r>
    </w:p>
    <w:p w:rsidR="009A4A85" w:rsidRDefault="00083A13">
      <w:pPr>
        <w:pStyle w:val="BodyText"/>
        <w:ind w:left="2520"/>
        <w:rPr>
          <w:i/>
          <w:iCs/>
        </w:rPr>
      </w:pPr>
      <w:r>
        <w:rPr>
          <w:i/>
          <w:iCs/>
          <w:noProof/>
          <w:position w:val="-8"/>
        </w:rPr>
        <w:drawing>
          <wp:inline distT="0" distB="0" distL="0" distR="0" wp14:anchorId="620802F7" wp14:editId="6866A042">
            <wp:extent cx="1790700" cy="219075"/>
            <wp:effectExtent l="0" t="0" r="0" b="9525"/>
            <wp:docPr id="1607" name="Picture 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0700" cy="219075"/>
                    </a:xfrm>
                    <a:prstGeom prst="rect">
                      <a:avLst/>
                    </a:prstGeom>
                    <a:noFill/>
                    <a:ln>
                      <a:noFill/>
                    </a:ln>
                  </pic:spPr>
                </pic:pic>
              </a:graphicData>
            </a:graphic>
          </wp:inline>
        </w:drawing>
      </w:r>
    </w:p>
    <w:p w:rsidR="009A4A85" w:rsidRDefault="009C53C3">
      <w:pPr>
        <w:pStyle w:val="BodyText"/>
        <w:ind w:left="1440"/>
        <w:rPr>
          <w:i/>
          <w:iCs/>
        </w:rPr>
      </w:pPr>
      <w:r>
        <w:t>F</w:t>
      </w:r>
      <w:r w:rsidR="009A4A85">
        <w:t>or duct type=</w:t>
      </w:r>
      <w:r w:rsidR="009A4A85">
        <w:rPr>
          <w:i/>
          <w:iCs/>
        </w:rPr>
        <w:t>cooling</w:t>
      </w:r>
    </w:p>
    <w:p w:rsidR="009A4A85" w:rsidRDefault="00083A13">
      <w:pPr>
        <w:pStyle w:val="BodyText"/>
        <w:ind w:left="2520"/>
        <w:rPr>
          <w:i/>
          <w:iCs/>
        </w:rPr>
      </w:pPr>
      <w:r>
        <w:rPr>
          <w:i/>
          <w:iCs/>
          <w:noProof/>
          <w:position w:val="-8"/>
        </w:rPr>
        <w:drawing>
          <wp:inline distT="0" distB="0" distL="0" distR="0" wp14:anchorId="441EFEB6" wp14:editId="741E53D2">
            <wp:extent cx="1762125" cy="219075"/>
            <wp:effectExtent l="0" t="0" r="9525" b="9525"/>
            <wp:docPr id="1608" name="Picture 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62125" cy="219075"/>
                    </a:xfrm>
                    <a:prstGeom prst="rect">
                      <a:avLst/>
                    </a:prstGeom>
                    <a:noFill/>
                    <a:ln>
                      <a:noFill/>
                    </a:ln>
                  </pic:spPr>
                </pic:pic>
              </a:graphicData>
            </a:graphic>
          </wp:inline>
        </w:drawing>
      </w:r>
    </w:p>
    <w:p w:rsidR="009A4A85" w:rsidRDefault="009C53C3">
      <w:pPr>
        <w:pStyle w:val="BodyText"/>
        <w:ind w:left="1440"/>
        <w:rPr>
          <w:i/>
          <w:iCs/>
        </w:rPr>
      </w:pPr>
      <w:r>
        <w:t>F</w:t>
      </w:r>
      <w:r w:rsidR="009A4A85">
        <w:t>or duct type=</w:t>
      </w:r>
      <w:r w:rsidR="009A4A85">
        <w:rPr>
          <w:i/>
          <w:iCs/>
        </w:rPr>
        <w:t>heating</w:t>
      </w:r>
    </w:p>
    <w:p w:rsidR="009A4A85" w:rsidRDefault="00083A13">
      <w:pPr>
        <w:pStyle w:val="BodyText"/>
        <w:ind w:left="2520"/>
      </w:pPr>
      <w:r>
        <w:rPr>
          <w:noProof/>
          <w:position w:val="-8"/>
        </w:rPr>
        <w:drawing>
          <wp:inline distT="0" distB="0" distL="0" distR="0" wp14:anchorId="4A8298F9" wp14:editId="0F3361B3">
            <wp:extent cx="1762125" cy="219075"/>
            <wp:effectExtent l="0" t="0" r="9525" b="9525"/>
            <wp:docPr id="1609" name="Picture 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62125" cy="219075"/>
                    </a:xfrm>
                    <a:prstGeom prst="rect">
                      <a:avLst/>
                    </a:prstGeom>
                    <a:noFill/>
                    <a:ln>
                      <a:noFill/>
                    </a:ln>
                  </pic:spPr>
                </pic:pic>
              </a:graphicData>
            </a:graphic>
          </wp:inline>
        </w:drawing>
      </w:r>
    </w:p>
    <w:p w:rsidR="009A4A85" w:rsidRDefault="009A4A85">
      <w:pPr>
        <w:pStyle w:val="BodyText"/>
      </w:pPr>
      <w:r>
        <w:t>If the fan is zone equipment then check whether it is part of a component that only does heating.</w:t>
      </w:r>
    </w:p>
    <w:p w:rsidR="009A4A85" w:rsidRDefault="009A4A85">
      <w:pPr>
        <w:pStyle w:val="BodyText"/>
        <w:ind w:left="1440"/>
      </w:pPr>
      <w:r>
        <w:t xml:space="preserve">For heating only </w:t>
      </w:r>
      <w:r w:rsidR="00083A13">
        <w:rPr>
          <w:noProof/>
          <w:position w:val="-8"/>
        </w:rPr>
        <w:drawing>
          <wp:inline distT="0" distB="0" distL="0" distR="0" wp14:anchorId="4137D051" wp14:editId="153F876C">
            <wp:extent cx="1819275" cy="219075"/>
            <wp:effectExtent l="0" t="0" r="9525" b="9525"/>
            <wp:docPr id="1610" name="Picture 1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19275" cy="219075"/>
                    </a:xfrm>
                    <a:prstGeom prst="rect">
                      <a:avLst/>
                    </a:prstGeom>
                    <a:noFill/>
                    <a:ln>
                      <a:noFill/>
                    </a:ln>
                  </pic:spPr>
                </pic:pic>
              </a:graphicData>
            </a:graphic>
          </wp:inline>
        </w:drawing>
      </w:r>
      <w:r>
        <w:t>;</w:t>
      </w:r>
    </w:p>
    <w:p w:rsidR="009A4A85" w:rsidRDefault="009A4A85">
      <w:pPr>
        <w:pStyle w:val="BodyText"/>
        <w:ind w:left="1440"/>
      </w:pPr>
      <w:r>
        <w:t xml:space="preserve">Otherwise </w:t>
      </w:r>
      <w:r w:rsidR="00083A13">
        <w:rPr>
          <w:noProof/>
          <w:position w:val="-10"/>
        </w:rPr>
        <w:drawing>
          <wp:inline distT="0" distB="0" distL="0" distR="0" wp14:anchorId="413B0576" wp14:editId="104D67CC">
            <wp:extent cx="3495675" cy="228600"/>
            <wp:effectExtent l="0" t="0" r="9525" b="0"/>
            <wp:docPr id="1611" name="Picture 1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95675" cy="228600"/>
                    </a:xfrm>
                    <a:prstGeom prst="rect">
                      <a:avLst/>
                    </a:prstGeom>
                    <a:noFill/>
                    <a:ln>
                      <a:noFill/>
                    </a:ln>
                  </pic:spPr>
                </pic:pic>
              </a:graphicData>
            </a:graphic>
          </wp:inline>
        </w:drawing>
      </w:r>
    </w:p>
    <w:p w:rsidR="009A4A85" w:rsidRDefault="009A4A85">
      <w:pPr>
        <w:pStyle w:val="BodyText"/>
        <w:spacing w:before="240"/>
        <w:jc w:val="left"/>
      </w:pPr>
      <w:r>
        <w:t xml:space="preserve">If the max fan flow rate is less than </w:t>
      </w:r>
      <w:r>
        <w:rPr>
          <w:i/>
          <w:iCs/>
        </w:rPr>
        <w:t>SmallAirVolFlow</w:t>
      </w:r>
      <w:r>
        <w:t xml:space="preserve"> the max flow rate is set to zero.</w:t>
      </w:r>
    </w:p>
    <w:p w:rsidR="000C32B3" w:rsidRDefault="000C32B3" w:rsidP="000C32B3">
      <w:pPr>
        <w:pStyle w:val="Heading3"/>
      </w:pPr>
      <w:bookmarkStart w:id="392" w:name="_Toc351186615"/>
      <w:r>
        <w:t>Coil:Cooling:Water</w:t>
      </w:r>
      <w:bookmarkEnd w:id="392"/>
    </w:p>
    <w:p w:rsidR="000C32B3" w:rsidRPr="008521EB" w:rsidRDefault="000C32B3" w:rsidP="000C32B3">
      <w:pPr>
        <w:pStyle w:val="BodyText"/>
        <w:rPr>
          <w:i/>
          <w:iCs/>
        </w:rPr>
      </w:pPr>
      <w:r>
        <w:t xml:space="preserve">The sizing is done in subroutine </w:t>
      </w:r>
      <w:r>
        <w:rPr>
          <w:i/>
          <w:iCs/>
        </w:rPr>
        <w:t>SizeWaterCoil</w:t>
      </w:r>
      <w:r>
        <w:rPr>
          <w:iCs/>
        </w:rPr>
        <w:t xml:space="preserve"> of module </w:t>
      </w:r>
      <w:r>
        <w:rPr>
          <w:i/>
          <w:iCs/>
        </w:rPr>
        <w:t>WaterCoils</w:t>
      </w:r>
    </w:p>
    <w:p w:rsidR="000C32B3" w:rsidRDefault="000C32B3" w:rsidP="000C32B3">
      <w:pPr>
        <w:pStyle w:val="Heading4"/>
      </w:pPr>
      <w:r w:rsidRPr="003A36C1">
        <w:t>Design Water Flow Rate</w:t>
      </w:r>
      <w:r>
        <w:t xml:space="preserve"> (m</w:t>
      </w:r>
      <w:r>
        <w:rPr>
          <w:vertAlign w:val="superscript"/>
        </w:rPr>
        <w:t>3</w:t>
      </w:r>
      <w:r>
        <w:t>/s)</w:t>
      </w:r>
    </w:p>
    <w:p w:rsidR="000C32B3" w:rsidRDefault="000C32B3" w:rsidP="000C32B3">
      <w:pPr>
        <w:pStyle w:val="Heading5"/>
      </w:pPr>
      <w:r>
        <w:t>System Coils</w:t>
      </w:r>
    </w:p>
    <w:p w:rsidR="000C32B3" w:rsidRDefault="000C32B3" w:rsidP="000C32B3">
      <w:pPr>
        <w:pStyle w:val="BodyText"/>
      </w:pPr>
      <w:r>
        <w:t>The design water volumetric flow rate is calculated using:</w:t>
      </w:r>
    </w:p>
    <w:p w:rsidR="000C32B3" w:rsidRPr="00D21C3C" w:rsidRDefault="000C32B3" w:rsidP="000C32B3">
      <w:pPr>
        <w:pStyle w:val="Equation"/>
      </w:pPr>
      <w:r w:rsidRPr="00C142A5">
        <w:rPr>
          <w:position w:val="-32"/>
        </w:rPr>
        <w:object w:dxaOrig="414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85pt;height:36.2pt" o:ole="">
            <v:imagedata r:id="rId18" o:title=""/>
          </v:shape>
          <o:OLEObject Type="Embed" ProgID="Equation.DSMT4" ShapeID="_x0000_i1025" DrawAspect="Content" ObjectID="_1488108401" r:id="rId19"/>
        </w:object>
      </w:r>
    </w:p>
    <w:p w:rsidR="000C32B3" w:rsidRDefault="000C32B3" w:rsidP="000C32B3">
      <w:pPr>
        <w:pStyle w:val="BodyText"/>
      </w:pPr>
      <w:r w:rsidRPr="006944EF">
        <w:rPr>
          <w:i/>
        </w:rPr>
        <w:sym w:font="Symbol" w:char="F044"/>
      </w:r>
      <w:r>
        <w:rPr>
          <w:i/>
        </w:rPr>
        <w:t>T</w:t>
      </w:r>
      <w:r>
        <w:rPr>
          <w:i/>
          <w:vertAlign w:val="subscript"/>
        </w:rPr>
        <w:t>w,des</w:t>
      </w:r>
      <w:r>
        <w:t xml:space="preserve"> is just the </w:t>
      </w:r>
      <w:r w:rsidRPr="006944EF">
        <w:rPr>
          <w:i/>
        </w:rPr>
        <w:t>Loop Design Temperature Difference</w:t>
      </w:r>
      <w:r w:rsidRPr="006944EF">
        <w:t xml:space="preserve"> </w:t>
      </w:r>
      <w:r>
        <w:t xml:space="preserve">user input from </w:t>
      </w:r>
      <w:r>
        <w:rPr>
          <w:i/>
        </w:rPr>
        <w:t xml:space="preserve">Sizing:Plant </w:t>
      </w:r>
      <w:r>
        <w:t xml:space="preserve">(if the coil is in the outside air stream, ½ the </w:t>
      </w:r>
      <w:r w:rsidRPr="006944EF">
        <w:rPr>
          <w:i/>
        </w:rPr>
        <w:t>Loop Design Temperature Difference</w:t>
      </w:r>
      <w:r>
        <w:t xml:space="preserve"> is used). The design coil load </w:t>
      </w:r>
      <w:r>
        <w:rPr>
          <w:i/>
        </w:rPr>
        <w:t>Load</w:t>
      </w:r>
      <w:r>
        <w:rPr>
          <w:i/>
          <w:vertAlign w:val="subscript"/>
        </w:rPr>
        <w:t>coil,des</w:t>
      </w:r>
      <w:r>
        <w:t xml:space="preserve"> is calculated from:</w:t>
      </w:r>
    </w:p>
    <w:p w:rsidR="000C32B3" w:rsidRDefault="000C32B3" w:rsidP="000C32B3">
      <w:pPr>
        <w:pStyle w:val="Equation"/>
      </w:pPr>
      <w:r w:rsidRPr="00C142A5">
        <w:rPr>
          <w:position w:val="-14"/>
        </w:rPr>
        <w:object w:dxaOrig="6020" w:dyaOrig="380">
          <v:shape id="_x0000_i1026" type="#_x0000_t75" style="width:300.9pt;height:18.75pt" o:ole="">
            <v:imagedata r:id="rId20" o:title=""/>
          </v:shape>
          <o:OLEObject Type="Embed" ProgID="Equation.DSMT4" ShapeID="_x0000_i1026" DrawAspect="Content" ObjectID="_1488108402" r:id="rId21"/>
        </w:object>
      </w:r>
    </w:p>
    <w:p w:rsidR="000C32B3" w:rsidRDefault="000C32B3" w:rsidP="000C32B3">
      <w:pPr>
        <w:pStyle w:val="BodyText"/>
      </w:pPr>
      <w:r>
        <w:lastRenderedPageBreak/>
        <w:t xml:space="preserve">The design air mass flow rate depends on the location of the coil. If the coil is in the outside air stream the flow rate is set to </w:t>
      </w:r>
      <w:r w:rsidRPr="00044FD6">
        <w:rPr>
          <w:i/>
        </w:rPr>
        <w:sym w:font="Symbol" w:char="F072"/>
      </w:r>
      <w:r w:rsidRPr="00044FD6">
        <w:rPr>
          <w:i/>
          <w:vertAlign w:val="subscript"/>
        </w:rPr>
        <w:t>air</w:t>
      </w:r>
      <w:r>
        <w:sym w:font="Symbol" w:char="F0B7"/>
      </w:r>
      <w:r w:rsidRPr="00044FD6">
        <w:rPr>
          <w:i/>
        </w:rPr>
        <w:t>DesOutAirVolFlow</w:t>
      </w:r>
      <w:r w:rsidRPr="00044FD6">
        <w:rPr>
          <w:i/>
          <w:vertAlign w:val="subscript"/>
        </w:rPr>
        <w:t>sys</w:t>
      </w:r>
      <w:r>
        <w:t xml:space="preserve"> (the design outside air volumetric flow for the system). If the coil is in a cooling duct the flow rate is set to </w:t>
      </w:r>
      <w:r w:rsidRPr="00044FD6">
        <w:rPr>
          <w:i/>
        </w:rPr>
        <w:sym w:font="Symbol" w:char="F072"/>
      </w:r>
      <w:r w:rsidRPr="00044FD6">
        <w:rPr>
          <w:i/>
          <w:vertAlign w:val="subscript"/>
        </w:rPr>
        <w:t>air</w:t>
      </w:r>
      <w:r>
        <w:sym w:font="Symbol" w:char="F0B7"/>
      </w:r>
      <w:r w:rsidRPr="00044FD6">
        <w:rPr>
          <w:i/>
        </w:rPr>
        <w:t>Des</w:t>
      </w:r>
      <w:r>
        <w:rPr>
          <w:i/>
        </w:rPr>
        <w:t>Cool</w:t>
      </w:r>
      <w:r w:rsidRPr="00044FD6">
        <w:rPr>
          <w:i/>
        </w:rPr>
        <w:t>VolFlow</w:t>
      </w:r>
      <w:r w:rsidRPr="00044FD6">
        <w:rPr>
          <w:i/>
          <w:vertAlign w:val="subscript"/>
        </w:rPr>
        <w:t>sys</w:t>
      </w:r>
      <w:r>
        <w:t xml:space="preserve">. If the coil is in a heating duct the flow rate is set to </w:t>
      </w:r>
      <w:r w:rsidRPr="00044FD6">
        <w:rPr>
          <w:i/>
        </w:rPr>
        <w:sym w:font="Symbol" w:char="F072"/>
      </w:r>
      <w:r w:rsidRPr="00044FD6">
        <w:rPr>
          <w:i/>
          <w:vertAlign w:val="subscript"/>
        </w:rPr>
        <w:t>air</w:t>
      </w:r>
      <w:r>
        <w:sym w:font="Symbol" w:char="F0B7"/>
      </w:r>
      <w:r w:rsidRPr="00044FD6">
        <w:rPr>
          <w:i/>
        </w:rPr>
        <w:t>Des</w:t>
      </w:r>
      <w:r>
        <w:rPr>
          <w:i/>
        </w:rPr>
        <w:t>Heat</w:t>
      </w:r>
      <w:r w:rsidRPr="00044FD6">
        <w:rPr>
          <w:i/>
        </w:rPr>
        <w:t>VolFlow</w:t>
      </w:r>
      <w:r w:rsidRPr="00044FD6">
        <w:rPr>
          <w:i/>
          <w:vertAlign w:val="subscript"/>
        </w:rPr>
        <w:t>sys</w:t>
      </w:r>
      <w:r>
        <w:t xml:space="preserve">. If the coil is in the main duct (or any other kind of duct) the flow rate is set to </w:t>
      </w:r>
      <w:r w:rsidRPr="00044FD6">
        <w:rPr>
          <w:i/>
        </w:rPr>
        <w:sym w:font="Symbol" w:char="F072"/>
      </w:r>
      <w:r w:rsidRPr="00044FD6">
        <w:rPr>
          <w:i/>
          <w:vertAlign w:val="subscript"/>
        </w:rPr>
        <w:t>air</w:t>
      </w:r>
      <w:r>
        <w:sym w:font="Symbol" w:char="F0B7"/>
      </w:r>
      <w:r w:rsidRPr="00044FD6">
        <w:rPr>
          <w:i/>
        </w:rPr>
        <w:t>Des</w:t>
      </w:r>
      <w:r>
        <w:rPr>
          <w:i/>
        </w:rPr>
        <w:t>Main</w:t>
      </w:r>
      <w:r w:rsidRPr="00044FD6">
        <w:rPr>
          <w:i/>
        </w:rPr>
        <w:t>VolFlow</w:t>
      </w:r>
      <w:r w:rsidRPr="00044FD6">
        <w:rPr>
          <w:i/>
          <w:vertAlign w:val="subscript"/>
        </w:rPr>
        <w:t>sys</w:t>
      </w:r>
      <w:r>
        <w:t>.</w:t>
      </w:r>
    </w:p>
    <w:p w:rsidR="000C32B3" w:rsidRDefault="000C32B3" w:rsidP="000C32B3">
      <w:pPr>
        <w:pStyle w:val="BodyText"/>
      </w:pPr>
      <w:r>
        <w:t>To obtain the inlet and outlet enthalpies, we need the inlet and outlet temperatures and humidity ratios. The inlet and outlet conditions depend on whether the coil is in the outside air stream and if it is not, whether or not there is outside air preconditioning.</w:t>
      </w:r>
    </w:p>
    <w:p w:rsidR="000C32B3" w:rsidRDefault="000C32B3" w:rsidP="00EC0834">
      <w:pPr>
        <w:pStyle w:val="BodyText"/>
        <w:numPr>
          <w:ilvl w:val="0"/>
          <w:numId w:val="105"/>
        </w:numPr>
      </w:pPr>
      <w:r>
        <w:t>Coil in outside air stream</w:t>
      </w:r>
    </w:p>
    <w:p w:rsidR="000C32B3" w:rsidRDefault="000C32B3" w:rsidP="00EC0834">
      <w:pPr>
        <w:pStyle w:val="BodyText"/>
        <w:numPr>
          <w:ilvl w:val="1"/>
          <w:numId w:val="105"/>
        </w:numPr>
      </w:pPr>
      <w:r>
        <w:rPr>
          <w:i/>
        </w:rPr>
        <w:t>T</w:t>
      </w:r>
      <w:r>
        <w:rPr>
          <w:i/>
          <w:vertAlign w:val="subscript"/>
        </w:rPr>
        <w:t>air,in,des</w:t>
      </w:r>
      <w:r>
        <w:t xml:space="preserve"> = </w:t>
      </w:r>
      <w:r w:rsidRPr="00737714">
        <w:rPr>
          <w:i/>
        </w:rPr>
        <w:t>CoolOutTemp</w:t>
      </w:r>
      <w:r w:rsidRPr="00737714">
        <w:rPr>
          <w:i/>
          <w:vertAlign w:val="subscript"/>
        </w:rPr>
        <w:t>sys</w:t>
      </w:r>
      <w:r>
        <w:t xml:space="preserve"> (the outside air temperature at the design cooling peak)</w:t>
      </w:r>
    </w:p>
    <w:p w:rsidR="000C32B3" w:rsidRDefault="000C32B3" w:rsidP="00EC0834">
      <w:pPr>
        <w:pStyle w:val="BodyText"/>
        <w:numPr>
          <w:ilvl w:val="1"/>
          <w:numId w:val="105"/>
        </w:numPr>
      </w:pPr>
      <w:r>
        <w:rPr>
          <w:i/>
        </w:rPr>
        <w:t>T</w:t>
      </w:r>
      <w:r>
        <w:rPr>
          <w:i/>
          <w:vertAlign w:val="subscript"/>
        </w:rPr>
        <w:t>air,out,des</w:t>
      </w:r>
      <w:r>
        <w:t xml:space="preserve"> = </w:t>
      </w:r>
      <w:r>
        <w:rPr>
          <w:i/>
        </w:rPr>
        <w:t>PrecoolTemp</w:t>
      </w:r>
      <w:r>
        <w:rPr>
          <w:i/>
          <w:vertAlign w:val="subscript"/>
        </w:rPr>
        <w:t>sys</w:t>
      </w:r>
      <w:r>
        <w:t xml:space="preserve">  (the specified Precool Design Temperature from the </w:t>
      </w:r>
      <w:r>
        <w:rPr>
          <w:i/>
        </w:rPr>
        <w:t>Sizing:System</w:t>
      </w:r>
      <w:r>
        <w:t xml:space="preserve"> object).</w:t>
      </w:r>
    </w:p>
    <w:p w:rsidR="000C32B3" w:rsidRDefault="000C32B3" w:rsidP="00EC0834">
      <w:pPr>
        <w:pStyle w:val="BodyText"/>
        <w:numPr>
          <w:ilvl w:val="1"/>
          <w:numId w:val="105"/>
        </w:numPr>
      </w:pPr>
      <w:r>
        <w:rPr>
          <w:i/>
        </w:rPr>
        <w:t>W</w:t>
      </w:r>
      <w:r>
        <w:rPr>
          <w:i/>
          <w:vertAlign w:val="subscript"/>
        </w:rPr>
        <w:t>air,in,des</w:t>
      </w:r>
      <w:r>
        <w:t xml:space="preserve"> = </w:t>
      </w:r>
      <w:r w:rsidRPr="00A75B5C">
        <w:rPr>
          <w:i/>
        </w:rPr>
        <w:t>CoolOutHumRat</w:t>
      </w:r>
      <w:r>
        <w:rPr>
          <w:i/>
          <w:vertAlign w:val="subscript"/>
        </w:rPr>
        <w:t>sys</w:t>
      </w:r>
      <w:r>
        <w:t xml:space="preserve"> (the outside humidity ratio at the design cooling peak)</w:t>
      </w:r>
    </w:p>
    <w:p w:rsidR="000C32B3" w:rsidRDefault="000C32B3" w:rsidP="00EC0834">
      <w:pPr>
        <w:pStyle w:val="BodyText"/>
        <w:numPr>
          <w:ilvl w:val="1"/>
          <w:numId w:val="105"/>
        </w:numPr>
      </w:pPr>
      <w:r>
        <w:rPr>
          <w:i/>
        </w:rPr>
        <w:t>W</w:t>
      </w:r>
      <w:r>
        <w:rPr>
          <w:i/>
          <w:vertAlign w:val="subscript"/>
        </w:rPr>
        <w:t>air,out,des</w:t>
      </w:r>
      <w:r>
        <w:t xml:space="preserve"> = </w:t>
      </w:r>
      <w:r w:rsidRPr="00A75B5C">
        <w:rPr>
          <w:i/>
        </w:rPr>
        <w:t>PrecoolHumRat</w:t>
      </w:r>
      <w:r>
        <w:rPr>
          <w:i/>
          <w:vertAlign w:val="subscript"/>
        </w:rPr>
        <w:t>sys</w:t>
      </w:r>
      <w:r>
        <w:t xml:space="preserve"> (the specified Precool Design Humidity Ratio from the </w:t>
      </w:r>
      <w:r>
        <w:rPr>
          <w:i/>
        </w:rPr>
        <w:t>Sizing:System</w:t>
      </w:r>
      <w:r>
        <w:t xml:space="preserve"> object)</w:t>
      </w:r>
    </w:p>
    <w:p w:rsidR="000C32B3" w:rsidRDefault="000C32B3" w:rsidP="00EC0834">
      <w:pPr>
        <w:pStyle w:val="BodyText"/>
        <w:numPr>
          <w:ilvl w:val="0"/>
          <w:numId w:val="105"/>
        </w:numPr>
      </w:pPr>
      <w:r>
        <w:t>Coil in main air stream, no preconditioning of outside air</w:t>
      </w:r>
    </w:p>
    <w:p w:rsidR="000C32B3" w:rsidRDefault="000C32B3" w:rsidP="00EC0834">
      <w:pPr>
        <w:pStyle w:val="BodyText"/>
        <w:numPr>
          <w:ilvl w:val="1"/>
          <w:numId w:val="105"/>
        </w:numPr>
      </w:pPr>
      <w:r>
        <w:rPr>
          <w:i/>
        </w:rPr>
        <w:t>T</w:t>
      </w:r>
      <w:r>
        <w:rPr>
          <w:i/>
          <w:vertAlign w:val="subscript"/>
        </w:rPr>
        <w:t>air,in,des</w:t>
      </w:r>
      <w:r>
        <w:t xml:space="preserve"> = </w:t>
      </w:r>
      <w:r w:rsidRPr="00737714">
        <w:rPr>
          <w:i/>
        </w:rPr>
        <w:t>Cool</w:t>
      </w:r>
      <w:r>
        <w:rPr>
          <w:i/>
        </w:rPr>
        <w:t>Mix</w:t>
      </w:r>
      <w:r w:rsidRPr="00737714">
        <w:rPr>
          <w:i/>
        </w:rPr>
        <w:t>Temp</w:t>
      </w:r>
      <w:r w:rsidRPr="00737714">
        <w:rPr>
          <w:i/>
          <w:vertAlign w:val="subscript"/>
        </w:rPr>
        <w:t>sys</w:t>
      </w:r>
      <w:r>
        <w:t xml:space="preserve"> (the mixed air temperature at the design cooling peak)</w:t>
      </w:r>
    </w:p>
    <w:p w:rsidR="000C32B3" w:rsidRDefault="000C32B3" w:rsidP="00EC0834">
      <w:pPr>
        <w:pStyle w:val="BodyText"/>
        <w:numPr>
          <w:ilvl w:val="1"/>
          <w:numId w:val="105"/>
        </w:numPr>
      </w:pPr>
      <w:r>
        <w:rPr>
          <w:i/>
        </w:rPr>
        <w:t>W</w:t>
      </w:r>
      <w:r>
        <w:rPr>
          <w:i/>
          <w:vertAlign w:val="subscript"/>
        </w:rPr>
        <w:t>air,in,des</w:t>
      </w:r>
      <w:r>
        <w:t xml:space="preserve"> = </w:t>
      </w:r>
      <w:r w:rsidRPr="00A75B5C">
        <w:rPr>
          <w:i/>
        </w:rPr>
        <w:t>Cool</w:t>
      </w:r>
      <w:r>
        <w:rPr>
          <w:i/>
        </w:rPr>
        <w:t>Mix</w:t>
      </w:r>
      <w:r w:rsidRPr="00A75B5C">
        <w:rPr>
          <w:i/>
        </w:rPr>
        <w:t>HumRat</w:t>
      </w:r>
      <w:r>
        <w:rPr>
          <w:i/>
          <w:vertAlign w:val="subscript"/>
        </w:rPr>
        <w:t>sys</w:t>
      </w:r>
      <w:r>
        <w:t xml:space="preserve"> (the mixed air humidity ratio at the design cooling peak)</w:t>
      </w:r>
    </w:p>
    <w:p w:rsidR="000C32B3" w:rsidRDefault="000C32B3" w:rsidP="00EC0834">
      <w:pPr>
        <w:pStyle w:val="BodyText"/>
        <w:numPr>
          <w:ilvl w:val="1"/>
          <w:numId w:val="105"/>
        </w:numPr>
      </w:pPr>
      <w:r>
        <w:rPr>
          <w:i/>
        </w:rPr>
        <w:t>T</w:t>
      </w:r>
      <w:r>
        <w:rPr>
          <w:i/>
          <w:vertAlign w:val="subscript"/>
        </w:rPr>
        <w:t>air,out,des</w:t>
      </w:r>
      <w:r>
        <w:t xml:space="preserve"> = </w:t>
      </w:r>
      <w:r>
        <w:rPr>
          <w:i/>
        </w:rPr>
        <w:t>CoolSupTemp</w:t>
      </w:r>
      <w:r>
        <w:rPr>
          <w:i/>
          <w:vertAlign w:val="subscript"/>
        </w:rPr>
        <w:t>sys</w:t>
      </w:r>
      <w:r>
        <w:t xml:space="preserve">  (the specified </w:t>
      </w:r>
      <w:r w:rsidRPr="00A75B5C">
        <w:t>Central Cooling Design Supply Air Temperature</w:t>
      </w:r>
      <w:r>
        <w:t xml:space="preserve"> from the </w:t>
      </w:r>
      <w:r>
        <w:rPr>
          <w:i/>
        </w:rPr>
        <w:t>Sizing:System</w:t>
      </w:r>
      <w:r>
        <w:t xml:space="preserve"> object)</w:t>
      </w:r>
    </w:p>
    <w:p w:rsidR="000C32B3" w:rsidRDefault="000C32B3" w:rsidP="00EC0834">
      <w:pPr>
        <w:pStyle w:val="BodyText"/>
        <w:numPr>
          <w:ilvl w:val="1"/>
          <w:numId w:val="105"/>
        </w:numPr>
      </w:pPr>
      <w:r>
        <w:rPr>
          <w:i/>
        </w:rPr>
        <w:t>W</w:t>
      </w:r>
      <w:r>
        <w:rPr>
          <w:i/>
          <w:vertAlign w:val="subscript"/>
        </w:rPr>
        <w:t>air,out,des</w:t>
      </w:r>
      <w:r>
        <w:t xml:space="preserve"> = </w:t>
      </w:r>
      <w:r>
        <w:rPr>
          <w:i/>
        </w:rPr>
        <w:t>CoolSup</w:t>
      </w:r>
      <w:r w:rsidRPr="00A75B5C">
        <w:rPr>
          <w:i/>
        </w:rPr>
        <w:t>HumRat</w:t>
      </w:r>
      <w:r>
        <w:rPr>
          <w:i/>
          <w:vertAlign w:val="subscript"/>
        </w:rPr>
        <w:t>sys</w:t>
      </w:r>
      <w:r>
        <w:t xml:space="preserve"> (the specified </w:t>
      </w:r>
      <w:r w:rsidRPr="00FF7F8E">
        <w:t>Central Cooling Design Supply Air Humidity Ratio</w:t>
      </w:r>
      <w:r>
        <w:t xml:space="preserve"> from the </w:t>
      </w:r>
      <w:r>
        <w:rPr>
          <w:i/>
        </w:rPr>
        <w:t>Sizing:System</w:t>
      </w:r>
      <w:r>
        <w:t xml:space="preserve"> object)</w:t>
      </w:r>
    </w:p>
    <w:p w:rsidR="000C32B3" w:rsidRDefault="000C32B3" w:rsidP="00EC0834">
      <w:pPr>
        <w:pStyle w:val="BodyText"/>
        <w:numPr>
          <w:ilvl w:val="0"/>
          <w:numId w:val="105"/>
        </w:numPr>
      </w:pPr>
      <w:r>
        <w:t xml:space="preserve">Coil </w:t>
      </w:r>
      <w:r w:rsidRPr="00FF7F8E">
        <w:t>in main air stream, outside air precondi</w:t>
      </w:r>
      <w:r>
        <w:t>ti</w:t>
      </w:r>
      <w:r w:rsidRPr="00FF7F8E">
        <w:t>oned</w:t>
      </w:r>
      <w:r>
        <w:t xml:space="preserve">. The outside air fraction is calculated as </w:t>
      </w:r>
      <w:r>
        <w:rPr>
          <w:i/>
        </w:rPr>
        <w:t>Frac</w:t>
      </w:r>
      <w:r w:rsidRPr="00F452BE">
        <w:rPr>
          <w:vertAlign w:val="subscript"/>
        </w:rPr>
        <w:t>oa</w:t>
      </w:r>
      <w:r>
        <w:rPr>
          <w:i/>
        </w:rPr>
        <w:t xml:space="preserve"> </w:t>
      </w:r>
      <w:r>
        <w:t xml:space="preserve">= </w:t>
      </w:r>
      <w:r w:rsidRPr="00FF7F8E">
        <w:rPr>
          <w:i/>
        </w:rPr>
        <w:t>DesOutAirVolFlow</w:t>
      </w:r>
      <w:r>
        <w:rPr>
          <w:i/>
          <w:vertAlign w:val="subscript"/>
        </w:rPr>
        <w:t>sys</w:t>
      </w:r>
      <w:r>
        <w:t xml:space="preserve"> / </w:t>
      </w:r>
      <w:r>
        <w:rPr>
          <w:i/>
        </w:rPr>
        <w:t>DesVolFlow</w:t>
      </w:r>
      <w:r>
        <w:t xml:space="preserve">. </w:t>
      </w:r>
      <w:r>
        <w:rPr>
          <w:i/>
        </w:rPr>
        <w:t>DesVolFlow</w:t>
      </w:r>
      <w:r>
        <w:t xml:space="preserve"> is just </w:t>
      </w:r>
      <w:r>
        <w:rPr>
          <w:i/>
        </w:rPr>
        <w:t>AirMassFlowRate</w:t>
      </w:r>
      <w:r>
        <w:rPr>
          <w:i/>
          <w:vertAlign w:val="subscript"/>
        </w:rPr>
        <w:t>coil,des</w:t>
      </w:r>
      <w:r>
        <w:t xml:space="preserve"> / </w:t>
      </w:r>
      <w:r w:rsidRPr="00044FD6">
        <w:rPr>
          <w:i/>
        </w:rPr>
        <w:sym w:font="Symbol" w:char="F072"/>
      </w:r>
      <w:r w:rsidRPr="00044FD6">
        <w:rPr>
          <w:i/>
          <w:vertAlign w:val="subscript"/>
        </w:rPr>
        <w:t>air</w:t>
      </w:r>
      <w:r>
        <w:t>.</w:t>
      </w:r>
    </w:p>
    <w:p w:rsidR="000C32B3" w:rsidRDefault="000C32B3" w:rsidP="00EC0834">
      <w:pPr>
        <w:pStyle w:val="BodyText"/>
        <w:numPr>
          <w:ilvl w:val="1"/>
          <w:numId w:val="105"/>
        </w:numPr>
      </w:pPr>
      <w:r>
        <w:rPr>
          <w:i/>
        </w:rPr>
        <w:t>T</w:t>
      </w:r>
      <w:r>
        <w:rPr>
          <w:i/>
          <w:vertAlign w:val="subscript"/>
        </w:rPr>
        <w:t>air,in,des</w:t>
      </w:r>
      <w:r>
        <w:t>=</w:t>
      </w:r>
      <w:r>
        <w:rPr>
          <w:i/>
        </w:rPr>
        <w:t>Frac</w:t>
      </w:r>
      <w:r>
        <w:rPr>
          <w:vertAlign w:val="subscript"/>
        </w:rPr>
        <w:t>oa</w:t>
      </w:r>
      <w:r>
        <w:rPr>
          <w:i/>
        </w:rPr>
        <w:sym w:font="Symbol" w:char="F0B7"/>
      </w:r>
      <w:r>
        <w:rPr>
          <w:i/>
        </w:rPr>
        <w:t>PrecoolTemp</w:t>
      </w:r>
      <w:r>
        <w:rPr>
          <w:i/>
          <w:vertAlign w:val="subscript"/>
        </w:rPr>
        <w:t>sys</w:t>
      </w:r>
      <w:r>
        <w:t xml:space="preserve"> + (1.</w:t>
      </w:r>
      <w:r>
        <w:sym w:font="Symbol" w:char="F02D"/>
      </w:r>
      <w:r>
        <w:rPr>
          <w:i/>
        </w:rPr>
        <w:t xml:space="preserve"> Frac</w:t>
      </w:r>
      <w:r>
        <w:rPr>
          <w:i/>
          <w:vertAlign w:val="subscript"/>
        </w:rPr>
        <w:t>oa</w:t>
      </w:r>
      <w:r>
        <w:t>)</w:t>
      </w:r>
      <w:r>
        <w:sym w:font="Symbol" w:char="F0B7"/>
      </w:r>
      <w:r>
        <w:rPr>
          <w:i/>
        </w:rPr>
        <w:t>CoolRetTemp</w:t>
      </w:r>
      <w:r>
        <w:rPr>
          <w:i/>
          <w:vertAlign w:val="subscript"/>
        </w:rPr>
        <w:t xml:space="preserve">sys </w:t>
      </w:r>
      <w:r>
        <w:t xml:space="preserve">(see </w:t>
      </w:r>
      <w:r>
        <w:fldChar w:fldCharType="begin"/>
      </w:r>
      <w:r>
        <w:instrText xml:space="preserve"> REF _Ref226429752 \h </w:instrText>
      </w:r>
      <w:r>
        <w:fldChar w:fldCharType="separate"/>
      </w:r>
      <w:r w:rsidR="00515819">
        <w:t xml:space="preserve">Table </w:t>
      </w:r>
      <w:r w:rsidR="00515819">
        <w:rPr>
          <w:noProof/>
        </w:rPr>
        <w:t>38</w:t>
      </w:r>
      <w:r w:rsidR="00515819">
        <w:t>.  System Sizing Data</w:t>
      </w:r>
      <w:r>
        <w:fldChar w:fldCharType="end"/>
      </w:r>
      <w:r>
        <w:t>)</w:t>
      </w:r>
    </w:p>
    <w:p w:rsidR="000C32B3" w:rsidRDefault="000C32B3" w:rsidP="00EC0834">
      <w:pPr>
        <w:pStyle w:val="BodyText"/>
        <w:numPr>
          <w:ilvl w:val="1"/>
          <w:numId w:val="105"/>
        </w:numPr>
      </w:pPr>
      <w:r>
        <w:rPr>
          <w:i/>
        </w:rPr>
        <w:t>W</w:t>
      </w:r>
      <w:r>
        <w:rPr>
          <w:i/>
          <w:vertAlign w:val="subscript"/>
        </w:rPr>
        <w:t>air,in,des</w:t>
      </w:r>
      <w:r>
        <w:t>=</w:t>
      </w:r>
      <w:r>
        <w:rPr>
          <w:i/>
        </w:rPr>
        <w:t>Frac</w:t>
      </w:r>
      <w:r>
        <w:rPr>
          <w:i/>
          <w:vertAlign w:val="subscript"/>
        </w:rPr>
        <w:t>oa</w:t>
      </w:r>
      <w:r>
        <w:rPr>
          <w:i/>
        </w:rPr>
        <w:sym w:font="Symbol" w:char="F0B7"/>
      </w:r>
      <w:r>
        <w:rPr>
          <w:i/>
        </w:rPr>
        <w:t>PrecoolHumRat</w:t>
      </w:r>
      <w:r>
        <w:rPr>
          <w:i/>
          <w:vertAlign w:val="subscript"/>
        </w:rPr>
        <w:t>sys</w:t>
      </w:r>
      <w:r>
        <w:t xml:space="preserve"> + (1.</w:t>
      </w:r>
      <w:r>
        <w:sym w:font="Symbol" w:char="F02D"/>
      </w:r>
      <w:r>
        <w:rPr>
          <w:i/>
        </w:rPr>
        <w:t xml:space="preserve"> Frac</w:t>
      </w:r>
      <w:r>
        <w:rPr>
          <w:i/>
          <w:vertAlign w:val="subscript"/>
        </w:rPr>
        <w:t>oa</w:t>
      </w:r>
      <w:r>
        <w:t>)</w:t>
      </w:r>
      <w:r>
        <w:sym w:font="Symbol" w:char="F0B7"/>
      </w:r>
      <w:r>
        <w:rPr>
          <w:i/>
        </w:rPr>
        <w:t>CoolRetHumRat</w:t>
      </w:r>
      <w:r>
        <w:rPr>
          <w:i/>
          <w:vertAlign w:val="subscript"/>
        </w:rPr>
        <w:t>sys</w:t>
      </w:r>
    </w:p>
    <w:p w:rsidR="000C32B3" w:rsidRPr="00F452BE" w:rsidRDefault="000C32B3" w:rsidP="00EC0834">
      <w:pPr>
        <w:pStyle w:val="BodyText"/>
        <w:numPr>
          <w:ilvl w:val="1"/>
          <w:numId w:val="105"/>
        </w:numPr>
      </w:pPr>
      <w:r>
        <w:rPr>
          <w:i/>
        </w:rPr>
        <w:t>T</w:t>
      </w:r>
      <w:r>
        <w:rPr>
          <w:i/>
          <w:vertAlign w:val="subscript"/>
        </w:rPr>
        <w:t>air,out,des</w:t>
      </w:r>
      <w:r>
        <w:t xml:space="preserve"> = </w:t>
      </w:r>
      <w:r>
        <w:rPr>
          <w:i/>
        </w:rPr>
        <w:t>CoolSupTemp</w:t>
      </w:r>
      <w:r>
        <w:rPr>
          <w:i/>
          <w:vertAlign w:val="subscript"/>
        </w:rPr>
        <w:t>sys</w:t>
      </w:r>
      <w:r>
        <w:t xml:space="preserve"> (the specified </w:t>
      </w:r>
      <w:r w:rsidRPr="00A75B5C">
        <w:t>Central Cooling Design Supply Air Temperature</w:t>
      </w:r>
      <w:r>
        <w:t xml:space="preserve"> from the </w:t>
      </w:r>
      <w:r>
        <w:rPr>
          <w:i/>
        </w:rPr>
        <w:t>Sizing:System</w:t>
      </w:r>
      <w:r>
        <w:t xml:space="preserve"> object)</w:t>
      </w:r>
    </w:p>
    <w:p w:rsidR="000C32B3" w:rsidRDefault="000C32B3" w:rsidP="00EC0834">
      <w:pPr>
        <w:pStyle w:val="BodyText"/>
        <w:numPr>
          <w:ilvl w:val="1"/>
          <w:numId w:val="105"/>
        </w:numPr>
      </w:pPr>
      <w:r>
        <w:rPr>
          <w:i/>
        </w:rPr>
        <w:t>W</w:t>
      </w:r>
      <w:r>
        <w:rPr>
          <w:i/>
          <w:vertAlign w:val="subscript"/>
        </w:rPr>
        <w:t>air,out,des</w:t>
      </w:r>
      <w:r>
        <w:t xml:space="preserve"> = </w:t>
      </w:r>
      <w:r>
        <w:rPr>
          <w:i/>
        </w:rPr>
        <w:t>CoolSup</w:t>
      </w:r>
      <w:r w:rsidRPr="00A75B5C">
        <w:rPr>
          <w:i/>
        </w:rPr>
        <w:t>HumRat</w:t>
      </w:r>
      <w:r>
        <w:rPr>
          <w:i/>
          <w:vertAlign w:val="subscript"/>
        </w:rPr>
        <w:t>sys</w:t>
      </w:r>
      <w:r>
        <w:t xml:space="preserve"> (the specified </w:t>
      </w:r>
      <w:r w:rsidRPr="00FF7F8E">
        <w:t>Central Cooling Design Supply Air Humidity Ratio</w:t>
      </w:r>
      <w:r>
        <w:t xml:space="preserve"> from the </w:t>
      </w:r>
      <w:r>
        <w:rPr>
          <w:i/>
        </w:rPr>
        <w:t>Sizing:System</w:t>
      </w:r>
      <w:r>
        <w:t xml:space="preserve"> object)</w:t>
      </w:r>
    </w:p>
    <w:p w:rsidR="000C32B3" w:rsidRPr="0029694C" w:rsidRDefault="000C32B3" w:rsidP="000C32B3">
      <w:pPr>
        <w:pStyle w:val="BodyText"/>
      </w:pPr>
      <w:r w:rsidRPr="0029694C">
        <w:t>With the inlet and outlet conditions established, we can obtain the inlet and outlet enthalpies:</w:t>
      </w:r>
    </w:p>
    <w:p w:rsidR="000C32B3" w:rsidRPr="0029694C" w:rsidRDefault="000C32B3" w:rsidP="000C32B3">
      <w:pPr>
        <w:pStyle w:val="BodyText"/>
        <w:ind w:left="1440"/>
      </w:pPr>
      <w:r w:rsidRPr="0029694C">
        <w:rPr>
          <w:i/>
        </w:rPr>
        <w:t>h</w:t>
      </w:r>
      <w:r w:rsidRPr="0029694C">
        <w:rPr>
          <w:i/>
          <w:vertAlign w:val="subscript"/>
        </w:rPr>
        <w:t>air,coil,des,in</w:t>
      </w:r>
      <w:r w:rsidRPr="0029694C">
        <w:t xml:space="preserve"> = </w:t>
      </w:r>
      <w:r w:rsidRPr="001F7EA5">
        <w:rPr>
          <w:i/>
        </w:rPr>
        <w:t>PsyHFnTdbW</w:t>
      </w:r>
      <w:r w:rsidRPr="0029694C">
        <w:t>(</w:t>
      </w:r>
      <w:r w:rsidRPr="0029694C">
        <w:rPr>
          <w:i/>
        </w:rPr>
        <w:t>T</w:t>
      </w:r>
      <w:r w:rsidRPr="0029694C">
        <w:rPr>
          <w:i/>
          <w:vertAlign w:val="subscript"/>
        </w:rPr>
        <w:t>air,in</w:t>
      </w:r>
      <w:r>
        <w:rPr>
          <w:i/>
          <w:vertAlign w:val="subscript"/>
        </w:rPr>
        <w:t>,des</w:t>
      </w:r>
      <w:r w:rsidRPr="0029694C">
        <w:t xml:space="preserve">, </w:t>
      </w:r>
      <w:r w:rsidRPr="0029694C">
        <w:rPr>
          <w:i/>
        </w:rPr>
        <w:t>W</w:t>
      </w:r>
      <w:r w:rsidRPr="0029694C">
        <w:rPr>
          <w:i/>
          <w:vertAlign w:val="subscript"/>
        </w:rPr>
        <w:t>air,in</w:t>
      </w:r>
      <w:r>
        <w:rPr>
          <w:i/>
          <w:vertAlign w:val="subscript"/>
        </w:rPr>
        <w:t>,des</w:t>
      </w:r>
      <w:r w:rsidRPr="0029694C">
        <w:t>)</w:t>
      </w:r>
    </w:p>
    <w:p w:rsidR="000C32B3" w:rsidRDefault="000C32B3" w:rsidP="000C32B3">
      <w:pPr>
        <w:pStyle w:val="BodyText"/>
        <w:ind w:left="1440"/>
      </w:pPr>
      <w:r w:rsidRPr="0029694C">
        <w:rPr>
          <w:i/>
        </w:rPr>
        <w:t>h</w:t>
      </w:r>
      <w:r w:rsidRPr="0029694C">
        <w:rPr>
          <w:i/>
          <w:vertAlign w:val="subscript"/>
        </w:rPr>
        <w:t>air,coil,des,out</w:t>
      </w:r>
      <w:r w:rsidRPr="0029694C">
        <w:rPr>
          <w:vertAlign w:val="subscript"/>
        </w:rPr>
        <w:t xml:space="preserve"> </w:t>
      </w:r>
      <w:r w:rsidRPr="0029694C">
        <w:t xml:space="preserve">= </w:t>
      </w:r>
      <w:r w:rsidRPr="0029694C">
        <w:rPr>
          <w:i/>
        </w:rPr>
        <w:t>PsyHFnTdbW</w:t>
      </w:r>
      <w:r w:rsidRPr="0029694C">
        <w:t>(</w:t>
      </w:r>
      <w:r w:rsidRPr="0029694C">
        <w:rPr>
          <w:i/>
        </w:rPr>
        <w:t>T</w:t>
      </w:r>
      <w:r w:rsidRPr="0029694C">
        <w:rPr>
          <w:i/>
          <w:vertAlign w:val="subscript"/>
        </w:rPr>
        <w:t>air,out</w:t>
      </w:r>
      <w:r>
        <w:rPr>
          <w:i/>
          <w:vertAlign w:val="subscript"/>
        </w:rPr>
        <w:t>,des</w:t>
      </w:r>
      <w:r w:rsidRPr="0029694C">
        <w:t xml:space="preserve">, </w:t>
      </w:r>
      <w:r w:rsidRPr="0029694C">
        <w:rPr>
          <w:i/>
        </w:rPr>
        <w:t>W</w:t>
      </w:r>
      <w:r w:rsidRPr="0029694C">
        <w:rPr>
          <w:i/>
          <w:vertAlign w:val="subscript"/>
        </w:rPr>
        <w:t>air,out</w:t>
      </w:r>
      <w:r>
        <w:rPr>
          <w:i/>
          <w:vertAlign w:val="subscript"/>
        </w:rPr>
        <w:t>,des</w:t>
      </w:r>
      <w:r w:rsidRPr="0029694C">
        <w:t>)</w:t>
      </w:r>
    </w:p>
    <w:p w:rsidR="000C32B3" w:rsidRDefault="000C32B3" w:rsidP="000C32B3">
      <w:pPr>
        <w:pStyle w:val="BodyText"/>
      </w:pPr>
      <w:r>
        <w:t xml:space="preserve">where </w:t>
      </w:r>
      <w:r w:rsidRPr="001F7EA5">
        <w:rPr>
          <w:i/>
        </w:rPr>
        <w:t>PsyHFnTdbW</w:t>
      </w:r>
      <w:r>
        <w:rPr>
          <w:i/>
        </w:rPr>
        <w:t xml:space="preserve"> </w:t>
      </w:r>
      <w:r>
        <w:t xml:space="preserve">is the EnergyPlus function for calculating air specific enthalpy given the air temperature and humidity ratio. We now have all we need to calculate </w:t>
      </w:r>
      <w:r>
        <w:rPr>
          <w:i/>
        </w:rPr>
        <w:t>Load</w:t>
      </w:r>
      <w:r>
        <w:rPr>
          <w:i/>
          <w:vertAlign w:val="subscript"/>
        </w:rPr>
        <w:t>coil,des</w:t>
      </w:r>
      <w:r>
        <w:t xml:space="preserve"> and </w:t>
      </w:r>
      <w:r>
        <w:rPr>
          <w:i/>
        </w:rPr>
        <w:t>WaterVolFlowRate</w:t>
      </w:r>
      <w:r>
        <w:rPr>
          <w:i/>
          <w:vertAlign w:val="subscript"/>
        </w:rPr>
        <w:t>coil,des</w:t>
      </w:r>
      <w:r>
        <w:t>.</w:t>
      </w:r>
    </w:p>
    <w:p w:rsidR="000C32B3" w:rsidRDefault="000C32B3" w:rsidP="000C32B3">
      <w:pPr>
        <w:pStyle w:val="Heading5"/>
      </w:pPr>
      <w:r>
        <w:t>Zone Coils</w:t>
      </w:r>
    </w:p>
    <w:p w:rsidR="000C32B3" w:rsidRDefault="000C32B3" w:rsidP="000C32B3">
      <w:pPr>
        <w:pStyle w:val="BodyText"/>
      </w:pPr>
      <w:r>
        <w:t xml:space="preserve">If the coil is part of an </w:t>
      </w:r>
      <w:r w:rsidRPr="007554D7">
        <w:rPr>
          <w:i/>
        </w:rPr>
        <w:t>AirTerminal:SingleDuct:ConstantVolume:FourPipeInduction</w:t>
      </w:r>
      <w:r>
        <w:t xml:space="preserve"> unit, the water flow rate is set equal to the terminal unit’s chilled water flow rate. Otherwise (e.g., the zone-level coil is part of </w:t>
      </w:r>
      <w:r w:rsidRPr="00A91AAA">
        <w:rPr>
          <w:rFonts w:cs="Arial"/>
          <w:i/>
        </w:rPr>
        <w:t>ZoneHVAC:FourPipeFanCoil, ZoneHVAC:UnitVentilator or ZoneHVAC:VentilatedSlab</w:t>
      </w:r>
      <w:r>
        <w:rPr>
          <w:rFonts w:ascii="Courier New" w:hAnsi="Courier New" w:cs="Courier New"/>
        </w:rPr>
        <w:t>)</w:t>
      </w:r>
      <w:r>
        <w:t xml:space="preserve"> the calculation is similar to that at the system level. A design load is calculated:</w:t>
      </w:r>
    </w:p>
    <w:p w:rsidR="000C32B3" w:rsidRDefault="000C32B3" w:rsidP="000C32B3">
      <w:pPr>
        <w:pStyle w:val="Equation"/>
      </w:pPr>
      <w:r w:rsidRPr="00C142A5">
        <w:rPr>
          <w:position w:val="-14"/>
        </w:rPr>
        <w:object w:dxaOrig="6020" w:dyaOrig="380">
          <v:shape id="_x0000_i1027" type="#_x0000_t75" style="width:300.9pt;height:18.75pt" o:ole="">
            <v:imagedata r:id="rId22" o:title=""/>
          </v:shape>
          <o:OLEObject Type="Embed" ProgID="Equation.DSMT4" ShapeID="_x0000_i1027" DrawAspect="Content" ObjectID="_1488108403" r:id="rId23"/>
        </w:object>
      </w:r>
    </w:p>
    <w:p w:rsidR="000C32B3" w:rsidRDefault="000C32B3" w:rsidP="000C32B3">
      <w:pPr>
        <w:pStyle w:val="BodyText"/>
      </w:pPr>
      <w:r>
        <w:t>Where:</w:t>
      </w:r>
    </w:p>
    <w:p w:rsidR="000C32B3" w:rsidRDefault="000C32B3" w:rsidP="000C32B3">
      <w:pPr>
        <w:pStyle w:val="Equation"/>
      </w:pPr>
      <w:r w:rsidRPr="00815781">
        <w:rPr>
          <w:rFonts w:ascii="Times New Roman" w:hAnsi="Times New Roman"/>
          <w:sz w:val="24"/>
          <w:szCs w:val="24"/>
        </w:rPr>
        <w:t>AirMassFlowRate</w:t>
      </w:r>
      <w:r w:rsidRPr="00815781">
        <w:rPr>
          <w:rFonts w:ascii="Times New Roman" w:hAnsi="Times New Roman"/>
          <w:sz w:val="24"/>
          <w:szCs w:val="24"/>
          <w:vertAlign w:val="subscript"/>
        </w:rPr>
        <w:t>coil,des</w:t>
      </w:r>
      <w:r>
        <w:rPr>
          <w:vertAlign w:val="subscript"/>
        </w:rPr>
        <w:t xml:space="preserve"> </w:t>
      </w:r>
      <w:r>
        <w:t>= DesCoolMassFlow</w:t>
      </w:r>
      <w:r>
        <w:rPr>
          <w:vertAlign w:val="subscript"/>
        </w:rPr>
        <w:t>zone</w:t>
      </w:r>
      <w:r>
        <w:t xml:space="preserve"> (see </w:t>
      </w:r>
      <w:r>
        <w:fldChar w:fldCharType="begin"/>
      </w:r>
      <w:r>
        <w:instrText xml:space="preserve"> REF _Ref226429779 \h </w:instrText>
      </w:r>
      <w:r>
        <w:fldChar w:fldCharType="separate"/>
      </w:r>
      <w:r w:rsidR="00515819">
        <w:t xml:space="preserve">Table </w:t>
      </w:r>
      <w:r w:rsidR="00515819">
        <w:rPr>
          <w:noProof/>
        </w:rPr>
        <w:t>37</w:t>
      </w:r>
      <w:r w:rsidR="00515819">
        <w:t>.  Zone Sizing Data</w:t>
      </w:r>
      <w:r>
        <w:fldChar w:fldCharType="end"/>
      </w:r>
      <w:r>
        <w:t xml:space="preserve">) </w:t>
      </w:r>
    </w:p>
    <w:p w:rsidR="000C32B3" w:rsidRDefault="000C32B3" w:rsidP="000C32B3">
      <w:pPr>
        <w:pStyle w:val="Equation"/>
      </w:pPr>
      <w:r>
        <w:t>h</w:t>
      </w:r>
      <w:r>
        <w:rPr>
          <w:vertAlign w:val="subscript"/>
        </w:rPr>
        <w:t>air,coil,des,in</w:t>
      </w:r>
      <w:r>
        <w:t xml:space="preserve"> = </w:t>
      </w:r>
      <w:r w:rsidRPr="001F7EA5">
        <w:t>PsyHFnTdbW</w:t>
      </w:r>
      <w:r w:rsidRPr="0029694C">
        <w:t>(T</w:t>
      </w:r>
      <w:r w:rsidRPr="0029694C">
        <w:rPr>
          <w:vertAlign w:val="subscript"/>
        </w:rPr>
        <w:t>air,in</w:t>
      </w:r>
      <w:r>
        <w:rPr>
          <w:vertAlign w:val="subscript"/>
        </w:rPr>
        <w:t>,des</w:t>
      </w:r>
      <w:r w:rsidRPr="0029694C">
        <w:t>, W</w:t>
      </w:r>
      <w:r w:rsidRPr="0029694C">
        <w:rPr>
          <w:vertAlign w:val="subscript"/>
        </w:rPr>
        <w:t>air,in</w:t>
      </w:r>
      <w:r>
        <w:rPr>
          <w:vertAlign w:val="subscript"/>
        </w:rPr>
        <w:t>,des</w:t>
      </w:r>
      <w:r w:rsidRPr="0029694C">
        <w:t>)</w:t>
      </w:r>
    </w:p>
    <w:p w:rsidR="000C32B3" w:rsidRDefault="000C32B3" w:rsidP="000C32B3">
      <w:pPr>
        <w:pStyle w:val="Equation"/>
      </w:pPr>
      <w:r w:rsidRPr="0029694C">
        <w:t>h</w:t>
      </w:r>
      <w:r w:rsidRPr="0029694C">
        <w:rPr>
          <w:vertAlign w:val="subscript"/>
        </w:rPr>
        <w:t xml:space="preserve">air,coil,des,out </w:t>
      </w:r>
      <w:r w:rsidRPr="0029694C">
        <w:t>= PsyHFnTdbW(T</w:t>
      </w:r>
      <w:r w:rsidRPr="0029694C">
        <w:rPr>
          <w:vertAlign w:val="subscript"/>
        </w:rPr>
        <w:t>air,out</w:t>
      </w:r>
      <w:r>
        <w:rPr>
          <w:vertAlign w:val="subscript"/>
        </w:rPr>
        <w:t>,des</w:t>
      </w:r>
      <w:r w:rsidRPr="0029694C">
        <w:t>, W</w:t>
      </w:r>
      <w:r w:rsidRPr="0029694C">
        <w:rPr>
          <w:vertAlign w:val="subscript"/>
        </w:rPr>
        <w:t>air,out</w:t>
      </w:r>
      <w:r>
        <w:rPr>
          <w:vertAlign w:val="subscript"/>
        </w:rPr>
        <w:t>,des</w:t>
      </w:r>
      <w:r w:rsidRPr="0029694C">
        <w:t>)</w:t>
      </w:r>
    </w:p>
    <w:p w:rsidR="000C32B3" w:rsidRPr="00B54593" w:rsidRDefault="000C32B3" w:rsidP="000C32B3">
      <w:pPr>
        <w:pStyle w:val="Equation"/>
      </w:pPr>
      <w:r w:rsidRPr="0029694C">
        <w:t>T</w:t>
      </w:r>
      <w:r w:rsidRPr="0029694C">
        <w:rPr>
          <w:vertAlign w:val="subscript"/>
        </w:rPr>
        <w:t>air,in</w:t>
      </w:r>
      <w:r>
        <w:rPr>
          <w:vertAlign w:val="subscript"/>
        </w:rPr>
        <w:t>,des</w:t>
      </w:r>
      <w:r>
        <w:t xml:space="preserve"> = </w:t>
      </w:r>
      <w:r w:rsidRPr="00D9476A">
        <w:t>DesCoolCoilInTemp</w:t>
      </w:r>
      <w:r>
        <w:rPr>
          <w:vertAlign w:val="subscript"/>
        </w:rPr>
        <w:t>zone</w:t>
      </w:r>
      <w:r>
        <w:t xml:space="preserve"> </w:t>
      </w:r>
      <w:r w:rsidRPr="000D374B">
        <w:t xml:space="preserve">(see </w:t>
      </w:r>
      <w:r>
        <w:fldChar w:fldCharType="begin"/>
      </w:r>
      <w:r>
        <w:instrText xml:space="preserve"> REF _Ref226429800 \h </w:instrText>
      </w:r>
      <w:r>
        <w:fldChar w:fldCharType="separate"/>
      </w:r>
      <w:r w:rsidR="00515819">
        <w:t xml:space="preserve">Table </w:t>
      </w:r>
      <w:r w:rsidR="00515819">
        <w:rPr>
          <w:noProof/>
        </w:rPr>
        <w:t>37</w:t>
      </w:r>
      <w:r>
        <w:fldChar w:fldCharType="end"/>
      </w:r>
      <w:r w:rsidRPr="000D374B">
        <w:t>)</w:t>
      </w:r>
    </w:p>
    <w:p w:rsidR="000C32B3" w:rsidRPr="00B54593" w:rsidRDefault="000C32B3" w:rsidP="000C32B3">
      <w:pPr>
        <w:pStyle w:val="Equation"/>
      </w:pPr>
      <w:r w:rsidRPr="0029694C">
        <w:t>W</w:t>
      </w:r>
      <w:r w:rsidRPr="0029694C">
        <w:rPr>
          <w:vertAlign w:val="subscript"/>
        </w:rPr>
        <w:t>air,in</w:t>
      </w:r>
      <w:r>
        <w:rPr>
          <w:vertAlign w:val="subscript"/>
        </w:rPr>
        <w:t>,des</w:t>
      </w:r>
      <w:r>
        <w:t xml:space="preserve"> = </w:t>
      </w:r>
      <w:r w:rsidRPr="00D9476A">
        <w:t>DesCoolCoilInHumRat</w:t>
      </w:r>
      <w:r>
        <w:rPr>
          <w:vertAlign w:val="subscript"/>
        </w:rPr>
        <w:t>zone</w:t>
      </w:r>
      <w:r>
        <w:t xml:space="preserve"> </w:t>
      </w:r>
      <w:r w:rsidRPr="000D374B">
        <w:t xml:space="preserve">(see </w:t>
      </w:r>
      <w:r>
        <w:fldChar w:fldCharType="begin"/>
      </w:r>
      <w:r>
        <w:instrText xml:space="preserve"> REF _Ref226429800 \h </w:instrText>
      </w:r>
      <w:r>
        <w:fldChar w:fldCharType="separate"/>
      </w:r>
      <w:r w:rsidR="00515819">
        <w:t xml:space="preserve">Table </w:t>
      </w:r>
      <w:r w:rsidR="00515819">
        <w:rPr>
          <w:noProof/>
        </w:rPr>
        <w:t>37</w:t>
      </w:r>
      <w:r>
        <w:fldChar w:fldCharType="end"/>
      </w:r>
      <w:r w:rsidRPr="000D374B">
        <w:t>)</w:t>
      </w:r>
    </w:p>
    <w:p w:rsidR="000C32B3" w:rsidRPr="00B54593" w:rsidRDefault="000C32B3" w:rsidP="000C32B3">
      <w:pPr>
        <w:pStyle w:val="Equation"/>
      </w:pPr>
      <w:r>
        <w:t>T</w:t>
      </w:r>
      <w:r>
        <w:rPr>
          <w:vertAlign w:val="subscript"/>
        </w:rPr>
        <w:t>air,out,des</w:t>
      </w:r>
      <w:r>
        <w:t xml:space="preserve"> =</w:t>
      </w:r>
      <w:r w:rsidRPr="00B54593">
        <w:rPr>
          <w:rFonts w:ascii="Courier New" w:hAnsi="Courier New" w:cs="Courier New"/>
        </w:rPr>
        <w:t xml:space="preserve"> </w:t>
      </w:r>
      <w:r w:rsidRPr="00B54593">
        <w:t>CoolDesTemp</w:t>
      </w:r>
      <w:r>
        <w:rPr>
          <w:vertAlign w:val="subscript"/>
        </w:rPr>
        <w:t>zone</w:t>
      </w:r>
      <w:r>
        <w:t xml:space="preserve"> </w:t>
      </w:r>
      <w:r w:rsidRPr="000D374B">
        <w:t xml:space="preserve">(user input from </w:t>
      </w:r>
      <w:r w:rsidRPr="007A1AD1">
        <w:t>Zone:Sizing</w:t>
      </w:r>
      <w:r>
        <w:t xml:space="preserve"> </w:t>
      </w:r>
      <w:r w:rsidRPr="007A1AD1">
        <w:t>object</w:t>
      </w:r>
      <w:r w:rsidRPr="000D374B">
        <w:t>)</w:t>
      </w:r>
    </w:p>
    <w:p w:rsidR="000C32B3" w:rsidRDefault="000C32B3" w:rsidP="000C32B3">
      <w:pPr>
        <w:pStyle w:val="Equation"/>
      </w:pPr>
      <w:r>
        <w:t>W</w:t>
      </w:r>
      <w:r>
        <w:rPr>
          <w:vertAlign w:val="subscript"/>
        </w:rPr>
        <w:t>air,out,des</w:t>
      </w:r>
      <w:r>
        <w:t xml:space="preserve"> = </w:t>
      </w:r>
      <w:r w:rsidRPr="00B54593">
        <w:t>CoolDesHumRat</w:t>
      </w:r>
      <w:r>
        <w:rPr>
          <w:vertAlign w:val="subscript"/>
        </w:rPr>
        <w:t>zone</w:t>
      </w:r>
      <w:r>
        <w:t xml:space="preserve"> (user input from Zone:Sizing </w:t>
      </w:r>
      <w:r w:rsidRPr="007A1AD1">
        <w:t>object</w:t>
      </w:r>
      <w:r>
        <w:t>)</w:t>
      </w:r>
    </w:p>
    <w:p w:rsidR="000C32B3" w:rsidRPr="00D21C3C" w:rsidRDefault="000C32B3" w:rsidP="000C32B3">
      <w:pPr>
        <w:pStyle w:val="Equation"/>
      </w:pPr>
      <w:r w:rsidRPr="00C142A5">
        <w:rPr>
          <w:position w:val="-32"/>
        </w:rPr>
        <w:object w:dxaOrig="4140" w:dyaOrig="720">
          <v:shape id="_x0000_i1028" type="#_x0000_t75" style="width:206.85pt;height:36.2pt" o:ole="">
            <v:imagedata r:id="rId24" o:title=""/>
          </v:shape>
          <o:OLEObject Type="Embed" ProgID="Equation.DSMT4" ShapeID="_x0000_i1028" DrawAspect="Content" ObjectID="_1488108404" r:id="rId25"/>
        </w:object>
      </w:r>
    </w:p>
    <w:p w:rsidR="000C32B3" w:rsidRDefault="000C32B3" w:rsidP="000C32B3">
      <w:pPr>
        <w:pStyle w:val="BodyText"/>
        <w:ind w:left="1440"/>
      </w:pPr>
      <w:r>
        <w:t xml:space="preserve">where </w:t>
      </w:r>
      <w:r w:rsidRPr="006944EF">
        <w:rPr>
          <w:i/>
        </w:rPr>
        <w:sym w:font="Symbol" w:char="F044"/>
      </w:r>
      <w:r>
        <w:rPr>
          <w:i/>
        </w:rPr>
        <w:t>T</w:t>
      </w:r>
      <w:r>
        <w:rPr>
          <w:i/>
          <w:vertAlign w:val="subscript"/>
        </w:rPr>
        <w:t>w,des</w:t>
      </w:r>
      <w:r>
        <w:t xml:space="preserve"> is the </w:t>
      </w:r>
      <w:r w:rsidRPr="006944EF">
        <w:rPr>
          <w:i/>
        </w:rPr>
        <w:t>Loop Design Temperature Difference</w:t>
      </w:r>
      <w:r w:rsidRPr="006944EF">
        <w:t xml:space="preserve"> </w:t>
      </w:r>
      <w:r>
        <w:t xml:space="preserve">user input from the </w:t>
      </w:r>
      <w:r>
        <w:rPr>
          <w:i/>
        </w:rPr>
        <w:t>Sizing:Plant</w:t>
      </w:r>
      <w:r w:rsidRPr="00C868D8">
        <w:t xml:space="preserve"> object</w:t>
      </w:r>
      <w:r>
        <w:rPr>
          <w:i/>
        </w:rPr>
        <w:t>.</w:t>
      </w:r>
    </w:p>
    <w:p w:rsidR="000C32B3" w:rsidRDefault="000C32B3" w:rsidP="000C32B3">
      <w:pPr>
        <w:pStyle w:val="Heading4"/>
      </w:pPr>
      <w:r>
        <w:t>Design Air Flow Rate</w:t>
      </w:r>
    </w:p>
    <w:p w:rsidR="000C32B3" w:rsidRPr="00F82AD2" w:rsidRDefault="000C32B3" w:rsidP="000C32B3">
      <w:pPr>
        <w:pStyle w:val="Heading5"/>
      </w:pPr>
      <w:r>
        <w:t>System Coils</w:t>
      </w:r>
    </w:p>
    <w:p w:rsidR="000C32B3" w:rsidRDefault="000C32B3" w:rsidP="000C32B3">
      <w:pPr>
        <w:pStyle w:val="BodyText"/>
      </w:pPr>
      <w:r>
        <w:t xml:space="preserve">The design air volumetric flow rate depends on the location of the coil. If the coil is in the outside air stream the flow rate is set to </w:t>
      </w:r>
      <w:r w:rsidRPr="00044FD6">
        <w:rPr>
          <w:i/>
        </w:rPr>
        <w:t>DesOutAirVolFlow</w:t>
      </w:r>
      <w:r w:rsidRPr="00044FD6">
        <w:rPr>
          <w:i/>
          <w:vertAlign w:val="subscript"/>
        </w:rPr>
        <w:t>sys</w:t>
      </w:r>
      <w:r>
        <w:t xml:space="preserve">. If the coil is in a cooling duct the flow rate is set to </w:t>
      </w:r>
      <w:r w:rsidRPr="00044FD6">
        <w:rPr>
          <w:i/>
        </w:rPr>
        <w:t>Des</w:t>
      </w:r>
      <w:r>
        <w:rPr>
          <w:i/>
        </w:rPr>
        <w:t>Cool</w:t>
      </w:r>
      <w:r w:rsidRPr="00044FD6">
        <w:rPr>
          <w:i/>
        </w:rPr>
        <w:t>VolFlow</w:t>
      </w:r>
      <w:r w:rsidRPr="00044FD6">
        <w:rPr>
          <w:i/>
          <w:vertAlign w:val="subscript"/>
        </w:rPr>
        <w:t>sys</w:t>
      </w:r>
      <w:r>
        <w:t xml:space="preserve">. If the coil is in a heating duct the flow rate is set to </w:t>
      </w:r>
      <w:r w:rsidRPr="00044FD6">
        <w:rPr>
          <w:i/>
        </w:rPr>
        <w:t>Des</w:t>
      </w:r>
      <w:r>
        <w:rPr>
          <w:i/>
        </w:rPr>
        <w:t>Heat</w:t>
      </w:r>
      <w:r w:rsidRPr="00044FD6">
        <w:rPr>
          <w:i/>
        </w:rPr>
        <w:t>VolFlow</w:t>
      </w:r>
      <w:r w:rsidRPr="00044FD6">
        <w:rPr>
          <w:i/>
          <w:vertAlign w:val="subscript"/>
        </w:rPr>
        <w:t>sys</w:t>
      </w:r>
      <w:r>
        <w:t xml:space="preserve">. If the coil is in the main duct (or any other kind of duct) the flow rate is set to </w:t>
      </w:r>
      <w:r w:rsidRPr="00044FD6">
        <w:rPr>
          <w:i/>
        </w:rPr>
        <w:t>Des</w:t>
      </w:r>
      <w:r>
        <w:rPr>
          <w:i/>
        </w:rPr>
        <w:t>Main</w:t>
      </w:r>
      <w:r w:rsidRPr="00044FD6">
        <w:rPr>
          <w:i/>
        </w:rPr>
        <w:t>VolFlow</w:t>
      </w:r>
      <w:r w:rsidRPr="00044FD6">
        <w:rPr>
          <w:i/>
          <w:vertAlign w:val="subscript"/>
        </w:rPr>
        <w:t>sys</w:t>
      </w:r>
      <w:r>
        <w:t>.</w:t>
      </w:r>
    </w:p>
    <w:p w:rsidR="000C32B3" w:rsidRDefault="000C32B3" w:rsidP="000C32B3">
      <w:pPr>
        <w:pStyle w:val="Heading5"/>
      </w:pPr>
      <w:r>
        <w:t>Zone Coils</w:t>
      </w:r>
    </w:p>
    <w:p w:rsidR="000C32B3" w:rsidRDefault="000C32B3" w:rsidP="000C32B3">
      <w:pPr>
        <w:pStyle w:val="BodyText"/>
      </w:pPr>
      <w:r>
        <w:t xml:space="preserve">If the coil is part of an </w:t>
      </w:r>
      <w:r w:rsidRPr="007554D7">
        <w:rPr>
          <w:i/>
        </w:rPr>
        <w:t>AirTerminal:SingleDuct:ConstantVolume:FourPipeInduction</w:t>
      </w:r>
      <w:r>
        <w:t xml:space="preserve"> unit, the design air volumetric flow rate is set equal to the flow rate of the terminal unit. For all other zone coils it is set equal to: </w:t>
      </w:r>
    </w:p>
    <w:p w:rsidR="000C32B3" w:rsidRPr="007445F3" w:rsidRDefault="000C32B3" w:rsidP="000C32B3">
      <w:pPr>
        <w:pStyle w:val="Equation"/>
        <w:rPr>
          <w:vertAlign w:val="subscript"/>
        </w:rPr>
      </w:pPr>
      <w:r>
        <w:t>Max(</w:t>
      </w:r>
      <w:r w:rsidRPr="00F82AD2">
        <w:t>DesCoolMassFlow</w:t>
      </w:r>
      <w:r>
        <w:rPr>
          <w:vertAlign w:val="subscript"/>
        </w:rPr>
        <w:t>zone</w:t>
      </w:r>
      <w:r>
        <w:t>,DesHeatMassFlow</w:t>
      </w:r>
      <w:r>
        <w:rPr>
          <w:vertAlign w:val="subscript"/>
        </w:rPr>
        <w:t>zone</w:t>
      </w:r>
      <w:r>
        <w:t xml:space="preserve">) </w:t>
      </w:r>
      <w:r>
        <w:sym w:font="Symbol" w:char="F02F"/>
      </w:r>
      <w:r>
        <w:t xml:space="preserve"> </w:t>
      </w:r>
      <w:r w:rsidRPr="007445F3">
        <w:sym w:font="Symbol" w:char="F072"/>
      </w:r>
      <w:r w:rsidRPr="007445F3">
        <w:rPr>
          <w:vertAlign w:val="subscript"/>
        </w:rPr>
        <w:t>air</w:t>
      </w:r>
    </w:p>
    <w:p w:rsidR="000C32B3" w:rsidRDefault="000C32B3" w:rsidP="000C32B3">
      <w:pPr>
        <w:pStyle w:val="Heading4"/>
      </w:pPr>
      <w:r>
        <w:t>Design Inlet Air Temperature</w:t>
      </w:r>
    </w:p>
    <w:p w:rsidR="000C32B3" w:rsidRPr="007445F3" w:rsidRDefault="000C32B3" w:rsidP="000C32B3">
      <w:pPr>
        <w:pStyle w:val="Heading5"/>
      </w:pPr>
      <w:r>
        <w:t>System Coils</w:t>
      </w:r>
    </w:p>
    <w:p w:rsidR="000C32B3" w:rsidRDefault="000C32B3" w:rsidP="000C32B3">
      <w:pPr>
        <w:pStyle w:val="BodyText"/>
      </w:pPr>
      <w:r>
        <w:t>The inlet air temperature depends on whether the coil is in the outside air stream and if it is not, whether or not there is outside air preconditioning.</w:t>
      </w:r>
    </w:p>
    <w:p w:rsidR="000C32B3" w:rsidRDefault="000C32B3" w:rsidP="00EC0834">
      <w:pPr>
        <w:pStyle w:val="BodyText"/>
        <w:numPr>
          <w:ilvl w:val="0"/>
          <w:numId w:val="106"/>
        </w:numPr>
      </w:pPr>
      <w:r>
        <w:t xml:space="preserve">Coil in outside air stream: </w:t>
      </w:r>
      <w:r>
        <w:rPr>
          <w:i/>
        </w:rPr>
        <w:t>T</w:t>
      </w:r>
      <w:r>
        <w:rPr>
          <w:i/>
          <w:vertAlign w:val="subscript"/>
        </w:rPr>
        <w:t>air,in</w:t>
      </w:r>
      <w:r>
        <w:t xml:space="preserve"> = </w:t>
      </w:r>
      <w:r w:rsidRPr="00737714">
        <w:rPr>
          <w:i/>
        </w:rPr>
        <w:t>CoolOutTemp</w:t>
      </w:r>
      <w:r w:rsidRPr="00737714">
        <w:rPr>
          <w:i/>
          <w:vertAlign w:val="subscript"/>
        </w:rPr>
        <w:t>sys</w:t>
      </w:r>
      <w:r>
        <w:t xml:space="preserve"> (the outside air temperature at the design cooling peak).</w:t>
      </w:r>
    </w:p>
    <w:p w:rsidR="000C32B3" w:rsidRDefault="000C32B3" w:rsidP="00EC0834">
      <w:pPr>
        <w:pStyle w:val="BodyText"/>
        <w:numPr>
          <w:ilvl w:val="0"/>
          <w:numId w:val="106"/>
        </w:numPr>
      </w:pPr>
      <w:r>
        <w:t xml:space="preserve">Coil in main air stream, no preconditioning of outside air: </w:t>
      </w:r>
      <w:r>
        <w:rPr>
          <w:i/>
        </w:rPr>
        <w:t>T</w:t>
      </w:r>
      <w:r>
        <w:rPr>
          <w:i/>
          <w:vertAlign w:val="subscript"/>
        </w:rPr>
        <w:t>air,in</w:t>
      </w:r>
      <w:r>
        <w:t xml:space="preserve"> = </w:t>
      </w:r>
      <w:r w:rsidRPr="00737714">
        <w:rPr>
          <w:i/>
        </w:rPr>
        <w:t>Cool</w:t>
      </w:r>
      <w:r>
        <w:rPr>
          <w:i/>
        </w:rPr>
        <w:t>Mix</w:t>
      </w:r>
      <w:r w:rsidRPr="00737714">
        <w:rPr>
          <w:i/>
        </w:rPr>
        <w:t>Temp</w:t>
      </w:r>
      <w:r w:rsidRPr="00737714">
        <w:rPr>
          <w:i/>
          <w:vertAlign w:val="subscript"/>
        </w:rPr>
        <w:t>sys</w:t>
      </w:r>
      <w:r>
        <w:t xml:space="preserve"> (the mixed air temperature at the design cooling peak).</w:t>
      </w:r>
    </w:p>
    <w:p w:rsidR="000C32B3" w:rsidRDefault="000C32B3" w:rsidP="00EC0834">
      <w:pPr>
        <w:pStyle w:val="BodyText"/>
        <w:numPr>
          <w:ilvl w:val="0"/>
          <w:numId w:val="106"/>
        </w:numPr>
      </w:pPr>
      <w:r>
        <w:t xml:space="preserve">Coil </w:t>
      </w:r>
      <w:r w:rsidRPr="00FF7F8E">
        <w:t>in main air stream, outside air precondi</w:t>
      </w:r>
      <w:r>
        <w:t>ti</w:t>
      </w:r>
      <w:r w:rsidRPr="00FF7F8E">
        <w:t>oned</w:t>
      </w:r>
      <w:r>
        <w:t xml:space="preserve">. The outside air fraction is calculated as </w:t>
      </w:r>
      <w:r>
        <w:rPr>
          <w:i/>
        </w:rPr>
        <w:t>Frac</w:t>
      </w:r>
      <w:r w:rsidRPr="00F452BE">
        <w:rPr>
          <w:vertAlign w:val="subscript"/>
        </w:rPr>
        <w:t>oa</w:t>
      </w:r>
      <w:r>
        <w:rPr>
          <w:i/>
        </w:rPr>
        <w:t xml:space="preserve"> </w:t>
      </w:r>
      <w:r>
        <w:t xml:space="preserve">= </w:t>
      </w:r>
      <w:r w:rsidRPr="00FF7F8E">
        <w:rPr>
          <w:i/>
        </w:rPr>
        <w:t>DesOutAirVolFlow</w:t>
      </w:r>
      <w:r>
        <w:rPr>
          <w:i/>
          <w:vertAlign w:val="subscript"/>
        </w:rPr>
        <w:t>sys</w:t>
      </w:r>
      <w:r>
        <w:t xml:space="preserve"> / </w:t>
      </w:r>
      <w:r>
        <w:rPr>
          <w:i/>
        </w:rPr>
        <w:t>DesVolFlow</w:t>
      </w:r>
      <w:r>
        <w:t xml:space="preserve">. </w:t>
      </w:r>
      <w:r>
        <w:rPr>
          <w:i/>
        </w:rPr>
        <w:t>DesVolFlow</w:t>
      </w:r>
      <w:r>
        <w:t xml:space="preserve"> is just </w:t>
      </w:r>
      <w:r>
        <w:rPr>
          <w:i/>
        </w:rPr>
        <w:t>AirMassFlowRate</w:t>
      </w:r>
      <w:r>
        <w:rPr>
          <w:i/>
          <w:vertAlign w:val="subscript"/>
        </w:rPr>
        <w:t>coil,des</w:t>
      </w:r>
      <w:r>
        <w:t xml:space="preserve"> / </w:t>
      </w:r>
      <w:r w:rsidRPr="00044FD6">
        <w:rPr>
          <w:i/>
        </w:rPr>
        <w:sym w:font="Symbol" w:char="F072"/>
      </w:r>
      <w:r w:rsidRPr="00044FD6">
        <w:rPr>
          <w:i/>
          <w:vertAlign w:val="subscript"/>
        </w:rPr>
        <w:t>air</w:t>
      </w:r>
      <w:r>
        <w:t xml:space="preserve">. Then </w:t>
      </w:r>
    </w:p>
    <w:p w:rsidR="000C32B3" w:rsidRDefault="000C32B3" w:rsidP="000C32B3">
      <w:pPr>
        <w:pStyle w:val="BodyText"/>
        <w:ind w:left="2160"/>
      </w:pPr>
      <w:r>
        <w:rPr>
          <w:i/>
        </w:rPr>
        <w:t>T</w:t>
      </w:r>
      <w:r>
        <w:rPr>
          <w:i/>
          <w:vertAlign w:val="subscript"/>
        </w:rPr>
        <w:t>air,in</w:t>
      </w:r>
      <w:r>
        <w:t>=</w:t>
      </w:r>
      <w:r>
        <w:rPr>
          <w:i/>
        </w:rPr>
        <w:t>Frac</w:t>
      </w:r>
      <w:r>
        <w:rPr>
          <w:vertAlign w:val="subscript"/>
        </w:rPr>
        <w:t>oa</w:t>
      </w:r>
      <w:r>
        <w:rPr>
          <w:i/>
        </w:rPr>
        <w:sym w:font="Symbol" w:char="F0B7"/>
      </w:r>
      <w:r>
        <w:rPr>
          <w:i/>
        </w:rPr>
        <w:t>PrecoolTemp</w:t>
      </w:r>
      <w:r>
        <w:rPr>
          <w:i/>
          <w:vertAlign w:val="subscript"/>
        </w:rPr>
        <w:t>sys</w:t>
      </w:r>
      <w:r>
        <w:t xml:space="preserve"> + (1.</w:t>
      </w:r>
      <w:r>
        <w:sym w:font="Symbol" w:char="F02D"/>
      </w:r>
      <w:r>
        <w:rPr>
          <w:i/>
        </w:rPr>
        <w:t xml:space="preserve"> Frac</w:t>
      </w:r>
      <w:r>
        <w:rPr>
          <w:i/>
          <w:vertAlign w:val="subscript"/>
        </w:rPr>
        <w:t>oa</w:t>
      </w:r>
      <w:r>
        <w:t>)</w:t>
      </w:r>
      <w:r>
        <w:sym w:font="Symbol" w:char="F0B7"/>
      </w:r>
      <w:r>
        <w:rPr>
          <w:i/>
        </w:rPr>
        <w:t>CoolRetTemp</w:t>
      </w:r>
      <w:r>
        <w:rPr>
          <w:i/>
          <w:vertAlign w:val="subscript"/>
        </w:rPr>
        <w:t>sys</w:t>
      </w:r>
    </w:p>
    <w:p w:rsidR="000C32B3" w:rsidRDefault="000C32B3" w:rsidP="000C32B3">
      <w:pPr>
        <w:pStyle w:val="Heading5"/>
      </w:pPr>
      <w:r>
        <w:lastRenderedPageBreak/>
        <w:t>Zone Coils</w:t>
      </w:r>
    </w:p>
    <w:p w:rsidR="000C32B3" w:rsidRPr="007445F3" w:rsidRDefault="000C32B3" w:rsidP="000C32B3">
      <w:pPr>
        <w:pStyle w:val="BodyText"/>
      </w:pPr>
      <w:r>
        <w:t xml:space="preserve">If the coil is part of an </w:t>
      </w:r>
      <w:r w:rsidRPr="007554D7">
        <w:rPr>
          <w:i/>
        </w:rPr>
        <w:t>AirTerminal:SingleDuct:ConstantVolume:FourPipeInduction</w:t>
      </w:r>
      <w:r>
        <w:t xml:space="preserve"> unit, the Design Inlet Air Temperature is set equal to </w:t>
      </w:r>
      <w:r w:rsidRPr="007445F3">
        <w:rPr>
          <w:i/>
        </w:rPr>
        <w:t>ZoneTempAtCoolPeak</w:t>
      </w:r>
      <w:r>
        <w:rPr>
          <w:i/>
          <w:vertAlign w:val="subscript"/>
        </w:rPr>
        <w:t>zone</w:t>
      </w:r>
      <w:r>
        <w:t xml:space="preserve"> (see </w:t>
      </w:r>
      <w:r>
        <w:fldChar w:fldCharType="begin"/>
      </w:r>
      <w:r>
        <w:instrText xml:space="preserve"> REF _Ref226429841 \h </w:instrText>
      </w:r>
      <w:r>
        <w:fldChar w:fldCharType="separate"/>
      </w:r>
      <w:r w:rsidR="00515819">
        <w:t xml:space="preserve">Table </w:t>
      </w:r>
      <w:r w:rsidR="00515819">
        <w:rPr>
          <w:noProof/>
        </w:rPr>
        <w:t>37</w:t>
      </w:r>
      <w:r w:rsidR="00515819">
        <w:t>.  Zone Sizing Data</w:t>
      </w:r>
      <w:r>
        <w:fldChar w:fldCharType="end"/>
      </w:r>
      <w:r>
        <w:t xml:space="preserve">). For all other zone coils, it is set equal to </w:t>
      </w:r>
      <w:r w:rsidRPr="007445F3">
        <w:rPr>
          <w:i/>
        </w:rPr>
        <w:t>DesCoolCoilInTemp</w:t>
      </w:r>
      <w:r>
        <w:rPr>
          <w:i/>
          <w:vertAlign w:val="subscript"/>
        </w:rPr>
        <w:t>zone</w:t>
      </w:r>
      <w:r>
        <w:t xml:space="preserve"> (see </w:t>
      </w:r>
      <w:r>
        <w:fldChar w:fldCharType="begin"/>
      </w:r>
      <w:r>
        <w:instrText xml:space="preserve"> REF _Ref226429800 \h </w:instrText>
      </w:r>
      <w:r>
        <w:fldChar w:fldCharType="separate"/>
      </w:r>
      <w:r w:rsidR="00515819">
        <w:t xml:space="preserve">Table </w:t>
      </w:r>
      <w:r w:rsidR="00515819">
        <w:rPr>
          <w:noProof/>
        </w:rPr>
        <w:t>37</w:t>
      </w:r>
      <w:r>
        <w:fldChar w:fldCharType="end"/>
      </w:r>
      <w:r>
        <w:t>).</w:t>
      </w:r>
    </w:p>
    <w:p w:rsidR="000C32B3" w:rsidRDefault="000C32B3" w:rsidP="000C32B3">
      <w:pPr>
        <w:pStyle w:val="Heading4"/>
      </w:pPr>
      <w:r>
        <w:t>Design Outlet Air Temperature</w:t>
      </w:r>
    </w:p>
    <w:p w:rsidR="000C32B3" w:rsidRPr="007445F3" w:rsidRDefault="000C32B3" w:rsidP="000C32B3">
      <w:pPr>
        <w:pStyle w:val="Heading5"/>
      </w:pPr>
      <w:r>
        <w:t>System Coils</w:t>
      </w:r>
    </w:p>
    <w:p w:rsidR="000C32B3" w:rsidRDefault="000C32B3" w:rsidP="000C32B3">
      <w:pPr>
        <w:pStyle w:val="BodyText"/>
      </w:pPr>
      <w:r>
        <w:t>The outlet air temperature depends on whether the coil is in the outside air stream.</w:t>
      </w:r>
    </w:p>
    <w:p w:rsidR="000C32B3" w:rsidRDefault="000C32B3" w:rsidP="00EC0834">
      <w:pPr>
        <w:pStyle w:val="BodyText"/>
        <w:numPr>
          <w:ilvl w:val="0"/>
          <w:numId w:val="107"/>
        </w:numPr>
      </w:pPr>
      <w:r>
        <w:t xml:space="preserve">Coil in outside air stream: </w:t>
      </w:r>
      <w:r>
        <w:rPr>
          <w:i/>
        </w:rPr>
        <w:t>T</w:t>
      </w:r>
      <w:r>
        <w:rPr>
          <w:i/>
          <w:vertAlign w:val="subscript"/>
        </w:rPr>
        <w:t>air,out,des</w:t>
      </w:r>
      <w:r>
        <w:t xml:space="preserve"> = </w:t>
      </w:r>
      <w:r>
        <w:rPr>
          <w:i/>
        </w:rPr>
        <w:t>PrecoolTemp</w:t>
      </w:r>
      <w:r>
        <w:rPr>
          <w:i/>
          <w:vertAlign w:val="subscript"/>
        </w:rPr>
        <w:t>sys</w:t>
      </w:r>
      <w:r>
        <w:t xml:space="preserve">  (the specified Precool Design Temperature from the </w:t>
      </w:r>
      <w:r>
        <w:rPr>
          <w:i/>
        </w:rPr>
        <w:t>Sizing:System</w:t>
      </w:r>
      <w:r>
        <w:t xml:space="preserve"> object).</w:t>
      </w:r>
    </w:p>
    <w:p w:rsidR="000C32B3" w:rsidRDefault="000C32B3" w:rsidP="00EC0834">
      <w:pPr>
        <w:pStyle w:val="BodyText"/>
        <w:numPr>
          <w:ilvl w:val="0"/>
          <w:numId w:val="107"/>
        </w:numPr>
      </w:pPr>
      <w:r>
        <w:t xml:space="preserve">Coil in main air stream: </w:t>
      </w:r>
      <w:r>
        <w:rPr>
          <w:i/>
        </w:rPr>
        <w:t>T</w:t>
      </w:r>
      <w:r>
        <w:rPr>
          <w:i/>
          <w:vertAlign w:val="subscript"/>
        </w:rPr>
        <w:t>air,out,des</w:t>
      </w:r>
      <w:r>
        <w:t xml:space="preserve"> = </w:t>
      </w:r>
      <w:r>
        <w:rPr>
          <w:i/>
        </w:rPr>
        <w:t>CoolSupTemp</w:t>
      </w:r>
      <w:r>
        <w:rPr>
          <w:i/>
          <w:vertAlign w:val="subscript"/>
        </w:rPr>
        <w:t>sys</w:t>
      </w:r>
      <w:r>
        <w:t xml:space="preserve">  (the specified </w:t>
      </w:r>
      <w:r w:rsidRPr="00A75B5C">
        <w:t>Central Cooling Design Supply Air Temperature</w:t>
      </w:r>
      <w:r>
        <w:t xml:space="preserve"> from the </w:t>
      </w:r>
      <w:r>
        <w:rPr>
          <w:i/>
        </w:rPr>
        <w:t>Sizing:System</w:t>
      </w:r>
      <w:r>
        <w:t xml:space="preserve"> object)</w:t>
      </w:r>
    </w:p>
    <w:p w:rsidR="000C32B3" w:rsidRDefault="000C32B3" w:rsidP="000C32B3">
      <w:pPr>
        <w:pStyle w:val="Heading5"/>
      </w:pPr>
      <w:r>
        <w:t>Zone Coils</w:t>
      </w:r>
    </w:p>
    <w:p w:rsidR="000C32B3" w:rsidRDefault="000C32B3" w:rsidP="000C32B3">
      <w:pPr>
        <w:pStyle w:val="BodyText"/>
      </w:pPr>
      <w:r>
        <w:t xml:space="preserve">If the coil is part of an </w:t>
      </w:r>
      <w:r w:rsidRPr="007554D7">
        <w:rPr>
          <w:i/>
        </w:rPr>
        <w:t>AirTerminal:SingleDuct:ConstantVolume:FourPipeInduction</w:t>
      </w:r>
      <w:r>
        <w:t xml:space="preserve"> unit, then:</w:t>
      </w:r>
    </w:p>
    <w:p w:rsidR="000C32B3" w:rsidRDefault="000C32B3" w:rsidP="000C32B3">
      <w:pPr>
        <w:pStyle w:val="Equation"/>
      </w:pPr>
      <w:r w:rsidRPr="00C142A5">
        <w:rPr>
          <w:position w:val="-14"/>
        </w:rPr>
        <w:object w:dxaOrig="5120" w:dyaOrig="380">
          <v:shape id="_x0000_i1029" type="#_x0000_t75" style="width:255.55pt;height:18.75pt" o:ole="">
            <v:imagedata r:id="rId26" o:title=""/>
          </v:shape>
          <o:OLEObject Type="Embed" ProgID="Equation.DSMT4" ShapeID="_x0000_i1029" DrawAspect="Content" ObjectID="_1488108405" r:id="rId27"/>
        </w:object>
      </w:r>
    </w:p>
    <w:p w:rsidR="000C32B3" w:rsidRDefault="000C32B3" w:rsidP="000C32B3">
      <w:pPr>
        <w:pStyle w:val="Equation"/>
      </w:pPr>
      <w:r w:rsidRPr="00C142A5">
        <w:rPr>
          <w:position w:val="-14"/>
        </w:rPr>
        <w:object w:dxaOrig="6280" w:dyaOrig="380">
          <v:shape id="_x0000_i1030" type="#_x0000_t75" style="width:315.05pt;height:18.75pt" o:ole="">
            <v:imagedata r:id="rId28" o:title=""/>
          </v:shape>
          <o:OLEObject Type="Embed" ProgID="Equation.DSMT4" ShapeID="_x0000_i1030" DrawAspect="Content" ObjectID="_1488108406" r:id="rId29"/>
        </w:object>
      </w:r>
    </w:p>
    <w:p w:rsidR="000C32B3" w:rsidRPr="00B72CF2" w:rsidRDefault="000C32B3" w:rsidP="000C32B3">
      <w:pPr>
        <w:pStyle w:val="BodyText"/>
        <w:ind w:left="1440"/>
      </w:pPr>
      <w:r>
        <w:t xml:space="preserve">where </w:t>
      </w:r>
      <w:r>
        <w:rPr>
          <w:i/>
        </w:rPr>
        <w:t>CoolVolFlow</w:t>
      </w:r>
      <w:r>
        <w:rPr>
          <w:i/>
          <w:vertAlign w:val="subscript"/>
        </w:rPr>
        <w:t>coil,air,des</w:t>
      </w:r>
      <w:r>
        <w:t xml:space="preserve"> is the user input or previously autosized coil Design Air Flow Rate. For all other zone coils the Design Outlet Air Temperature is set to </w:t>
      </w:r>
      <w:r>
        <w:rPr>
          <w:i/>
        </w:rPr>
        <w:t>CoolDesTemp</w:t>
      </w:r>
      <w:r>
        <w:rPr>
          <w:i/>
          <w:vertAlign w:val="subscript"/>
        </w:rPr>
        <w:t>zone</w:t>
      </w:r>
      <w:r>
        <w:t xml:space="preserve"> (see </w:t>
      </w:r>
      <w:r>
        <w:fldChar w:fldCharType="begin"/>
      </w:r>
      <w:r>
        <w:instrText xml:space="preserve"> REF _Ref226429884 \h </w:instrText>
      </w:r>
      <w:r>
        <w:fldChar w:fldCharType="separate"/>
      </w:r>
      <w:r w:rsidR="00515819">
        <w:t xml:space="preserve">Table </w:t>
      </w:r>
      <w:r w:rsidR="00515819">
        <w:rPr>
          <w:noProof/>
        </w:rPr>
        <w:t>37</w:t>
      </w:r>
      <w:r w:rsidR="00515819">
        <w:t>.  Zone Sizing Data</w:t>
      </w:r>
      <w:r>
        <w:fldChar w:fldCharType="end"/>
      </w:r>
      <w:r>
        <w:t>).</w:t>
      </w:r>
    </w:p>
    <w:p w:rsidR="000C32B3" w:rsidRDefault="000C32B3" w:rsidP="000C32B3">
      <w:pPr>
        <w:pStyle w:val="Heading4"/>
      </w:pPr>
      <w:r w:rsidRPr="0006094B">
        <w:t>Design Inlet Air Humidity Ratio</w:t>
      </w:r>
    </w:p>
    <w:p w:rsidR="000C32B3" w:rsidRPr="00F11C2A" w:rsidRDefault="000C32B3" w:rsidP="000C32B3">
      <w:pPr>
        <w:pStyle w:val="Heading5"/>
      </w:pPr>
      <w:r>
        <w:t>System Coils</w:t>
      </w:r>
    </w:p>
    <w:p w:rsidR="000C32B3" w:rsidRDefault="000C32B3" w:rsidP="000C32B3">
      <w:pPr>
        <w:pStyle w:val="BodyText"/>
      </w:pPr>
      <w:r>
        <w:t>The inlet air humidity ratio depends on whether the coil is in the outside air stream and if it is not, whether or not there is outside air preconditioning.</w:t>
      </w:r>
    </w:p>
    <w:p w:rsidR="000C32B3" w:rsidRDefault="000C32B3" w:rsidP="00EC0834">
      <w:pPr>
        <w:pStyle w:val="BodyText"/>
        <w:numPr>
          <w:ilvl w:val="0"/>
          <w:numId w:val="108"/>
        </w:numPr>
      </w:pPr>
      <w:r>
        <w:t xml:space="preserve">Coil in outside air stream: </w:t>
      </w:r>
      <w:r>
        <w:rPr>
          <w:i/>
        </w:rPr>
        <w:t>W</w:t>
      </w:r>
      <w:r>
        <w:rPr>
          <w:i/>
          <w:vertAlign w:val="subscript"/>
        </w:rPr>
        <w:t>air,in,des</w:t>
      </w:r>
      <w:r>
        <w:t xml:space="preserve"> = </w:t>
      </w:r>
      <w:r w:rsidRPr="00A75B5C">
        <w:rPr>
          <w:i/>
        </w:rPr>
        <w:t>CoolOutHumRat</w:t>
      </w:r>
      <w:r>
        <w:rPr>
          <w:i/>
          <w:vertAlign w:val="subscript"/>
        </w:rPr>
        <w:t>sys</w:t>
      </w:r>
      <w:r>
        <w:t xml:space="preserve"> (the outside humidity ratio at the design cooling peak).</w:t>
      </w:r>
    </w:p>
    <w:p w:rsidR="000C32B3" w:rsidRDefault="000C32B3" w:rsidP="00EC0834">
      <w:pPr>
        <w:pStyle w:val="BodyText"/>
        <w:numPr>
          <w:ilvl w:val="0"/>
          <w:numId w:val="108"/>
        </w:numPr>
      </w:pPr>
      <w:r>
        <w:t xml:space="preserve">Coil in main air stream, no preconditioning of outside air: </w:t>
      </w:r>
      <w:r>
        <w:rPr>
          <w:i/>
        </w:rPr>
        <w:t>W</w:t>
      </w:r>
      <w:r>
        <w:rPr>
          <w:i/>
          <w:vertAlign w:val="subscript"/>
        </w:rPr>
        <w:t>air,in,des</w:t>
      </w:r>
      <w:r>
        <w:t xml:space="preserve"> = </w:t>
      </w:r>
      <w:r w:rsidRPr="00A75B5C">
        <w:rPr>
          <w:i/>
        </w:rPr>
        <w:t>Cool</w:t>
      </w:r>
      <w:r>
        <w:rPr>
          <w:i/>
        </w:rPr>
        <w:t>Mix</w:t>
      </w:r>
      <w:r w:rsidRPr="00A75B5C">
        <w:rPr>
          <w:i/>
        </w:rPr>
        <w:t>HumRat</w:t>
      </w:r>
      <w:r>
        <w:rPr>
          <w:i/>
          <w:vertAlign w:val="subscript"/>
        </w:rPr>
        <w:t>sys</w:t>
      </w:r>
      <w:r>
        <w:t xml:space="preserve"> (the mixed air humidity ratio at the design cooling peak).</w:t>
      </w:r>
    </w:p>
    <w:p w:rsidR="000C32B3" w:rsidRDefault="000C32B3" w:rsidP="00EC0834">
      <w:pPr>
        <w:pStyle w:val="BodyText"/>
        <w:numPr>
          <w:ilvl w:val="0"/>
          <w:numId w:val="108"/>
        </w:numPr>
      </w:pPr>
      <w:r>
        <w:t xml:space="preserve">Coil </w:t>
      </w:r>
      <w:r w:rsidRPr="00FF7F8E">
        <w:t>in main air stream, outside air preconditioned</w:t>
      </w:r>
      <w:r>
        <w:t xml:space="preserve">. The outside air fraction is calculated as </w:t>
      </w:r>
      <w:r>
        <w:rPr>
          <w:i/>
        </w:rPr>
        <w:t>Frac</w:t>
      </w:r>
      <w:r w:rsidRPr="00F452BE">
        <w:rPr>
          <w:vertAlign w:val="subscript"/>
        </w:rPr>
        <w:t>oa</w:t>
      </w:r>
      <w:r>
        <w:rPr>
          <w:i/>
        </w:rPr>
        <w:t xml:space="preserve"> </w:t>
      </w:r>
      <w:r>
        <w:t xml:space="preserve">= </w:t>
      </w:r>
      <w:r w:rsidRPr="00FF7F8E">
        <w:rPr>
          <w:i/>
        </w:rPr>
        <w:t>DesOutAirVolFlow</w:t>
      </w:r>
      <w:r>
        <w:rPr>
          <w:i/>
          <w:vertAlign w:val="subscript"/>
        </w:rPr>
        <w:t>sys</w:t>
      </w:r>
      <w:r>
        <w:t xml:space="preserve"> / </w:t>
      </w:r>
      <w:r>
        <w:rPr>
          <w:i/>
        </w:rPr>
        <w:t>DesVolFlow</w:t>
      </w:r>
      <w:r>
        <w:t xml:space="preserve">. </w:t>
      </w:r>
      <w:r>
        <w:rPr>
          <w:i/>
        </w:rPr>
        <w:t>DesVolFlow</w:t>
      </w:r>
      <w:r>
        <w:t xml:space="preserve"> is just </w:t>
      </w:r>
      <w:r>
        <w:rPr>
          <w:i/>
        </w:rPr>
        <w:t>AirMassFlowRate</w:t>
      </w:r>
      <w:r>
        <w:rPr>
          <w:i/>
          <w:vertAlign w:val="subscript"/>
        </w:rPr>
        <w:t>coil,des</w:t>
      </w:r>
      <w:r>
        <w:t xml:space="preserve"> / </w:t>
      </w:r>
      <w:r w:rsidRPr="00044FD6">
        <w:rPr>
          <w:i/>
        </w:rPr>
        <w:sym w:font="Symbol" w:char="F072"/>
      </w:r>
      <w:r w:rsidRPr="00044FD6">
        <w:rPr>
          <w:i/>
          <w:vertAlign w:val="subscript"/>
        </w:rPr>
        <w:t>air</w:t>
      </w:r>
      <w:r>
        <w:t xml:space="preserve">. Then </w:t>
      </w:r>
    </w:p>
    <w:p w:rsidR="000C32B3" w:rsidRDefault="000C32B3" w:rsidP="000C32B3">
      <w:pPr>
        <w:pStyle w:val="BodyText"/>
        <w:ind w:left="2160"/>
      </w:pPr>
      <w:r>
        <w:rPr>
          <w:i/>
        </w:rPr>
        <w:t>W</w:t>
      </w:r>
      <w:r>
        <w:rPr>
          <w:i/>
          <w:vertAlign w:val="subscript"/>
        </w:rPr>
        <w:t>air,in,des</w:t>
      </w:r>
      <w:r>
        <w:t>=</w:t>
      </w:r>
      <w:r>
        <w:rPr>
          <w:i/>
        </w:rPr>
        <w:t>Frac</w:t>
      </w:r>
      <w:r>
        <w:rPr>
          <w:i/>
          <w:vertAlign w:val="subscript"/>
        </w:rPr>
        <w:t>oa</w:t>
      </w:r>
      <w:r>
        <w:rPr>
          <w:i/>
        </w:rPr>
        <w:sym w:font="Symbol" w:char="F0B7"/>
      </w:r>
      <w:r>
        <w:rPr>
          <w:i/>
        </w:rPr>
        <w:t>PrecoolHumRat</w:t>
      </w:r>
      <w:r>
        <w:rPr>
          <w:i/>
          <w:vertAlign w:val="subscript"/>
        </w:rPr>
        <w:t>sys</w:t>
      </w:r>
      <w:r>
        <w:t xml:space="preserve"> + (1.</w:t>
      </w:r>
      <w:r>
        <w:sym w:font="Symbol" w:char="F02D"/>
      </w:r>
      <w:r>
        <w:rPr>
          <w:i/>
        </w:rPr>
        <w:t xml:space="preserve"> Frac</w:t>
      </w:r>
      <w:r>
        <w:rPr>
          <w:i/>
          <w:vertAlign w:val="subscript"/>
        </w:rPr>
        <w:t>oa</w:t>
      </w:r>
      <w:r>
        <w:t>)</w:t>
      </w:r>
      <w:r>
        <w:sym w:font="Symbol" w:char="F0B7"/>
      </w:r>
      <w:r>
        <w:rPr>
          <w:i/>
        </w:rPr>
        <w:t>CoolRetHumRat</w:t>
      </w:r>
      <w:r>
        <w:rPr>
          <w:i/>
          <w:vertAlign w:val="subscript"/>
        </w:rPr>
        <w:t>sys</w:t>
      </w:r>
    </w:p>
    <w:p w:rsidR="000C32B3" w:rsidRDefault="000C32B3" w:rsidP="000C32B3">
      <w:pPr>
        <w:pStyle w:val="Heading5"/>
      </w:pPr>
      <w:r>
        <w:t>Zone Coils</w:t>
      </w:r>
    </w:p>
    <w:p w:rsidR="000C32B3" w:rsidRPr="00F11C2A" w:rsidRDefault="000C32B3" w:rsidP="000C32B3">
      <w:pPr>
        <w:pStyle w:val="BodyText"/>
      </w:pPr>
      <w:r>
        <w:t xml:space="preserve">If the coil is part of an </w:t>
      </w:r>
      <w:r w:rsidRPr="007554D7">
        <w:rPr>
          <w:i/>
        </w:rPr>
        <w:t>AirTerminal:SingleDuct:ConstantVolume:FourPipeInduction</w:t>
      </w:r>
      <w:r>
        <w:t xml:space="preserve"> unit, the Design Inlet Air Humidity Ratio is set equal to </w:t>
      </w:r>
      <w:r w:rsidRPr="007445F3">
        <w:rPr>
          <w:i/>
        </w:rPr>
        <w:t>Zone</w:t>
      </w:r>
      <w:r>
        <w:rPr>
          <w:i/>
        </w:rPr>
        <w:t>HumRat</w:t>
      </w:r>
      <w:r w:rsidRPr="007445F3">
        <w:rPr>
          <w:i/>
        </w:rPr>
        <w:t>AtCoolPeak</w:t>
      </w:r>
      <w:r>
        <w:rPr>
          <w:i/>
          <w:vertAlign w:val="subscript"/>
        </w:rPr>
        <w:t>zone</w:t>
      </w:r>
      <w:r>
        <w:t xml:space="preserve"> (see </w:t>
      </w:r>
      <w:r>
        <w:fldChar w:fldCharType="begin"/>
      </w:r>
      <w:r>
        <w:instrText xml:space="preserve"> REF _Ref226429922 \h </w:instrText>
      </w:r>
      <w:r>
        <w:fldChar w:fldCharType="separate"/>
      </w:r>
      <w:r w:rsidR="00515819">
        <w:t xml:space="preserve">Table </w:t>
      </w:r>
      <w:r w:rsidR="00515819">
        <w:rPr>
          <w:noProof/>
        </w:rPr>
        <w:t>37</w:t>
      </w:r>
      <w:r w:rsidR="00515819">
        <w:t>.  Zone Sizing Data</w:t>
      </w:r>
      <w:r>
        <w:fldChar w:fldCharType="end"/>
      </w:r>
      <w:r>
        <w:t xml:space="preserve">). For all other zone coils, it is set equal to </w:t>
      </w:r>
      <w:r w:rsidRPr="007445F3">
        <w:rPr>
          <w:i/>
        </w:rPr>
        <w:t>DesCoolCoilIn</w:t>
      </w:r>
      <w:r>
        <w:rPr>
          <w:i/>
        </w:rPr>
        <w:t>HumRat</w:t>
      </w:r>
      <w:r>
        <w:rPr>
          <w:i/>
          <w:vertAlign w:val="subscript"/>
        </w:rPr>
        <w:t>zone</w:t>
      </w:r>
      <w:r>
        <w:t xml:space="preserve"> (see </w:t>
      </w:r>
      <w:r>
        <w:fldChar w:fldCharType="begin"/>
      </w:r>
      <w:r>
        <w:instrText xml:space="preserve"> REF _Ref226429800 \h </w:instrText>
      </w:r>
      <w:r>
        <w:fldChar w:fldCharType="separate"/>
      </w:r>
      <w:r w:rsidR="00515819">
        <w:t xml:space="preserve">Table </w:t>
      </w:r>
      <w:r w:rsidR="00515819">
        <w:rPr>
          <w:noProof/>
        </w:rPr>
        <w:t>37</w:t>
      </w:r>
      <w:r>
        <w:fldChar w:fldCharType="end"/>
      </w:r>
      <w:r>
        <w:t>).</w:t>
      </w:r>
    </w:p>
    <w:p w:rsidR="000C32B3" w:rsidRDefault="000C32B3" w:rsidP="000C32B3">
      <w:pPr>
        <w:pStyle w:val="Heading4"/>
      </w:pPr>
      <w:r>
        <w:t>Design Outlet Air Humidity Ratio</w:t>
      </w:r>
    </w:p>
    <w:p w:rsidR="000C32B3" w:rsidRPr="00F11C2A" w:rsidRDefault="000C32B3" w:rsidP="000C32B3">
      <w:pPr>
        <w:pStyle w:val="Heading5"/>
      </w:pPr>
      <w:r>
        <w:t>System Coils</w:t>
      </w:r>
    </w:p>
    <w:p w:rsidR="000C32B3" w:rsidRDefault="000C32B3" w:rsidP="000C32B3">
      <w:pPr>
        <w:pStyle w:val="BodyText"/>
      </w:pPr>
      <w:r>
        <w:t>The outlet air humidity ratio depends on whether the coil is in the outside air stream.</w:t>
      </w:r>
    </w:p>
    <w:p w:rsidR="000C32B3" w:rsidRPr="00D54E7E" w:rsidRDefault="000C32B3" w:rsidP="00EC0834">
      <w:pPr>
        <w:pStyle w:val="BodyText"/>
        <w:numPr>
          <w:ilvl w:val="0"/>
          <w:numId w:val="109"/>
        </w:numPr>
        <w:rPr>
          <w:u w:val="single"/>
        </w:rPr>
      </w:pPr>
      <w:r>
        <w:t xml:space="preserve">Coil in outside air stream: </w:t>
      </w:r>
      <w:r>
        <w:rPr>
          <w:i/>
        </w:rPr>
        <w:t>W</w:t>
      </w:r>
      <w:r>
        <w:rPr>
          <w:i/>
          <w:vertAlign w:val="subscript"/>
        </w:rPr>
        <w:t>air,out,des</w:t>
      </w:r>
      <w:r>
        <w:t xml:space="preserve"> = </w:t>
      </w:r>
      <w:r w:rsidRPr="00A75B5C">
        <w:rPr>
          <w:i/>
        </w:rPr>
        <w:t>PrecoolHumRat</w:t>
      </w:r>
      <w:r>
        <w:rPr>
          <w:i/>
          <w:vertAlign w:val="subscript"/>
        </w:rPr>
        <w:t>sys</w:t>
      </w:r>
      <w:r>
        <w:t xml:space="preserve"> (the specified Precool Design Humidity Ratio from the </w:t>
      </w:r>
      <w:r>
        <w:rPr>
          <w:i/>
        </w:rPr>
        <w:t>Sizing:System</w:t>
      </w:r>
      <w:r>
        <w:t xml:space="preserve"> object)</w:t>
      </w:r>
    </w:p>
    <w:p w:rsidR="000C32B3" w:rsidRDefault="000C32B3" w:rsidP="00EC0834">
      <w:pPr>
        <w:pStyle w:val="BodyText"/>
        <w:numPr>
          <w:ilvl w:val="0"/>
          <w:numId w:val="109"/>
        </w:numPr>
      </w:pPr>
      <w:r>
        <w:t xml:space="preserve">Coil in main air stream: </w:t>
      </w:r>
      <w:r>
        <w:rPr>
          <w:i/>
        </w:rPr>
        <w:t>W</w:t>
      </w:r>
      <w:r>
        <w:rPr>
          <w:i/>
          <w:vertAlign w:val="subscript"/>
        </w:rPr>
        <w:t>air,out,des</w:t>
      </w:r>
      <w:r>
        <w:t xml:space="preserve"> = </w:t>
      </w:r>
      <w:r>
        <w:rPr>
          <w:i/>
        </w:rPr>
        <w:t>CoolSup</w:t>
      </w:r>
      <w:r w:rsidRPr="00A75B5C">
        <w:rPr>
          <w:i/>
        </w:rPr>
        <w:t>HumRat</w:t>
      </w:r>
      <w:r>
        <w:rPr>
          <w:i/>
          <w:vertAlign w:val="subscript"/>
        </w:rPr>
        <w:t>sys</w:t>
      </w:r>
      <w:r>
        <w:t xml:space="preserve"> (the specified </w:t>
      </w:r>
      <w:r w:rsidRPr="00FF7F8E">
        <w:t>Central Cooling Design Supply Air Humidity Ratio</w:t>
      </w:r>
      <w:r>
        <w:t xml:space="preserve"> from the </w:t>
      </w:r>
      <w:r>
        <w:rPr>
          <w:i/>
        </w:rPr>
        <w:t>Sizing:System</w:t>
      </w:r>
      <w:r>
        <w:t xml:space="preserve"> object)</w:t>
      </w:r>
    </w:p>
    <w:p w:rsidR="000C32B3" w:rsidRDefault="000C32B3" w:rsidP="000C32B3">
      <w:pPr>
        <w:pStyle w:val="Heading5"/>
      </w:pPr>
      <w:r>
        <w:lastRenderedPageBreak/>
        <w:t>Zone Coils</w:t>
      </w:r>
    </w:p>
    <w:p w:rsidR="000C32B3" w:rsidRPr="00F11C2A" w:rsidRDefault="000C32B3" w:rsidP="000C32B3">
      <w:pPr>
        <w:pStyle w:val="BodyText"/>
      </w:pPr>
      <w:r>
        <w:t xml:space="preserve">The Design Outlet Air Humidity Ratio is set equal to </w:t>
      </w:r>
      <w:r>
        <w:rPr>
          <w:i/>
        </w:rPr>
        <w:t>CoolDesHumRat</w:t>
      </w:r>
      <w:r>
        <w:rPr>
          <w:i/>
          <w:vertAlign w:val="subscript"/>
        </w:rPr>
        <w:t>zone</w:t>
      </w:r>
      <w:r>
        <w:t xml:space="preserve"> (user input from </w:t>
      </w:r>
      <w:r>
        <w:rPr>
          <w:i/>
        </w:rPr>
        <w:t>Zone:Sizing</w:t>
      </w:r>
      <w:r>
        <w:t>).</w:t>
      </w:r>
    </w:p>
    <w:p w:rsidR="000C32B3" w:rsidRDefault="000C32B3" w:rsidP="000C32B3">
      <w:pPr>
        <w:pStyle w:val="Heading4"/>
      </w:pPr>
      <w:r>
        <w:t>Design Inlet Water Temperature</w:t>
      </w:r>
    </w:p>
    <w:p w:rsidR="000C32B3" w:rsidRPr="00F11C2A" w:rsidRDefault="000C32B3" w:rsidP="000C32B3">
      <w:pPr>
        <w:pStyle w:val="Heading5"/>
      </w:pPr>
      <w:r>
        <w:t>System Coils</w:t>
      </w:r>
    </w:p>
    <w:p w:rsidR="000C32B3" w:rsidRDefault="000C32B3" w:rsidP="000C32B3">
      <w:pPr>
        <w:pStyle w:val="BodyText"/>
      </w:pPr>
      <w:r>
        <w:t xml:space="preserve">The Design Inlet Water Temperature is set to the </w:t>
      </w:r>
      <w:r w:rsidRPr="00D54E7E">
        <w:rPr>
          <w:i/>
        </w:rPr>
        <w:t>Design Loop Exit Temperature</w:t>
      </w:r>
      <w:r>
        <w:t xml:space="preserve"> specified in the </w:t>
      </w:r>
      <w:r>
        <w:rPr>
          <w:i/>
        </w:rPr>
        <w:t>Sizing</w:t>
      </w:r>
      <w:r>
        <w:t>:</w:t>
      </w:r>
      <w:r>
        <w:rPr>
          <w:i/>
        </w:rPr>
        <w:t>Plant</w:t>
      </w:r>
      <w:r>
        <w:t xml:space="preserve"> object for the water loop serving this coil.</w:t>
      </w:r>
    </w:p>
    <w:p w:rsidR="000C32B3" w:rsidRDefault="000C32B3" w:rsidP="000C32B3">
      <w:pPr>
        <w:pStyle w:val="Heading5"/>
      </w:pPr>
      <w:r>
        <w:t>Zone Coils</w:t>
      </w:r>
    </w:p>
    <w:p w:rsidR="000C32B3" w:rsidRPr="00F11C2A" w:rsidRDefault="000C32B3" w:rsidP="000C32B3">
      <w:pPr>
        <w:pStyle w:val="BodyText"/>
      </w:pPr>
      <w:r>
        <w:t xml:space="preserve">The Design Inlet Water Temperature is set to the </w:t>
      </w:r>
      <w:r w:rsidRPr="00D54E7E">
        <w:rPr>
          <w:i/>
        </w:rPr>
        <w:t>Design Loop Exit Temperature</w:t>
      </w:r>
      <w:r>
        <w:t xml:space="preserve"> specified in the </w:t>
      </w:r>
      <w:r>
        <w:rPr>
          <w:i/>
        </w:rPr>
        <w:t>Sizing</w:t>
      </w:r>
      <w:r>
        <w:t>:</w:t>
      </w:r>
      <w:r>
        <w:rPr>
          <w:i/>
        </w:rPr>
        <w:t>Plant</w:t>
      </w:r>
      <w:r>
        <w:t xml:space="preserve"> object for the water loop serving this coil.</w:t>
      </w:r>
    </w:p>
    <w:p w:rsidR="009A4A85" w:rsidRDefault="00B7497B">
      <w:pPr>
        <w:pStyle w:val="Heading3"/>
      </w:pPr>
      <w:bookmarkStart w:id="393" w:name="_Toc351186616"/>
      <w:r>
        <w:t>Coil</w:t>
      </w:r>
      <w:r w:rsidR="009A4A85">
        <w:t>:</w:t>
      </w:r>
      <w:r>
        <w:t>Cooling:</w:t>
      </w:r>
      <w:r w:rsidR="009A4A85">
        <w:t>Water:Detailed</w:t>
      </w:r>
      <w:r>
        <w:t>Geometry</w:t>
      </w:r>
      <w:r w:rsidR="009A4A85">
        <w:t xml:space="preserve"> Sizing</w:t>
      </w:r>
      <w:bookmarkEnd w:id="393"/>
    </w:p>
    <w:p w:rsidR="009A4A85" w:rsidRDefault="009A4A85">
      <w:pPr>
        <w:pStyle w:val="BodyText"/>
      </w:pPr>
      <w:r>
        <w:t xml:space="preserve">The sizing is done in subroutine </w:t>
      </w:r>
      <w:r>
        <w:rPr>
          <w:i/>
          <w:iCs/>
        </w:rPr>
        <w:t>SizeWaterCoil</w:t>
      </w:r>
    </w:p>
    <w:p w:rsidR="009A4A85" w:rsidRDefault="009A4A85">
      <w:pPr>
        <w:pStyle w:val="Heading4"/>
      </w:pPr>
      <w:r>
        <w:t>Max Water Flow Rate of Coil</w:t>
      </w:r>
    </w:p>
    <w:p w:rsidR="009A4A85" w:rsidRDefault="009A4A85">
      <w:pPr>
        <w:pStyle w:val="BodyText"/>
      </w:pPr>
      <w:r>
        <w:t xml:space="preserve">The calculation is identical to that done for </w:t>
      </w:r>
      <w:r w:rsidR="00B7497B">
        <w:rPr>
          <w:i/>
          <w:iCs/>
        </w:rPr>
        <w:t>Coil</w:t>
      </w:r>
      <w:r>
        <w:rPr>
          <w:i/>
          <w:iCs/>
        </w:rPr>
        <w:t>:</w:t>
      </w:r>
      <w:r w:rsidR="00B7497B">
        <w:rPr>
          <w:i/>
          <w:iCs/>
        </w:rPr>
        <w:t>Cooling:</w:t>
      </w:r>
      <w:r>
        <w:rPr>
          <w:i/>
          <w:iCs/>
        </w:rPr>
        <w:t>Water</w:t>
      </w:r>
      <w:r>
        <w:t>.</w:t>
      </w:r>
    </w:p>
    <w:p w:rsidR="009A4A85" w:rsidRDefault="009A4A85">
      <w:pPr>
        <w:pStyle w:val="Heading4"/>
      </w:pPr>
      <w:r>
        <w:t>Number of Tubes per Row</w:t>
      </w:r>
    </w:p>
    <w:p w:rsidR="009A4A85" w:rsidRDefault="00083A13" w:rsidP="00942D35">
      <w:pPr>
        <w:pStyle w:val="Equation"/>
      </w:pPr>
      <w:r>
        <w:rPr>
          <w:noProof/>
        </w:rPr>
        <w:drawing>
          <wp:inline distT="0" distB="0" distL="0" distR="0" wp14:anchorId="0493AE1E" wp14:editId="308B606F">
            <wp:extent cx="2028825" cy="228600"/>
            <wp:effectExtent l="0" t="0" r="9525" b="0"/>
            <wp:docPr id="1618" name="Picture 1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28825" cy="228600"/>
                    </a:xfrm>
                    <a:prstGeom prst="rect">
                      <a:avLst/>
                    </a:prstGeom>
                    <a:noFill/>
                    <a:ln>
                      <a:noFill/>
                    </a:ln>
                  </pic:spPr>
                </pic:pic>
              </a:graphicData>
            </a:graphic>
          </wp:inline>
        </w:drawing>
      </w:r>
    </w:p>
    <w:p w:rsidR="009A4A85" w:rsidRDefault="009A4A85">
      <w:pPr>
        <w:pStyle w:val="BodyText"/>
        <w:ind w:left="1440"/>
      </w:pPr>
      <w:r>
        <w:rPr>
          <w:i/>
          <w:iCs/>
        </w:rPr>
        <w:t>N</w:t>
      </w:r>
      <w:r>
        <w:rPr>
          <w:i/>
          <w:iCs/>
          <w:vertAlign w:val="subscript"/>
        </w:rPr>
        <w:t>tube/row</w:t>
      </w:r>
      <w:r>
        <w:t>=</w:t>
      </w:r>
      <w:r>
        <w:rPr>
          <w:b/>
          <w:bCs/>
        </w:rPr>
        <w:t>Max</w:t>
      </w:r>
      <w:r>
        <w:t>(</w:t>
      </w:r>
      <w:r>
        <w:rPr>
          <w:i/>
          <w:iCs/>
        </w:rPr>
        <w:t>N</w:t>
      </w:r>
      <w:r>
        <w:rPr>
          <w:i/>
          <w:iCs/>
          <w:vertAlign w:val="subscript"/>
        </w:rPr>
        <w:t>tube/row</w:t>
      </w:r>
      <w:r>
        <w:t>,3)</w:t>
      </w:r>
    </w:p>
    <w:p w:rsidR="009A4A85" w:rsidRDefault="009A4A85">
      <w:pPr>
        <w:pStyle w:val="Heading4"/>
      </w:pPr>
      <w:r>
        <w:t>Fin Diameter</w:t>
      </w:r>
    </w:p>
    <w:p w:rsidR="009A4A85" w:rsidRDefault="009A4A85">
      <w:pPr>
        <w:pStyle w:val="BodyText"/>
      </w:pPr>
      <w:r>
        <w:t>Depending on the duct type, get the coil design air flow rate.</w:t>
      </w:r>
    </w:p>
    <w:p w:rsidR="009A4A85" w:rsidRDefault="009A4A85">
      <w:pPr>
        <w:pStyle w:val="BodyText"/>
        <w:ind w:left="1440"/>
      </w:pPr>
      <w:r>
        <w:t xml:space="preserve">For duct type = </w:t>
      </w:r>
      <w:r>
        <w:rPr>
          <w:i/>
          <w:iCs/>
        </w:rPr>
        <w:t xml:space="preserve">main, other </w:t>
      </w:r>
      <w:r>
        <w:t>or default</w:t>
      </w:r>
    </w:p>
    <w:p w:rsidR="009A4A85" w:rsidRDefault="00083A13" w:rsidP="00942D35">
      <w:pPr>
        <w:pStyle w:val="Equation"/>
      </w:pPr>
      <w:r>
        <w:rPr>
          <w:noProof/>
        </w:rPr>
        <w:drawing>
          <wp:inline distT="0" distB="0" distL="0" distR="0" wp14:anchorId="6DFF4A41" wp14:editId="75D087D6">
            <wp:extent cx="2057400" cy="200025"/>
            <wp:effectExtent l="0" t="0" r="0" b="9525"/>
            <wp:docPr id="1619" name="Picture 1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57400" cy="200025"/>
                    </a:xfrm>
                    <a:prstGeom prst="rect">
                      <a:avLst/>
                    </a:prstGeom>
                    <a:noFill/>
                    <a:ln>
                      <a:noFill/>
                    </a:ln>
                  </pic:spPr>
                </pic:pic>
              </a:graphicData>
            </a:graphic>
          </wp:inline>
        </w:drawing>
      </w:r>
    </w:p>
    <w:p w:rsidR="009A4A85" w:rsidRDefault="009A4A85">
      <w:pPr>
        <w:pStyle w:val="BodyText"/>
        <w:ind w:left="1440"/>
        <w:rPr>
          <w:i/>
          <w:iCs/>
        </w:rPr>
      </w:pPr>
      <w:r>
        <w:t>for duct type=</w:t>
      </w:r>
      <w:r>
        <w:rPr>
          <w:i/>
          <w:iCs/>
        </w:rPr>
        <w:t>cooling</w:t>
      </w:r>
    </w:p>
    <w:p w:rsidR="009A4A85" w:rsidRDefault="00083A13" w:rsidP="00942D35">
      <w:pPr>
        <w:pStyle w:val="Equation"/>
      </w:pPr>
      <w:r>
        <w:rPr>
          <w:noProof/>
        </w:rPr>
        <w:drawing>
          <wp:inline distT="0" distB="0" distL="0" distR="0" wp14:anchorId="5BF8100E" wp14:editId="568CD7E7">
            <wp:extent cx="2028825" cy="200025"/>
            <wp:effectExtent l="0" t="0" r="9525" b="9525"/>
            <wp:docPr id="1620" name="Picture 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28825" cy="200025"/>
                    </a:xfrm>
                    <a:prstGeom prst="rect">
                      <a:avLst/>
                    </a:prstGeom>
                    <a:noFill/>
                    <a:ln>
                      <a:noFill/>
                    </a:ln>
                  </pic:spPr>
                </pic:pic>
              </a:graphicData>
            </a:graphic>
          </wp:inline>
        </w:drawing>
      </w:r>
    </w:p>
    <w:p w:rsidR="009A4A85" w:rsidRDefault="009A4A85">
      <w:pPr>
        <w:pStyle w:val="BodyText"/>
        <w:ind w:left="1440"/>
        <w:rPr>
          <w:i/>
          <w:iCs/>
        </w:rPr>
      </w:pPr>
      <w:r>
        <w:t>for duct type=</w:t>
      </w:r>
      <w:r>
        <w:rPr>
          <w:i/>
          <w:iCs/>
        </w:rPr>
        <w:t>heating</w:t>
      </w:r>
    </w:p>
    <w:p w:rsidR="009A4A85" w:rsidRDefault="00083A13" w:rsidP="00942D35">
      <w:pPr>
        <w:pStyle w:val="Equation"/>
      </w:pPr>
      <w:r>
        <w:rPr>
          <w:noProof/>
        </w:rPr>
        <w:drawing>
          <wp:inline distT="0" distB="0" distL="0" distR="0" wp14:anchorId="7443AB8E" wp14:editId="63196357">
            <wp:extent cx="2028825" cy="200025"/>
            <wp:effectExtent l="0" t="0" r="9525" b="9525"/>
            <wp:docPr id="1621" name="Picture 1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28825" cy="200025"/>
                    </a:xfrm>
                    <a:prstGeom prst="rect">
                      <a:avLst/>
                    </a:prstGeom>
                    <a:noFill/>
                    <a:ln>
                      <a:noFill/>
                    </a:ln>
                  </pic:spPr>
                </pic:pic>
              </a:graphicData>
            </a:graphic>
          </wp:inline>
        </w:drawing>
      </w:r>
    </w:p>
    <w:p w:rsidR="009A4A85" w:rsidRDefault="00083A13">
      <w:pPr>
        <w:pStyle w:val="BodyText"/>
        <w:ind w:left="1440"/>
      </w:pPr>
      <w:r>
        <w:rPr>
          <w:noProof/>
          <w:position w:val="-8"/>
        </w:rPr>
        <w:drawing>
          <wp:inline distT="0" distB="0" distL="0" distR="0" wp14:anchorId="6004EB14" wp14:editId="37BB3C60">
            <wp:extent cx="1190625" cy="190500"/>
            <wp:effectExtent l="0" t="0" r="9525" b="0"/>
            <wp:docPr id="1622" name="Picture 1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190625" cy="190500"/>
                    </a:xfrm>
                    <a:prstGeom prst="rect">
                      <a:avLst/>
                    </a:prstGeom>
                    <a:noFill/>
                    <a:ln>
                      <a:noFill/>
                    </a:ln>
                  </pic:spPr>
                </pic:pic>
              </a:graphicData>
            </a:graphic>
          </wp:inline>
        </w:drawing>
      </w:r>
    </w:p>
    <w:p w:rsidR="009A4A85" w:rsidRDefault="009A4A85">
      <w:pPr>
        <w:pStyle w:val="Heading4"/>
      </w:pPr>
      <w:r>
        <w:t>Minimum Air Flow Area</w:t>
      </w:r>
    </w:p>
    <w:p w:rsidR="009A4A85" w:rsidRDefault="009A4A85">
      <w:pPr>
        <w:pStyle w:val="BodyText"/>
      </w:pPr>
      <w:r>
        <w:t>Depending on the duct type, get the coil design air flow rate.</w:t>
      </w:r>
    </w:p>
    <w:p w:rsidR="009A4A85" w:rsidRDefault="009A4A85">
      <w:pPr>
        <w:pStyle w:val="BodyText"/>
        <w:ind w:left="1440"/>
      </w:pPr>
      <w:r>
        <w:t xml:space="preserve">For duct type = </w:t>
      </w:r>
      <w:r>
        <w:rPr>
          <w:i/>
          <w:iCs/>
        </w:rPr>
        <w:t xml:space="preserve">main, other </w:t>
      </w:r>
      <w:r>
        <w:t>or default</w:t>
      </w:r>
    </w:p>
    <w:p w:rsidR="009A4A85" w:rsidRDefault="00083A13" w:rsidP="00942D35">
      <w:pPr>
        <w:pStyle w:val="Equation"/>
      </w:pPr>
      <w:r>
        <w:rPr>
          <w:noProof/>
        </w:rPr>
        <w:drawing>
          <wp:inline distT="0" distB="0" distL="0" distR="0" wp14:anchorId="25080E1C" wp14:editId="41121CD7">
            <wp:extent cx="2057400" cy="200025"/>
            <wp:effectExtent l="0" t="0" r="0" b="9525"/>
            <wp:docPr id="1623" name="Picture 1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57400" cy="200025"/>
                    </a:xfrm>
                    <a:prstGeom prst="rect">
                      <a:avLst/>
                    </a:prstGeom>
                    <a:noFill/>
                    <a:ln>
                      <a:noFill/>
                    </a:ln>
                  </pic:spPr>
                </pic:pic>
              </a:graphicData>
            </a:graphic>
          </wp:inline>
        </w:drawing>
      </w:r>
    </w:p>
    <w:p w:rsidR="009A4A85" w:rsidRDefault="009A4A85">
      <w:pPr>
        <w:pStyle w:val="BodyText"/>
        <w:ind w:left="1440"/>
        <w:rPr>
          <w:i/>
          <w:iCs/>
        </w:rPr>
      </w:pPr>
      <w:r>
        <w:t>for duct type=</w:t>
      </w:r>
      <w:r>
        <w:rPr>
          <w:i/>
          <w:iCs/>
        </w:rPr>
        <w:t>cooling</w:t>
      </w:r>
    </w:p>
    <w:p w:rsidR="009A4A85" w:rsidRDefault="00083A13" w:rsidP="00942D35">
      <w:pPr>
        <w:pStyle w:val="Equation"/>
      </w:pPr>
      <w:r>
        <w:rPr>
          <w:noProof/>
        </w:rPr>
        <w:drawing>
          <wp:inline distT="0" distB="0" distL="0" distR="0" wp14:anchorId="6EE947AF" wp14:editId="066FEDC7">
            <wp:extent cx="2028825" cy="200025"/>
            <wp:effectExtent l="0" t="0" r="9525" b="9525"/>
            <wp:docPr id="1624" name="Picture 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028825" cy="200025"/>
                    </a:xfrm>
                    <a:prstGeom prst="rect">
                      <a:avLst/>
                    </a:prstGeom>
                    <a:noFill/>
                    <a:ln>
                      <a:noFill/>
                    </a:ln>
                  </pic:spPr>
                </pic:pic>
              </a:graphicData>
            </a:graphic>
          </wp:inline>
        </w:drawing>
      </w:r>
    </w:p>
    <w:p w:rsidR="009A4A85" w:rsidRDefault="009A4A85">
      <w:pPr>
        <w:pStyle w:val="BodyText"/>
        <w:ind w:left="1440"/>
        <w:rPr>
          <w:i/>
          <w:iCs/>
        </w:rPr>
      </w:pPr>
      <w:r>
        <w:lastRenderedPageBreak/>
        <w:t>for duct type=</w:t>
      </w:r>
      <w:r>
        <w:rPr>
          <w:i/>
          <w:iCs/>
        </w:rPr>
        <w:t>heating</w:t>
      </w:r>
    </w:p>
    <w:p w:rsidR="009A4A85" w:rsidRDefault="00083A13" w:rsidP="00942D35">
      <w:pPr>
        <w:pStyle w:val="Equation"/>
      </w:pPr>
      <w:r>
        <w:rPr>
          <w:noProof/>
        </w:rPr>
        <w:drawing>
          <wp:inline distT="0" distB="0" distL="0" distR="0" wp14:anchorId="0F019FAC" wp14:editId="4C573BB0">
            <wp:extent cx="2028825" cy="200025"/>
            <wp:effectExtent l="0" t="0" r="9525" b="9525"/>
            <wp:docPr id="1625" name="Picture 1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028825" cy="200025"/>
                    </a:xfrm>
                    <a:prstGeom prst="rect">
                      <a:avLst/>
                    </a:prstGeom>
                    <a:noFill/>
                    <a:ln>
                      <a:noFill/>
                    </a:ln>
                  </pic:spPr>
                </pic:pic>
              </a:graphicData>
            </a:graphic>
          </wp:inline>
        </w:drawing>
      </w:r>
    </w:p>
    <w:p w:rsidR="009A4A85" w:rsidRDefault="00083A13">
      <w:pPr>
        <w:pStyle w:val="BodyText"/>
        <w:ind w:left="1440"/>
      </w:pPr>
      <w:r>
        <w:rPr>
          <w:noProof/>
          <w:position w:val="-8"/>
        </w:rPr>
        <w:drawing>
          <wp:inline distT="0" distB="0" distL="0" distR="0" wp14:anchorId="49999D3D" wp14:editId="2531FFE2">
            <wp:extent cx="1447800" cy="190500"/>
            <wp:effectExtent l="0" t="0" r="0" b="0"/>
            <wp:docPr id="1626" name="Picture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47800" cy="190500"/>
                    </a:xfrm>
                    <a:prstGeom prst="rect">
                      <a:avLst/>
                    </a:prstGeom>
                    <a:noFill/>
                    <a:ln>
                      <a:noFill/>
                    </a:ln>
                  </pic:spPr>
                </pic:pic>
              </a:graphicData>
            </a:graphic>
          </wp:inline>
        </w:drawing>
      </w:r>
    </w:p>
    <w:p w:rsidR="009A4A85" w:rsidRDefault="009A4A85">
      <w:pPr>
        <w:pStyle w:val="Heading4"/>
      </w:pPr>
      <w:r>
        <w:t>Fin Surface Area</w:t>
      </w:r>
    </w:p>
    <w:p w:rsidR="009A4A85" w:rsidRDefault="009A4A85">
      <w:pPr>
        <w:pStyle w:val="BodyText"/>
      </w:pPr>
      <w:r>
        <w:t>Depending on the duct type, get the coil design air flow rate.</w:t>
      </w:r>
    </w:p>
    <w:p w:rsidR="009A4A85" w:rsidRDefault="009A4A85">
      <w:pPr>
        <w:pStyle w:val="BodyText"/>
        <w:ind w:left="1440"/>
      </w:pPr>
      <w:r>
        <w:t xml:space="preserve">For duct type = </w:t>
      </w:r>
      <w:r>
        <w:rPr>
          <w:i/>
          <w:iCs/>
        </w:rPr>
        <w:t xml:space="preserve">main, other </w:t>
      </w:r>
      <w:r>
        <w:t>or default</w:t>
      </w:r>
    </w:p>
    <w:p w:rsidR="009A4A85" w:rsidRDefault="00083A13" w:rsidP="00942D35">
      <w:pPr>
        <w:pStyle w:val="Equation"/>
      </w:pPr>
      <w:r>
        <w:rPr>
          <w:noProof/>
        </w:rPr>
        <w:drawing>
          <wp:inline distT="0" distB="0" distL="0" distR="0" wp14:anchorId="0A3248F6" wp14:editId="4625C043">
            <wp:extent cx="2057400" cy="200025"/>
            <wp:effectExtent l="0" t="0" r="0" b="9525"/>
            <wp:docPr id="1627" name="Picture 1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057400" cy="200025"/>
                    </a:xfrm>
                    <a:prstGeom prst="rect">
                      <a:avLst/>
                    </a:prstGeom>
                    <a:noFill/>
                    <a:ln>
                      <a:noFill/>
                    </a:ln>
                  </pic:spPr>
                </pic:pic>
              </a:graphicData>
            </a:graphic>
          </wp:inline>
        </w:drawing>
      </w:r>
    </w:p>
    <w:p w:rsidR="009A4A85" w:rsidRDefault="009A4A85">
      <w:pPr>
        <w:pStyle w:val="BodyText"/>
        <w:ind w:left="1440"/>
        <w:rPr>
          <w:i/>
          <w:iCs/>
        </w:rPr>
      </w:pPr>
      <w:r>
        <w:t>for duct type=</w:t>
      </w:r>
      <w:r>
        <w:rPr>
          <w:i/>
          <w:iCs/>
        </w:rPr>
        <w:t>cooling</w:t>
      </w:r>
    </w:p>
    <w:p w:rsidR="009A4A85" w:rsidRDefault="00083A13" w:rsidP="00942D35">
      <w:pPr>
        <w:pStyle w:val="Equation"/>
      </w:pPr>
      <w:r>
        <w:rPr>
          <w:noProof/>
        </w:rPr>
        <w:drawing>
          <wp:inline distT="0" distB="0" distL="0" distR="0" wp14:anchorId="314D9B57" wp14:editId="094D19A6">
            <wp:extent cx="2028825" cy="200025"/>
            <wp:effectExtent l="0" t="0" r="9525" b="9525"/>
            <wp:docPr id="1628" name="Picture 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028825" cy="200025"/>
                    </a:xfrm>
                    <a:prstGeom prst="rect">
                      <a:avLst/>
                    </a:prstGeom>
                    <a:noFill/>
                    <a:ln>
                      <a:noFill/>
                    </a:ln>
                  </pic:spPr>
                </pic:pic>
              </a:graphicData>
            </a:graphic>
          </wp:inline>
        </w:drawing>
      </w:r>
    </w:p>
    <w:p w:rsidR="009A4A85" w:rsidRDefault="009A4A85">
      <w:pPr>
        <w:pStyle w:val="BodyText"/>
        <w:ind w:left="1440"/>
        <w:rPr>
          <w:i/>
          <w:iCs/>
        </w:rPr>
      </w:pPr>
      <w:r>
        <w:t>for duct type=</w:t>
      </w:r>
      <w:r>
        <w:rPr>
          <w:i/>
          <w:iCs/>
        </w:rPr>
        <w:t>heating</w:t>
      </w:r>
    </w:p>
    <w:p w:rsidR="009A4A85" w:rsidRDefault="00083A13" w:rsidP="00942D35">
      <w:pPr>
        <w:pStyle w:val="Equation"/>
      </w:pPr>
      <w:r>
        <w:rPr>
          <w:noProof/>
        </w:rPr>
        <w:drawing>
          <wp:inline distT="0" distB="0" distL="0" distR="0" wp14:anchorId="6DDD9BE4" wp14:editId="69B26892">
            <wp:extent cx="2028825" cy="200025"/>
            <wp:effectExtent l="0" t="0" r="9525" b="9525"/>
            <wp:docPr id="1629" name="Picture 1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028825" cy="200025"/>
                    </a:xfrm>
                    <a:prstGeom prst="rect">
                      <a:avLst/>
                    </a:prstGeom>
                    <a:noFill/>
                    <a:ln>
                      <a:noFill/>
                    </a:ln>
                  </pic:spPr>
                </pic:pic>
              </a:graphicData>
            </a:graphic>
          </wp:inline>
        </w:drawing>
      </w:r>
    </w:p>
    <w:p w:rsidR="009A4A85" w:rsidRDefault="00083A13">
      <w:pPr>
        <w:pStyle w:val="BodyText"/>
        <w:ind w:left="1440"/>
      </w:pPr>
      <w:r>
        <w:rPr>
          <w:noProof/>
          <w:position w:val="-8"/>
        </w:rPr>
        <w:drawing>
          <wp:inline distT="0" distB="0" distL="0" distR="0" wp14:anchorId="7C6294B5" wp14:editId="6CEFE4A1">
            <wp:extent cx="1295400" cy="190500"/>
            <wp:effectExtent l="0" t="0" r="0" b="0"/>
            <wp:docPr id="1630" name="Picture 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295400" cy="190500"/>
                    </a:xfrm>
                    <a:prstGeom prst="rect">
                      <a:avLst/>
                    </a:prstGeom>
                    <a:noFill/>
                    <a:ln>
                      <a:noFill/>
                    </a:ln>
                  </pic:spPr>
                </pic:pic>
              </a:graphicData>
            </a:graphic>
          </wp:inline>
        </w:drawing>
      </w:r>
    </w:p>
    <w:p w:rsidR="009A4A85" w:rsidRDefault="009A4A85">
      <w:pPr>
        <w:pStyle w:val="Heading4"/>
      </w:pPr>
      <w:r>
        <w:t>Total Tube Inside Area</w:t>
      </w:r>
    </w:p>
    <w:p w:rsidR="009A4A85" w:rsidRDefault="009A4A85">
      <w:pPr>
        <w:pStyle w:val="BodyText"/>
        <w:ind w:left="1440"/>
      </w:pPr>
      <w:r>
        <w:rPr>
          <w:i/>
          <w:iCs/>
        </w:rPr>
        <w:t>A</w:t>
      </w:r>
      <w:r>
        <w:rPr>
          <w:i/>
          <w:iCs/>
          <w:vertAlign w:val="subscript"/>
        </w:rPr>
        <w:t>tube,total inside</w:t>
      </w:r>
      <w:r>
        <w:t>=4.4</w:t>
      </w:r>
      <w:r>
        <w:sym w:font="Symbol" w:char="F0B7"/>
      </w:r>
      <w:r>
        <w:rPr>
          <w:i/>
          <w:iCs/>
        </w:rPr>
        <w:t>D</w:t>
      </w:r>
      <w:r>
        <w:rPr>
          <w:i/>
          <w:iCs/>
          <w:vertAlign w:val="subscript"/>
        </w:rPr>
        <w:t>tube,inside</w:t>
      </w:r>
      <w:r>
        <w:sym w:font="Symbol" w:char="F0B7"/>
      </w:r>
      <w:r>
        <w:rPr>
          <w:i/>
          <w:iCs/>
        </w:rPr>
        <w:t>N</w:t>
      </w:r>
      <w:r>
        <w:rPr>
          <w:i/>
          <w:iCs/>
          <w:vertAlign w:val="subscript"/>
        </w:rPr>
        <w:t>tube rows</w:t>
      </w:r>
      <w:r>
        <w:sym w:font="Symbol" w:char="F0B7"/>
      </w:r>
      <w:r>
        <w:rPr>
          <w:i/>
          <w:iCs/>
        </w:rPr>
        <w:t>N</w:t>
      </w:r>
      <w:r>
        <w:rPr>
          <w:i/>
          <w:iCs/>
          <w:vertAlign w:val="subscript"/>
        </w:rPr>
        <w:t>tubes/row</w:t>
      </w:r>
    </w:p>
    <w:p w:rsidR="009A4A85" w:rsidRDefault="009A4A85">
      <w:pPr>
        <w:pStyle w:val="BodyText"/>
      </w:pPr>
      <w:r>
        <w:t xml:space="preserve">Where </w:t>
      </w:r>
      <w:r>
        <w:rPr>
          <w:i/>
          <w:iCs/>
        </w:rPr>
        <w:t>D</w:t>
      </w:r>
      <w:r>
        <w:rPr>
          <w:i/>
          <w:iCs/>
          <w:vertAlign w:val="subscript"/>
        </w:rPr>
        <w:t>tube,inside</w:t>
      </w:r>
      <w:r>
        <w:t xml:space="preserve"> is the tube inside diameter.</w:t>
      </w:r>
    </w:p>
    <w:p w:rsidR="009A4A85" w:rsidRDefault="009A4A85">
      <w:pPr>
        <w:pStyle w:val="Heading4"/>
      </w:pPr>
      <w:r>
        <w:t>Tube Outside Surf Area</w:t>
      </w:r>
    </w:p>
    <w:p w:rsidR="009A4A85" w:rsidRDefault="009A4A85">
      <w:pPr>
        <w:pStyle w:val="BodyText"/>
        <w:ind w:left="1440"/>
      </w:pPr>
      <w:r>
        <w:rPr>
          <w:i/>
          <w:iCs/>
        </w:rPr>
        <w:t>A</w:t>
      </w:r>
      <w:r>
        <w:rPr>
          <w:i/>
          <w:iCs/>
          <w:vertAlign w:val="subscript"/>
        </w:rPr>
        <w:t>tube,outside</w:t>
      </w:r>
      <w:r>
        <w:t>=4.1</w:t>
      </w:r>
      <w:r>
        <w:sym w:font="Symbol" w:char="F0B7"/>
      </w:r>
      <w:r>
        <w:rPr>
          <w:i/>
          <w:iCs/>
        </w:rPr>
        <w:t>D</w:t>
      </w:r>
      <w:r>
        <w:rPr>
          <w:i/>
          <w:iCs/>
          <w:vertAlign w:val="subscript"/>
        </w:rPr>
        <w:t>tube,outside</w:t>
      </w:r>
      <w:r>
        <w:sym w:font="Symbol" w:char="F0B7"/>
      </w:r>
      <w:r>
        <w:rPr>
          <w:i/>
          <w:iCs/>
        </w:rPr>
        <w:t>N</w:t>
      </w:r>
      <w:r>
        <w:rPr>
          <w:i/>
          <w:iCs/>
          <w:vertAlign w:val="subscript"/>
        </w:rPr>
        <w:t>tube rows</w:t>
      </w:r>
      <w:r>
        <w:sym w:font="Symbol" w:char="F0B7"/>
      </w:r>
      <w:r>
        <w:rPr>
          <w:i/>
          <w:iCs/>
        </w:rPr>
        <w:t>N</w:t>
      </w:r>
      <w:r>
        <w:rPr>
          <w:i/>
          <w:iCs/>
          <w:vertAlign w:val="subscript"/>
        </w:rPr>
        <w:t>tubes/row</w:t>
      </w:r>
    </w:p>
    <w:p w:rsidR="009A4A85" w:rsidRDefault="009A4A85">
      <w:pPr>
        <w:pStyle w:val="BodyText"/>
      </w:pPr>
      <w:r>
        <w:t xml:space="preserve">Where </w:t>
      </w:r>
      <w:r>
        <w:rPr>
          <w:i/>
          <w:iCs/>
        </w:rPr>
        <w:t>D</w:t>
      </w:r>
      <w:r>
        <w:rPr>
          <w:i/>
          <w:iCs/>
          <w:vertAlign w:val="subscript"/>
        </w:rPr>
        <w:t>tube,outside</w:t>
      </w:r>
      <w:r>
        <w:t xml:space="preserve"> is the tube outside diameter.</w:t>
      </w:r>
    </w:p>
    <w:p w:rsidR="009A4A85" w:rsidRDefault="009A4A85">
      <w:pPr>
        <w:pStyle w:val="Heading4"/>
      </w:pPr>
      <w:r>
        <w:t>Coil Depth</w:t>
      </w:r>
    </w:p>
    <w:p w:rsidR="009A4A85" w:rsidRDefault="009A4A85">
      <w:pPr>
        <w:pStyle w:val="BodyText"/>
        <w:ind w:left="1440"/>
        <w:rPr>
          <w:i/>
          <w:iCs/>
          <w:vertAlign w:val="subscript"/>
        </w:rPr>
      </w:pPr>
      <w:r>
        <w:rPr>
          <w:i/>
          <w:iCs/>
        </w:rPr>
        <w:t>Depth</w:t>
      </w:r>
      <w:r>
        <w:rPr>
          <w:i/>
          <w:iCs/>
          <w:vertAlign w:val="subscript"/>
        </w:rPr>
        <w:t>coil</w:t>
      </w:r>
      <w:r>
        <w:t>=</w:t>
      </w:r>
      <w:r>
        <w:rPr>
          <w:i/>
          <w:iCs/>
        </w:rPr>
        <w:t>Depth</w:t>
      </w:r>
      <w:r>
        <w:rPr>
          <w:i/>
          <w:iCs/>
          <w:vertAlign w:val="subscript"/>
        </w:rPr>
        <w:t>tube spacing</w:t>
      </w:r>
      <w:r>
        <w:sym w:font="Symbol" w:char="F0B7"/>
      </w:r>
      <w:r>
        <w:rPr>
          <w:i/>
          <w:iCs/>
        </w:rPr>
        <w:t xml:space="preserve"> N</w:t>
      </w:r>
      <w:r>
        <w:rPr>
          <w:i/>
          <w:iCs/>
          <w:vertAlign w:val="subscript"/>
        </w:rPr>
        <w:t>tube rows</w:t>
      </w:r>
    </w:p>
    <w:p w:rsidR="004A1B61" w:rsidRDefault="004A1B61" w:rsidP="004A1B61">
      <w:pPr>
        <w:pStyle w:val="Heading3"/>
      </w:pPr>
      <w:bookmarkStart w:id="394" w:name="_Toc351186617"/>
      <w:r>
        <w:t>Coil:Cooling:WaterToAirHeatPump:EquationFit Sizing</w:t>
      </w:r>
      <w:bookmarkEnd w:id="394"/>
    </w:p>
    <w:p w:rsidR="004A1B61" w:rsidRDefault="004A1B61" w:rsidP="004A1B61">
      <w:pPr>
        <w:pStyle w:val="BodyText"/>
      </w:pPr>
      <w:r>
        <w:t xml:space="preserve">The sizing is done in subroutine </w:t>
      </w:r>
      <w:r>
        <w:rPr>
          <w:i/>
          <w:iCs/>
        </w:rPr>
        <w:t>SizeHVACWaterToAir</w:t>
      </w:r>
    </w:p>
    <w:p w:rsidR="004A1B61" w:rsidRDefault="004A1B61" w:rsidP="004A1B61">
      <w:pPr>
        <w:pStyle w:val="Heading4"/>
      </w:pPr>
      <w:r>
        <w:t>Rated Air Flow Rate</w:t>
      </w:r>
    </w:p>
    <w:p w:rsidR="004A1B61" w:rsidRDefault="004A1B61" w:rsidP="004A1B61">
      <w:pPr>
        <w:pStyle w:val="BodyText"/>
      </w:pPr>
      <w:r>
        <w:t xml:space="preserve">The calculation is identical to that done for </w:t>
      </w:r>
      <w:r>
        <w:rPr>
          <w:i/>
          <w:iCs/>
        </w:rPr>
        <w:t>Coil:Cooling:Water</w:t>
      </w:r>
      <w:r>
        <w:t>.</w:t>
      </w:r>
    </w:p>
    <w:p w:rsidR="004A1B61" w:rsidRDefault="004A1B61" w:rsidP="004A1B61">
      <w:pPr>
        <w:pStyle w:val="Heading4"/>
      </w:pPr>
      <w:r>
        <w:t>Rated Water Flow Rate</w:t>
      </w:r>
    </w:p>
    <w:p w:rsidR="0080541B" w:rsidRPr="00092BCB" w:rsidRDefault="0080541B" w:rsidP="0080541B">
      <w:pPr>
        <w:pStyle w:val="BodyText"/>
      </w:pPr>
      <w:r>
        <w:t xml:space="preserve">The calculation is identical to that done for </w:t>
      </w:r>
      <w:r>
        <w:rPr>
          <w:i/>
          <w:iCs/>
        </w:rPr>
        <w:t>Coil:Cooling:Water</w:t>
      </w:r>
      <w:r>
        <w:t xml:space="preserve">, which is the coil design load divided by the </w:t>
      </w:r>
      <w:r>
        <w:rPr>
          <w:i/>
          <w:iCs/>
        </w:rPr>
        <w:t xml:space="preserve">Loop Design Temperature Difference </w:t>
      </w:r>
      <w:r>
        <w:t xml:space="preserve">user input from </w:t>
      </w:r>
      <w:r>
        <w:rPr>
          <w:i/>
          <w:iCs/>
        </w:rPr>
        <w:t>Sizing:Plant.</w:t>
      </w:r>
      <w:r>
        <w:t xml:space="preserve"> If there is a companion heating coil, the heating coil design load is used so that both modes will have the same rated water flow rate. For sizing the plant loop serving this coil, only one half of this flow rate is used </w:t>
      </w:r>
      <w:r w:rsidRPr="00092BCB">
        <w:t xml:space="preserve">since both </w:t>
      </w:r>
      <w:r>
        <w:t xml:space="preserve">the </w:t>
      </w:r>
      <w:r w:rsidRPr="00092BCB">
        <w:t>co</w:t>
      </w:r>
      <w:r>
        <w:t>oling and heating coil will save a</w:t>
      </w:r>
      <w:r w:rsidRPr="00092BCB">
        <w:t xml:space="preserve"> flow </w:t>
      </w:r>
      <w:r>
        <w:t>rate but only one of these coils</w:t>
      </w:r>
      <w:r w:rsidRPr="00092BCB">
        <w:t xml:space="preserve"> will operate at a time</w:t>
      </w:r>
      <w:r>
        <w:t>.</w:t>
      </w:r>
    </w:p>
    <w:p w:rsidR="004A1B61" w:rsidRDefault="004A1B61" w:rsidP="004A1B61">
      <w:pPr>
        <w:pStyle w:val="Heading4"/>
      </w:pPr>
      <w:r>
        <w:t>Rated Total Cooling Capacity</w:t>
      </w:r>
    </w:p>
    <w:p w:rsidR="004A1B61" w:rsidRDefault="004A1B61" w:rsidP="004A1B61">
      <w:pPr>
        <w:pStyle w:val="BodyText"/>
      </w:pPr>
      <w:r>
        <w:t xml:space="preserve">The calculation for coil operating temperatures (inlet and outlet) are identical to that done for </w:t>
      </w:r>
      <w:r>
        <w:rPr>
          <w:i/>
          <w:iCs/>
        </w:rPr>
        <w:t>Coil:Cooling:Water</w:t>
      </w:r>
      <w:r>
        <w:t>. The following calculations are then performed to determine the rated total cooling capacity.</w:t>
      </w:r>
    </w:p>
    <w:p w:rsidR="004A1B61" w:rsidRDefault="004A1B61" w:rsidP="00942D35">
      <w:pPr>
        <w:pStyle w:val="Equation"/>
      </w:pPr>
      <w:r w:rsidRPr="00212279">
        <w:rPr>
          <w:position w:val="-22"/>
        </w:rPr>
        <w:object w:dxaOrig="4020" w:dyaOrig="660">
          <v:shape id="_x0000_i1031" type="#_x0000_t75" style="width:201pt;height:32.9pt" o:ole="">
            <v:imagedata r:id="rId43" o:title=""/>
          </v:shape>
          <o:OLEObject Type="Embed" ProgID="Equation.DSMT4" ShapeID="_x0000_i1031" DrawAspect="Content" ObjectID="_1488108407" r:id="rId44"/>
        </w:object>
      </w:r>
    </w:p>
    <w:p w:rsidR="004A1B61" w:rsidRDefault="004A1B61" w:rsidP="00942D35">
      <w:pPr>
        <w:pStyle w:val="Equation"/>
      </w:pPr>
      <w:r w:rsidRPr="00212279">
        <w:rPr>
          <w:position w:val="-22"/>
        </w:rPr>
        <w:object w:dxaOrig="3739" w:dyaOrig="620">
          <v:shape id="_x0000_i1032" type="#_x0000_t75" style="width:186.85pt;height:30.8pt" o:ole="">
            <v:imagedata r:id="rId45" o:title=""/>
          </v:shape>
          <o:OLEObject Type="Embed" ProgID="Equation.DSMT4" ShapeID="_x0000_i1032" DrawAspect="Content" ObjectID="_1488108408" r:id="rId46"/>
        </w:object>
      </w:r>
    </w:p>
    <w:p w:rsidR="004A1B61" w:rsidRDefault="004A1B61" w:rsidP="00942D35">
      <w:pPr>
        <w:pStyle w:val="BodyText"/>
      </w:pPr>
      <w:r>
        <w:t>where:</w:t>
      </w:r>
    </w:p>
    <w:p w:rsidR="004A1B61" w:rsidRDefault="004A1B61" w:rsidP="00942D35">
      <w:pPr>
        <w:pStyle w:val="BodyText"/>
      </w:pPr>
      <w:r w:rsidRPr="00212279">
        <w:rPr>
          <w:position w:val="-14"/>
        </w:rPr>
        <w:object w:dxaOrig="900" w:dyaOrig="380">
          <v:shape id="_x0000_i1033" type="#_x0000_t75" style="width:44.95pt;height:18.75pt" o:ole="">
            <v:imagedata r:id="rId47" o:title=""/>
          </v:shape>
          <o:OLEObject Type="Embed" ProgID="Equation.DSMT4" ShapeID="_x0000_i1033" DrawAspect="Content" ObjectID="_1488108409" r:id="rId48"/>
        </w:object>
      </w:r>
      <w:r>
        <w:t>ratio of load-side inlet air wet-bulb temperature in Kelvin to a reference temperature</w:t>
      </w:r>
    </w:p>
    <w:p w:rsidR="004A1B61" w:rsidRDefault="004A1B61" w:rsidP="00942D35">
      <w:pPr>
        <w:pStyle w:val="BodyText"/>
      </w:pPr>
      <w:r w:rsidRPr="00212279">
        <w:rPr>
          <w:position w:val="-14"/>
        </w:rPr>
        <w:object w:dxaOrig="800" w:dyaOrig="380">
          <v:shape id="_x0000_i1034" type="#_x0000_t75" style="width:39.95pt;height:18.75pt" o:ole="">
            <v:imagedata r:id="rId49" o:title=""/>
          </v:shape>
          <o:OLEObject Type="Embed" ProgID="Equation.DSMT4" ShapeID="_x0000_i1034" DrawAspect="Content" ObjectID="_1488108410" r:id="rId50"/>
        </w:object>
      </w:r>
      <w:r w:rsidRPr="00E217E1">
        <w:t xml:space="preserve"> </w:t>
      </w:r>
      <w:r>
        <w:t>ratio of source-side inlet water temperature in Kelvin to a reference temperature</w:t>
      </w:r>
    </w:p>
    <w:p w:rsidR="004A1B61" w:rsidRDefault="004A1B61" w:rsidP="00942D35">
      <w:pPr>
        <w:pStyle w:val="BodyText"/>
      </w:pPr>
      <w:r>
        <w:t>TCC1 = user input for Total Cooling Capacity Coefficient 1</w:t>
      </w:r>
    </w:p>
    <w:p w:rsidR="004A1B61" w:rsidRDefault="004A1B61" w:rsidP="00942D35">
      <w:pPr>
        <w:pStyle w:val="BodyText"/>
      </w:pPr>
      <w:r>
        <w:t>TCC2 = user input for Total Cooling Capacity Coefficient 2</w:t>
      </w:r>
    </w:p>
    <w:p w:rsidR="004A1B61" w:rsidRDefault="004A1B61" w:rsidP="00942D35">
      <w:pPr>
        <w:pStyle w:val="BodyText"/>
      </w:pPr>
      <w:r>
        <w:t>TCC3 = user input for Total Cooling Capacity Coefficient 3</w:t>
      </w:r>
    </w:p>
    <w:p w:rsidR="004A1B61" w:rsidRDefault="004A1B61" w:rsidP="00942D35">
      <w:pPr>
        <w:pStyle w:val="BodyText"/>
      </w:pPr>
      <w:r>
        <w:t>TCC4 = user input for Total Cooling Capacity Coefficient 4</w:t>
      </w:r>
    </w:p>
    <w:p w:rsidR="004A1B61" w:rsidRDefault="004A1B61" w:rsidP="00942D35">
      <w:pPr>
        <w:pStyle w:val="BodyText"/>
      </w:pPr>
      <w:r>
        <w:t>TCC5 = user input for Total Cooling Capacity Coefficient 5</w:t>
      </w:r>
    </w:p>
    <w:p w:rsidR="004A1B61" w:rsidRDefault="004A1B61" w:rsidP="00942D35">
      <w:pPr>
        <w:pStyle w:val="Equation"/>
      </w:pPr>
      <w:r w:rsidRPr="00212279">
        <w:rPr>
          <w:position w:val="-16"/>
        </w:rPr>
        <w:object w:dxaOrig="7640" w:dyaOrig="440">
          <v:shape id="_x0000_i1035" type="#_x0000_t75" style="width:381.65pt;height:21.65pt" o:ole="">
            <v:imagedata r:id="rId51" o:title=""/>
          </v:shape>
          <o:OLEObject Type="Embed" ProgID="Equation.DSMT4" ShapeID="_x0000_i1035" DrawAspect="Content" ObjectID="_1488108411" r:id="rId52"/>
        </w:object>
      </w:r>
    </w:p>
    <w:p w:rsidR="004A1B61" w:rsidRDefault="004A1B61" w:rsidP="00942D35">
      <w:pPr>
        <w:pStyle w:val="BodyText"/>
      </w:pPr>
      <w:r>
        <w:t>The 4</w:t>
      </w:r>
      <w:r w:rsidRPr="00E217E1">
        <w:rPr>
          <w:vertAlign w:val="superscript"/>
        </w:rPr>
        <w:t>th</w:t>
      </w:r>
      <w:r>
        <w:t xml:space="preserve"> and 5</w:t>
      </w:r>
      <w:r w:rsidRPr="00E217E1">
        <w:rPr>
          <w:vertAlign w:val="superscript"/>
        </w:rPr>
        <w:t>th</w:t>
      </w:r>
      <w:r>
        <w:t xml:space="preserve"> coefficient (TCC4 and TCC5) used in the above equation are multipliers for the load-side and source-side flow ratios, respectively. For sizing, these ratios are assumed to be 1. </w:t>
      </w:r>
    </w:p>
    <w:p w:rsidR="004A1B61" w:rsidRDefault="004A1B61" w:rsidP="00942D35">
      <w:pPr>
        <w:pStyle w:val="BodyText"/>
      </w:pPr>
      <w:r>
        <w:t xml:space="preserve">The enthalpy of the entering air is then compared with the enthalpy of the exiting air. The calculations for air enthalpy are identical to that done for </w:t>
      </w:r>
      <w:r>
        <w:rPr>
          <w:i/>
          <w:iCs/>
        </w:rPr>
        <w:t>Coil:Cooling:Water</w:t>
      </w:r>
      <w:r>
        <w:t>. If the entering air enthalpy is less than the exiting air enthalpy, a reference value of 48,000 J/kg is used as the entering air enthalpy.</w:t>
      </w:r>
      <w:r w:rsidRPr="00F22087">
        <w:t xml:space="preserve"> </w:t>
      </w:r>
      <w:r>
        <w:t>If the TotCapTempModFac calculation above yields 0 as the result, a value of 1 is used in the following calculation. If the design air mass flow rate is determined to be less than a very small flow value (0.001 kg/s) or the capacity calculated here is less than 0, the coil total cooling capacity is set equal to 0.</w:t>
      </w:r>
    </w:p>
    <w:p w:rsidR="004A1B61" w:rsidRDefault="004A1B61" w:rsidP="00942D35">
      <w:pPr>
        <w:pStyle w:val="Equation"/>
      </w:pPr>
      <w:r w:rsidRPr="00212279">
        <w:rPr>
          <w:position w:val="-110"/>
        </w:rPr>
        <w:object w:dxaOrig="5620" w:dyaOrig="2340">
          <v:shape id="_x0000_i1036" type="#_x0000_t75" style="width:281.35pt;height:116.95pt" o:ole="">
            <v:imagedata r:id="rId53" o:title=""/>
          </v:shape>
          <o:OLEObject Type="Embed" ProgID="Equation.DSMT4" ShapeID="_x0000_i1036" DrawAspect="Content" ObjectID="_1488108412" r:id="rId54"/>
        </w:object>
      </w:r>
    </w:p>
    <w:p w:rsidR="004A1B61" w:rsidRDefault="004A1B61" w:rsidP="004A1B61">
      <w:pPr>
        <w:pStyle w:val="Heading4"/>
      </w:pPr>
      <w:r>
        <w:t>Rated Sensible Cooling Capacity</w:t>
      </w:r>
    </w:p>
    <w:p w:rsidR="004A1B61" w:rsidRDefault="004A1B61" w:rsidP="004A1B61">
      <w:pPr>
        <w:pStyle w:val="BodyText"/>
      </w:pPr>
      <w:r>
        <w:t xml:space="preserve">The calculation for coil operating temperatures (inlet and outlet) are identical to that done for </w:t>
      </w:r>
      <w:r>
        <w:rPr>
          <w:i/>
          <w:iCs/>
        </w:rPr>
        <w:t>Coil:Cooling:Water</w:t>
      </w:r>
      <w:r>
        <w:t>. The following calculations are then performed to determine the rated sensible cooling capacity.</w:t>
      </w:r>
    </w:p>
    <w:p w:rsidR="004A1B61" w:rsidRDefault="004A1B61" w:rsidP="00942D35">
      <w:pPr>
        <w:pStyle w:val="Equation"/>
      </w:pPr>
      <w:r w:rsidRPr="00212279">
        <w:rPr>
          <w:position w:val="-22"/>
        </w:rPr>
        <w:object w:dxaOrig="4020" w:dyaOrig="660">
          <v:shape id="_x0000_i1037" type="#_x0000_t75" style="width:201pt;height:32.9pt" o:ole="">
            <v:imagedata r:id="rId55" o:title=""/>
          </v:shape>
          <o:OLEObject Type="Embed" ProgID="Equation.DSMT4" ShapeID="_x0000_i1037" DrawAspect="Content" ObjectID="_1488108413" r:id="rId56"/>
        </w:object>
      </w:r>
    </w:p>
    <w:p w:rsidR="004A1B61" w:rsidRDefault="004A1B61" w:rsidP="00942D35">
      <w:pPr>
        <w:pStyle w:val="Equation"/>
      </w:pPr>
      <w:r w:rsidRPr="00212279">
        <w:rPr>
          <w:position w:val="-22"/>
        </w:rPr>
        <w:object w:dxaOrig="3739" w:dyaOrig="620">
          <v:shape id="_x0000_i1038" type="#_x0000_t75" style="width:186.85pt;height:30.8pt" o:ole="">
            <v:imagedata r:id="rId57" o:title=""/>
          </v:shape>
          <o:OLEObject Type="Embed" ProgID="Equation.DSMT4" ShapeID="_x0000_i1038" DrawAspect="Content" ObjectID="_1488108414" r:id="rId58"/>
        </w:object>
      </w:r>
    </w:p>
    <w:p w:rsidR="004A1B61" w:rsidRDefault="004A1B61" w:rsidP="00942D35">
      <w:pPr>
        <w:pStyle w:val="BodyText"/>
      </w:pPr>
      <w:r>
        <w:t>where:</w:t>
      </w:r>
    </w:p>
    <w:p w:rsidR="004A1B61" w:rsidRDefault="004A1B61" w:rsidP="00942D35">
      <w:pPr>
        <w:pStyle w:val="BodyText"/>
      </w:pPr>
      <w:r w:rsidRPr="00212279">
        <w:rPr>
          <w:position w:val="-14"/>
        </w:rPr>
        <w:object w:dxaOrig="900" w:dyaOrig="380">
          <v:shape id="_x0000_i1039" type="#_x0000_t75" style="width:44.95pt;height:18.75pt" o:ole="">
            <v:imagedata r:id="rId59" o:title=""/>
          </v:shape>
          <o:OLEObject Type="Embed" ProgID="Equation.DSMT4" ShapeID="_x0000_i1039" DrawAspect="Content" ObjectID="_1488108415" r:id="rId60"/>
        </w:object>
      </w:r>
      <w:r>
        <w:t>ratio of load-side inlet air dry-bulb temperature in Kelvin to a reference temperature</w:t>
      </w:r>
    </w:p>
    <w:p w:rsidR="004A1B61" w:rsidRDefault="004A1B61" w:rsidP="00942D35">
      <w:pPr>
        <w:pStyle w:val="BodyText"/>
      </w:pPr>
      <w:r>
        <w:t>SCC1 = user input for Sensible Cooling Capacity Coefficient 1</w:t>
      </w:r>
    </w:p>
    <w:p w:rsidR="004A1B61" w:rsidRDefault="004A1B61" w:rsidP="00942D35">
      <w:pPr>
        <w:pStyle w:val="BodyText"/>
      </w:pPr>
      <w:r>
        <w:t>SCC2 = user input for Sensible Cooling Capacity Coefficient 2</w:t>
      </w:r>
    </w:p>
    <w:p w:rsidR="004A1B61" w:rsidRDefault="004A1B61" w:rsidP="00942D35">
      <w:pPr>
        <w:pStyle w:val="BodyText"/>
      </w:pPr>
      <w:r>
        <w:t>SCC3 = user input for Sensible Cooling Capacity Coefficient 3</w:t>
      </w:r>
    </w:p>
    <w:p w:rsidR="004A1B61" w:rsidRDefault="004A1B61" w:rsidP="00942D35">
      <w:pPr>
        <w:pStyle w:val="BodyText"/>
      </w:pPr>
      <w:r>
        <w:t>SCC4 = user input for Sensible Cooling Capacity Coefficient 4</w:t>
      </w:r>
    </w:p>
    <w:p w:rsidR="004A1B61" w:rsidRDefault="004A1B61" w:rsidP="00942D35">
      <w:pPr>
        <w:pStyle w:val="BodyText"/>
      </w:pPr>
      <w:r>
        <w:t>SCC5 = user input for Sensible Cooling Capacity Coefficient 5</w:t>
      </w:r>
    </w:p>
    <w:p w:rsidR="004A1B61" w:rsidRDefault="004A1B61" w:rsidP="00942D35">
      <w:pPr>
        <w:pStyle w:val="BodyText"/>
      </w:pPr>
      <w:r>
        <w:t>SCC6 = user input for Sensible Cooling Capacity Coefficient 6</w:t>
      </w:r>
    </w:p>
    <w:p w:rsidR="004A1B61" w:rsidRDefault="004A1B61" w:rsidP="004A1B61">
      <w:pPr>
        <w:pStyle w:val="Equation"/>
      </w:pPr>
      <w:r w:rsidRPr="00212279">
        <w:rPr>
          <w:position w:val="-34"/>
        </w:rPr>
        <w:object w:dxaOrig="7860" w:dyaOrig="800">
          <v:shape id="_x0000_i1040" type="#_x0000_t75" style="width:393.7pt;height:39.95pt" o:ole="">
            <v:imagedata r:id="rId61" o:title=""/>
          </v:shape>
          <o:OLEObject Type="Embed" ProgID="Equation.DSMT4" ShapeID="_x0000_i1040" DrawAspect="Content" ObjectID="_1488108416" r:id="rId62"/>
        </w:object>
      </w:r>
    </w:p>
    <w:p w:rsidR="004A1B61" w:rsidRDefault="004A1B61" w:rsidP="00942D35">
      <w:pPr>
        <w:pStyle w:val="BodyText"/>
      </w:pPr>
      <w:r>
        <w:t>The 5</w:t>
      </w:r>
      <w:r w:rsidRPr="00E217E1">
        <w:rPr>
          <w:vertAlign w:val="superscript"/>
        </w:rPr>
        <w:t>th</w:t>
      </w:r>
      <w:r>
        <w:t xml:space="preserve"> and 6</w:t>
      </w:r>
      <w:r w:rsidRPr="00E217E1">
        <w:rPr>
          <w:vertAlign w:val="superscript"/>
        </w:rPr>
        <w:t>th</w:t>
      </w:r>
      <w:r>
        <w:t xml:space="preserve"> coefficient (SCC5 and SCC6) used in the above equation are multipliers for the load-side and source-side flow ratios, respectively. For sizing, these ratios are assumed to be 1. </w:t>
      </w:r>
    </w:p>
    <w:p w:rsidR="004A1B61" w:rsidRDefault="004A1B61" w:rsidP="00942D35">
      <w:pPr>
        <w:pStyle w:val="BodyText"/>
      </w:pPr>
      <w:r>
        <w:t xml:space="preserve">The dry-bulb temperature of the entering air is then compared with the dry-bulb temperature of the exiting air. The calculations for air dry-bulb temperature are identical to that done for </w:t>
      </w:r>
      <w:r>
        <w:rPr>
          <w:i/>
          <w:iCs/>
        </w:rPr>
        <w:t>Coil:Cooling:Water</w:t>
      </w:r>
      <w:r>
        <w:t>. If the entering air dry-bulb temperature is less than the exiting air dry-bulb temperature, a reference value of 24 C is used as the entering air dry-bulb temperature.</w:t>
      </w:r>
      <w:r w:rsidRPr="00F22087">
        <w:t xml:space="preserve"> </w:t>
      </w:r>
      <w:r>
        <w:t>If the SensCapTempModFac calculation above yields 0 as the result, a value of 1 is used in the following calculation. If the design air mass flow rate is determined to be less than a very small flow value (0.001 kg/s) or the capacity calculated here is less than 0, the coil sensible cooling capacity is set equal to 0.</w:t>
      </w:r>
    </w:p>
    <w:p w:rsidR="004A1B61" w:rsidRDefault="004A1B61" w:rsidP="004A1B61">
      <w:pPr>
        <w:pStyle w:val="Equation"/>
      </w:pPr>
      <w:r w:rsidRPr="00212279">
        <w:rPr>
          <w:position w:val="-114"/>
        </w:rPr>
        <w:object w:dxaOrig="6660" w:dyaOrig="2439">
          <v:shape id="_x0000_i1041" type="#_x0000_t75" style="width:332.95pt;height:122.35pt" o:ole="">
            <v:imagedata r:id="rId63" o:title=""/>
          </v:shape>
          <o:OLEObject Type="Embed" ProgID="Equation.DSMT4" ShapeID="_x0000_i1041" DrawAspect="Content" ObjectID="_1488108417" r:id="rId64"/>
        </w:object>
      </w:r>
    </w:p>
    <w:p w:rsidR="000C3D19" w:rsidRPr="00271482" w:rsidRDefault="000C3D19" w:rsidP="000C3D19">
      <w:pPr>
        <w:pStyle w:val="Heading3"/>
      </w:pPr>
      <w:bookmarkStart w:id="395" w:name="_Toc320525805"/>
      <w:bookmarkStart w:id="396" w:name="_Toc351186618"/>
      <w:r>
        <w:t>Coil:Cooling</w:t>
      </w:r>
      <w:r w:rsidRPr="00271482">
        <w:t>:WaterToAirHeatPump:</w:t>
      </w:r>
      <w:r>
        <w:t>VariableSpeed</w:t>
      </w:r>
      <w:r w:rsidRPr="00271482">
        <w:t>EquationFit Sizing</w:t>
      </w:r>
      <w:bookmarkEnd w:id="395"/>
      <w:bookmarkEnd w:id="396"/>
    </w:p>
    <w:p w:rsidR="000C3D19" w:rsidRDefault="000C3D19" w:rsidP="000C3D19">
      <w:pPr>
        <w:pStyle w:val="BodyText"/>
      </w:pPr>
      <w:r w:rsidRPr="0099467E">
        <w:t xml:space="preserve">For </w:t>
      </w:r>
      <w:r>
        <w:t>the cooling coil of</w:t>
      </w:r>
      <w:r w:rsidRPr="0099467E">
        <w:t xml:space="preserve"> VS WSHP, we specify a nominal speed level. During the sizing calculation, </w:t>
      </w:r>
      <w:r>
        <w:t xml:space="preserve">the Rated Air Volume Flow Rate, the Rated Water Volume Flow Rate and the Rated Total Cooling Capacity at the Selected Nominal Speed Level are determined in the same way as the </w:t>
      </w:r>
      <w:r w:rsidRPr="0047600F">
        <w:rPr>
          <w:i/>
        </w:rPr>
        <w:t>Coil:Cooling:WaterToAirHeatPump:EquationFit</w:t>
      </w:r>
      <w:r>
        <w:t xml:space="preserve"> object. The sensible heat transfer rate is not allowed for auto-sizing, instead, it is a function of the rated air and water flow rates, rated total cooling capacity and the Reference Unit SHR at the nominal speed level. </w:t>
      </w:r>
      <w:r w:rsidRPr="0099467E">
        <w:t>The def</w:t>
      </w:r>
      <w:r>
        <w:t>ault nominal speed level is</w:t>
      </w:r>
      <w:r w:rsidRPr="0099467E">
        <w:t xml:space="preserve"> the highest speed. However, the model allows the user to select a nominal speed level rather than the highest.</w:t>
      </w:r>
    </w:p>
    <w:p w:rsidR="000C3D19" w:rsidRPr="00271482" w:rsidRDefault="000C3D19" w:rsidP="000C3D19">
      <w:pPr>
        <w:pStyle w:val="Heading4"/>
      </w:pPr>
      <w:r w:rsidRPr="00271482">
        <w:lastRenderedPageBreak/>
        <w:t>Rated Air Flow Rate</w:t>
      </w:r>
    </w:p>
    <w:p w:rsidR="000C3D19" w:rsidRPr="00271482" w:rsidRDefault="000C3D19" w:rsidP="000C3D19">
      <w:pPr>
        <w:pStyle w:val="BodyText"/>
      </w:pPr>
      <w:r w:rsidRPr="00271482">
        <w:rPr>
          <w:rFonts w:cs="Arial"/>
        </w:rPr>
        <w:t xml:space="preserve">The calculation is identical to that done for </w:t>
      </w:r>
      <w:r w:rsidRPr="00271482">
        <w:rPr>
          <w:rFonts w:cs="Arial"/>
          <w:i/>
          <w:iCs/>
        </w:rPr>
        <w:t>Coil:Cooling:Water</w:t>
      </w:r>
      <w:r>
        <w:rPr>
          <w:rFonts w:cs="Arial"/>
          <w:i/>
          <w:iCs/>
        </w:rPr>
        <w:t>ToAirHeatPump:EquationFit</w:t>
      </w:r>
      <w:r w:rsidRPr="00271482">
        <w:rPr>
          <w:rFonts w:cs="Arial"/>
        </w:rPr>
        <w:t>.</w:t>
      </w:r>
    </w:p>
    <w:p w:rsidR="000C3D19" w:rsidRPr="00271482" w:rsidRDefault="000C3D19" w:rsidP="000C3D19">
      <w:pPr>
        <w:pStyle w:val="Heading4"/>
      </w:pPr>
      <w:r w:rsidRPr="00271482">
        <w:t>Rated Water Flow Rate</w:t>
      </w:r>
    </w:p>
    <w:p w:rsidR="0080541B" w:rsidRPr="00271482" w:rsidRDefault="0080541B" w:rsidP="0080541B">
      <w:pPr>
        <w:pStyle w:val="BodyText"/>
      </w:pPr>
      <w:r w:rsidRPr="00271482">
        <w:rPr>
          <w:rFonts w:cs="Arial"/>
        </w:rPr>
        <w:t xml:space="preserve">The calculation is identical to that done for </w:t>
      </w:r>
      <w:r w:rsidRPr="00271482">
        <w:rPr>
          <w:rFonts w:cs="Arial"/>
          <w:i/>
          <w:iCs/>
        </w:rPr>
        <w:t>Coil:Cooling:Water</w:t>
      </w:r>
      <w:r>
        <w:rPr>
          <w:rFonts w:cs="Arial"/>
          <w:i/>
          <w:iCs/>
        </w:rPr>
        <w:t>ToAirHeatPump:EquationFit</w:t>
      </w:r>
      <w:r w:rsidRPr="00B751E9">
        <w:t xml:space="preserve"> </w:t>
      </w:r>
      <w:r>
        <w:t xml:space="preserve">, which is the coil design load divided by the </w:t>
      </w:r>
      <w:r>
        <w:rPr>
          <w:i/>
          <w:iCs/>
        </w:rPr>
        <w:t xml:space="preserve">Loop Design Temperature Difference </w:t>
      </w:r>
      <w:r>
        <w:t xml:space="preserve">user input from </w:t>
      </w:r>
      <w:r>
        <w:rPr>
          <w:i/>
          <w:iCs/>
        </w:rPr>
        <w:t>Sizing:Plant.</w:t>
      </w:r>
      <w:r>
        <w:t xml:space="preserve"> If there is a companion heating coil, the heating coil design load is used so that both modes will have the same rated water flow rate. For sizing the plant loop serving this coil, only one half of this flow rate is used </w:t>
      </w:r>
      <w:r w:rsidRPr="00092BCB">
        <w:t xml:space="preserve">since both </w:t>
      </w:r>
      <w:r>
        <w:t xml:space="preserve">the </w:t>
      </w:r>
      <w:r w:rsidRPr="00092BCB">
        <w:t>co</w:t>
      </w:r>
      <w:r>
        <w:t>oling and heating coil will save a</w:t>
      </w:r>
      <w:r w:rsidRPr="00092BCB">
        <w:t xml:space="preserve"> flow </w:t>
      </w:r>
      <w:r>
        <w:t>rate but only one of these coils</w:t>
      </w:r>
      <w:r w:rsidRPr="00092BCB">
        <w:t xml:space="preserve"> will operate at a time</w:t>
      </w:r>
      <w:r>
        <w:t>.</w:t>
      </w:r>
    </w:p>
    <w:p w:rsidR="000C3D19" w:rsidRPr="00271482" w:rsidRDefault="000C3D19" w:rsidP="000C3D19">
      <w:pPr>
        <w:pStyle w:val="Heading4"/>
      </w:pPr>
      <w:r>
        <w:t>Rated Total Cooling</w:t>
      </w:r>
      <w:r w:rsidRPr="00271482">
        <w:t xml:space="preserve"> Capacity</w:t>
      </w:r>
    </w:p>
    <w:p w:rsidR="000C3D19" w:rsidRDefault="000C3D19" w:rsidP="000C3D19">
      <w:pPr>
        <w:pStyle w:val="BodyText"/>
      </w:pPr>
      <w:r w:rsidRPr="00846E7C">
        <w:rPr>
          <w:rFonts w:cs="Arial"/>
        </w:rPr>
        <w:t>The calculation for coil operating temperatures (inlet and outlet) are identical to that done for</w:t>
      </w:r>
      <w:r>
        <w:rPr>
          <w:rFonts w:cs="Arial"/>
        </w:rPr>
        <w:t xml:space="preserve"> </w:t>
      </w:r>
      <w:r w:rsidRPr="00271482">
        <w:rPr>
          <w:rFonts w:cs="Arial"/>
          <w:i/>
          <w:iCs/>
        </w:rPr>
        <w:t>Coil:Cooling:Water</w:t>
      </w:r>
      <w:r>
        <w:rPr>
          <w:rFonts w:cs="Arial"/>
          <w:i/>
          <w:iCs/>
        </w:rPr>
        <w:t>ToAirHeatPump:EquationFit</w:t>
      </w:r>
      <w:r>
        <w:rPr>
          <w:rFonts w:cs="Arial"/>
        </w:rPr>
        <w:t xml:space="preserve">. </w:t>
      </w:r>
      <w:r w:rsidRPr="00846E7C">
        <w:rPr>
          <w:rFonts w:cs="Arial"/>
        </w:rPr>
        <w:t>The</w:t>
      </w:r>
      <w:r>
        <w:rPr>
          <w:rFonts w:cs="Arial"/>
        </w:rPr>
        <w:t xml:space="preserve"> </w:t>
      </w:r>
      <w:r w:rsidRPr="00846E7C">
        <w:rPr>
          <w:rFonts w:cs="Arial"/>
        </w:rPr>
        <w:t>calculation</w:t>
      </w:r>
      <w:r>
        <w:rPr>
          <w:rFonts w:cs="Arial"/>
        </w:rPr>
        <w:t>s for air enthalpy are similar</w:t>
      </w:r>
      <w:r w:rsidRPr="00846E7C">
        <w:rPr>
          <w:rFonts w:cs="Arial"/>
        </w:rPr>
        <w:t xml:space="preserve"> to that done for </w:t>
      </w:r>
      <w:r w:rsidRPr="00271482">
        <w:rPr>
          <w:rFonts w:cs="Arial"/>
          <w:i/>
          <w:iCs/>
        </w:rPr>
        <w:t>Coil:Cooling:Water</w:t>
      </w:r>
      <w:r>
        <w:rPr>
          <w:rFonts w:cs="Arial"/>
          <w:i/>
          <w:iCs/>
        </w:rPr>
        <w:t xml:space="preserve">ToAirHeatPump:EquationFit. </w:t>
      </w:r>
      <w:r w:rsidRPr="004E2AAD">
        <w:rPr>
          <w:rFonts w:cs="Arial"/>
          <w:iCs/>
        </w:rPr>
        <w:t xml:space="preserve">The </w:t>
      </w:r>
      <w:r>
        <w:rPr>
          <w:rFonts w:cs="Arial"/>
          <w:iCs/>
        </w:rPr>
        <w:t>difference is in calculating the total cooling capacity temperature modifier function at the selected nominal speed level</w:t>
      </w:r>
      <w:r>
        <w:rPr>
          <w:rFonts w:cs="Arial"/>
        </w:rPr>
        <w:t xml:space="preserve">, as below: </w:t>
      </w:r>
    </w:p>
    <w:p w:rsidR="000C3D19" w:rsidRPr="004D2654" w:rsidRDefault="000C3D19" w:rsidP="000C3D19">
      <w:pPr>
        <w:pStyle w:val="EquationLong"/>
        <w:rPr>
          <w:rFonts w:cs="Arial"/>
        </w:rPr>
      </w:pPr>
      <w:r>
        <w:rPr>
          <w:position w:val="-14"/>
        </w:rPr>
        <w:object w:dxaOrig="8919" w:dyaOrig="400">
          <v:shape id="_x0000_i1042" type="#_x0000_t75" style="width:446.55pt;height:20.4pt" o:ole="">
            <v:imagedata r:id="rId65" o:title=""/>
          </v:shape>
          <o:OLEObject Type="Embed" ProgID="Equation.DSMT4" ShapeID="_x0000_i1042" DrawAspect="Content" ObjectID="_1488108418" r:id="rId66"/>
        </w:object>
      </w:r>
    </w:p>
    <w:p w:rsidR="000C3D19" w:rsidRPr="00971BF9" w:rsidRDefault="000C3D19" w:rsidP="000C3D19">
      <w:pPr>
        <w:pStyle w:val="BodyText"/>
      </w:pPr>
      <w:r w:rsidRPr="00971BF9">
        <w:rPr>
          <w:rFonts w:cs="Arial"/>
        </w:rPr>
        <w:t>where</w:t>
      </w:r>
    </w:p>
    <w:p w:rsidR="000C3D19" w:rsidRPr="0099467E" w:rsidRDefault="000C3D19" w:rsidP="000C3D19">
      <w:pPr>
        <w:pStyle w:val="BodyText"/>
      </w:pPr>
      <w:r>
        <w:t>WB</w:t>
      </w:r>
      <w:r>
        <w:rPr>
          <w:vertAlign w:val="subscript"/>
        </w:rPr>
        <w:t>i</w:t>
      </w:r>
      <w:r>
        <w:t xml:space="preserve"> = wet</w:t>
      </w:r>
      <w:r w:rsidRPr="0099467E">
        <w:t>-bulb temperature of the air entering the heating coil, °C</w:t>
      </w:r>
    </w:p>
    <w:p w:rsidR="000C3D19" w:rsidRPr="0099467E" w:rsidRDefault="000C3D19" w:rsidP="000C3D19">
      <w:pPr>
        <w:pStyle w:val="BodyText"/>
      </w:pPr>
      <w:r>
        <w:t>EWT = entering water</w:t>
      </w:r>
      <w:r w:rsidRPr="0099467E">
        <w:t xml:space="preserve"> temperature, °C</w:t>
      </w:r>
    </w:p>
    <w:p w:rsidR="000C3D19" w:rsidRDefault="000C3D19" w:rsidP="000C3D19">
      <w:pPr>
        <w:pStyle w:val="BodyText"/>
      </w:pPr>
      <w:r w:rsidRPr="0099467E">
        <w:t>a-f = regression curve</w:t>
      </w:r>
      <w:r>
        <w:t>-</w:t>
      </w:r>
      <w:r w:rsidRPr="0099467E">
        <w:t>fit coefficients</w:t>
      </w:r>
      <w:r>
        <w:t>.</w:t>
      </w:r>
    </w:p>
    <w:p w:rsidR="000C3D19" w:rsidRDefault="000C3D19" w:rsidP="000C3D19">
      <w:pPr>
        <w:pStyle w:val="BodyText"/>
      </w:pPr>
      <w:r w:rsidRPr="00846E7C">
        <w:t>If the entering</w:t>
      </w:r>
      <w:r>
        <w:t xml:space="preserve"> </w:t>
      </w:r>
      <w:r w:rsidRPr="00846E7C">
        <w:t>air enthalpy is less than the exiting air enthalpy, a reference value of 48,000 J/kg is used as</w:t>
      </w:r>
      <w:r>
        <w:t xml:space="preserve"> </w:t>
      </w:r>
      <w:r w:rsidRPr="00846E7C">
        <w:t xml:space="preserve">the entering air enthalpy. If the </w:t>
      </w:r>
      <w:r w:rsidRPr="00243011">
        <w:rPr>
          <w:i/>
        </w:rPr>
        <w:t>TotCapTempModFac</w:t>
      </w:r>
      <w:r w:rsidRPr="00846E7C">
        <w:t xml:space="preserve"> calculation above yields 0 as the result,</w:t>
      </w:r>
      <w:r>
        <w:t xml:space="preserve"> </w:t>
      </w:r>
      <w:r w:rsidRPr="00846E7C">
        <w:t>a value of 1 is used in the foll</w:t>
      </w:r>
      <w:r>
        <w:t>owing calculation. If the rated</w:t>
      </w:r>
      <w:r w:rsidRPr="00846E7C">
        <w:t xml:space="preserve"> air mass flow rate is determined</w:t>
      </w:r>
      <w:r>
        <w:t xml:space="preserve"> </w:t>
      </w:r>
      <w:r w:rsidRPr="00846E7C">
        <w:t>to be less than a very small flow value (0.001 kg/s) or the capacity calculated here is less</w:t>
      </w:r>
      <w:r>
        <w:t xml:space="preserve"> </w:t>
      </w:r>
      <w:r w:rsidRPr="00846E7C">
        <w:t>than 0, the coil total cooling capacity is set equal to 0.</w:t>
      </w:r>
    </w:p>
    <w:p w:rsidR="000C3D19" w:rsidRPr="00FF17B8" w:rsidRDefault="000C3D19" w:rsidP="000C3D19">
      <w:pPr>
        <w:pStyle w:val="BodyText"/>
        <w:rPr>
          <w:i/>
        </w:rPr>
      </w:pPr>
      <w:r w:rsidRPr="00FF17B8">
        <w:rPr>
          <w:i/>
        </w:rPr>
        <w:t>If H</w:t>
      </w:r>
      <w:r w:rsidRPr="00FF17B8">
        <w:rPr>
          <w:i/>
          <w:vertAlign w:val="subscript"/>
        </w:rPr>
        <w:t>in</w:t>
      </w:r>
      <w:r w:rsidRPr="00FF17B8">
        <w:rPr>
          <w:i/>
        </w:rPr>
        <w:t xml:space="preserve"> &gt; H</w:t>
      </w:r>
      <w:r w:rsidRPr="00FF17B8">
        <w:rPr>
          <w:i/>
          <w:vertAlign w:val="subscript"/>
        </w:rPr>
        <w:t>out</w:t>
      </w:r>
      <w:r w:rsidRPr="00FF17B8">
        <w:rPr>
          <w:i/>
        </w:rPr>
        <w:t xml:space="preserve"> Then</w:t>
      </w:r>
    </w:p>
    <w:p w:rsidR="000C3D19" w:rsidRPr="00FF17B8" w:rsidRDefault="000C3D19" w:rsidP="000C3D19">
      <w:pPr>
        <w:pStyle w:val="Equation"/>
      </w:pPr>
      <w:r>
        <w:rPr>
          <w:position w:val="-14"/>
        </w:rPr>
        <w:object w:dxaOrig="6380" w:dyaOrig="400">
          <v:shape id="_x0000_i1043" type="#_x0000_t75" style="width:318.8pt;height:20.4pt" o:ole="">
            <v:imagedata r:id="rId67" o:title=""/>
          </v:shape>
          <o:OLEObject Type="Embed" ProgID="Equation.DSMT4" ShapeID="_x0000_i1043" DrawAspect="Content" ObjectID="_1488108419" r:id="rId68"/>
        </w:object>
      </w:r>
    </w:p>
    <w:p w:rsidR="000C3D19" w:rsidRPr="00FF17B8" w:rsidRDefault="000C3D19" w:rsidP="000C3D19">
      <w:pPr>
        <w:pStyle w:val="BodyText"/>
      </w:pPr>
      <w:r w:rsidRPr="00FF17B8">
        <w:rPr>
          <w:rFonts w:cs="Arial"/>
          <w:i/>
        </w:rPr>
        <w:t>El</w:t>
      </w:r>
      <w:r>
        <w:rPr>
          <w:rFonts w:cs="Arial"/>
          <w:i/>
        </w:rPr>
        <w:t>se</w:t>
      </w:r>
    </w:p>
    <w:p w:rsidR="000C3D19" w:rsidRPr="00FF17B8" w:rsidRDefault="000C3D19" w:rsidP="000C3D19">
      <w:pPr>
        <w:pStyle w:val="Equation"/>
      </w:pPr>
      <w:r>
        <w:rPr>
          <w:position w:val="-14"/>
        </w:rPr>
        <w:object w:dxaOrig="6640" w:dyaOrig="400">
          <v:shape id="_x0000_i1044" type="#_x0000_t75" style="width:332.55pt;height:20.4pt" o:ole="">
            <v:imagedata r:id="rId69" o:title=""/>
          </v:shape>
          <o:OLEObject Type="Embed" ProgID="Equation.DSMT4" ShapeID="_x0000_i1044" DrawAspect="Content" ObjectID="_1488108420" r:id="rId70"/>
        </w:object>
      </w:r>
    </w:p>
    <w:p w:rsidR="000C3D19" w:rsidRPr="00FF17B8" w:rsidRDefault="000C3D19" w:rsidP="000C3D19">
      <w:pPr>
        <w:pStyle w:val="BodyText"/>
      </w:pPr>
      <w:r w:rsidRPr="00FF17B8">
        <w:rPr>
          <w:rFonts w:cs="Arial"/>
          <w:i/>
        </w:rPr>
        <w:t>End If</w:t>
      </w:r>
    </w:p>
    <w:p w:rsidR="004A1B61" w:rsidRDefault="004A1B61" w:rsidP="004A1B61">
      <w:pPr>
        <w:pStyle w:val="Heading3"/>
      </w:pPr>
      <w:bookmarkStart w:id="397" w:name="_Toc351186619"/>
      <w:r>
        <w:t>Coil:Heating:WaterToAirHeatPump:EquationFit Sizing</w:t>
      </w:r>
      <w:bookmarkEnd w:id="397"/>
    </w:p>
    <w:p w:rsidR="004A1B61" w:rsidRDefault="004A1B61" w:rsidP="004A1B61">
      <w:pPr>
        <w:pStyle w:val="BodyText"/>
      </w:pPr>
      <w:r>
        <w:t xml:space="preserve">The sizing is done in subroutine </w:t>
      </w:r>
      <w:r>
        <w:rPr>
          <w:i/>
          <w:iCs/>
        </w:rPr>
        <w:t>SizeHVACWaterToAir</w:t>
      </w:r>
      <w:r w:rsidR="0080541B">
        <w:rPr>
          <w:i/>
          <w:iCs/>
        </w:rPr>
        <w:t>.</w:t>
      </w:r>
    </w:p>
    <w:p w:rsidR="004A1B61" w:rsidRDefault="004A1B61" w:rsidP="004A1B61">
      <w:pPr>
        <w:pStyle w:val="Heading4"/>
      </w:pPr>
      <w:r>
        <w:t>Rated Air Flow Rate</w:t>
      </w:r>
    </w:p>
    <w:p w:rsidR="004A1B61" w:rsidRDefault="004A1B61" w:rsidP="004A1B61">
      <w:pPr>
        <w:pStyle w:val="BodyText"/>
      </w:pPr>
      <w:r>
        <w:t xml:space="preserve">The calculation is identical to that done for </w:t>
      </w:r>
      <w:r>
        <w:rPr>
          <w:i/>
          <w:iCs/>
        </w:rPr>
        <w:t>Coil:Cooling:Water</w:t>
      </w:r>
      <w:r>
        <w:t>.</w:t>
      </w:r>
    </w:p>
    <w:p w:rsidR="004A1B61" w:rsidRDefault="004A1B61" w:rsidP="004A1B61">
      <w:pPr>
        <w:pStyle w:val="Heading4"/>
      </w:pPr>
      <w:r>
        <w:t>Rated Water Flow Rate</w:t>
      </w:r>
    </w:p>
    <w:p w:rsidR="0080541B" w:rsidRDefault="0080541B" w:rsidP="0080541B">
      <w:pPr>
        <w:pStyle w:val="BodyText"/>
      </w:pPr>
      <w:r>
        <w:t xml:space="preserve">The calculation is identical to that done for </w:t>
      </w:r>
      <w:r>
        <w:rPr>
          <w:i/>
          <w:iCs/>
        </w:rPr>
        <w:t>Coil:Cooling:Water</w:t>
      </w:r>
      <w:r w:rsidRPr="00B751E9">
        <w:t xml:space="preserve"> </w:t>
      </w:r>
      <w:r>
        <w:t xml:space="preserve">, which is the coil design load divided by the </w:t>
      </w:r>
      <w:r>
        <w:rPr>
          <w:i/>
          <w:iCs/>
        </w:rPr>
        <w:t xml:space="preserve">Loop Design Temperature Difference </w:t>
      </w:r>
      <w:r>
        <w:t xml:space="preserve">user input from </w:t>
      </w:r>
      <w:r>
        <w:rPr>
          <w:i/>
          <w:iCs/>
        </w:rPr>
        <w:t>Sizing:Plant.</w:t>
      </w:r>
      <w:r>
        <w:t xml:space="preserve"> For sizing the plant loop serving this coil, only one half of this flow rate is used </w:t>
      </w:r>
      <w:r w:rsidRPr="00092BCB">
        <w:t xml:space="preserve">since both </w:t>
      </w:r>
      <w:r>
        <w:t xml:space="preserve">the </w:t>
      </w:r>
      <w:r w:rsidRPr="00092BCB">
        <w:t>co</w:t>
      </w:r>
      <w:r>
        <w:t>oling and heating coil will save a</w:t>
      </w:r>
      <w:r w:rsidRPr="00092BCB">
        <w:t xml:space="preserve"> flow </w:t>
      </w:r>
      <w:r>
        <w:t>rate but only one of these coils</w:t>
      </w:r>
      <w:r w:rsidRPr="00092BCB">
        <w:t xml:space="preserve"> will operate at a time</w:t>
      </w:r>
      <w:r>
        <w:t>.</w:t>
      </w:r>
    </w:p>
    <w:p w:rsidR="004A1B61" w:rsidRDefault="004A1B61" w:rsidP="004A1B61">
      <w:pPr>
        <w:pStyle w:val="Heading4"/>
      </w:pPr>
      <w:r>
        <w:lastRenderedPageBreak/>
        <w:t>Rated Total Heating Capacity</w:t>
      </w:r>
    </w:p>
    <w:p w:rsidR="004A1B61" w:rsidRPr="00EF049B" w:rsidRDefault="004A1B61" w:rsidP="00CE7E57">
      <w:pPr>
        <w:pStyle w:val="BodyText"/>
      </w:pPr>
      <w:r>
        <w:t>The rated total heating capacity is set equal to the rated total cooling capacity.</w:t>
      </w:r>
    </w:p>
    <w:p w:rsidR="000C3D19" w:rsidRPr="00271482" w:rsidRDefault="000C3D19" w:rsidP="000C3D19">
      <w:pPr>
        <w:pStyle w:val="Heading3"/>
      </w:pPr>
      <w:bookmarkStart w:id="398" w:name="_Toc320525806"/>
      <w:bookmarkStart w:id="399" w:name="_Toc351186620"/>
      <w:r w:rsidRPr="00271482">
        <w:t>Coil:Heating:WaterToAirHeatPump:</w:t>
      </w:r>
      <w:r>
        <w:t>VariableSpeed</w:t>
      </w:r>
      <w:r w:rsidRPr="00271482">
        <w:t>EquationFit Sizing</w:t>
      </w:r>
      <w:bookmarkEnd w:id="398"/>
      <w:bookmarkEnd w:id="399"/>
    </w:p>
    <w:p w:rsidR="000C3D19" w:rsidRPr="00271482" w:rsidRDefault="000C3D19" w:rsidP="000C3D19">
      <w:pPr>
        <w:pStyle w:val="BodyText"/>
        <w:spacing w:after="0"/>
        <w:rPr>
          <w:rFonts w:cs="Arial"/>
          <w:b/>
          <w:bCs/>
          <w:i/>
          <w:iCs/>
        </w:rPr>
      </w:pPr>
      <w:r w:rsidRPr="00271482">
        <w:rPr>
          <w:rFonts w:cs="Arial"/>
        </w:rPr>
        <w:t xml:space="preserve">For the heating coil of VS WSHP, we specify a nominal speed level. During the sizing calculation, the Rated Air Volume Flow Rate and the Rated Water Volume Flow Rate are determined in the same way as the </w:t>
      </w:r>
      <w:r w:rsidRPr="0047600F">
        <w:rPr>
          <w:rFonts w:cs="Arial"/>
          <w:i/>
        </w:rPr>
        <w:t>Coil:Heating:WaterToAirHeatPump:EquationFit</w:t>
      </w:r>
      <w:r w:rsidRPr="00271482">
        <w:rPr>
          <w:rFonts w:cs="Arial"/>
        </w:rPr>
        <w:t xml:space="preserve"> object. On the other hand, the Rated Heating Capacity at the Selected Nominal Speed Level should be the same as the total cooling capacity of its corresponding cooling coil, which has to be sized first. The default nominal speed level will be the highest speed. However, the model allows the user to select a nominal speed level rather than the highest. </w:t>
      </w:r>
    </w:p>
    <w:p w:rsidR="000C3D19" w:rsidRPr="00271482" w:rsidRDefault="000C3D19" w:rsidP="000C3D19">
      <w:pPr>
        <w:pStyle w:val="Heading4"/>
      </w:pPr>
      <w:r w:rsidRPr="00271482">
        <w:t>Rated Air Flow Rate</w:t>
      </w:r>
    </w:p>
    <w:p w:rsidR="000C3D19" w:rsidRPr="00271482" w:rsidRDefault="000C3D19" w:rsidP="000C3D19">
      <w:pPr>
        <w:pStyle w:val="BodyText"/>
      </w:pPr>
      <w:r w:rsidRPr="00271482">
        <w:t>The calculation is identical to that done for Coil:Cooling:Water</w:t>
      </w:r>
      <w:r>
        <w:t>ToAirHeatPump:EquationFit</w:t>
      </w:r>
      <w:r w:rsidRPr="00271482">
        <w:t>.</w:t>
      </w:r>
    </w:p>
    <w:p w:rsidR="000C3D19" w:rsidRPr="00271482" w:rsidRDefault="000C3D19" w:rsidP="000C3D19">
      <w:pPr>
        <w:pStyle w:val="Heading4"/>
      </w:pPr>
      <w:r w:rsidRPr="00271482">
        <w:t>Rated Water Flow Rate</w:t>
      </w:r>
    </w:p>
    <w:p w:rsidR="0080541B" w:rsidRPr="00271482" w:rsidRDefault="0080541B" w:rsidP="0080541B">
      <w:pPr>
        <w:pStyle w:val="BodyText"/>
      </w:pPr>
      <w:r w:rsidRPr="00271482">
        <w:t>The calculation is identical to that done for Coil:Cooling:Water</w:t>
      </w:r>
      <w:r>
        <w:t xml:space="preserve">ToAirHeatPump:EquationFit, which is the coil design load divided by the </w:t>
      </w:r>
      <w:r>
        <w:rPr>
          <w:i/>
          <w:iCs/>
        </w:rPr>
        <w:t xml:space="preserve">Loop Design Temperature Difference </w:t>
      </w:r>
      <w:r>
        <w:t xml:space="preserve">user input from </w:t>
      </w:r>
      <w:r>
        <w:rPr>
          <w:i/>
          <w:iCs/>
        </w:rPr>
        <w:t>Sizing:Plant.</w:t>
      </w:r>
      <w:r>
        <w:t xml:space="preserve"> For sizing the plant loop serving this coil, only one half of this flow rate is used </w:t>
      </w:r>
      <w:r w:rsidRPr="00092BCB">
        <w:t xml:space="preserve">since both </w:t>
      </w:r>
      <w:r>
        <w:t xml:space="preserve">the </w:t>
      </w:r>
      <w:r w:rsidRPr="00092BCB">
        <w:t>co</w:t>
      </w:r>
      <w:r>
        <w:t>oling and heating coil will save a</w:t>
      </w:r>
      <w:r w:rsidRPr="00092BCB">
        <w:t xml:space="preserve"> flow </w:t>
      </w:r>
      <w:r>
        <w:t>rate but only one of these coils</w:t>
      </w:r>
      <w:r w:rsidRPr="00092BCB">
        <w:t xml:space="preserve"> will operate at a time</w:t>
      </w:r>
      <w:r>
        <w:t>.</w:t>
      </w:r>
    </w:p>
    <w:p w:rsidR="000C3D19" w:rsidRPr="00271482" w:rsidRDefault="000C3D19" w:rsidP="000C3D19">
      <w:pPr>
        <w:pStyle w:val="Heading4"/>
      </w:pPr>
      <w:r w:rsidRPr="00271482">
        <w:t>Rated Total Heating Capacity</w:t>
      </w:r>
    </w:p>
    <w:p w:rsidR="000C3D19" w:rsidRPr="00271482" w:rsidRDefault="000C3D19" w:rsidP="000C3D19">
      <w:pPr>
        <w:pStyle w:val="BodyText"/>
        <w:spacing w:after="0"/>
        <w:rPr>
          <w:rFonts w:cs="Arial"/>
        </w:rPr>
      </w:pPr>
      <w:r w:rsidRPr="00271482">
        <w:rPr>
          <w:rFonts w:cs="Arial"/>
        </w:rPr>
        <w:t>The rated total heating capacity is set equal to the rated total cooling capacity.</w:t>
      </w:r>
    </w:p>
    <w:p w:rsidR="009A4A85" w:rsidRDefault="00B7497B">
      <w:pPr>
        <w:pStyle w:val="Heading3"/>
      </w:pPr>
      <w:bookmarkStart w:id="400" w:name="_Toc351186621"/>
      <w:r>
        <w:t>Coil</w:t>
      </w:r>
      <w:r w:rsidR="009A4A85">
        <w:t>:</w:t>
      </w:r>
      <w:r>
        <w:t>Heating:</w:t>
      </w:r>
      <w:r w:rsidR="009A4A85">
        <w:t>Water Sizing</w:t>
      </w:r>
      <w:bookmarkEnd w:id="400"/>
    </w:p>
    <w:p w:rsidR="009A4A85" w:rsidRDefault="009A4A85">
      <w:pPr>
        <w:pStyle w:val="BodyText"/>
      </w:pPr>
      <w:r>
        <w:t xml:space="preserve">The sizing is done in subroutine </w:t>
      </w:r>
      <w:r>
        <w:rPr>
          <w:i/>
          <w:iCs/>
        </w:rPr>
        <w:t>SizeWaterCoil</w:t>
      </w:r>
      <w:r>
        <w:t>.</w:t>
      </w:r>
    </w:p>
    <w:p w:rsidR="009A4A85" w:rsidRDefault="009A4A85">
      <w:pPr>
        <w:pStyle w:val="Heading4"/>
      </w:pPr>
      <w:r>
        <w:t>Max Water Flow Rate of Coil</w:t>
      </w:r>
    </w:p>
    <w:p w:rsidR="009A4A85" w:rsidRDefault="009A4A85">
      <w:pPr>
        <w:pStyle w:val="Heading5"/>
      </w:pPr>
      <w:r>
        <w:t>System Coils</w:t>
      </w:r>
    </w:p>
    <w:p w:rsidR="009A4A85" w:rsidRDefault="009A4A85">
      <w:pPr>
        <w:pStyle w:val="BodyText"/>
      </w:pPr>
      <w:r>
        <w:t xml:space="preserve">With the coil load from the system design data array and the user specified (in a </w:t>
      </w:r>
      <w:r w:rsidR="00B7497B">
        <w:t>Sizing:Plant</w:t>
      </w:r>
      <w:r>
        <w:t xml:space="preserve"> object) design hot water temperature fall, calculate the max water flow rate:</w:t>
      </w:r>
    </w:p>
    <w:p w:rsidR="009A4A85" w:rsidRDefault="00083A13">
      <w:pPr>
        <w:pStyle w:val="BodyText"/>
        <w:ind w:left="1440"/>
      </w:pPr>
      <w:r>
        <w:rPr>
          <w:noProof/>
          <w:position w:val="-10"/>
        </w:rPr>
        <w:drawing>
          <wp:inline distT="0" distB="0" distL="0" distR="0" wp14:anchorId="4A22DE83" wp14:editId="36BF2254">
            <wp:extent cx="3124200" cy="228600"/>
            <wp:effectExtent l="0" t="0" r="0" b="0"/>
            <wp:docPr id="1642" name="Picture 1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124200" cy="228600"/>
                    </a:xfrm>
                    <a:prstGeom prst="rect">
                      <a:avLst/>
                    </a:prstGeom>
                    <a:noFill/>
                    <a:ln>
                      <a:noFill/>
                    </a:ln>
                  </pic:spPr>
                </pic:pic>
              </a:graphicData>
            </a:graphic>
          </wp:inline>
        </w:drawing>
      </w:r>
    </w:p>
    <w:p w:rsidR="009A4A85" w:rsidRDefault="009A4A85">
      <w:pPr>
        <w:pStyle w:val="Heading5"/>
      </w:pPr>
      <w:r>
        <w:t>Zone Coils</w:t>
      </w:r>
    </w:p>
    <w:p w:rsidR="009A4A85" w:rsidRDefault="009A4A85">
      <w:pPr>
        <w:pStyle w:val="BodyText"/>
      </w:pPr>
      <w:r>
        <w:t>Using the zone design coil inlet and supply air conditions calculate the design coil load.</w:t>
      </w:r>
    </w:p>
    <w:p w:rsidR="009A4A85" w:rsidRDefault="009A4A85">
      <w:pPr>
        <w:pStyle w:val="BodyText"/>
      </w:pPr>
      <w:r>
        <w:t>If the coil is not part of an induction unit then obtain the coil inlet temperature from the zone design data array;</w:t>
      </w:r>
    </w:p>
    <w:p w:rsidR="009A4A85" w:rsidRDefault="009A4A85">
      <w:pPr>
        <w:pStyle w:val="BodyText"/>
        <w:ind w:left="1440"/>
      </w:pPr>
      <w:r>
        <w:rPr>
          <w:i/>
          <w:iCs/>
        </w:rPr>
        <w:t>T</w:t>
      </w:r>
      <w:r>
        <w:rPr>
          <w:i/>
          <w:iCs/>
          <w:vertAlign w:val="subscript"/>
        </w:rPr>
        <w:t>in,air</w:t>
      </w:r>
      <w:r>
        <w:rPr>
          <w:i/>
          <w:iCs/>
        </w:rPr>
        <w:t>= DesHeatCoilInTemp</w:t>
      </w:r>
      <w:r>
        <w:rPr>
          <w:i/>
          <w:iCs/>
          <w:vertAlign w:val="subscript"/>
        </w:rPr>
        <w:t>zone</w:t>
      </w:r>
    </w:p>
    <w:p w:rsidR="009A4A85" w:rsidRDefault="009A4A85">
      <w:pPr>
        <w:pStyle w:val="BodyText"/>
      </w:pPr>
      <w:r>
        <w:t>If the coil is part of an induction unit take into account the induced air:</w:t>
      </w:r>
    </w:p>
    <w:p w:rsidR="009A4A85" w:rsidRDefault="009A4A85">
      <w:pPr>
        <w:pStyle w:val="BodyText"/>
        <w:ind w:left="1440"/>
      </w:pPr>
      <w:r>
        <w:rPr>
          <w:i/>
          <w:iCs/>
        </w:rPr>
        <w:t>Frac</w:t>
      </w:r>
      <w:r>
        <w:rPr>
          <w:i/>
          <w:iCs/>
          <w:vertAlign w:val="subscript"/>
        </w:rPr>
        <w:t>minflow</w:t>
      </w:r>
      <w:r>
        <w:t>=</w:t>
      </w:r>
      <w:r>
        <w:rPr>
          <w:i/>
          <w:iCs/>
        </w:rPr>
        <w:t>MinFlowFrac</w:t>
      </w:r>
      <w:r>
        <w:rPr>
          <w:i/>
          <w:iCs/>
          <w:vertAlign w:val="subscript"/>
        </w:rPr>
        <w:t>zone</w:t>
      </w:r>
    </w:p>
    <w:p w:rsidR="009A4A85" w:rsidRDefault="009A4A85">
      <w:pPr>
        <w:pStyle w:val="BodyText"/>
        <w:ind w:left="1440"/>
      </w:pPr>
      <w:r>
        <w:rPr>
          <w:i/>
          <w:iCs/>
        </w:rPr>
        <w:t>T</w:t>
      </w:r>
      <w:r>
        <w:rPr>
          <w:i/>
          <w:iCs/>
          <w:vertAlign w:val="subscript"/>
        </w:rPr>
        <w:t>in,air</w:t>
      </w:r>
      <w:r>
        <w:t>=</w:t>
      </w:r>
      <w:r>
        <w:rPr>
          <w:i/>
          <w:iCs/>
        </w:rPr>
        <w:t xml:space="preserve"> DesHeatCoilInTemp</w:t>
      </w:r>
      <w:r>
        <w:rPr>
          <w:i/>
          <w:iCs/>
          <w:vertAlign w:val="subscript"/>
        </w:rPr>
        <w:t>zone</w:t>
      </w:r>
      <w:r>
        <w:sym w:font="Symbol" w:char="F0B7"/>
      </w:r>
      <w:r>
        <w:rPr>
          <w:i/>
          <w:iCs/>
        </w:rPr>
        <w:t xml:space="preserve"> Frac</w:t>
      </w:r>
      <w:r>
        <w:rPr>
          <w:i/>
          <w:iCs/>
          <w:vertAlign w:val="subscript"/>
        </w:rPr>
        <w:t>minflow</w:t>
      </w:r>
      <w:r>
        <w:t xml:space="preserve"> + </w:t>
      </w:r>
    </w:p>
    <w:p w:rsidR="009A4A85" w:rsidRDefault="009A4A85">
      <w:pPr>
        <w:pStyle w:val="BodyText"/>
        <w:ind w:left="2160"/>
      </w:pPr>
      <w:r>
        <w:rPr>
          <w:i/>
          <w:iCs/>
        </w:rPr>
        <w:t>ZoneTempAtHeatPeak</w:t>
      </w:r>
      <w:r>
        <w:rPr>
          <w:i/>
          <w:iCs/>
          <w:vertAlign w:val="subscript"/>
        </w:rPr>
        <w:softHyphen/>
        <w:t>zone</w:t>
      </w:r>
      <w:r>
        <w:sym w:font="Symbol" w:char="F0B7"/>
      </w:r>
      <w:r>
        <w:t>(1</w:t>
      </w:r>
      <w:r>
        <w:sym w:font="Symbol" w:char="F02D"/>
      </w:r>
      <w:r>
        <w:rPr>
          <w:i/>
          <w:iCs/>
        </w:rPr>
        <w:t xml:space="preserve"> Frac</w:t>
      </w:r>
      <w:r>
        <w:rPr>
          <w:i/>
          <w:iCs/>
          <w:vertAlign w:val="subscript"/>
        </w:rPr>
        <w:t>minflow</w:t>
      </w:r>
      <w:r>
        <w:t>)</w:t>
      </w:r>
    </w:p>
    <w:p w:rsidR="009A4A85" w:rsidRDefault="009A4A85">
      <w:pPr>
        <w:pStyle w:val="BodyText"/>
        <w:ind w:left="1440"/>
        <w:rPr>
          <w:i/>
          <w:iCs/>
          <w:vertAlign w:val="subscript"/>
        </w:rPr>
      </w:pPr>
      <w:r>
        <w:rPr>
          <w:i/>
          <w:iCs/>
        </w:rPr>
        <w:t>T</w:t>
      </w:r>
      <w:r>
        <w:rPr>
          <w:i/>
          <w:iCs/>
          <w:vertAlign w:val="subscript"/>
        </w:rPr>
        <w:t>out,air</w:t>
      </w:r>
      <w:r>
        <w:rPr>
          <w:i/>
          <w:iCs/>
        </w:rPr>
        <w:t>=HeatDesTemp</w:t>
      </w:r>
      <w:r>
        <w:rPr>
          <w:i/>
          <w:iCs/>
          <w:vertAlign w:val="subscript"/>
        </w:rPr>
        <w:t>zone</w:t>
      </w:r>
    </w:p>
    <w:p w:rsidR="009A4A85" w:rsidRDefault="009A4A85">
      <w:pPr>
        <w:pStyle w:val="BodyText"/>
        <w:ind w:left="1440"/>
        <w:rPr>
          <w:i/>
          <w:iCs/>
          <w:vertAlign w:val="subscript"/>
        </w:rPr>
      </w:pPr>
      <w:r>
        <w:t>W</w:t>
      </w:r>
      <w:r>
        <w:rPr>
          <w:i/>
          <w:iCs/>
          <w:vertAlign w:val="subscript"/>
        </w:rPr>
        <w:t>out,air</w:t>
      </w:r>
      <w:r>
        <w:rPr>
          <w:i/>
          <w:iCs/>
        </w:rPr>
        <w:t>= HeatDesHumRat</w:t>
      </w:r>
      <w:r>
        <w:rPr>
          <w:i/>
          <w:iCs/>
          <w:vertAlign w:val="subscript"/>
        </w:rPr>
        <w:t>zone</w:t>
      </w:r>
    </w:p>
    <w:p w:rsidR="009A4A85" w:rsidRDefault="009A4A85">
      <w:pPr>
        <w:pStyle w:val="BodyText"/>
      </w:pPr>
      <w:r>
        <w:t>If the coil is part of a terminal unit the mass flow rate is determined by the volumetric flow rate of the terminal unit:</w:t>
      </w:r>
    </w:p>
    <w:p w:rsidR="009A4A85" w:rsidRDefault="00083A13">
      <w:pPr>
        <w:pStyle w:val="BodyText"/>
        <w:ind w:left="1440"/>
      </w:pPr>
      <w:r>
        <w:rPr>
          <w:noProof/>
          <w:position w:val="-10"/>
        </w:rPr>
        <w:drawing>
          <wp:inline distT="0" distB="0" distL="0" distR="0" wp14:anchorId="5D94C914" wp14:editId="2FF2F8EE">
            <wp:extent cx="1362075" cy="200025"/>
            <wp:effectExtent l="0" t="0" r="9525" b="9525"/>
            <wp:docPr id="1643" name="Picture 1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362075" cy="200025"/>
                    </a:xfrm>
                    <a:prstGeom prst="rect">
                      <a:avLst/>
                    </a:prstGeom>
                    <a:noFill/>
                    <a:ln>
                      <a:noFill/>
                    </a:ln>
                  </pic:spPr>
                </pic:pic>
              </a:graphicData>
            </a:graphic>
          </wp:inline>
        </w:drawing>
      </w:r>
    </w:p>
    <w:p w:rsidR="009A4A85" w:rsidRDefault="009A4A85">
      <w:pPr>
        <w:pStyle w:val="BodyText"/>
      </w:pPr>
      <w:r>
        <w:t>Otherwise the design flow is obtained from the zone design data array:</w:t>
      </w:r>
    </w:p>
    <w:p w:rsidR="009A4A85" w:rsidRDefault="00083A13">
      <w:pPr>
        <w:pStyle w:val="BodyText"/>
        <w:ind w:left="1440"/>
      </w:pPr>
      <w:r>
        <w:rPr>
          <w:noProof/>
          <w:position w:val="-8"/>
        </w:rPr>
        <w:drawing>
          <wp:inline distT="0" distB="0" distL="0" distR="0" wp14:anchorId="1744952F" wp14:editId="3D1BF3EE">
            <wp:extent cx="1933575" cy="190500"/>
            <wp:effectExtent l="0" t="0" r="9525" b="0"/>
            <wp:docPr id="1644" name="Picture 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933575" cy="190500"/>
                    </a:xfrm>
                    <a:prstGeom prst="rect">
                      <a:avLst/>
                    </a:prstGeom>
                    <a:noFill/>
                    <a:ln>
                      <a:noFill/>
                    </a:ln>
                  </pic:spPr>
                </pic:pic>
              </a:graphicData>
            </a:graphic>
          </wp:inline>
        </w:drawing>
      </w:r>
    </w:p>
    <w:p w:rsidR="009A4A85" w:rsidRDefault="00083A13">
      <w:pPr>
        <w:pStyle w:val="BodyText"/>
        <w:ind w:left="1440"/>
      </w:pPr>
      <w:r>
        <w:rPr>
          <w:noProof/>
          <w:position w:val="-10"/>
        </w:rPr>
        <w:lastRenderedPageBreak/>
        <w:drawing>
          <wp:inline distT="0" distB="0" distL="0" distR="0" wp14:anchorId="7469D2B7" wp14:editId="1AC5ADD8">
            <wp:extent cx="2209800" cy="200025"/>
            <wp:effectExtent l="0" t="0" r="0" b="9525"/>
            <wp:docPr id="1645" name="Picture 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209800" cy="200025"/>
                    </a:xfrm>
                    <a:prstGeom prst="rect">
                      <a:avLst/>
                    </a:prstGeom>
                    <a:noFill/>
                    <a:ln>
                      <a:noFill/>
                    </a:ln>
                  </pic:spPr>
                </pic:pic>
              </a:graphicData>
            </a:graphic>
          </wp:inline>
        </w:drawing>
      </w:r>
    </w:p>
    <w:p w:rsidR="009A4A85" w:rsidRDefault="009A4A85">
      <w:pPr>
        <w:pStyle w:val="BodyText"/>
      </w:pPr>
      <w:r>
        <w:t xml:space="preserve">Here </w:t>
      </w:r>
      <w:r>
        <w:rPr>
          <w:i/>
          <w:iCs/>
        </w:rPr>
        <w:t>c</w:t>
      </w:r>
      <w:r>
        <w:rPr>
          <w:i/>
          <w:iCs/>
          <w:vertAlign w:val="subscript"/>
        </w:rPr>
        <w:t>p,air</w:t>
      </w:r>
      <w:r>
        <w:t xml:space="preserve"> is calculated at the outlet humidity and the average of the inlet and outlet temperatures.</w:t>
      </w:r>
    </w:p>
    <w:p w:rsidR="009A4A85" w:rsidRDefault="009A4A85">
      <w:pPr>
        <w:pStyle w:val="BodyText"/>
      </w:pPr>
      <w:r>
        <w:t xml:space="preserve">With the coil load and the user specified (in a </w:t>
      </w:r>
      <w:r w:rsidR="00B7497B">
        <w:t>Sizing:Plant</w:t>
      </w:r>
      <w:r>
        <w:t xml:space="preserve"> object) design hot water temperature decrease, calculate the max water flow rate:</w:t>
      </w:r>
    </w:p>
    <w:p w:rsidR="009A4A85" w:rsidRDefault="00083A13">
      <w:pPr>
        <w:pStyle w:val="BodyText"/>
        <w:ind w:left="1440"/>
      </w:pPr>
      <w:r>
        <w:rPr>
          <w:noProof/>
          <w:position w:val="-10"/>
        </w:rPr>
        <w:drawing>
          <wp:inline distT="0" distB="0" distL="0" distR="0" wp14:anchorId="2CAAF895" wp14:editId="360F400D">
            <wp:extent cx="2867025" cy="228600"/>
            <wp:effectExtent l="0" t="0" r="9525" b="0"/>
            <wp:docPr id="1646" name="Picture 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6"/>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867025" cy="228600"/>
                    </a:xfrm>
                    <a:prstGeom prst="rect">
                      <a:avLst/>
                    </a:prstGeom>
                    <a:noFill/>
                    <a:ln>
                      <a:noFill/>
                    </a:ln>
                  </pic:spPr>
                </pic:pic>
              </a:graphicData>
            </a:graphic>
          </wp:inline>
        </w:drawing>
      </w:r>
    </w:p>
    <w:p w:rsidR="009A4A85" w:rsidRDefault="009A4A85">
      <w:pPr>
        <w:pStyle w:val="Heading4"/>
      </w:pPr>
      <w:r>
        <w:t>UA of the Coil</w:t>
      </w:r>
    </w:p>
    <w:p w:rsidR="009A4A85" w:rsidRDefault="009A4A85">
      <w:pPr>
        <w:pStyle w:val="BodyText"/>
      </w:pPr>
      <w:r>
        <w:t>To obtain the UA of the coil, we specify the model inputs (other than the UA) at design conditions and the design coil load that the coil must meet. Then we numerically invert the coil model to solve for the UA that will enable the coil to meet the design coil load given the specified inputs.</w:t>
      </w:r>
    </w:p>
    <w:p w:rsidR="009A4A85" w:rsidRDefault="009A4A85">
      <w:pPr>
        <w:pStyle w:val="Heading5"/>
      </w:pPr>
      <w:r>
        <w:t>System Coils</w:t>
      </w:r>
    </w:p>
    <w:p w:rsidR="009A4A85" w:rsidRDefault="009A4A85">
      <w:pPr>
        <w:pStyle w:val="BodyText"/>
      </w:pPr>
      <w:r>
        <w:t>The design coil load is the system design sensible cooling capacity;</w:t>
      </w:r>
    </w:p>
    <w:p w:rsidR="009A4A85" w:rsidRDefault="009A4A85">
      <w:pPr>
        <w:pStyle w:val="BodyText"/>
        <w:ind w:left="1440"/>
      </w:pPr>
      <w:r>
        <w:rPr>
          <w:i/>
          <w:iCs/>
        </w:rPr>
        <w:t>Q</w:t>
      </w:r>
      <w:r>
        <w:rPr>
          <w:i/>
          <w:iCs/>
          <w:vertAlign w:val="subscript"/>
        </w:rPr>
        <w:t>coil,des</w:t>
      </w:r>
      <w:r>
        <w:t>=</w:t>
      </w:r>
      <w:r>
        <w:rPr>
          <w:i/>
          <w:iCs/>
        </w:rPr>
        <w:t xml:space="preserve"> HeatCap</w:t>
      </w:r>
      <w:r>
        <w:rPr>
          <w:i/>
          <w:iCs/>
          <w:vertAlign w:val="subscript"/>
        </w:rPr>
        <w:t>sys</w:t>
      </w:r>
    </w:p>
    <w:p w:rsidR="009A4A85" w:rsidRDefault="009A4A85">
      <w:pPr>
        <w:pStyle w:val="BodyText"/>
      </w:pPr>
      <w:r>
        <w:t>The required inputs for the simple coil model are:</w:t>
      </w:r>
    </w:p>
    <w:p w:rsidR="009A4A85" w:rsidRDefault="009A4A85">
      <w:pPr>
        <w:pStyle w:val="BodyText"/>
        <w:ind w:left="1440"/>
      </w:pPr>
      <w:r>
        <w:rPr>
          <w:i/>
          <w:iCs/>
        </w:rPr>
        <w:t>T</w:t>
      </w:r>
      <w:r>
        <w:rPr>
          <w:i/>
          <w:iCs/>
          <w:vertAlign w:val="subscript"/>
        </w:rPr>
        <w:t>in,air</w:t>
      </w:r>
      <w:r>
        <w:t>=</w:t>
      </w:r>
      <w:r>
        <w:rPr>
          <w:i/>
          <w:iCs/>
        </w:rPr>
        <w:t xml:space="preserve"> HeatMixTemp</w:t>
      </w:r>
      <w:r>
        <w:rPr>
          <w:i/>
          <w:iCs/>
          <w:vertAlign w:val="subscript"/>
        </w:rPr>
        <w:t>sys</w:t>
      </w:r>
    </w:p>
    <w:p w:rsidR="009A4A85" w:rsidRDefault="009A4A85">
      <w:pPr>
        <w:pStyle w:val="BodyText"/>
        <w:ind w:left="1440"/>
        <w:rPr>
          <w:i/>
          <w:iCs/>
          <w:vertAlign w:val="subscript"/>
        </w:rPr>
      </w:pPr>
      <w:r>
        <w:rPr>
          <w:i/>
          <w:iCs/>
        </w:rPr>
        <w:t>W</w:t>
      </w:r>
      <w:r>
        <w:rPr>
          <w:i/>
          <w:iCs/>
          <w:vertAlign w:val="subscript"/>
        </w:rPr>
        <w:t>in,air</w:t>
      </w:r>
      <w:r>
        <w:t>=</w:t>
      </w:r>
      <w:r>
        <w:rPr>
          <w:i/>
          <w:iCs/>
        </w:rPr>
        <w:t xml:space="preserve"> HeatMixHumRat</w:t>
      </w:r>
      <w:r>
        <w:rPr>
          <w:i/>
          <w:iCs/>
          <w:vertAlign w:val="subscript"/>
        </w:rPr>
        <w:t>sys</w:t>
      </w:r>
    </w:p>
    <w:p w:rsidR="009A4A85" w:rsidRDefault="009A4A85">
      <w:pPr>
        <w:pStyle w:val="BodyText"/>
        <w:ind w:left="1440"/>
        <w:rPr>
          <w:i/>
          <w:iCs/>
          <w:vertAlign w:val="subscript"/>
        </w:rPr>
      </w:pPr>
      <w:r>
        <w:rPr>
          <w:i/>
          <w:iCs/>
        </w:rPr>
        <w:t>T</w:t>
      </w:r>
      <w:r>
        <w:rPr>
          <w:i/>
          <w:iCs/>
          <w:vertAlign w:val="subscript"/>
        </w:rPr>
        <w:t>in,water</w:t>
      </w:r>
      <w:r>
        <w:t>=</w:t>
      </w:r>
      <w:r>
        <w:rPr>
          <w:i/>
          <w:iCs/>
        </w:rPr>
        <w:t xml:space="preserve"> ExitTemp</w:t>
      </w:r>
      <w:r>
        <w:rPr>
          <w:i/>
          <w:iCs/>
          <w:vertAlign w:val="subscript"/>
        </w:rPr>
        <w:t>plt,hw,des</w:t>
      </w:r>
    </w:p>
    <w:p w:rsidR="009A4A85" w:rsidRDefault="00083A13">
      <w:pPr>
        <w:pStyle w:val="BodyText"/>
        <w:ind w:left="1440"/>
      </w:pPr>
      <w:r>
        <w:rPr>
          <w:noProof/>
          <w:position w:val="-10"/>
        </w:rPr>
        <w:drawing>
          <wp:inline distT="0" distB="0" distL="0" distR="0" wp14:anchorId="0218F6FD" wp14:editId="12C7E73C">
            <wp:extent cx="1676400" cy="228600"/>
            <wp:effectExtent l="0" t="0" r="0" b="0"/>
            <wp:docPr id="1647" name="Picture 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7"/>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676400" cy="228600"/>
                    </a:xfrm>
                    <a:prstGeom prst="rect">
                      <a:avLst/>
                    </a:prstGeom>
                    <a:noFill/>
                    <a:ln>
                      <a:noFill/>
                    </a:ln>
                  </pic:spPr>
                </pic:pic>
              </a:graphicData>
            </a:graphic>
          </wp:inline>
        </w:drawing>
      </w:r>
    </w:p>
    <w:p w:rsidR="009A4A85" w:rsidRDefault="009A4A85">
      <w:pPr>
        <w:pStyle w:val="BodyText"/>
      </w:pPr>
      <w:r>
        <w:t>Depending on the duct type, get the coil design air flow rate.</w:t>
      </w:r>
    </w:p>
    <w:p w:rsidR="009A4A85" w:rsidRDefault="009A4A85">
      <w:pPr>
        <w:pStyle w:val="BodyText"/>
        <w:ind w:left="1440"/>
      </w:pPr>
      <w:r>
        <w:t xml:space="preserve">For duct type = </w:t>
      </w:r>
      <w:r>
        <w:rPr>
          <w:i/>
          <w:iCs/>
        </w:rPr>
        <w:t xml:space="preserve">main, other </w:t>
      </w:r>
      <w:r>
        <w:t>or default</w:t>
      </w:r>
    </w:p>
    <w:p w:rsidR="009A4A85" w:rsidRDefault="00083A13">
      <w:pPr>
        <w:pStyle w:val="BodyText"/>
        <w:ind w:left="2160"/>
        <w:rPr>
          <w:i/>
          <w:iCs/>
        </w:rPr>
      </w:pPr>
      <w:r>
        <w:rPr>
          <w:i/>
          <w:iCs/>
          <w:noProof/>
          <w:position w:val="-10"/>
        </w:rPr>
        <w:drawing>
          <wp:inline distT="0" distB="0" distL="0" distR="0" wp14:anchorId="19FE996E" wp14:editId="5750D705">
            <wp:extent cx="2009775" cy="200025"/>
            <wp:effectExtent l="0" t="0" r="9525" b="9525"/>
            <wp:docPr id="1648" name="Picture 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009775" cy="200025"/>
                    </a:xfrm>
                    <a:prstGeom prst="rect">
                      <a:avLst/>
                    </a:prstGeom>
                    <a:noFill/>
                    <a:ln>
                      <a:noFill/>
                    </a:ln>
                  </pic:spPr>
                </pic:pic>
              </a:graphicData>
            </a:graphic>
          </wp:inline>
        </w:drawing>
      </w:r>
    </w:p>
    <w:p w:rsidR="009A4A85" w:rsidRDefault="009A4A85">
      <w:pPr>
        <w:pStyle w:val="BodyText"/>
        <w:ind w:left="1440"/>
        <w:rPr>
          <w:i/>
          <w:iCs/>
        </w:rPr>
      </w:pPr>
      <w:r>
        <w:t>for duct type=</w:t>
      </w:r>
      <w:r>
        <w:rPr>
          <w:i/>
          <w:iCs/>
        </w:rPr>
        <w:t>cooling</w:t>
      </w:r>
    </w:p>
    <w:p w:rsidR="009A4A85" w:rsidRDefault="00083A13">
      <w:pPr>
        <w:pStyle w:val="BodyText"/>
        <w:ind w:left="2160"/>
        <w:rPr>
          <w:i/>
          <w:iCs/>
        </w:rPr>
      </w:pPr>
      <w:r>
        <w:rPr>
          <w:i/>
          <w:iCs/>
          <w:noProof/>
          <w:position w:val="-10"/>
        </w:rPr>
        <w:drawing>
          <wp:inline distT="0" distB="0" distL="0" distR="0" wp14:anchorId="5355AE49" wp14:editId="190C0DB3">
            <wp:extent cx="1981200" cy="200025"/>
            <wp:effectExtent l="0" t="0" r="0" b="9525"/>
            <wp:docPr id="1649" name="Picture 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981200" cy="200025"/>
                    </a:xfrm>
                    <a:prstGeom prst="rect">
                      <a:avLst/>
                    </a:prstGeom>
                    <a:noFill/>
                    <a:ln>
                      <a:noFill/>
                    </a:ln>
                  </pic:spPr>
                </pic:pic>
              </a:graphicData>
            </a:graphic>
          </wp:inline>
        </w:drawing>
      </w:r>
    </w:p>
    <w:p w:rsidR="009A4A85" w:rsidRDefault="009A4A85">
      <w:pPr>
        <w:pStyle w:val="BodyText"/>
        <w:ind w:left="1440"/>
        <w:rPr>
          <w:i/>
          <w:iCs/>
        </w:rPr>
      </w:pPr>
      <w:r>
        <w:t>for duct type=</w:t>
      </w:r>
      <w:r>
        <w:rPr>
          <w:i/>
          <w:iCs/>
        </w:rPr>
        <w:t>heating</w:t>
      </w:r>
    </w:p>
    <w:p w:rsidR="009A4A85" w:rsidRDefault="00083A13">
      <w:pPr>
        <w:pStyle w:val="BodyText"/>
        <w:ind w:left="2160"/>
      </w:pPr>
      <w:r>
        <w:rPr>
          <w:noProof/>
          <w:position w:val="-10"/>
        </w:rPr>
        <w:drawing>
          <wp:inline distT="0" distB="0" distL="0" distR="0" wp14:anchorId="7E764412" wp14:editId="1A1E61A6">
            <wp:extent cx="1981200" cy="200025"/>
            <wp:effectExtent l="0" t="0" r="0" b="9525"/>
            <wp:docPr id="1650" name="Picture 1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981200" cy="200025"/>
                    </a:xfrm>
                    <a:prstGeom prst="rect">
                      <a:avLst/>
                    </a:prstGeom>
                    <a:noFill/>
                    <a:ln>
                      <a:noFill/>
                    </a:ln>
                  </pic:spPr>
                </pic:pic>
              </a:graphicData>
            </a:graphic>
          </wp:inline>
        </w:drawing>
      </w:r>
    </w:p>
    <w:p w:rsidR="009A4A85" w:rsidRDefault="009A4A85">
      <w:pPr>
        <w:pStyle w:val="BodyText"/>
      </w:pPr>
      <w:r>
        <w:t xml:space="preserve">We now have all the data needed to obtain UA. The numerical inversion is carried out by calling subroutine </w:t>
      </w:r>
      <w:r>
        <w:rPr>
          <w:i/>
          <w:iCs/>
        </w:rPr>
        <w:t>SolveRegulaFalsi</w:t>
      </w:r>
      <w:r>
        <w:t xml:space="preserve">. This is a general utility routine for finding the zero of a function. In this case it finds the UA that will zero the residual function – the difference between the design coil load and the coil output divided by the design coil load. The residual is calculated in the function </w:t>
      </w:r>
      <w:r>
        <w:rPr>
          <w:i/>
          <w:iCs/>
        </w:rPr>
        <w:t>SimpleHeatingCoilUAResidual</w:t>
      </w:r>
      <w:r>
        <w:t>.</w:t>
      </w:r>
    </w:p>
    <w:p w:rsidR="009A4A85" w:rsidRDefault="009A4A85">
      <w:pPr>
        <w:pStyle w:val="Heading5"/>
      </w:pPr>
      <w:r>
        <w:t>Zone Coils</w:t>
      </w:r>
    </w:p>
    <w:p w:rsidR="009A4A85" w:rsidRDefault="009A4A85">
      <w:pPr>
        <w:pStyle w:val="BodyText"/>
      </w:pPr>
      <w:r>
        <w:t>If the coil is not part of an induction unit then obtain the coil inlet temperature from the zone design data array;</w:t>
      </w:r>
    </w:p>
    <w:p w:rsidR="009A4A85" w:rsidRDefault="009A4A85">
      <w:pPr>
        <w:pStyle w:val="BodyText"/>
        <w:ind w:left="1440"/>
      </w:pPr>
      <w:r>
        <w:rPr>
          <w:i/>
          <w:iCs/>
        </w:rPr>
        <w:t>T</w:t>
      </w:r>
      <w:r>
        <w:rPr>
          <w:i/>
          <w:iCs/>
          <w:vertAlign w:val="subscript"/>
        </w:rPr>
        <w:t>in,air</w:t>
      </w:r>
      <w:r>
        <w:rPr>
          <w:i/>
          <w:iCs/>
        </w:rPr>
        <w:t>= DesHeatCoilInTemp</w:t>
      </w:r>
      <w:r>
        <w:rPr>
          <w:i/>
          <w:iCs/>
          <w:vertAlign w:val="subscript"/>
        </w:rPr>
        <w:t>zone</w:t>
      </w:r>
    </w:p>
    <w:p w:rsidR="009A4A85" w:rsidRDefault="009A4A85">
      <w:pPr>
        <w:pStyle w:val="BodyText"/>
      </w:pPr>
      <w:r>
        <w:t>If the coil is part of an induction unit take into account the induced air:</w:t>
      </w:r>
    </w:p>
    <w:p w:rsidR="009A4A85" w:rsidRDefault="009A4A85">
      <w:pPr>
        <w:pStyle w:val="BodyText"/>
        <w:ind w:left="1440"/>
      </w:pPr>
      <w:r>
        <w:rPr>
          <w:i/>
          <w:iCs/>
        </w:rPr>
        <w:t>Frac</w:t>
      </w:r>
      <w:r>
        <w:rPr>
          <w:i/>
          <w:iCs/>
          <w:vertAlign w:val="subscript"/>
        </w:rPr>
        <w:t>minflow</w:t>
      </w:r>
      <w:r>
        <w:t>=</w:t>
      </w:r>
      <w:r>
        <w:rPr>
          <w:i/>
          <w:iCs/>
        </w:rPr>
        <w:t>MinFlowFrac</w:t>
      </w:r>
      <w:r>
        <w:rPr>
          <w:i/>
          <w:iCs/>
          <w:vertAlign w:val="subscript"/>
        </w:rPr>
        <w:t>zone</w:t>
      </w:r>
    </w:p>
    <w:p w:rsidR="009A4A85" w:rsidRDefault="009A4A85">
      <w:pPr>
        <w:pStyle w:val="BodyText"/>
        <w:ind w:left="1440"/>
      </w:pPr>
      <w:r>
        <w:rPr>
          <w:i/>
          <w:iCs/>
        </w:rPr>
        <w:t>T</w:t>
      </w:r>
      <w:r>
        <w:rPr>
          <w:i/>
          <w:iCs/>
          <w:vertAlign w:val="subscript"/>
        </w:rPr>
        <w:t>in,air</w:t>
      </w:r>
      <w:r>
        <w:t>=</w:t>
      </w:r>
      <w:r>
        <w:rPr>
          <w:i/>
          <w:iCs/>
        </w:rPr>
        <w:t xml:space="preserve"> DesHeatCoilInTemp</w:t>
      </w:r>
      <w:r>
        <w:rPr>
          <w:i/>
          <w:iCs/>
          <w:vertAlign w:val="subscript"/>
        </w:rPr>
        <w:t>zone</w:t>
      </w:r>
      <w:r>
        <w:sym w:font="Symbol" w:char="F0B7"/>
      </w:r>
      <w:r>
        <w:rPr>
          <w:i/>
          <w:iCs/>
        </w:rPr>
        <w:t xml:space="preserve"> Frac</w:t>
      </w:r>
      <w:r>
        <w:rPr>
          <w:i/>
          <w:iCs/>
          <w:vertAlign w:val="subscript"/>
        </w:rPr>
        <w:t>minflow</w:t>
      </w:r>
      <w:r>
        <w:t xml:space="preserve"> + </w:t>
      </w:r>
    </w:p>
    <w:p w:rsidR="009A4A85" w:rsidRDefault="009A4A85">
      <w:pPr>
        <w:pStyle w:val="BodyText"/>
        <w:spacing w:before="0"/>
        <w:ind w:left="2160"/>
      </w:pPr>
      <w:r>
        <w:rPr>
          <w:i/>
          <w:iCs/>
        </w:rPr>
        <w:t>ZoneTempAtHeatPeak</w:t>
      </w:r>
      <w:r>
        <w:rPr>
          <w:i/>
          <w:iCs/>
          <w:vertAlign w:val="subscript"/>
        </w:rPr>
        <w:softHyphen/>
        <w:t>zone</w:t>
      </w:r>
      <w:r>
        <w:sym w:font="Symbol" w:char="F0B7"/>
      </w:r>
      <w:r>
        <w:t>(1</w:t>
      </w:r>
      <w:r>
        <w:sym w:font="Symbol" w:char="F02D"/>
      </w:r>
      <w:r>
        <w:rPr>
          <w:i/>
          <w:iCs/>
        </w:rPr>
        <w:t xml:space="preserve"> Frac</w:t>
      </w:r>
      <w:r>
        <w:rPr>
          <w:i/>
          <w:iCs/>
          <w:vertAlign w:val="subscript"/>
        </w:rPr>
        <w:t>minflow</w:t>
      </w:r>
      <w:r>
        <w:t>)</w:t>
      </w:r>
    </w:p>
    <w:p w:rsidR="009A4A85" w:rsidRDefault="009A4A85">
      <w:pPr>
        <w:pStyle w:val="BodyText"/>
        <w:ind w:left="1440"/>
        <w:rPr>
          <w:i/>
          <w:iCs/>
          <w:vertAlign w:val="subscript"/>
        </w:rPr>
      </w:pPr>
      <w:r>
        <w:rPr>
          <w:i/>
          <w:iCs/>
        </w:rPr>
        <w:t>W</w:t>
      </w:r>
      <w:r>
        <w:rPr>
          <w:i/>
          <w:iCs/>
          <w:vertAlign w:val="subscript"/>
        </w:rPr>
        <w:t>in,air</w:t>
      </w:r>
      <w:r>
        <w:t>=</w:t>
      </w:r>
      <w:r>
        <w:rPr>
          <w:i/>
          <w:iCs/>
        </w:rPr>
        <w:t xml:space="preserve"> DesHeatCoilInHumRat</w:t>
      </w:r>
      <w:r>
        <w:rPr>
          <w:i/>
          <w:iCs/>
          <w:vertAlign w:val="subscript"/>
        </w:rPr>
        <w:t>zone</w:t>
      </w:r>
    </w:p>
    <w:p w:rsidR="009A4A85" w:rsidRDefault="009A4A85">
      <w:pPr>
        <w:pStyle w:val="BodyText"/>
        <w:ind w:left="1440"/>
        <w:rPr>
          <w:i/>
          <w:iCs/>
          <w:vertAlign w:val="subscript"/>
        </w:rPr>
      </w:pPr>
      <w:r>
        <w:rPr>
          <w:i/>
          <w:iCs/>
        </w:rPr>
        <w:t>T</w:t>
      </w:r>
      <w:r>
        <w:rPr>
          <w:i/>
          <w:iCs/>
          <w:vertAlign w:val="subscript"/>
        </w:rPr>
        <w:t>in,water</w:t>
      </w:r>
      <w:r>
        <w:t>=</w:t>
      </w:r>
      <w:r>
        <w:rPr>
          <w:i/>
          <w:iCs/>
        </w:rPr>
        <w:t xml:space="preserve"> ExitTemp</w:t>
      </w:r>
      <w:r>
        <w:rPr>
          <w:i/>
          <w:iCs/>
          <w:vertAlign w:val="subscript"/>
        </w:rPr>
        <w:t>plt,hw,des</w:t>
      </w:r>
    </w:p>
    <w:p w:rsidR="009A4A85" w:rsidRDefault="00083A13">
      <w:pPr>
        <w:pStyle w:val="BodyText"/>
        <w:ind w:left="1440"/>
      </w:pPr>
      <w:r>
        <w:rPr>
          <w:noProof/>
          <w:position w:val="-10"/>
        </w:rPr>
        <w:drawing>
          <wp:inline distT="0" distB="0" distL="0" distR="0" wp14:anchorId="1A94E191" wp14:editId="5C9E3D5C">
            <wp:extent cx="1676400" cy="228600"/>
            <wp:effectExtent l="0" t="0" r="0" b="0"/>
            <wp:docPr id="1651" name="Picture 1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676400" cy="228600"/>
                    </a:xfrm>
                    <a:prstGeom prst="rect">
                      <a:avLst/>
                    </a:prstGeom>
                    <a:noFill/>
                    <a:ln>
                      <a:noFill/>
                    </a:ln>
                  </pic:spPr>
                </pic:pic>
              </a:graphicData>
            </a:graphic>
          </wp:inline>
        </w:drawing>
      </w:r>
    </w:p>
    <w:p w:rsidR="009A4A85" w:rsidRDefault="009A4A85">
      <w:pPr>
        <w:pStyle w:val="BodyText"/>
        <w:ind w:left="1440"/>
        <w:rPr>
          <w:i/>
          <w:iCs/>
          <w:vertAlign w:val="subscript"/>
        </w:rPr>
      </w:pPr>
      <w:r>
        <w:rPr>
          <w:i/>
          <w:iCs/>
        </w:rPr>
        <w:t>T</w:t>
      </w:r>
      <w:r>
        <w:rPr>
          <w:i/>
          <w:iCs/>
          <w:vertAlign w:val="subscript"/>
        </w:rPr>
        <w:t>out,air</w:t>
      </w:r>
      <w:r>
        <w:rPr>
          <w:i/>
          <w:iCs/>
        </w:rPr>
        <w:t>=HeatDesTemp</w:t>
      </w:r>
      <w:r>
        <w:rPr>
          <w:i/>
          <w:iCs/>
          <w:vertAlign w:val="subscript"/>
        </w:rPr>
        <w:t>zone</w:t>
      </w:r>
    </w:p>
    <w:p w:rsidR="009A4A85" w:rsidRDefault="009A4A85">
      <w:pPr>
        <w:pStyle w:val="BodyText"/>
        <w:ind w:left="1440"/>
        <w:rPr>
          <w:i/>
          <w:iCs/>
          <w:vertAlign w:val="subscript"/>
        </w:rPr>
      </w:pPr>
      <w:r>
        <w:lastRenderedPageBreak/>
        <w:t>W</w:t>
      </w:r>
      <w:r>
        <w:rPr>
          <w:i/>
          <w:iCs/>
          <w:vertAlign w:val="subscript"/>
        </w:rPr>
        <w:t>out,air</w:t>
      </w:r>
      <w:r>
        <w:rPr>
          <w:i/>
          <w:iCs/>
        </w:rPr>
        <w:t>= HeatDesHumRat</w:t>
      </w:r>
      <w:r>
        <w:rPr>
          <w:i/>
          <w:iCs/>
          <w:vertAlign w:val="subscript"/>
        </w:rPr>
        <w:t>zone</w:t>
      </w:r>
    </w:p>
    <w:p w:rsidR="009A4A85" w:rsidRDefault="009A4A85">
      <w:pPr>
        <w:pStyle w:val="BodyText"/>
      </w:pPr>
      <w:r>
        <w:t>If the coil is part of a terminal unit the mass flow rate is determined by the volumetric flow rate of the terminal unit:</w:t>
      </w:r>
    </w:p>
    <w:p w:rsidR="009A4A85" w:rsidRDefault="00083A13">
      <w:pPr>
        <w:pStyle w:val="BodyText"/>
        <w:ind w:left="1440"/>
      </w:pPr>
      <w:r>
        <w:rPr>
          <w:noProof/>
          <w:position w:val="-10"/>
        </w:rPr>
        <w:drawing>
          <wp:inline distT="0" distB="0" distL="0" distR="0" wp14:anchorId="3DA4C96A" wp14:editId="75CFBCEC">
            <wp:extent cx="1362075" cy="200025"/>
            <wp:effectExtent l="0" t="0" r="9525" b="9525"/>
            <wp:docPr id="1652" name="Picture 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362075" cy="200025"/>
                    </a:xfrm>
                    <a:prstGeom prst="rect">
                      <a:avLst/>
                    </a:prstGeom>
                    <a:noFill/>
                    <a:ln>
                      <a:noFill/>
                    </a:ln>
                  </pic:spPr>
                </pic:pic>
              </a:graphicData>
            </a:graphic>
          </wp:inline>
        </w:drawing>
      </w:r>
    </w:p>
    <w:p w:rsidR="009A4A85" w:rsidRDefault="009A4A85">
      <w:pPr>
        <w:pStyle w:val="BodyText"/>
      </w:pPr>
      <w:r>
        <w:t>Otherwise the design flow is obtained from the zone design data array:</w:t>
      </w:r>
    </w:p>
    <w:p w:rsidR="009A4A85" w:rsidRDefault="00083A13">
      <w:pPr>
        <w:pStyle w:val="BodyText"/>
        <w:ind w:left="1440"/>
      </w:pPr>
      <w:r>
        <w:rPr>
          <w:noProof/>
          <w:position w:val="-8"/>
        </w:rPr>
        <w:drawing>
          <wp:inline distT="0" distB="0" distL="0" distR="0" wp14:anchorId="3D8FACA2" wp14:editId="4BDEA947">
            <wp:extent cx="1933575" cy="190500"/>
            <wp:effectExtent l="0" t="0" r="9525" b="0"/>
            <wp:docPr id="1653" name="Picture 1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3"/>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933575" cy="190500"/>
                    </a:xfrm>
                    <a:prstGeom prst="rect">
                      <a:avLst/>
                    </a:prstGeom>
                    <a:noFill/>
                    <a:ln>
                      <a:noFill/>
                    </a:ln>
                  </pic:spPr>
                </pic:pic>
              </a:graphicData>
            </a:graphic>
          </wp:inline>
        </w:drawing>
      </w:r>
    </w:p>
    <w:p w:rsidR="009A4A85" w:rsidRDefault="00083A13">
      <w:pPr>
        <w:pStyle w:val="BodyText"/>
        <w:ind w:left="1440"/>
      </w:pPr>
      <w:r>
        <w:rPr>
          <w:noProof/>
          <w:position w:val="-10"/>
        </w:rPr>
        <w:drawing>
          <wp:inline distT="0" distB="0" distL="0" distR="0" wp14:anchorId="3810EE3F" wp14:editId="7C90BE79">
            <wp:extent cx="2276475" cy="228600"/>
            <wp:effectExtent l="0" t="0" r="9525" b="0"/>
            <wp:docPr id="1654" name="Picture 1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4"/>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276475" cy="228600"/>
                    </a:xfrm>
                    <a:prstGeom prst="rect">
                      <a:avLst/>
                    </a:prstGeom>
                    <a:noFill/>
                    <a:ln>
                      <a:noFill/>
                    </a:ln>
                  </pic:spPr>
                </pic:pic>
              </a:graphicData>
            </a:graphic>
          </wp:inline>
        </w:drawing>
      </w:r>
    </w:p>
    <w:p w:rsidR="009A4A85" w:rsidRDefault="009A4A85">
      <w:pPr>
        <w:pStyle w:val="BodyText"/>
      </w:pPr>
      <w:r>
        <w:t xml:space="preserve">Here </w:t>
      </w:r>
      <w:r>
        <w:rPr>
          <w:i/>
          <w:iCs/>
        </w:rPr>
        <w:t>c</w:t>
      </w:r>
      <w:r>
        <w:rPr>
          <w:i/>
          <w:iCs/>
          <w:vertAlign w:val="subscript"/>
        </w:rPr>
        <w:t>p,air</w:t>
      </w:r>
      <w:r>
        <w:t xml:space="preserve"> is calculated at the outlet humidity and the average of the inlet and outlet temperatures.</w:t>
      </w:r>
    </w:p>
    <w:p w:rsidR="009A4A85" w:rsidRDefault="009A4A85">
      <w:pPr>
        <w:pStyle w:val="BodyText"/>
      </w:pPr>
      <w:r>
        <w:t xml:space="preserve">We now have all the data needed to obtain UA. The numerical inversion is carried out by calling subroutine </w:t>
      </w:r>
      <w:r>
        <w:rPr>
          <w:i/>
          <w:iCs/>
        </w:rPr>
        <w:t>SolveRegulaFalsi</w:t>
      </w:r>
      <w:r>
        <w:t xml:space="preserve">. This is a general utility routine for finding the zero of a function. In this case it finds the UA that will zero the residual function – the difference between the design coil load and the coil output divided by the design coil load. The residual is calculated in the function </w:t>
      </w:r>
      <w:r>
        <w:rPr>
          <w:i/>
          <w:iCs/>
        </w:rPr>
        <w:t>SimpleHeatingCoilUAResidual</w:t>
      </w:r>
      <w:r>
        <w:t>.</w:t>
      </w:r>
    </w:p>
    <w:p w:rsidR="005B147E" w:rsidRDefault="005B147E" w:rsidP="005B147E">
      <w:pPr>
        <w:pStyle w:val="Heading3"/>
      </w:pPr>
      <w:bookmarkStart w:id="401" w:name="_Toc351186622"/>
      <w:r>
        <w:t>Coil:Heating:Steam Sizing</w:t>
      </w:r>
      <w:bookmarkEnd w:id="401"/>
    </w:p>
    <w:p w:rsidR="005B147E" w:rsidRDefault="005B147E" w:rsidP="005B147E">
      <w:pPr>
        <w:pStyle w:val="BodyText"/>
      </w:pPr>
      <w:r>
        <w:t xml:space="preserve">The sizing is done in subroutine </w:t>
      </w:r>
      <w:r>
        <w:rPr>
          <w:i/>
          <w:iCs/>
        </w:rPr>
        <w:t>SizeSteamCoil</w:t>
      </w:r>
      <w:r>
        <w:t>.</w:t>
      </w:r>
    </w:p>
    <w:p w:rsidR="005B147E" w:rsidRDefault="005B147E" w:rsidP="005B147E">
      <w:pPr>
        <w:pStyle w:val="Heading4"/>
      </w:pPr>
      <w:r>
        <w:t>Maximum Steam Flow Rate</w:t>
      </w:r>
    </w:p>
    <w:p w:rsidR="005B147E" w:rsidRDefault="005B147E" w:rsidP="005B147E">
      <w:pPr>
        <w:pStyle w:val="Heading5"/>
      </w:pPr>
      <w:r>
        <w:t>System Coils</w:t>
      </w:r>
    </w:p>
    <w:p w:rsidR="005B147E" w:rsidRDefault="005B147E" w:rsidP="005B147E">
      <w:pPr>
        <w:pStyle w:val="BodyText"/>
      </w:pPr>
      <w:r>
        <w:t>The maximum steam volumetric flow rate is calculated using:</w:t>
      </w:r>
    </w:p>
    <w:p w:rsidR="005B147E" w:rsidRPr="00D21C3C" w:rsidRDefault="005B147E" w:rsidP="005B147E">
      <w:pPr>
        <w:pStyle w:val="Equation"/>
      </w:pPr>
      <w:r w:rsidRPr="008A5DC5">
        <w:rPr>
          <w:position w:val="-36"/>
        </w:rPr>
        <w:object w:dxaOrig="3640" w:dyaOrig="760">
          <v:shape id="_x0000_i1045" type="#_x0000_t75" style="width:182.3pt;height:38.3pt" o:ole="">
            <v:imagedata r:id="rId84" o:title=""/>
          </v:shape>
          <o:OLEObject Type="Embed" ProgID="Equation.DSMT4" ShapeID="_x0000_i1045" DrawAspect="Content" ObjectID="_1488108421" r:id="rId85"/>
        </w:object>
      </w:r>
    </w:p>
    <w:p w:rsidR="005B147E" w:rsidRDefault="005B147E" w:rsidP="005B147E">
      <w:pPr>
        <w:pStyle w:val="BodyText"/>
      </w:pPr>
      <w:r>
        <w:t>The steam density (</w:t>
      </w:r>
      <w:r w:rsidRPr="00555451">
        <w:rPr>
          <w:position w:val="-12"/>
        </w:rPr>
        <w:object w:dxaOrig="560" w:dyaOrig="360">
          <v:shape id="_x0000_i1046" type="#_x0000_t75" style="width:27.9pt;height:17.9pt" o:ole="">
            <v:imagedata r:id="rId86" o:title=""/>
          </v:shape>
          <o:OLEObject Type="Embed" ProgID="Equation.DSMT4" ShapeID="_x0000_i1046" DrawAspect="Content" ObjectID="_1488108422" r:id="rId87"/>
        </w:object>
      </w:r>
      <w:r>
        <w:t>) is for saturated steam at 100</w:t>
      </w:r>
      <w:r>
        <w:rPr>
          <w:rFonts w:cs="Arial"/>
        </w:rPr>
        <w:t>°</w:t>
      </w:r>
      <w:r>
        <w:t xml:space="preserve">C and </w:t>
      </w:r>
      <w:r w:rsidRPr="008C1180">
        <w:rPr>
          <w:i/>
        </w:rPr>
        <w:t>h</w:t>
      </w:r>
      <w:r w:rsidRPr="008C1180">
        <w:rPr>
          <w:i/>
          <w:vertAlign w:val="subscript"/>
        </w:rPr>
        <w:t>fg</w:t>
      </w:r>
      <w:r>
        <w:t xml:space="preserve"> is the latent heat of vaporization of water at 100</w:t>
      </w:r>
      <w:r>
        <w:rPr>
          <w:rFonts w:cs="Arial"/>
        </w:rPr>
        <w:t>°</w:t>
      </w:r>
      <w:r>
        <w:t xml:space="preserve">C. </w:t>
      </w:r>
      <w:r w:rsidRPr="008C1180">
        <w:rPr>
          <w:i/>
        </w:rPr>
        <w:t>C</w:t>
      </w:r>
      <w:r w:rsidRPr="008C1180">
        <w:rPr>
          <w:i/>
          <w:vertAlign w:val="subscript"/>
        </w:rPr>
        <w:t>p,w</w:t>
      </w:r>
      <w:r w:rsidRPr="008C1180">
        <w:rPr>
          <w:i/>
        </w:rPr>
        <w:t xml:space="preserve"> </w:t>
      </w:r>
      <w:r>
        <w:t xml:space="preserve">is the heat capacity of water (evaluated at the Design Loop Exit Temperature defined in the Sizing:Plant object) and </w:t>
      </w:r>
      <w:r w:rsidRPr="00555451">
        <w:rPr>
          <w:position w:val="-12"/>
        </w:rPr>
        <w:object w:dxaOrig="460" w:dyaOrig="360">
          <v:shape id="_x0000_i1047" type="#_x0000_t75" style="width:23.3pt;height:17.9pt" o:ole="">
            <v:imagedata r:id="rId88" o:title=""/>
          </v:shape>
          <o:OLEObject Type="Embed" ProgID="Equation.DSMT4" ShapeID="_x0000_i1047" DrawAspect="Content" ObjectID="_1488108423" r:id="rId89"/>
        </w:object>
      </w:r>
      <w:r>
        <w:t xml:space="preserve"> is the Degree of  Subcooling defined in the Coil:Heating:Steam object input. The design coil load </w:t>
      </w:r>
      <w:r>
        <w:rPr>
          <w:i/>
        </w:rPr>
        <w:t>Load</w:t>
      </w:r>
      <w:r>
        <w:rPr>
          <w:i/>
          <w:vertAlign w:val="subscript"/>
        </w:rPr>
        <w:t>coil,des</w:t>
      </w:r>
      <w:r>
        <w:t xml:space="preserve"> is calculated from:</w:t>
      </w:r>
    </w:p>
    <w:p w:rsidR="005B147E" w:rsidRDefault="005B147E" w:rsidP="005B147E">
      <w:pPr>
        <w:pStyle w:val="Equation"/>
      </w:pPr>
      <w:r w:rsidRPr="00055392">
        <w:rPr>
          <w:position w:val="-14"/>
        </w:rPr>
        <w:object w:dxaOrig="4880" w:dyaOrig="380">
          <v:shape id="_x0000_i1048" type="#_x0000_t75" style="width:243.9pt;height:18.75pt" o:ole="">
            <v:imagedata r:id="rId90" o:title=""/>
          </v:shape>
          <o:OLEObject Type="Embed" ProgID="Equation.DSMT4" ShapeID="_x0000_i1048" DrawAspect="Content" ObjectID="_1488108424" r:id="rId91"/>
        </w:object>
      </w:r>
    </w:p>
    <w:p w:rsidR="005B147E" w:rsidRDefault="005B147E" w:rsidP="005B147E">
      <w:pPr>
        <w:pStyle w:val="BodyText"/>
      </w:pPr>
      <w:r>
        <w:t xml:space="preserve">The design air mass flow rate depends on the location of the coil (duct type). For duct type =  </w:t>
      </w:r>
      <w:r>
        <w:rPr>
          <w:i/>
          <w:iCs/>
        </w:rPr>
        <w:t xml:space="preserve">main, </w:t>
      </w:r>
      <w:r>
        <w:t xml:space="preserve">the flow rate is set to </w:t>
      </w:r>
      <w:r w:rsidRPr="00044FD6">
        <w:rPr>
          <w:i/>
        </w:rPr>
        <w:sym w:font="Symbol" w:char="F072"/>
      </w:r>
      <w:r w:rsidRPr="00044FD6">
        <w:rPr>
          <w:i/>
          <w:vertAlign w:val="subscript"/>
        </w:rPr>
        <w:t>air</w:t>
      </w:r>
      <w:r>
        <w:sym w:font="Symbol" w:char="F0B7"/>
      </w:r>
      <w:r w:rsidRPr="00044FD6">
        <w:rPr>
          <w:i/>
        </w:rPr>
        <w:t>Des</w:t>
      </w:r>
      <w:r>
        <w:rPr>
          <w:i/>
        </w:rPr>
        <w:t>Main</w:t>
      </w:r>
      <w:r w:rsidRPr="00044FD6">
        <w:rPr>
          <w:i/>
        </w:rPr>
        <w:t>VolFlow</w:t>
      </w:r>
      <w:r w:rsidRPr="00044FD6">
        <w:rPr>
          <w:i/>
          <w:vertAlign w:val="subscript"/>
        </w:rPr>
        <w:t>sys</w:t>
      </w:r>
      <w:r>
        <w:sym w:font="Symbol" w:char="F0B7"/>
      </w:r>
      <w:r w:rsidRPr="009438B7">
        <w:rPr>
          <w:i/>
        </w:rPr>
        <w:t>MinSysAirFlowRatio</w:t>
      </w:r>
      <w:r>
        <w:t xml:space="preserve">. If the coil is in a cooling duct the flow rate is set to </w:t>
      </w:r>
      <w:r w:rsidRPr="00044FD6">
        <w:rPr>
          <w:i/>
        </w:rPr>
        <w:sym w:font="Symbol" w:char="F072"/>
      </w:r>
      <w:r w:rsidRPr="00044FD6">
        <w:rPr>
          <w:i/>
          <w:vertAlign w:val="subscript"/>
        </w:rPr>
        <w:t>air</w:t>
      </w:r>
      <w:r>
        <w:sym w:font="Symbol" w:char="F0B7"/>
      </w:r>
      <w:r w:rsidRPr="00044FD6">
        <w:rPr>
          <w:i/>
        </w:rPr>
        <w:t>Des</w:t>
      </w:r>
      <w:r>
        <w:rPr>
          <w:i/>
        </w:rPr>
        <w:t>Cool</w:t>
      </w:r>
      <w:r w:rsidRPr="00044FD6">
        <w:rPr>
          <w:i/>
        </w:rPr>
        <w:t>VolFlow</w:t>
      </w:r>
      <w:r w:rsidRPr="00044FD6">
        <w:rPr>
          <w:i/>
          <w:vertAlign w:val="subscript"/>
        </w:rPr>
        <w:t>sys</w:t>
      </w:r>
      <w:r>
        <w:sym w:font="Symbol" w:char="F0B7"/>
      </w:r>
      <w:r w:rsidRPr="009438B7">
        <w:rPr>
          <w:i/>
        </w:rPr>
        <w:t>MinSysAirFlowRatio</w:t>
      </w:r>
      <w:r>
        <w:t xml:space="preserve">. If the coil is in a heating duct the flow rate is set to </w:t>
      </w:r>
      <w:r w:rsidRPr="00044FD6">
        <w:rPr>
          <w:i/>
        </w:rPr>
        <w:sym w:font="Symbol" w:char="F072"/>
      </w:r>
      <w:r w:rsidRPr="00044FD6">
        <w:rPr>
          <w:i/>
          <w:vertAlign w:val="subscript"/>
        </w:rPr>
        <w:t>air</w:t>
      </w:r>
      <w:r>
        <w:sym w:font="Symbol" w:char="F0B7"/>
      </w:r>
      <w:r w:rsidRPr="00044FD6">
        <w:rPr>
          <w:i/>
        </w:rPr>
        <w:t>Des</w:t>
      </w:r>
      <w:r>
        <w:rPr>
          <w:i/>
        </w:rPr>
        <w:t>Heat</w:t>
      </w:r>
      <w:r w:rsidRPr="00044FD6">
        <w:rPr>
          <w:i/>
        </w:rPr>
        <w:t>VolFlow</w:t>
      </w:r>
      <w:r w:rsidRPr="00044FD6">
        <w:rPr>
          <w:i/>
          <w:vertAlign w:val="subscript"/>
        </w:rPr>
        <w:t>sys</w:t>
      </w:r>
      <w:r>
        <w:t xml:space="preserve">. If the coil is in any other kind of duct, the flow rate is set to </w:t>
      </w:r>
      <w:r w:rsidRPr="00044FD6">
        <w:rPr>
          <w:i/>
        </w:rPr>
        <w:sym w:font="Symbol" w:char="F072"/>
      </w:r>
      <w:r w:rsidRPr="00044FD6">
        <w:rPr>
          <w:i/>
          <w:vertAlign w:val="subscript"/>
        </w:rPr>
        <w:t>air</w:t>
      </w:r>
      <w:r>
        <w:sym w:font="Symbol" w:char="F0B7"/>
      </w:r>
      <w:r w:rsidRPr="00044FD6">
        <w:rPr>
          <w:i/>
        </w:rPr>
        <w:t>Des</w:t>
      </w:r>
      <w:r>
        <w:rPr>
          <w:i/>
        </w:rPr>
        <w:t>Main</w:t>
      </w:r>
      <w:r w:rsidRPr="00044FD6">
        <w:rPr>
          <w:i/>
        </w:rPr>
        <w:t>VolFlow</w:t>
      </w:r>
      <w:r w:rsidRPr="00044FD6">
        <w:rPr>
          <w:i/>
          <w:vertAlign w:val="subscript"/>
        </w:rPr>
        <w:t>sys</w:t>
      </w:r>
      <w:r>
        <w:t>.</w:t>
      </w:r>
    </w:p>
    <w:p w:rsidR="005B147E" w:rsidRDefault="005B147E" w:rsidP="005B147E">
      <w:pPr>
        <w:pStyle w:val="BodyText"/>
      </w:pPr>
      <w:r>
        <w:t xml:space="preserve">For sizing, the design outlet air </w:t>
      </w:r>
      <w:smartTag w:uri="urn:schemas-microsoft-com:office:smarttags" w:element="City">
        <w:r>
          <w:t>tempe</w:t>
        </w:r>
      </w:smartTag>
      <w:r>
        <w:t>rature (</w:t>
      </w:r>
      <w:r w:rsidRPr="00CB00CD">
        <w:rPr>
          <w:i/>
        </w:rPr>
        <w:t>T</w:t>
      </w:r>
      <w:r w:rsidRPr="00CB00CD">
        <w:rPr>
          <w:i/>
          <w:vertAlign w:val="subscript"/>
        </w:rPr>
        <w:t>air,coil,des,out</w:t>
      </w:r>
      <w:r>
        <w:t xml:space="preserve">) is the </w:t>
      </w:r>
      <w:smartTag w:uri="urn:schemas-microsoft-com:office:smarttags" w:element="place">
        <w:r>
          <w:t>Central Heati</w:t>
        </w:r>
      </w:smartTag>
      <w:r>
        <w:t>ng Design Supply Air Temperature specified in the Sizing:System object.</w:t>
      </w:r>
    </w:p>
    <w:p w:rsidR="005B147E" w:rsidRDefault="005B147E" w:rsidP="005B147E">
      <w:pPr>
        <w:pStyle w:val="BodyText"/>
      </w:pPr>
      <w:r>
        <w:t>The design inlet air temperature depends on whether the coil is being sized for 100% outdoor air or minimum outdoor air flow (per 100% Outdoor Air in Heating input field in the Sizing:System object).</w:t>
      </w:r>
    </w:p>
    <w:p w:rsidR="005B147E" w:rsidRDefault="005B147E" w:rsidP="00EC0834">
      <w:pPr>
        <w:pStyle w:val="ListNumber"/>
        <w:numPr>
          <w:ilvl w:val="0"/>
          <w:numId w:val="117"/>
        </w:numPr>
      </w:pPr>
      <w:r>
        <w:t>Sizing based on 100% Outdoor Air in Heating</w:t>
      </w:r>
    </w:p>
    <w:p w:rsidR="005B147E" w:rsidRDefault="005B147E" w:rsidP="005B147E">
      <w:pPr>
        <w:pStyle w:val="BodyText"/>
        <w:ind w:left="1800"/>
      </w:pPr>
      <w:bookmarkStart w:id="402" w:name="OLE_LINK3"/>
      <w:r>
        <w:rPr>
          <w:i/>
        </w:rPr>
        <w:t>T</w:t>
      </w:r>
      <w:r>
        <w:rPr>
          <w:i/>
          <w:vertAlign w:val="subscript"/>
        </w:rPr>
        <w:t>air,coil,des,in</w:t>
      </w:r>
      <w:r>
        <w:t xml:space="preserve"> </w:t>
      </w:r>
      <w:bookmarkEnd w:id="402"/>
      <w:r>
        <w:t xml:space="preserve">= </w:t>
      </w:r>
      <w:r>
        <w:rPr>
          <w:i/>
        </w:rPr>
        <w:t>Heat</w:t>
      </w:r>
      <w:r w:rsidRPr="00737714">
        <w:rPr>
          <w:i/>
        </w:rPr>
        <w:t>OutTemp</w:t>
      </w:r>
      <w:r w:rsidRPr="00737714">
        <w:rPr>
          <w:i/>
          <w:vertAlign w:val="subscript"/>
        </w:rPr>
        <w:t>sys</w:t>
      </w:r>
      <w:r>
        <w:t xml:space="preserve"> (the outdoor air temperature at the design heating peak)</w:t>
      </w:r>
    </w:p>
    <w:p w:rsidR="005B147E" w:rsidRDefault="005B147E" w:rsidP="00EC0834">
      <w:pPr>
        <w:pStyle w:val="ListNumber"/>
        <w:numPr>
          <w:ilvl w:val="0"/>
          <w:numId w:val="117"/>
        </w:numPr>
      </w:pPr>
      <w:r>
        <w:lastRenderedPageBreak/>
        <w:t xml:space="preserve">Sizing </w:t>
      </w:r>
      <w:r w:rsidRPr="000713C8">
        <w:t>based</w:t>
      </w:r>
      <w:r>
        <w:t xml:space="preserve"> on minimum outdoor air flow. The outdoor air fraction is calculated as </w:t>
      </w:r>
      <w:r>
        <w:rPr>
          <w:i/>
        </w:rPr>
        <w:t>Frac</w:t>
      </w:r>
      <w:r w:rsidRPr="00F452BE">
        <w:rPr>
          <w:vertAlign w:val="subscript"/>
        </w:rPr>
        <w:t>oa</w:t>
      </w:r>
      <w:r>
        <w:rPr>
          <w:i/>
        </w:rPr>
        <w:t xml:space="preserve"> </w:t>
      </w:r>
      <w:r>
        <w:t xml:space="preserve">= </w:t>
      </w:r>
      <w:r w:rsidRPr="00FF7F8E">
        <w:rPr>
          <w:i/>
        </w:rPr>
        <w:t>DesOutAirVolFlow</w:t>
      </w:r>
      <w:r>
        <w:rPr>
          <w:i/>
          <w:vertAlign w:val="subscript"/>
        </w:rPr>
        <w:t>sys</w:t>
      </w:r>
      <w:r>
        <w:t xml:space="preserve"> / </w:t>
      </w:r>
      <w:r>
        <w:rPr>
          <w:i/>
        </w:rPr>
        <w:t>DesVolFlow</w:t>
      </w:r>
      <w:r>
        <w:t xml:space="preserve">. </w:t>
      </w:r>
      <w:r>
        <w:rPr>
          <w:i/>
        </w:rPr>
        <w:t>DesVolFlow</w:t>
      </w:r>
      <w:r>
        <w:t xml:space="preserve"> is </w:t>
      </w:r>
      <w:r w:rsidRPr="00386C8D">
        <w:rPr>
          <w:position w:val="-12"/>
        </w:rPr>
        <w:object w:dxaOrig="1140" w:dyaOrig="499">
          <v:shape id="_x0000_i1049" type="#_x0000_t75" style="width:57pt;height:24.55pt" o:ole="">
            <v:imagedata r:id="rId92" o:title=""/>
          </v:shape>
          <o:OLEObject Type="Embed" ProgID="Equation.DSMT4" ShapeID="_x0000_i1049" DrawAspect="Content" ObjectID="_1488108425" r:id="rId93"/>
        </w:object>
      </w:r>
      <w:r>
        <w:rPr>
          <w:i/>
        </w:rPr>
        <w:t>.</w:t>
      </w:r>
    </w:p>
    <w:p w:rsidR="005B147E" w:rsidRDefault="005B147E" w:rsidP="005B147E">
      <w:pPr>
        <w:pStyle w:val="BodyText"/>
        <w:ind w:left="1800"/>
      </w:pPr>
      <w:r>
        <w:rPr>
          <w:i/>
        </w:rPr>
        <w:t>T</w:t>
      </w:r>
      <w:r>
        <w:rPr>
          <w:i/>
          <w:vertAlign w:val="subscript"/>
        </w:rPr>
        <w:t>air,coil,des,in</w:t>
      </w:r>
      <w:r>
        <w:t xml:space="preserve"> =</w:t>
      </w:r>
      <w:r>
        <w:rPr>
          <w:i/>
        </w:rPr>
        <w:t>Frac</w:t>
      </w:r>
      <w:r>
        <w:rPr>
          <w:vertAlign w:val="subscript"/>
        </w:rPr>
        <w:t>oa</w:t>
      </w:r>
      <w:r>
        <w:rPr>
          <w:i/>
        </w:rPr>
        <w:sym w:font="Symbol" w:char="F0B7"/>
      </w:r>
      <w:r w:rsidRPr="00046359">
        <w:rPr>
          <w:i/>
        </w:rPr>
        <w:t xml:space="preserve"> </w:t>
      </w:r>
      <w:r>
        <w:rPr>
          <w:i/>
        </w:rPr>
        <w:t>Heat</w:t>
      </w:r>
      <w:r w:rsidRPr="00737714">
        <w:rPr>
          <w:i/>
        </w:rPr>
        <w:t>OutTemp</w:t>
      </w:r>
      <w:r w:rsidRPr="00737714">
        <w:rPr>
          <w:i/>
          <w:vertAlign w:val="subscript"/>
        </w:rPr>
        <w:t>sys</w:t>
      </w:r>
      <w:r>
        <w:t xml:space="preserve"> + (1.</w:t>
      </w:r>
      <w:r>
        <w:sym w:font="Symbol" w:char="F02D"/>
      </w:r>
      <w:r>
        <w:rPr>
          <w:i/>
        </w:rPr>
        <w:t xml:space="preserve"> Frac</w:t>
      </w:r>
      <w:r>
        <w:rPr>
          <w:i/>
          <w:vertAlign w:val="subscript"/>
        </w:rPr>
        <w:t>oa</w:t>
      </w:r>
      <w:r>
        <w:t>)</w:t>
      </w:r>
      <w:r>
        <w:sym w:font="Symbol" w:char="F0B7"/>
      </w:r>
      <w:r>
        <w:rPr>
          <w:i/>
        </w:rPr>
        <w:t>HeatRetTemp</w:t>
      </w:r>
      <w:r>
        <w:rPr>
          <w:i/>
          <w:vertAlign w:val="subscript"/>
        </w:rPr>
        <w:t xml:space="preserve">sys </w:t>
      </w:r>
      <w:r>
        <w:t xml:space="preserve">(see </w:t>
      </w:r>
      <w:r>
        <w:fldChar w:fldCharType="begin"/>
      </w:r>
      <w:r>
        <w:instrText xml:space="preserve"> REF _Ref226429752 \h </w:instrText>
      </w:r>
      <w:r>
        <w:fldChar w:fldCharType="separate"/>
      </w:r>
      <w:r w:rsidR="00515819">
        <w:t xml:space="preserve">Table </w:t>
      </w:r>
      <w:r w:rsidR="00515819">
        <w:rPr>
          <w:noProof/>
        </w:rPr>
        <w:t>38</w:t>
      </w:r>
      <w:r w:rsidR="00515819">
        <w:t>.  System Sizing Data</w:t>
      </w:r>
      <w:r>
        <w:fldChar w:fldCharType="end"/>
      </w:r>
      <w:r>
        <w:t>)</w:t>
      </w:r>
    </w:p>
    <w:p w:rsidR="005B147E" w:rsidRDefault="005B147E" w:rsidP="005B147E">
      <w:pPr>
        <w:pStyle w:val="Heading5"/>
      </w:pPr>
      <w:r>
        <w:t>Zone Coils</w:t>
      </w:r>
    </w:p>
    <w:p w:rsidR="005B147E" w:rsidRDefault="005B147E" w:rsidP="005B147E">
      <w:pPr>
        <w:pStyle w:val="BodyText"/>
      </w:pPr>
      <w:r>
        <w:t xml:space="preserve">If the coil is part of an </w:t>
      </w:r>
      <w:r w:rsidRPr="007554D7">
        <w:rPr>
          <w:i/>
        </w:rPr>
        <w:t>AirTerminal:SingleDuct:</w:t>
      </w:r>
      <w:r>
        <w:rPr>
          <w:i/>
        </w:rPr>
        <w:t>*</w:t>
      </w:r>
      <w:r>
        <w:t xml:space="preserve"> unit (e.g., </w:t>
      </w:r>
      <w:r w:rsidRPr="007554D7">
        <w:rPr>
          <w:i/>
        </w:rPr>
        <w:t>AirTerminal:SingleDuct</w:t>
      </w:r>
      <w:r>
        <w:rPr>
          <w:i/>
        </w:rPr>
        <w:t xml:space="preserve">:ConstantVolume:Reheat, </w:t>
      </w:r>
      <w:r w:rsidRPr="007554D7">
        <w:rPr>
          <w:i/>
        </w:rPr>
        <w:t>AirTerminal:SingleDuct</w:t>
      </w:r>
      <w:r>
        <w:rPr>
          <w:i/>
        </w:rPr>
        <w:t xml:space="preserve">:VAV:Reheat, </w:t>
      </w:r>
      <w:r w:rsidRPr="007554D7">
        <w:rPr>
          <w:i/>
        </w:rPr>
        <w:t>AirTerminal:SingleDuct</w:t>
      </w:r>
      <w:r>
        <w:rPr>
          <w:i/>
        </w:rPr>
        <w:t>:SeriesPIU:Reheat, etc.)</w:t>
      </w:r>
      <w:r>
        <w:t xml:space="preserve">, the maximum steam flow rate is set equal to the terminal unit’s maximum steam flow rate. Otherwise (e.g., the zone-level coil is part of </w:t>
      </w:r>
      <w:r w:rsidRPr="00A91AAA">
        <w:rPr>
          <w:rFonts w:cs="Arial"/>
          <w:i/>
        </w:rPr>
        <w:t>ZoneHVAC:</w:t>
      </w:r>
      <w:r>
        <w:rPr>
          <w:rFonts w:cs="Arial"/>
          <w:i/>
        </w:rPr>
        <w:t>PackagedTerminalAirConditioner</w:t>
      </w:r>
      <w:r w:rsidRPr="00A91AAA">
        <w:rPr>
          <w:rFonts w:cs="Arial"/>
          <w:i/>
        </w:rPr>
        <w:t>, ZoneHVAC:UnitVentilator</w:t>
      </w:r>
      <w:r>
        <w:rPr>
          <w:rFonts w:cs="Arial"/>
          <w:i/>
        </w:rPr>
        <w:t>,</w:t>
      </w:r>
      <w:r w:rsidRPr="008D535D">
        <w:rPr>
          <w:rFonts w:cs="Arial"/>
          <w:i/>
        </w:rPr>
        <w:t xml:space="preserve"> </w:t>
      </w:r>
      <w:r>
        <w:rPr>
          <w:rFonts w:cs="Arial"/>
          <w:i/>
        </w:rPr>
        <w:t xml:space="preserve">ZoneHVAC:UnitHeater </w:t>
      </w:r>
      <w:r w:rsidRPr="00A91AAA">
        <w:rPr>
          <w:rFonts w:cs="Arial"/>
          <w:i/>
        </w:rPr>
        <w:t>or ZoneHVAC:VentilatedSlab</w:t>
      </w:r>
      <w:r>
        <w:rPr>
          <w:rFonts w:ascii="Courier New" w:hAnsi="Courier New" w:cs="Courier New"/>
        </w:rPr>
        <w:t>)</w:t>
      </w:r>
      <w:r>
        <w:t xml:space="preserve"> the calculation is similar to that at the system level. A design load is calculated:</w:t>
      </w:r>
    </w:p>
    <w:p w:rsidR="005B147E" w:rsidRDefault="005B147E" w:rsidP="005B147E">
      <w:pPr>
        <w:pStyle w:val="Equation"/>
      </w:pPr>
      <w:r w:rsidRPr="00055392">
        <w:rPr>
          <w:position w:val="-14"/>
        </w:rPr>
        <w:object w:dxaOrig="4880" w:dyaOrig="380">
          <v:shape id="_x0000_i1050" type="#_x0000_t75" style="width:243.9pt;height:18.75pt" o:ole="">
            <v:imagedata r:id="rId94" o:title=""/>
          </v:shape>
          <o:OLEObject Type="Embed" ProgID="Equation.DSMT4" ShapeID="_x0000_i1050" DrawAspect="Content" ObjectID="_1488108426" r:id="rId95"/>
        </w:object>
      </w:r>
    </w:p>
    <w:p w:rsidR="005B147E" w:rsidRDefault="005B147E" w:rsidP="005B147E">
      <w:pPr>
        <w:pStyle w:val="BodyText"/>
      </w:pPr>
      <w:r>
        <w:t>where:</w:t>
      </w:r>
    </w:p>
    <w:p w:rsidR="005B147E" w:rsidRDefault="005B147E" w:rsidP="005B147E">
      <w:pPr>
        <w:pStyle w:val="BodyText"/>
      </w:pPr>
      <w:r w:rsidRPr="005B147E">
        <w:rPr>
          <w:position w:val="-14"/>
        </w:rPr>
        <w:object w:dxaOrig="660" w:dyaOrig="380">
          <v:shape id="_x0000_i1051" type="#_x0000_t75" style="width:32.9pt;height:18.75pt" o:ole="">
            <v:imagedata r:id="rId96" o:title=""/>
          </v:shape>
          <o:OLEObject Type="Embed" ProgID="Equation.DSMT4" ShapeID="_x0000_i1051" DrawAspect="Content" ObjectID="_1488108427" r:id="rId97"/>
        </w:object>
      </w:r>
      <w:r>
        <w:t xml:space="preserve">= </w:t>
      </w:r>
      <w:r w:rsidRPr="00E9336C">
        <w:rPr>
          <w:i/>
        </w:rPr>
        <w:t>DesHeatMassFlow</w:t>
      </w:r>
      <w:r w:rsidRPr="00E9336C">
        <w:rPr>
          <w:i/>
          <w:vertAlign w:val="subscript"/>
        </w:rPr>
        <w:t>zone</w:t>
      </w:r>
      <w:r>
        <w:t xml:space="preserve"> (see </w:t>
      </w:r>
      <w:r>
        <w:fldChar w:fldCharType="begin"/>
      </w:r>
      <w:r>
        <w:instrText xml:space="preserve"> REF _Ref226429779 \h </w:instrText>
      </w:r>
      <w:r>
        <w:fldChar w:fldCharType="separate"/>
      </w:r>
      <w:r w:rsidR="00515819">
        <w:t xml:space="preserve">Table </w:t>
      </w:r>
      <w:r w:rsidR="00515819">
        <w:rPr>
          <w:noProof/>
        </w:rPr>
        <w:t>37</w:t>
      </w:r>
      <w:r w:rsidR="00515819">
        <w:t>.  Zone Sizing Data</w:t>
      </w:r>
      <w:r>
        <w:fldChar w:fldCharType="end"/>
      </w:r>
      <w:r>
        <w:t xml:space="preserve">) </w:t>
      </w:r>
    </w:p>
    <w:p w:rsidR="005B147E" w:rsidRPr="00B54593" w:rsidRDefault="005B147E" w:rsidP="005B147E">
      <w:pPr>
        <w:pStyle w:val="BodyText"/>
      </w:pPr>
      <w:r w:rsidRPr="008C1180">
        <w:rPr>
          <w:i/>
        </w:rPr>
        <w:t>T</w:t>
      </w:r>
      <w:r w:rsidRPr="008C1180">
        <w:rPr>
          <w:i/>
          <w:vertAlign w:val="subscript"/>
        </w:rPr>
        <w:t>air,coil,des,in</w:t>
      </w:r>
      <w:r>
        <w:t xml:space="preserve"> = </w:t>
      </w:r>
      <w:r w:rsidRPr="00E9336C">
        <w:rPr>
          <w:i/>
        </w:rPr>
        <w:t>DesHeatCoilInTemp</w:t>
      </w:r>
      <w:r w:rsidRPr="00E9336C">
        <w:rPr>
          <w:i/>
          <w:vertAlign w:val="subscript"/>
        </w:rPr>
        <w:t>zone</w:t>
      </w:r>
      <w:r>
        <w:t xml:space="preserve"> </w:t>
      </w:r>
      <w:r w:rsidRPr="000D374B">
        <w:t xml:space="preserve">(see </w:t>
      </w:r>
      <w:r>
        <w:fldChar w:fldCharType="begin"/>
      </w:r>
      <w:r>
        <w:instrText xml:space="preserve"> REF _Ref226429800 \h </w:instrText>
      </w:r>
      <w:r>
        <w:fldChar w:fldCharType="separate"/>
      </w:r>
      <w:r w:rsidR="00515819">
        <w:t xml:space="preserve">Table </w:t>
      </w:r>
      <w:r w:rsidR="00515819">
        <w:rPr>
          <w:noProof/>
        </w:rPr>
        <w:t>37</w:t>
      </w:r>
      <w:r>
        <w:fldChar w:fldCharType="end"/>
      </w:r>
      <w:r>
        <w:t>)</w:t>
      </w:r>
    </w:p>
    <w:p w:rsidR="005B147E" w:rsidRPr="00B54593" w:rsidRDefault="005B147E" w:rsidP="005B147E">
      <w:pPr>
        <w:pStyle w:val="BodyText"/>
      </w:pPr>
      <w:r w:rsidRPr="008C1180">
        <w:rPr>
          <w:i/>
        </w:rPr>
        <w:t>T</w:t>
      </w:r>
      <w:r w:rsidRPr="008C1180">
        <w:rPr>
          <w:i/>
          <w:vertAlign w:val="subscript"/>
        </w:rPr>
        <w:t>air,coil,des,out</w:t>
      </w:r>
      <w:r>
        <w:t xml:space="preserve"> =</w:t>
      </w:r>
      <w:r w:rsidRPr="00B54593">
        <w:rPr>
          <w:rFonts w:ascii="Courier New" w:hAnsi="Courier New" w:cs="Courier New"/>
        </w:rPr>
        <w:t xml:space="preserve"> </w:t>
      </w:r>
      <w:r w:rsidRPr="00E9336C">
        <w:rPr>
          <w:i/>
        </w:rPr>
        <w:t>HeatDesTemp</w:t>
      </w:r>
      <w:r w:rsidRPr="00E9336C">
        <w:rPr>
          <w:i/>
          <w:vertAlign w:val="subscript"/>
        </w:rPr>
        <w:t>zone</w:t>
      </w:r>
      <w:r>
        <w:t xml:space="preserve"> </w:t>
      </w:r>
      <w:r w:rsidRPr="000D374B">
        <w:t xml:space="preserve">(user input from </w:t>
      </w:r>
      <w:r w:rsidRPr="007A1AD1">
        <w:t>Sizing</w:t>
      </w:r>
      <w:r>
        <w:t xml:space="preserve">:Zone </w:t>
      </w:r>
      <w:r w:rsidRPr="007A1AD1">
        <w:t>object</w:t>
      </w:r>
      <w:r w:rsidRPr="000D374B">
        <w:t>)</w:t>
      </w:r>
    </w:p>
    <w:p w:rsidR="005B147E" w:rsidRDefault="005B147E" w:rsidP="005B147E">
      <w:pPr>
        <w:pStyle w:val="BodyText"/>
      </w:pPr>
      <w:r w:rsidRPr="005267DD">
        <w:rPr>
          <w:position w:val="-14"/>
        </w:rPr>
        <w:object w:dxaOrig="480" w:dyaOrig="380">
          <v:shape id="_x0000_i1052" type="#_x0000_t75" style="width:24.15pt;height:18.75pt" o:ole="">
            <v:imagedata r:id="rId98" o:title=""/>
          </v:shape>
          <o:OLEObject Type="Embed" ProgID="Equation.DSMT4" ShapeID="_x0000_i1052" DrawAspect="Content" ObjectID="_1488108428" r:id="rId99"/>
        </w:object>
      </w:r>
      <w:r>
        <w:t xml:space="preserve"> = Specific heat of air (evaluated at the average of inlet and outlet air temperatures, and at the zone heating design supply air humidity ratio </w:t>
      </w:r>
      <w:r w:rsidRPr="00E9336C">
        <w:rPr>
          <w:i/>
        </w:rPr>
        <w:t>HeatDes</w:t>
      </w:r>
      <w:r>
        <w:rPr>
          <w:i/>
        </w:rPr>
        <w:t>HumRat</w:t>
      </w:r>
      <w:r w:rsidRPr="00E9336C">
        <w:rPr>
          <w:i/>
          <w:vertAlign w:val="subscript"/>
        </w:rPr>
        <w:t>zone</w:t>
      </w:r>
      <w:r>
        <w:t xml:space="preserve"> [</w:t>
      </w:r>
      <w:r w:rsidRPr="000D374B">
        <w:t xml:space="preserve">user input from </w:t>
      </w:r>
      <w:r w:rsidRPr="007A1AD1">
        <w:t>Sizing</w:t>
      </w:r>
      <w:r>
        <w:t xml:space="preserve">:Zone </w:t>
      </w:r>
      <w:r w:rsidRPr="007A1AD1">
        <w:t>object</w:t>
      </w:r>
      <w:r>
        <w:t>])</w:t>
      </w:r>
    </w:p>
    <w:p w:rsidR="005B147E" w:rsidRDefault="005B147E" w:rsidP="005B147E">
      <w:pPr>
        <w:pStyle w:val="Equation"/>
      </w:pPr>
      <w:r w:rsidRPr="00055392">
        <w:rPr>
          <w:position w:val="-36"/>
        </w:rPr>
        <w:object w:dxaOrig="3640" w:dyaOrig="760">
          <v:shape id="_x0000_i1053" type="#_x0000_t75" style="width:182.3pt;height:38.3pt" o:ole="">
            <v:imagedata r:id="rId100" o:title=""/>
          </v:shape>
          <o:OLEObject Type="Embed" ProgID="Equation.DSMT4" ShapeID="_x0000_i1053" DrawAspect="Content" ObjectID="_1488108429" r:id="rId101"/>
        </w:object>
      </w:r>
    </w:p>
    <w:p w:rsidR="005B147E" w:rsidRPr="00D21C3C" w:rsidRDefault="005B147E" w:rsidP="005B147E">
      <w:pPr>
        <w:pStyle w:val="BodyText"/>
      </w:pPr>
      <w:r>
        <w:t>The terms in the denominator of this equation (</w:t>
      </w:r>
      <w:r w:rsidRPr="00093144">
        <w:rPr>
          <w:rFonts w:cs="Arial"/>
          <w:i/>
        </w:rPr>
        <w:t>ρ</w:t>
      </w:r>
      <w:r w:rsidRPr="00093144">
        <w:rPr>
          <w:i/>
          <w:vertAlign w:val="subscript"/>
        </w:rPr>
        <w:t>steam</w:t>
      </w:r>
      <w:r>
        <w:t xml:space="preserve">, </w:t>
      </w:r>
      <w:r w:rsidRPr="00093144">
        <w:rPr>
          <w:i/>
        </w:rPr>
        <w:t>h</w:t>
      </w:r>
      <w:r w:rsidRPr="00093144">
        <w:rPr>
          <w:i/>
          <w:vertAlign w:val="subscript"/>
        </w:rPr>
        <w:t>fg</w:t>
      </w:r>
      <w:r>
        <w:t>, etc.) are evaluated in the same way as described above for steam System Coils.</w:t>
      </w:r>
    </w:p>
    <w:p w:rsidR="009A4A85" w:rsidRDefault="009A4A85">
      <w:pPr>
        <w:pStyle w:val="Heading3"/>
      </w:pPr>
      <w:bookmarkStart w:id="403" w:name="_Toc351186623"/>
      <w:r>
        <w:t>Sizing of Gas and Electric Heating Coils</w:t>
      </w:r>
      <w:bookmarkEnd w:id="403"/>
    </w:p>
    <w:p w:rsidR="009A4A85" w:rsidRDefault="009A4A85">
      <w:pPr>
        <w:pStyle w:val="BodyText"/>
      </w:pPr>
      <w:r>
        <w:t xml:space="preserve">The sizing calculation is done in subroutine </w:t>
      </w:r>
      <w:r>
        <w:rPr>
          <w:i/>
          <w:iCs/>
        </w:rPr>
        <w:t>SizeHeatingCoil</w:t>
      </w:r>
      <w:r>
        <w:t xml:space="preserve"> in module </w:t>
      </w:r>
      <w:r>
        <w:rPr>
          <w:i/>
          <w:iCs/>
        </w:rPr>
        <w:t>HeatingCoils</w:t>
      </w:r>
      <w:r>
        <w:t>.</w:t>
      </w:r>
    </w:p>
    <w:p w:rsidR="009A4A85" w:rsidRDefault="009A4A85">
      <w:pPr>
        <w:pStyle w:val="Heading4"/>
      </w:pPr>
      <w:r>
        <w:t>Nominal Capacity of the Coil</w:t>
      </w:r>
    </w:p>
    <w:p w:rsidR="009A4A85" w:rsidRDefault="009A4A85">
      <w:pPr>
        <w:pStyle w:val="Heading5"/>
      </w:pPr>
      <w:r>
        <w:t>System Coils</w:t>
      </w:r>
    </w:p>
    <w:p w:rsidR="009A4A85" w:rsidRDefault="009A4A85">
      <w:pPr>
        <w:pStyle w:val="BodyText"/>
      </w:pPr>
      <w:r>
        <w:t>The value is obtained from the system design array.</w:t>
      </w:r>
    </w:p>
    <w:p w:rsidR="009A4A85" w:rsidRDefault="009A4A85">
      <w:pPr>
        <w:pStyle w:val="BodyText"/>
        <w:ind w:left="1440"/>
        <w:rPr>
          <w:i/>
          <w:iCs/>
          <w:vertAlign w:val="subscript"/>
        </w:rPr>
      </w:pPr>
      <w:r>
        <w:rPr>
          <w:i/>
          <w:iCs/>
        </w:rPr>
        <w:t>Cap</w:t>
      </w:r>
      <w:r>
        <w:rPr>
          <w:i/>
          <w:iCs/>
          <w:vertAlign w:val="subscript"/>
        </w:rPr>
        <w:t>nom</w:t>
      </w:r>
      <w:r>
        <w:t>=</w:t>
      </w:r>
      <w:r>
        <w:rPr>
          <w:i/>
          <w:iCs/>
        </w:rPr>
        <w:t xml:space="preserve"> HeatCap</w:t>
      </w:r>
      <w:r>
        <w:rPr>
          <w:i/>
          <w:iCs/>
          <w:vertAlign w:val="subscript"/>
        </w:rPr>
        <w:t>sys</w:t>
      </w:r>
    </w:p>
    <w:p w:rsidR="009A4A85" w:rsidRDefault="009A4A85">
      <w:pPr>
        <w:pStyle w:val="Heading5"/>
      </w:pPr>
      <w:r>
        <w:t>Zone Coils</w:t>
      </w:r>
    </w:p>
    <w:p w:rsidR="009A4A85" w:rsidRDefault="009A4A85">
      <w:pPr>
        <w:pStyle w:val="BodyText"/>
      </w:pPr>
      <w:r>
        <w:t>The capacity is calculated from the design coil inlet and outlet conditions.</w:t>
      </w:r>
    </w:p>
    <w:p w:rsidR="009A4A85" w:rsidRDefault="009A4A85">
      <w:pPr>
        <w:pStyle w:val="BodyText"/>
      </w:pPr>
      <w:r>
        <w:t>If the coil is not part of an induction unit then obtain the coil inlet temperature from the zone design data array;</w:t>
      </w:r>
    </w:p>
    <w:p w:rsidR="009A4A85" w:rsidRDefault="009A4A85">
      <w:pPr>
        <w:pStyle w:val="BodyText"/>
        <w:ind w:left="1440"/>
      </w:pPr>
      <w:r>
        <w:rPr>
          <w:i/>
          <w:iCs/>
        </w:rPr>
        <w:t>T</w:t>
      </w:r>
      <w:r>
        <w:rPr>
          <w:i/>
          <w:iCs/>
          <w:vertAlign w:val="subscript"/>
        </w:rPr>
        <w:t>in,air</w:t>
      </w:r>
      <w:r>
        <w:rPr>
          <w:i/>
          <w:iCs/>
        </w:rPr>
        <w:t>= DesHeatCoilInTemp</w:t>
      </w:r>
      <w:r>
        <w:rPr>
          <w:i/>
          <w:iCs/>
          <w:vertAlign w:val="subscript"/>
        </w:rPr>
        <w:t>zone</w:t>
      </w:r>
    </w:p>
    <w:p w:rsidR="009A4A85" w:rsidRDefault="009A4A85">
      <w:pPr>
        <w:pStyle w:val="BodyText"/>
      </w:pPr>
      <w:r>
        <w:t>If the coil is part of an induction unit take into account the induced air:</w:t>
      </w:r>
    </w:p>
    <w:p w:rsidR="009A4A85" w:rsidRDefault="009A4A85">
      <w:pPr>
        <w:pStyle w:val="BodyText"/>
        <w:ind w:left="1440"/>
      </w:pPr>
      <w:r>
        <w:rPr>
          <w:i/>
          <w:iCs/>
        </w:rPr>
        <w:t>Frac</w:t>
      </w:r>
      <w:r>
        <w:rPr>
          <w:i/>
          <w:iCs/>
          <w:vertAlign w:val="subscript"/>
        </w:rPr>
        <w:t>minflow</w:t>
      </w:r>
      <w:r>
        <w:t>=</w:t>
      </w:r>
      <w:r>
        <w:rPr>
          <w:i/>
          <w:iCs/>
        </w:rPr>
        <w:t>MinFlowFrac</w:t>
      </w:r>
      <w:r>
        <w:rPr>
          <w:i/>
          <w:iCs/>
          <w:vertAlign w:val="subscript"/>
        </w:rPr>
        <w:t>zone</w:t>
      </w:r>
    </w:p>
    <w:p w:rsidR="009A4A85" w:rsidRDefault="009A4A85">
      <w:pPr>
        <w:pStyle w:val="BodyText"/>
        <w:ind w:left="1440"/>
      </w:pPr>
      <w:r>
        <w:rPr>
          <w:i/>
          <w:iCs/>
        </w:rPr>
        <w:t>T</w:t>
      </w:r>
      <w:r>
        <w:rPr>
          <w:i/>
          <w:iCs/>
          <w:vertAlign w:val="subscript"/>
        </w:rPr>
        <w:t>in,air</w:t>
      </w:r>
      <w:r>
        <w:t>=</w:t>
      </w:r>
      <w:r>
        <w:rPr>
          <w:i/>
          <w:iCs/>
        </w:rPr>
        <w:t xml:space="preserve"> DesHeatCoilInTemp</w:t>
      </w:r>
      <w:r>
        <w:rPr>
          <w:i/>
          <w:iCs/>
          <w:vertAlign w:val="subscript"/>
        </w:rPr>
        <w:t>zone</w:t>
      </w:r>
      <w:r>
        <w:sym w:font="Symbol" w:char="F0B7"/>
      </w:r>
      <w:r>
        <w:rPr>
          <w:i/>
          <w:iCs/>
        </w:rPr>
        <w:t xml:space="preserve"> Frac</w:t>
      </w:r>
      <w:r>
        <w:rPr>
          <w:i/>
          <w:iCs/>
          <w:vertAlign w:val="subscript"/>
        </w:rPr>
        <w:t>minflow</w:t>
      </w:r>
      <w:r>
        <w:t xml:space="preserve"> + </w:t>
      </w:r>
    </w:p>
    <w:p w:rsidR="009A4A85" w:rsidRDefault="009A4A85">
      <w:pPr>
        <w:pStyle w:val="BodyText"/>
        <w:ind w:left="2160"/>
      </w:pPr>
      <w:r>
        <w:rPr>
          <w:i/>
          <w:iCs/>
        </w:rPr>
        <w:t>ZoneTempAtHeatPeak</w:t>
      </w:r>
      <w:r>
        <w:rPr>
          <w:i/>
          <w:iCs/>
          <w:vertAlign w:val="subscript"/>
        </w:rPr>
        <w:softHyphen/>
        <w:t>zone</w:t>
      </w:r>
      <w:r>
        <w:sym w:font="Symbol" w:char="F0B7"/>
      </w:r>
      <w:r>
        <w:t>(1</w:t>
      </w:r>
      <w:r>
        <w:sym w:font="Symbol" w:char="F02D"/>
      </w:r>
      <w:r>
        <w:rPr>
          <w:i/>
          <w:iCs/>
        </w:rPr>
        <w:t xml:space="preserve"> Frac</w:t>
      </w:r>
      <w:r>
        <w:rPr>
          <w:i/>
          <w:iCs/>
          <w:vertAlign w:val="subscript"/>
        </w:rPr>
        <w:t>minflow</w:t>
      </w:r>
      <w:r>
        <w:t>)</w:t>
      </w:r>
    </w:p>
    <w:p w:rsidR="009A4A85" w:rsidRDefault="009A4A85">
      <w:pPr>
        <w:pStyle w:val="BodyText"/>
        <w:ind w:left="1440"/>
        <w:rPr>
          <w:i/>
          <w:iCs/>
          <w:vertAlign w:val="subscript"/>
        </w:rPr>
      </w:pPr>
      <w:r>
        <w:rPr>
          <w:i/>
          <w:iCs/>
        </w:rPr>
        <w:t>T</w:t>
      </w:r>
      <w:r>
        <w:rPr>
          <w:i/>
          <w:iCs/>
          <w:vertAlign w:val="subscript"/>
        </w:rPr>
        <w:t>out,air</w:t>
      </w:r>
      <w:r>
        <w:rPr>
          <w:i/>
          <w:iCs/>
        </w:rPr>
        <w:t>=HeatDesTemp</w:t>
      </w:r>
      <w:r>
        <w:rPr>
          <w:i/>
          <w:iCs/>
          <w:vertAlign w:val="subscript"/>
        </w:rPr>
        <w:t>zone</w:t>
      </w:r>
    </w:p>
    <w:p w:rsidR="009A4A85" w:rsidRDefault="009A4A85">
      <w:pPr>
        <w:pStyle w:val="BodyText"/>
        <w:ind w:left="1440"/>
        <w:rPr>
          <w:i/>
          <w:iCs/>
          <w:vertAlign w:val="subscript"/>
        </w:rPr>
      </w:pPr>
      <w:r>
        <w:lastRenderedPageBreak/>
        <w:t>W</w:t>
      </w:r>
      <w:r>
        <w:rPr>
          <w:i/>
          <w:iCs/>
          <w:vertAlign w:val="subscript"/>
        </w:rPr>
        <w:t>out,air</w:t>
      </w:r>
      <w:r>
        <w:rPr>
          <w:i/>
          <w:iCs/>
        </w:rPr>
        <w:t>= HeatDesHumRat</w:t>
      </w:r>
      <w:r>
        <w:rPr>
          <w:i/>
          <w:iCs/>
          <w:vertAlign w:val="subscript"/>
        </w:rPr>
        <w:t>zone</w:t>
      </w:r>
    </w:p>
    <w:p w:rsidR="009A4A85" w:rsidRDefault="009A4A85">
      <w:pPr>
        <w:pStyle w:val="BodyText"/>
        <w:ind w:left="1440"/>
      </w:pPr>
      <w:r>
        <w:rPr>
          <w:i/>
          <w:iCs/>
        </w:rPr>
        <w:t>Q</w:t>
      </w:r>
      <w:r>
        <w:rPr>
          <w:i/>
          <w:iCs/>
          <w:vertAlign w:val="subscript"/>
        </w:rPr>
        <w:t>coil,des</w:t>
      </w:r>
      <w:r>
        <w:t>=</w:t>
      </w:r>
      <w:r>
        <w:rPr>
          <w:i/>
          <w:iCs/>
        </w:rPr>
        <w:t>C</w:t>
      </w:r>
      <w:r>
        <w:rPr>
          <w:i/>
          <w:iCs/>
          <w:vertAlign w:val="subscript"/>
        </w:rPr>
        <w:t>p,air</w:t>
      </w:r>
      <w:r>
        <w:sym w:font="Symbol" w:char="F0B7"/>
      </w:r>
      <w:r>
        <w:rPr>
          <w:i/>
          <w:iCs/>
        </w:rPr>
        <w:t xml:space="preserve"> DesHeatMassFlow</w:t>
      </w:r>
      <w:r>
        <w:rPr>
          <w:i/>
          <w:iCs/>
          <w:vertAlign w:val="subscript"/>
        </w:rPr>
        <w:t>zone</w:t>
      </w:r>
      <w:r>
        <w:sym w:font="Symbol" w:char="F0B7"/>
      </w:r>
      <w:r>
        <w:t>(</w:t>
      </w:r>
      <w:r>
        <w:rPr>
          <w:i/>
          <w:iCs/>
        </w:rPr>
        <w:t>T</w:t>
      </w:r>
      <w:r>
        <w:rPr>
          <w:i/>
          <w:iCs/>
          <w:vertAlign w:val="subscript"/>
        </w:rPr>
        <w:t>out,air</w:t>
      </w:r>
      <w:r>
        <w:sym w:font="Symbol" w:char="F02D"/>
      </w:r>
      <w:r>
        <w:rPr>
          <w:i/>
          <w:iCs/>
        </w:rPr>
        <w:t>T</w:t>
      </w:r>
      <w:r>
        <w:rPr>
          <w:i/>
          <w:iCs/>
          <w:vertAlign w:val="subscript"/>
        </w:rPr>
        <w:t>in,air</w:t>
      </w:r>
      <w:r>
        <w:t>)</w:t>
      </w:r>
    </w:p>
    <w:p w:rsidR="009A4A85" w:rsidRDefault="009A4A85">
      <w:pPr>
        <w:pStyle w:val="BodyText"/>
      </w:pPr>
      <w:r>
        <w:t xml:space="preserve">Here </w:t>
      </w:r>
      <w:r>
        <w:rPr>
          <w:i/>
          <w:iCs/>
        </w:rPr>
        <w:t>c</w:t>
      </w:r>
      <w:r>
        <w:rPr>
          <w:i/>
          <w:iCs/>
          <w:vertAlign w:val="subscript"/>
        </w:rPr>
        <w:t>p,air</w:t>
      </w:r>
      <w:r>
        <w:t xml:space="preserve"> is calculated at the outlet humidity and the average of the inlet and outlet temperatures.</w:t>
      </w:r>
    </w:p>
    <w:p w:rsidR="00C75E4A" w:rsidRDefault="00C75E4A" w:rsidP="00C75E4A">
      <w:pPr>
        <w:pStyle w:val="Heading3"/>
      </w:pPr>
      <w:bookmarkStart w:id="404" w:name="_Toc100475796"/>
      <w:bookmarkStart w:id="405" w:name="_Toc351186624"/>
      <w:r>
        <w:t>DX Coil Sizing</w:t>
      </w:r>
      <w:bookmarkEnd w:id="404"/>
      <w:bookmarkEnd w:id="405"/>
    </w:p>
    <w:p w:rsidR="00C75E4A" w:rsidRDefault="00C75E4A" w:rsidP="00C75E4A">
      <w:pPr>
        <w:pStyle w:val="BodyText"/>
        <w:jc w:val="left"/>
      </w:pPr>
      <w:r>
        <w:t xml:space="preserve">The sizing calculations are done in subroutine </w:t>
      </w:r>
      <w:r>
        <w:rPr>
          <w:i/>
          <w:iCs/>
        </w:rPr>
        <w:t>SizeDXCoil</w:t>
      </w:r>
      <w:r>
        <w:t xml:space="preserve"> in module </w:t>
      </w:r>
      <w:r>
        <w:rPr>
          <w:i/>
          <w:iCs/>
        </w:rPr>
        <w:t>DXCoils</w:t>
      </w:r>
      <w:r>
        <w:t xml:space="preserve">. This section covers the sizing of the objects </w:t>
      </w:r>
    </w:p>
    <w:p w:rsidR="00C75E4A" w:rsidRDefault="00B7497B" w:rsidP="00A03AAE">
      <w:pPr>
        <w:pStyle w:val="BodyText"/>
        <w:numPr>
          <w:ilvl w:val="0"/>
          <w:numId w:val="21"/>
        </w:numPr>
        <w:ind w:left="1800"/>
        <w:jc w:val="left"/>
      </w:pPr>
      <w:r>
        <w:t>Coil</w:t>
      </w:r>
      <w:r w:rsidR="00C75E4A">
        <w:t>:</w:t>
      </w:r>
      <w:r>
        <w:t>Cooling:</w:t>
      </w:r>
      <w:r w:rsidR="00C75E4A">
        <w:t>DX:</w:t>
      </w:r>
      <w:r>
        <w:t>SingleSpeed</w:t>
      </w:r>
    </w:p>
    <w:p w:rsidR="00C75E4A" w:rsidRDefault="00B7497B" w:rsidP="00A03AAE">
      <w:pPr>
        <w:pStyle w:val="BodyText"/>
        <w:numPr>
          <w:ilvl w:val="0"/>
          <w:numId w:val="21"/>
        </w:numPr>
        <w:ind w:left="1800"/>
        <w:jc w:val="left"/>
      </w:pPr>
      <w:r>
        <w:t>Coil</w:t>
      </w:r>
      <w:r w:rsidR="00C75E4A">
        <w:t>:</w:t>
      </w:r>
      <w:r>
        <w:t>Heating:</w:t>
      </w:r>
      <w:r w:rsidR="00C75E4A">
        <w:t>DX:</w:t>
      </w:r>
      <w:r>
        <w:t>SingleSpeed</w:t>
      </w:r>
    </w:p>
    <w:p w:rsidR="00C75E4A" w:rsidRDefault="00B7497B" w:rsidP="00A03AAE">
      <w:pPr>
        <w:pStyle w:val="BodyText"/>
        <w:numPr>
          <w:ilvl w:val="0"/>
          <w:numId w:val="21"/>
        </w:numPr>
        <w:ind w:left="1800"/>
        <w:jc w:val="left"/>
      </w:pPr>
      <w:r>
        <w:t>Coil</w:t>
      </w:r>
      <w:r w:rsidR="00C75E4A">
        <w:t>:</w:t>
      </w:r>
      <w:r>
        <w:t>Cooling:</w:t>
      </w:r>
      <w:r w:rsidR="00C75E4A">
        <w:t>DX:</w:t>
      </w:r>
      <w:r>
        <w:t>TwoSpeed</w:t>
      </w:r>
    </w:p>
    <w:p w:rsidR="00C75E4A" w:rsidRDefault="00C75E4A" w:rsidP="00C75E4A">
      <w:pPr>
        <w:pStyle w:val="Heading4"/>
      </w:pPr>
      <w:r>
        <w:t>Rated Air Volume Flow Rate</w:t>
      </w:r>
    </w:p>
    <w:p w:rsidR="00C75E4A" w:rsidRDefault="00C75E4A" w:rsidP="00DF42A7">
      <w:pPr>
        <w:pStyle w:val="Heading4"/>
      </w:pPr>
      <w:r>
        <w:t>System Coils</w:t>
      </w:r>
    </w:p>
    <w:p w:rsidR="00C75E4A" w:rsidRDefault="00C75E4A" w:rsidP="00C75E4A">
      <w:pPr>
        <w:pStyle w:val="BodyText"/>
      </w:pPr>
      <w:r>
        <w:t>The rated air flow rate is obtained from the system design array.</w:t>
      </w:r>
    </w:p>
    <w:p w:rsidR="00C75E4A" w:rsidRDefault="00083A13" w:rsidP="00C75E4A">
      <w:pPr>
        <w:pStyle w:val="BodyText"/>
        <w:ind w:left="1440"/>
      </w:pPr>
      <w:r>
        <w:rPr>
          <w:noProof/>
          <w:position w:val="-8"/>
        </w:rPr>
        <w:drawing>
          <wp:inline distT="0" distB="0" distL="0" distR="0" wp14:anchorId="57E8351F" wp14:editId="024AC832">
            <wp:extent cx="1828800" cy="219075"/>
            <wp:effectExtent l="0" t="0" r="0" b="9525"/>
            <wp:docPr id="1664" name="Picture 1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4"/>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828800" cy="219075"/>
                    </a:xfrm>
                    <a:prstGeom prst="rect">
                      <a:avLst/>
                    </a:prstGeom>
                    <a:noFill/>
                    <a:ln>
                      <a:noFill/>
                    </a:ln>
                  </pic:spPr>
                </pic:pic>
              </a:graphicData>
            </a:graphic>
          </wp:inline>
        </w:drawing>
      </w:r>
    </w:p>
    <w:p w:rsidR="00C75E4A" w:rsidRDefault="00C75E4A" w:rsidP="00DF42A7">
      <w:pPr>
        <w:pStyle w:val="Heading4"/>
      </w:pPr>
      <w:r>
        <w:t>Zone Coils</w:t>
      </w:r>
    </w:p>
    <w:p w:rsidR="00C75E4A" w:rsidRDefault="00C75E4A" w:rsidP="00C75E4A">
      <w:pPr>
        <w:pStyle w:val="BodyText"/>
      </w:pPr>
      <w:r>
        <w:t>The rated air flow rate is the maximum of the heating and cooling design flow rates from the zone design array.</w:t>
      </w:r>
    </w:p>
    <w:p w:rsidR="00C75E4A" w:rsidRDefault="00083A13" w:rsidP="00C75E4A">
      <w:pPr>
        <w:pStyle w:val="BodyText"/>
        <w:ind w:left="1440"/>
      </w:pPr>
      <w:r>
        <w:rPr>
          <w:noProof/>
          <w:position w:val="-10"/>
        </w:rPr>
        <w:drawing>
          <wp:inline distT="0" distB="0" distL="0" distR="0" wp14:anchorId="09EEE927" wp14:editId="2D733F7C">
            <wp:extent cx="3533775" cy="228600"/>
            <wp:effectExtent l="0" t="0" r="9525" b="0"/>
            <wp:docPr id="1665" name="Picture 1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5"/>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3533775" cy="228600"/>
                    </a:xfrm>
                    <a:prstGeom prst="rect">
                      <a:avLst/>
                    </a:prstGeom>
                    <a:noFill/>
                    <a:ln>
                      <a:noFill/>
                    </a:ln>
                  </pic:spPr>
                </pic:pic>
              </a:graphicData>
            </a:graphic>
          </wp:inline>
        </w:drawing>
      </w:r>
    </w:p>
    <w:p w:rsidR="00C75E4A" w:rsidRDefault="00C75E4A" w:rsidP="00C75E4A">
      <w:pPr>
        <w:pStyle w:val="Heading4"/>
      </w:pPr>
      <w:r>
        <w:t>Rated Total Cooling Capacity</w:t>
      </w:r>
    </w:p>
    <w:p w:rsidR="00C75E4A" w:rsidRDefault="00C75E4A" w:rsidP="00DF42A7">
      <w:pPr>
        <w:pStyle w:val="Heading4"/>
      </w:pPr>
      <w:r>
        <w:t>System Coils</w:t>
      </w:r>
    </w:p>
    <w:p w:rsidR="00C75E4A" w:rsidRDefault="00C75E4A" w:rsidP="00C75E4A">
      <w:pPr>
        <w:pStyle w:val="BodyText"/>
      </w:pPr>
      <w:r>
        <w:t xml:space="preserve">The rated cooling capacity is obtained by dividing the peak cooling capacity by the </w:t>
      </w:r>
      <w:r>
        <w:rPr>
          <w:i/>
          <w:iCs/>
        </w:rPr>
        <w:t xml:space="preserve">Cooling Capacity Modifier Curve </w:t>
      </w:r>
      <w:r>
        <w:t>evaluated at peak mixed wetbulb and outdoor drybulb temperatures.</w:t>
      </w:r>
    </w:p>
    <w:p w:rsidR="00C75E4A" w:rsidRDefault="00C75E4A" w:rsidP="00C75E4A">
      <w:pPr>
        <w:pStyle w:val="BodyText"/>
        <w:ind w:left="1440"/>
      </w:pPr>
      <w:r>
        <w:rPr>
          <w:i/>
          <w:iCs/>
        </w:rPr>
        <w:t>T</w:t>
      </w:r>
      <w:r>
        <w:rPr>
          <w:i/>
          <w:iCs/>
          <w:vertAlign w:val="subscript"/>
        </w:rPr>
        <w:t>mix</w:t>
      </w:r>
      <w:r>
        <w:t xml:space="preserve">= </w:t>
      </w:r>
      <w:r>
        <w:rPr>
          <w:i/>
          <w:iCs/>
        </w:rPr>
        <w:t>CoolMixTemp</w:t>
      </w:r>
      <w:r>
        <w:rPr>
          <w:i/>
          <w:iCs/>
          <w:vertAlign w:val="subscript"/>
        </w:rPr>
        <w:t>sys</w:t>
      </w:r>
    </w:p>
    <w:p w:rsidR="00C75E4A" w:rsidRDefault="00C75E4A" w:rsidP="00C75E4A">
      <w:pPr>
        <w:pStyle w:val="BodyText"/>
        <w:ind w:left="1440"/>
      </w:pPr>
      <w:r>
        <w:rPr>
          <w:i/>
          <w:iCs/>
        </w:rPr>
        <w:t>W</w:t>
      </w:r>
      <w:r>
        <w:rPr>
          <w:i/>
          <w:iCs/>
          <w:vertAlign w:val="subscript"/>
        </w:rPr>
        <w:t>mix</w:t>
      </w:r>
      <w:r>
        <w:t>=</w:t>
      </w:r>
      <w:r>
        <w:rPr>
          <w:i/>
          <w:iCs/>
        </w:rPr>
        <w:t>CoolMixHumRat</w:t>
      </w:r>
      <w:r>
        <w:rPr>
          <w:i/>
          <w:iCs/>
          <w:vertAlign w:val="subscript"/>
        </w:rPr>
        <w:t>sys</w:t>
      </w:r>
    </w:p>
    <w:p w:rsidR="00C75E4A" w:rsidRDefault="00C75E4A" w:rsidP="00C75E4A">
      <w:pPr>
        <w:pStyle w:val="BodyText"/>
        <w:ind w:left="1440"/>
      </w:pPr>
      <w:r>
        <w:rPr>
          <w:i/>
          <w:iCs/>
        </w:rPr>
        <w:t>T</w:t>
      </w:r>
      <w:r>
        <w:rPr>
          <w:i/>
          <w:iCs/>
          <w:vertAlign w:val="subscript"/>
        </w:rPr>
        <w:t>sup</w:t>
      </w:r>
      <w:r>
        <w:t>=</w:t>
      </w:r>
      <w:r>
        <w:rPr>
          <w:i/>
          <w:iCs/>
        </w:rPr>
        <w:t>CoolSupTemp</w:t>
      </w:r>
      <w:r>
        <w:rPr>
          <w:i/>
          <w:iCs/>
          <w:vertAlign w:val="subscript"/>
        </w:rPr>
        <w:t>sys</w:t>
      </w:r>
    </w:p>
    <w:p w:rsidR="00C75E4A" w:rsidRDefault="00C75E4A" w:rsidP="00C75E4A">
      <w:pPr>
        <w:pStyle w:val="BodyText"/>
        <w:ind w:left="1440"/>
      </w:pPr>
      <w:r>
        <w:rPr>
          <w:i/>
          <w:iCs/>
        </w:rPr>
        <w:t>W</w:t>
      </w:r>
      <w:r>
        <w:rPr>
          <w:i/>
          <w:iCs/>
          <w:vertAlign w:val="subscript"/>
        </w:rPr>
        <w:t>sup</w:t>
      </w:r>
      <w:r>
        <w:t>=</w:t>
      </w:r>
      <w:r>
        <w:rPr>
          <w:i/>
          <w:iCs/>
        </w:rPr>
        <w:t>CoolSupHumRat</w:t>
      </w:r>
      <w:r>
        <w:rPr>
          <w:i/>
          <w:iCs/>
          <w:vertAlign w:val="subscript"/>
        </w:rPr>
        <w:t>sys</w:t>
      </w:r>
    </w:p>
    <w:p w:rsidR="00C75E4A" w:rsidRDefault="00C75E4A" w:rsidP="00C75E4A">
      <w:pPr>
        <w:pStyle w:val="BodyText"/>
        <w:ind w:left="1440"/>
      </w:pPr>
      <w:r>
        <w:rPr>
          <w:i/>
          <w:iCs/>
        </w:rPr>
        <w:t>T</w:t>
      </w:r>
      <w:r>
        <w:rPr>
          <w:i/>
          <w:iCs/>
          <w:vertAlign w:val="subscript"/>
        </w:rPr>
        <w:t>outside</w:t>
      </w:r>
      <w:r>
        <w:t>=</w:t>
      </w:r>
      <w:r>
        <w:rPr>
          <w:i/>
          <w:iCs/>
        </w:rPr>
        <w:t>CoolOutTemp</w:t>
      </w:r>
      <w:r>
        <w:rPr>
          <w:i/>
          <w:iCs/>
          <w:vertAlign w:val="subscript"/>
        </w:rPr>
        <w:t>sys</w:t>
      </w:r>
    </w:p>
    <w:p w:rsidR="00C75E4A" w:rsidRDefault="00C75E4A" w:rsidP="00C75E4A">
      <w:pPr>
        <w:pStyle w:val="BodyText"/>
        <w:ind w:left="1440"/>
      </w:pPr>
      <w:r>
        <w:rPr>
          <w:i/>
          <w:iCs/>
        </w:rPr>
        <w:sym w:font="Symbol" w:char="F072"/>
      </w:r>
      <w:r>
        <w:rPr>
          <w:i/>
          <w:iCs/>
          <w:vertAlign w:val="subscript"/>
        </w:rPr>
        <w:t>air</w:t>
      </w:r>
      <w:r>
        <w:t>=</w:t>
      </w:r>
      <w:r>
        <w:rPr>
          <w:i/>
          <w:iCs/>
        </w:rPr>
        <w:t>PsyRhoAirFnPbTdbW</w:t>
      </w:r>
      <w:r>
        <w:t>(</w:t>
      </w:r>
      <w:r>
        <w:rPr>
          <w:i/>
          <w:iCs/>
        </w:rPr>
        <w:t>p</w:t>
      </w:r>
      <w:r>
        <w:rPr>
          <w:i/>
          <w:iCs/>
          <w:vertAlign w:val="subscript"/>
        </w:rPr>
        <w:t>air,std</w:t>
      </w:r>
      <w:r>
        <w:t>,</w:t>
      </w:r>
      <w:r>
        <w:rPr>
          <w:i/>
          <w:iCs/>
        </w:rPr>
        <w:t xml:space="preserve"> T</w:t>
      </w:r>
      <w:r>
        <w:rPr>
          <w:i/>
          <w:iCs/>
          <w:vertAlign w:val="subscript"/>
        </w:rPr>
        <w:t>mix</w:t>
      </w:r>
      <w:r>
        <w:t>,</w:t>
      </w:r>
      <w:r>
        <w:rPr>
          <w:i/>
          <w:iCs/>
        </w:rPr>
        <w:t>W</w:t>
      </w:r>
      <w:r>
        <w:rPr>
          <w:i/>
          <w:iCs/>
          <w:vertAlign w:val="subscript"/>
        </w:rPr>
        <w:t>mix</w:t>
      </w:r>
      <w:r>
        <w:t>)</w:t>
      </w:r>
    </w:p>
    <w:p w:rsidR="00C75E4A" w:rsidRDefault="00C75E4A" w:rsidP="00C75E4A">
      <w:pPr>
        <w:pStyle w:val="BodyText"/>
        <w:ind w:left="1440"/>
      </w:pPr>
      <w:r>
        <w:rPr>
          <w:i/>
          <w:iCs/>
        </w:rPr>
        <w:t>h</w:t>
      </w:r>
      <w:r>
        <w:rPr>
          <w:i/>
          <w:iCs/>
          <w:vertAlign w:val="subscript"/>
        </w:rPr>
        <w:t>mix</w:t>
      </w:r>
      <w:r>
        <w:t xml:space="preserve">= </w:t>
      </w:r>
      <w:r>
        <w:rPr>
          <w:i/>
          <w:iCs/>
        </w:rPr>
        <w:t>PsyHFnTdbW</w:t>
      </w:r>
      <w:r>
        <w:t>(</w:t>
      </w:r>
      <w:r>
        <w:rPr>
          <w:i/>
          <w:iCs/>
        </w:rPr>
        <w:t>T</w:t>
      </w:r>
      <w:r>
        <w:rPr>
          <w:i/>
          <w:iCs/>
          <w:vertAlign w:val="subscript"/>
        </w:rPr>
        <w:t>mix</w:t>
      </w:r>
      <w:r>
        <w:t>,</w:t>
      </w:r>
      <w:r>
        <w:rPr>
          <w:i/>
          <w:iCs/>
        </w:rPr>
        <w:t>W</w:t>
      </w:r>
      <w:r>
        <w:rPr>
          <w:i/>
          <w:iCs/>
          <w:vertAlign w:val="subscript"/>
        </w:rPr>
        <w:t>mix</w:t>
      </w:r>
      <w:r>
        <w:t>)</w:t>
      </w:r>
    </w:p>
    <w:p w:rsidR="00C75E4A" w:rsidRDefault="00C75E4A" w:rsidP="00C75E4A">
      <w:pPr>
        <w:pStyle w:val="BodyText"/>
        <w:ind w:left="1440"/>
      </w:pPr>
      <w:r>
        <w:rPr>
          <w:i/>
          <w:iCs/>
        </w:rPr>
        <w:t>h</w:t>
      </w:r>
      <w:r>
        <w:rPr>
          <w:i/>
          <w:iCs/>
          <w:vertAlign w:val="subscript"/>
        </w:rPr>
        <w:t>sup</w:t>
      </w:r>
      <w:r>
        <w:t xml:space="preserve">= </w:t>
      </w:r>
      <w:r>
        <w:rPr>
          <w:i/>
          <w:iCs/>
        </w:rPr>
        <w:t>PsyHFnTdbW</w:t>
      </w:r>
      <w:r>
        <w:t>(</w:t>
      </w:r>
      <w:r>
        <w:rPr>
          <w:i/>
          <w:iCs/>
        </w:rPr>
        <w:t>T</w:t>
      </w:r>
      <w:r>
        <w:rPr>
          <w:i/>
          <w:iCs/>
          <w:vertAlign w:val="subscript"/>
        </w:rPr>
        <w:t>sup</w:t>
      </w:r>
      <w:r>
        <w:t>,</w:t>
      </w:r>
      <w:r>
        <w:rPr>
          <w:i/>
          <w:iCs/>
        </w:rPr>
        <w:t>W</w:t>
      </w:r>
      <w:r>
        <w:rPr>
          <w:i/>
          <w:iCs/>
          <w:vertAlign w:val="subscript"/>
        </w:rPr>
        <w:t>sup</w:t>
      </w:r>
      <w:r>
        <w:t>)</w:t>
      </w:r>
    </w:p>
    <w:p w:rsidR="00C75E4A" w:rsidRDefault="00C75E4A" w:rsidP="00C75E4A">
      <w:pPr>
        <w:pStyle w:val="BodyText"/>
        <w:ind w:left="1440"/>
      </w:pPr>
      <w:r>
        <w:rPr>
          <w:i/>
          <w:iCs/>
        </w:rPr>
        <w:t>T</w:t>
      </w:r>
      <w:r>
        <w:rPr>
          <w:i/>
          <w:iCs/>
          <w:vertAlign w:val="subscript"/>
        </w:rPr>
        <w:t>mix,wb</w:t>
      </w:r>
      <w:r>
        <w:t>=</w:t>
      </w:r>
      <w:r>
        <w:rPr>
          <w:i/>
          <w:iCs/>
        </w:rPr>
        <w:t xml:space="preserve"> PsyTwbFnTdbWPb</w:t>
      </w:r>
      <w:r>
        <w:t>(</w:t>
      </w:r>
      <w:r>
        <w:rPr>
          <w:i/>
          <w:iCs/>
        </w:rPr>
        <w:t>T</w:t>
      </w:r>
      <w:r>
        <w:rPr>
          <w:i/>
          <w:iCs/>
          <w:vertAlign w:val="subscript"/>
        </w:rPr>
        <w:t>mix</w:t>
      </w:r>
      <w:r>
        <w:t>,</w:t>
      </w:r>
      <w:r>
        <w:rPr>
          <w:i/>
          <w:iCs/>
        </w:rPr>
        <w:t>W</w:t>
      </w:r>
      <w:r>
        <w:rPr>
          <w:i/>
          <w:iCs/>
          <w:vertAlign w:val="subscript"/>
        </w:rPr>
        <w:t>mix</w:t>
      </w:r>
      <w:r>
        <w:t>,</w:t>
      </w:r>
      <w:r>
        <w:rPr>
          <w:i/>
          <w:iCs/>
        </w:rPr>
        <w:t xml:space="preserve"> p</w:t>
      </w:r>
      <w:r>
        <w:rPr>
          <w:i/>
          <w:iCs/>
          <w:vertAlign w:val="subscript"/>
        </w:rPr>
        <w:t>air,std</w:t>
      </w:r>
      <w:r>
        <w:t>)</w:t>
      </w:r>
    </w:p>
    <w:p w:rsidR="00C75E4A" w:rsidRDefault="00C75E4A" w:rsidP="00C75E4A">
      <w:pPr>
        <w:pStyle w:val="BodyText"/>
        <w:ind w:left="1440"/>
      </w:pPr>
      <w:r>
        <w:rPr>
          <w:i/>
          <w:iCs/>
        </w:rPr>
        <w:t>CapModFac</w:t>
      </w:r>
      <w:r>
        <w:t>=</w:t>
      </w:r>
      <w:r>
        <w:rPr>
          <w:i/>
          <w:iCs/>
        </w:rPr>
        <w:t>CurveValue</w:t>
      </w:r>
      <w:r>
        <w:t>(CCapFTemp,</w:t>
      </w:r>
      <w:r>
        <w:rPr>
          <w:i/>
          <w:iCs/>
        </w:rPr>
        <w:t>T</w:t>
      </w:r>
      <w:r>
        <w:rPr>
          <w:i/>
          <w:iCs/>
          <w:vertAlign w:val="subscript"/>
        </w:rPr>
        <w:t>mix,wb</w:t>
      </w:r>
      <w:r>
        <w:t>,</w:t>
      </w:r>
      <w:r>
        <w:rPr>
          <w:i/>
          <w:iCs/>
        </w:rPr>
        <w:t>T</w:t>
      </w:r>
      <w:r>
        <w:rPr>
          <w:i/>
          <w:iCs/>
          <w:vertAlign w:val="subscript"/>
        </w:rPr>
        <w:t>outside</w:t>
      </w:r>
      <w:r>
        <w:t>)</w:t>
      </w:r>
    </w:p>
    <w:p w:rsidR="00C75E4A" w:rsidRDefault="00083A13" w:rsidP="00C75E4A">
      <w:pPr>
        <w:pStyle w:val="BodyText"/>
        <w:ind w:left="1440"/>
      </w:pPr>
      <w:r>
        <w:rPr>
          <w:noProof/>
          <w:position w:val="-10"/>
        </w:rPr>
        <w:drawing>
          <wp:inline distT="0" distB="0" distL="0" distR="0" wp14:anchorId="39573900" wp14:editId="62329219">
            <wp:extent cx="2124075" cy="228600"/>
            <wp:effectExtent l="0" t="0" r="9525" b="0"/>
            <wp:docPr id="1666" name="Picture 1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6"/>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2124075" cy="228600"/>
                    </a:xfrm>
                    <a:prstGeom prst="rect">
                      <a:avLst/>
                    </a:prstGeom>
                    <a:noFill/>
                    <a:ln>
                      <a:noFill/>
                    </a:ln>
                  </pic:spPr>
                </pic:pic>
              </a:graphicData>
            </a:graphic>
          </wp:inline>
        </w:drawing>
      </w:r>
    </w:p>
    <w:p w:rsidR="00C75E4A" w:rsidRDefault="00C75E4A" w:rsidP="00C75E4A">
      <w:pPr>
        <w:pStyle w:val="BodyText"/>
        <w:ind w:left="1440"/>
        <w:rPr>
          <w:i/>
          <w:iCs/>
        </w:rPr>
      </w:pPr>
      <w:r>
        <w:rPr>
          <w:i/>
          <w:iCs/>
        </w:rPr>
        <w:t>CCap</w:t>
      </w:r>
      <w:r>
        <w:rPr>
          <w:i/>
          <w:iCs/>
          <w:vertAlign w:val="subscript"/>
        </w:rPr>
        <w:t>rated</w:t>
      </w:r>
      <w:r>
        <w:t>=</w:t>
      </w:r>
      <w:r>
        <w:rPr>
          <w:i/>
          <w:iCs/>
        </w:rPr>
        <w:t>CCap</w:t>
      </w:r>
      <w:r>
        <w:rPr>
          <w:i/>
          <w:iCs/>
          <w:vertAlign w:val="subscript"/>
        </w:rPr>
        <w:t>peak</w:t>
      </w:r>
      <w:r>
        <w:sym w:font="Symbol" w:char="F02F"/>
      </w:r>
      <w:r>
        <w:rPr>
          <w:i/>
          <w:iCs/>
        </w:rPr>
        <w:t xml:space="preserve"> CapModFac</w:t>
      </w:r>
    </w:p>
    <w:p w:rsidR="00C75E4A" w:rsidRDefault="00C75E4A" w:rsidP="00C75E4A">
      <w:pPr>
        <w:pStyle w:val="BodyText"/>
      </w:pPr>
      <w:r>
        <w:t>We check that the design volume flow per total capacity is within the prescribed range:</w:t>
      </w:r>
    </w:p>
    <w:p w:rsidR="00C75E4A" w:rsidRDefault="00083A13" w:rsidP="00C75E4A">
      <w:pPr>
        <w:pStyle w:val="BodyText"/>
        <w:ind w:left="1440"/>
      </w:pPr>
      <w:r>
        <w:rPr>
          <w:noProof/>
          <w:position w:val="-10"/>
        </w:rPr>
        <w:drawing>
          <wp:inline distT="0" distB="0" distL="0" distR="0" wp14:anchorId="491BAA30" wp14:editId="455CDCDD">
            <wp:extent cx="2181225" cy="228600"/>
            <wp:effectExtent l="0" t="0" r="9525" b="0"/>
            <wp:docPr id="1667" name="Picture 1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2181225" cy="228600"/>
                    </a:xfrm>
                    <a:prstGeom prst="rect">
                      <a:avLst/>
                    </a:prstGeom>
                    <a:noFill/>
                    <a:ln>
                      <a:noFill/>
                    </a:ln>
                  </pic:spPr>
                </pic:pic>
              </a:graphicData>
            </a:graphic>
          </wp:inline>
        </w:drawing>
      </w:r>
    </w:p>
    <w:p w:rsidR="00C75E4A" w:rsidRDefault="00C75E4A" w:rsidP="00C75E4A">
      <w:pPr>
        <w:pStyle w:val="BodyText"/>
        <w:ind w:left="1440"/>
      </w:pPr>
      <w:r>
        <w:t xml:space="preserve">If </w:t>
      </w:r>
      <w:r>
        <w:rPr>
          <w:i/>
          <w:iCs/>
        </w:rPr>
        <w:t>FlowCapRatio</w:t>
      </w:r>
      <w:r>
        <w:t xml:space="preserve"> &lt; </w:t>
      </w:r>
      <w:r>
        <w:rPr>
          <w:i/>
          <w:iCs/>
        </w:rPr>
        <w:t>FlowCapRatio</w:t>
      </w:r>
      <w:r>
        <w:rPr>
          <w:i/>
          <w:iCs/>
          <w:vertAlign w:val="subscript"/>
        </w:rPr>
        <w:t>min</w:t>
      </w:r>
      <w:r>
        <w:t>  then</w:t>
      </w:r>
    </w:p>
    <w:p w:rsidR="00C75E4A" w:rsidRDefault="00083A13" w:rsidP="00C75E4A">
      <w:pPr>
        <w:pStyle w:val="BodyText"/>
        <w:ind w:left="2160"/>
      </w:pPr>
      <w:r>
        <w:rPr>
          <w:noProof/>
          <w:position w:val="-10"/>
        </w:rPr>
        <w:drawing>
          <wp:inline distT="0" distB="0" distL="0" distR="0" wp14:anchorId="1691D391" wp14:editId="736E2DE0">
            <wp:extent cx="2314575" cy="228600"/>
            <wp:effectExtent l="0" t="0" r="9525" b="0"/>
            <wp:docPr id="1668" name="Picture 1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8"/>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2314575" cy="228600"/>
                    </a:xfrm>
                    <a:prstGeom prst="rect">
                      <a:avLst/>
                    </a:prstGeom>
                    <a:noFill/>
                    <a:ln>
                      <a:noFill/>
                    </a:ln>
                  </pic:spPr>
                </pic:pic>
              </a:graphicData>
            </a:graphic>
          </wp:inline>
        </w:drawing>
      </w:r>
    </w:p>
    <w:p w:rsidR="00C75E4A" w:rsidRDefault="00C75E4A" w:rsidP="00C75E4A">
      <w:pPr>
        <w:pStyle w:val="BodyText"/>
        <w:ind w:left="1440"/>
      </w:pPr>
      <w:r>
        <w:t xml:space="preserve">If </w:t>
      </w:r>
      <w:r>
        <w:rPr>
          <w:i/>
          <w:iCs/>
        </w:rPr>
        <w:t>FlowCapRatio</w:t>
      </w:r>
      <w:r>
        <w:t xml:space="preserve"> &gt; </w:t>
      </w:r>
      <w:r>
        <w:rPr>
          <w:i/>
          <w:iCs/>
        </w:rPr>
        <w:t>FlowCapRatio</w:t>
      </w:r>
      <w:r>
        <w:rPr>
          <w:i/>
          <w:iCs/>
          <w:vertAlign w:val="subscript"/>
        </w:rPr>
        <w:t>max</w:t>
      </w:r>
      <w:r>
        <w:t>  then</w:t>
      </w:r>
    </w:p>
    <w:p w:rsidR="00C75E4A" w:rsidRDefault="00083A13" w:rsidP="00C75E4A">
      <w:pPr>
        <w:pStyle w:val="BodyText"/>
        <w:ind w:left="2160"/>
      </w:pPr>
      <w:r>
        <w:rPr>
          <w:noProof/>
          <w:position w:val="-10"/>
        </w:rPr>
        <w:drawing>
          <wp:inline distT="0" distB="0" distL="0" distR="0" wp14:anchorId="64E2E029" wp14:editId="6EBE7369">
            <wp:extent cx="2324100" cy="228600"/>
            <wp:effectExtent l="0" t="0" r="0" b="0"/>
            <wp:docPr id="1669" name="Picture 1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2324100" cy="228600"/>
                    </a:xfrm>
                    <a:prstGeom prst="rect">
                      <a:avLst/>
                    </a:prstGeom>
                    <a:noFill/>
                    <a:ln>
                      <a:noFill/>
                    </a:ln>
                  </pic:spPr>
                </pic:pic>
              </a:graphicData>
            </a:graphic>
          </wp:inline>
        </w:drawing>
      </w:r>
    </w:p>
    <w:p w:rsidR="00C75E4A" w:rsidRDefault="00C75E4A" w:rsidP="00C75E4A">
      <w:pPr>
        <w:pStyle w:val="BodyText"/>
        <w:ind w:left="1440"/>
      </w:pPr>
      <w:r>
        <w:lastRenderedPageBreak/>
        <w:t>where</w:t>
      </w:r>
    </w:p>
    <w:p w:rsidR="00C75E4A" w:rsidRDefault="00C75E4A" w:rsidP="00C75E4A">
      <w:pPr>
        <w:pStyle w:val="BodyText"/>
        <w:ind w:left="2160"/>
      </w:pPr>
      <w:r>
        <w:rPr>
          <w:i/>
          <w:iCs/>
        </w:rPr>
        <w:t>FlowCapRatio</w:t>
      </w:r>
      <w:r>
        <w:rPr>
          <w:i/>
          <w:iCs/>
          <w:vertAlign w:val="subscript"/>
        </w:rPr>
        <w:t>min</w:t>
      </w:r>
      <w:r>
        <w:t xml:space="preserve"> = 0.00004027 m</w:t>
      </w:r>
      <w:r>
        <w:rPr>
          <w:vertAlign w:val="superscript"/>
        </w:rPr>
        <w:t>3</w:t>
      </w:r>
      <w:r>
        <w:t>/s per watt (300 cfm/ton)</w:t>
      </w:r>
    </w:p>
    <w:p w:rsidR="00C75E4A" w:rsidRDefault="00C75E4A" w:rsidP="00C75E4A">
      <w:pPr>
        <w:pStyle w:val="BodyText"/>
        <w:ind w:left="1440"/>
      </w:pPr>
      <w:r>
        <w:t>And</w:t>
      </w:r>
    </w:p>
    <w:p w:rsidR="00C75E4A" w:rsidRDefault="00C75E4A" w:rsidP="00C75E4A">
      <w:pPr>
        <w:pStyle w:val="BodyText"/>
        <w:ind w:left="2160"/>
      </w:pPr>
      <w:r>
        <w:rPr>
          <w:i/>
          <w:iCs/>
        </w:rPr>
        <w:t>FlowCapRatio</w:t>
      </w:r>
      <w:r>
        <w:rPr>
          <w:i/>
          <w:iCs/>
          <w:vertAlign w:val="subscript"/>
        </w:rPr>
        <w:t>max</w:t>
      </w:r>
      <w:r>
        <w:t>= 0.00006041 m</w:t>
      </w:r>
      <w:r>
        <w:rPr>
          <w:vertAlign w:val="superscript"/>
        </w:rPr>
        <w:t>3</w:t>
      </w:r>
      <w:r>
        <w:t>/s per watt (450 cfm/ton)</w:t>
      </w:r>
    </w:p>
    <w:p w:rsidR="00DF42A7" w:rsidRDefault="00DF42A7" w:rsidP="00DF42A7">
      <w:pPr>
        <w:pStyle w:val="BodyText"/>
      </w:pPr>
      <w:r>
        <w:t>The sizing calculation for DX cooling coils for 100% dedicated outdor air system (DOAS) are identical to regular DX cooling coils.  However, they operate operate at different flow to capacity ratio ranges and are within the prescribed range below:</w:t>
      </w:r>
    </w:p>
    <w:p w:rsidR="00DF42A7" w:rsidRDefault="00DF42A7" w:rsidP="00DF42A7">
      <w:pPr>
        <w:pStyle w:val="BodyText"/>
        <w:ind w:left="2160"/>
      </w:pPr>
      <w:r>
        <w:rPr>
          <w:i/>
          <w:iCs/>
        </w:rPr>
        <w:t>FlowCapRatio</w:t>
      </w:r>
      <w:r>
        <w:rPr>
          <w:i/>
          <w:iCs/>
          <w:vertAlign w:val="subscript"/>
        </w:rPr>
        <w:t>min</w:t>
      </w:r>
      <w:r>
        <w:t xml:space="preserve"> = 0.00001677 m</w:t>
      </w:r>
      <w:r>
        <w:rPr>
          <w:vertAlign w:val="superscript"/>
        </w:rPr>
        <w:t>3</w:t>
      </w:r>
      <w:r>
        <w:t>/s per Watt (125 cfm/ton)</w:t>
      </w:r>
    </w:p>
    <w:p w:rsidR="00DF42A7" w:rsidRDefault="00DF42A7" w:rsidP="00DF42A7">
      <w:pPr>
        <w:pStyle w:val="BodyText"/>
      </w:pPr>
      <w:r>
        <w:t>And</w:t>
      </w:r>
    </w:p>
    <w:p w:rsidR="00DF42A7" w:rsidRDefault="00DF42A7" w:rsidP="00DF42A7">
      <w:pPr>
        <w:pStyle w:val="BodyText"/>
        <w:ind w:left="2160"/>
      </w:pPr>
      <w:r>
        <w:rPr>
          <w:i/>
          <w:iCs/>
        </w:rPr>
        <w:t>FlowCapRatio</w:t>
      </w:r>
      <w:r>
        <w:rPr>
          <w:i/>
          <w:iCs/>
          <w:vertAlign w:val="subscript"/>
        </w:rPr>
        <w:t>max</w:t>
      </w:r>
      <w:r>
        <w:t>= 0.00003355 m</w:t>
      </w:r>
      <w:r>
        <w:rPr>
          <w:vertAlign w:val="superscript"/>
        </w:rPr>
        <w:t>3</w:t>
      </w:r>
      <w:r>
        <w:t>/s per Watt (250 cfm/ton)</w:t>
      </w:r>
    </w:p>
    <w:p w:rsidR="00DF42A7" w:rsidRDefault="00DF42A7" w:rsidP="00C75E4A">
      <w:pPr>
        <w:pStyle w:val="BodyText"/>
        <w:ind w:left="2160"/>
      </w:pPr>
    </w:p>
    <w:p w:rsidR="00C75E4A" w:rsidRDefault="00C75E4A" w:rsidP="00DF42A7">
      <w:pPr>
        <w:pStyle w:val="Heading4"/>
      </w:pPr>
      <w:r>
        <w:t>Zone Coils</w:t>
      </w:r>
    </w:p>
    <w:p w:rsidR="00C75E4A" w:rsidRDefault="00C75E4A" w:rsidP="00C75E4A">
      <w:pPr>
        <w:pStyle w:val="BodyText"/>
      </w:pPr>
      <w:r>
        <w:t>The rated cooling capacity for zone coils is calculated in the same manner as for system coils.</w:t>
      </w:r>
    </w:p>
    <w:p w:rsidR="00C75E4A" w:rsidRDefault="00C75E4A" w:rsidP="00C75E4A">
      <w:pPr>
        <w:pStyle w:val="BodyText"/>
        <w:ind w:left="1440"/>
      </w:pPr>
      <w:r>
        <w:rPr>
          <w:i/>
          <w:iCs/>
        </w:rPr>
        <w:t>T</w:t>
      </w:r>
      <w:r>
        <w:rPr>
          <w:i/>
          <w:iCs/>
          <w:vertAlign w:val="subscript"/>
        </w:rPr>
        <w:t>mix</w:t>
      </w:r>
      <w:r>
        <w:t xml:space="preserve">= </w:t>
      </w:r>
      <w:r>
        <w:rPr>
          <w:i/>
          <w:iCs/>
        </w:rPr>
        <w:t>DesCoolCoilInTemp</w:t>
      </w:r>
      <w:r>
        <w:rPr>
          <w:i/>
          <w:iCs/>
          <w:vertAlign w:val="subscript"/>
        </w:rPr>
        <w:t>zone</w:t>
      </w:r>
    </w:p>
    <w:p w:rsidR="00C75E4A" w:rsidRDefault="00C75E4A" w:rsidP="00C75E4A">
      <w:pPr>
        <w:pStyle w:val="BodyText"/>
        <w:ind w:left="1440"/>
      </w:pPr>
      <w:r>
        <w:rPr>
          <w:i/>
          <w:iCs/>
        </w:rPr>
        <w:t>W</w:t>
      </w:r>
      <w:r>
        <w:rPr>
          <w:i/>
          <w:iCs/>
          <w:vertAlign w:val="subscript"/>
        </w:rPr>
        <w:t>mix</w:t>
      </w:r>
      <w:r>
        <w:t>=</w:t>
      </w:r>
      <w:r>
        <w:rPr>
          <w:i/>
          <w:iCs/>
        </w:rPr>
        <w:t xml:space="preserve"> DesCoolCoilInHumRat</w:t>
      </w:r>
      <w:r>
        <w:rPr>
          <w:i/>
          <w:iCs/>
          <w:vertAlign w:val="subscript"/>
        </w:rPr>
        <w:t>zone</w:t>
      </w:r>
    </w:p>
    <w:p w:rsidR="00C75E4A" w:rsidRDefault="00C75E4A" w:rsidP="00C75E4A">
      <w:pPr>
        <w:pStyle w:val="BodyText"/>
        <w:ind w:left="1440"/>
      </w:pPr>
      <w:r>
        <w:rPr>
          <w:i/>
          <w:iCs/>
        </w:rPr>
        <w:t>T</w:t>
      </w:r>
      <w:r>
        <w:rPr>
          <w:i/>
          <w:iCs/>
          <w:vertAlign w:val="subscript"/>
        </w:rPr>
        <w:t>sup</w:t>
      </w:r>
      <w:r>
        <w:t>=</w:t>
      </w:r>
      <w:r>
        <w:rPr>
          <w:i/>
          <w:iCs/>
        </w:rPr>
        <w:t xml:space="preserve"> CoolDesTemp</w:t>
      </w:r>
      <w:r>
        <w:rPr>
          <w:i/>
          <w:iCs/>
          <w:vertAlign w:val="subscript"/>
        </w:rPr>
        <w:t>zone</w:t>
      </w:r>
    </w:p>
    <w:p w:rsidR="00C75E4A" w:rsidRDefault="00C75E4A" w:rsidP="00C75E4A">
      <w:pPr>
        <w:pStyle w:val="BodyText"/>
        <w:ind w:left="1440"/>
      </w:pPr>
      <w:r>
        <w:rPr>
          <w:i/>
          <w:iCs/>
        </w:rPr>
        <w:t>W</w:t>
      </w:r>
      <w:r>
        <w:rPr>
          <w:i/>
          <w:iCs/>
          <w:vertAlign w:val="subscript"/>
        </w:rPr>
        <w:t>sup</w:t>
      </w:r>
      <w:r>
        <w:t>=</w:t>
      </w:r>
      <w:r>
        <w:rPr>
          <w:i/>
          <w:iCs/>
        </w:rPr>
        <w:t xml:space="preserve"> CoolDesHumRat</w:t>
      </w:r>
      <w:r>
        <w:rPr>
          <w:i/>
          <w:iCs/>
          <w:vertAlign w:val="subscript"/>
        </w:rPr>
        <w:t>zone</w:t>
      </w:r>
    </w:p>
    <w:p w:rsidR="00C75E4A" w:rsidRDefault="00C75E4A" w:rsidP="00C75E4A">
      <w:pPr>
        <w:pStyle w:val="BodyText"/>
        <w:ind w:left="1440"/>
        <w:rPr>
          <w:vertAlign w:val="subscript"/>
        </w:rPr>
      </w:pPr>
      <w:r>
        <w:rPr>
          <w:i/>
          <w:iCs/>
        </w:rPr>
        <w:t>T</w:t>
      </w:r>
      <w:r>
        <w:rPr>
          <w:i/>
          <w:iCs/>
          <w:vertAlign w:val="subscript"/>
        </w:rPr>
        <w:t>outside</w:t>
      </w:r>
      <w:r>
        <w:t>=</w:t>
      </w:r>
      <w:r>
        <w:rPr>
          <w:i/>
          <w:iCs/>
        </w:rPr>
        <w:t>T</w:t>
      </w:r>
      <w:r>
        <w:rPr>
          <w:i/>
          <w:iCs/>
          <w:vertAlign w:val="subscript"/>
        </w:rPr>
        <w:t>outside</w:t>
      </w:r>
      <w:r>
        <w:rPr>
          <w:i/>
          <w:iCs/>
        </w:rPr>
        <w:t>,</w:t>
      </w:r>
      <w:r>
        <w:rPr>
          <w:i/>
          <w:iCs/>
          <w:vertAlign w:val="subscript"/>
        </w:rPr>
        <w:t>desday,peak</w:t>
      </w:r>
    </w:p>
    <w:p w:rsidR="00C75E4A" w:rsidRDefault="00C75E4A" w:rsidP="00C75E4A">
      <w:pPr>
        <w:pStyle w:val="BodyText"/>
        <w:ind w:left="1440"/>
      </w:pPr>
      <w:r>
        <w:rPr>
          <w:i/>
          <w:iCs/>
        </w:rPr>
        <w:sym w:font="Symbol" w:char="F072"/>
      </w:r>
      <w:r>
        <w:rPr>
          <w:i/>
          <w:iCs/>
          <w:vertAlign w:val="subscript"/>
        </w:rPr>
        <w:t>air</w:t>
      </w:r>
      <w:r>
        <w:t>=</w:t>
      </w:r>
      <w:r>
        <w:rPr>
          <w:i/>
          <w:iCs/>
        </w:rPr>
        <w:t>PsyRhoAirFnPbTdbW</w:t>
      </w:r>
      <w:r>
        <w:t>(</w:t>
      </w:r>
      <w:r>
        <w:rPr>
          <w:i/>
          <w:iCs/>
        </w:rPr>
        <w:t>p</w:t>
      </w:r>
      <w:r>
        <w:rPr>
          <w:i/>
          <w:iCs/>
          <w:vertAlign w:val="subscript"/>
        </w:rPr>
        <w:t>air,std</w:t>
      </w:r>
      <w:r>
        <w:t>,</w:t>
      </w:r>
      <w:r>
        <w:rPr>
          <w:i/>
          <w:iCs/>
        </w:rPr>
        <w:t xml:space="preserve"> T</w:t>
      </w:r>
      <w:r>
        <w:rPr>
          <w:i/>
          <w:iCs/>
          <w:vertAlign w:val="subscript"/>
        </w:rPr>
        <w:t>mix</w:t>
      </w:r>
      <w:r>
        <w:t>,</w:t>
      </w:r>
      <w:r>
        <w:rPr>
          <w:i/>
          <w:iCs/>
        </w:rPr>
        <w:t>W</w:t>
      </w:r>
      <w:r>
        <w:rPr>
          <w:i/>
          <w:iCs/>
          <w:vertAlign w:val="subscript"/>
        </w:rPr>
        <w:t>mix</w:t>
      </w:r>
      <w:r>
        <w:t>)</w:t>
      </w:r>
    </w:p>
    <w:p w:rsidR="00C75E4A" w:rsidRDefault="00C75E4A" w:rsidP="00C75E4A">
      <w:pPr>
        <w:pStyle w:val="BodyText"/>
        <w:ind w:left="1440"/>
      </w:pPr>
      <w:r>
        <w:rPr>
          <w:i/>
          <w:iCs/>
        </w:rPr>
        <w:t>h</w:t>
      </w:r>
      <w:r>
        <w:rPr>
          <w:i/>
          <w:iCs/>
          <w:vertAlign w:val="subscript"/>
        </w:rPr>
        <w:t>mix</w:t>
      </w:r>
      <w:r>
        <w:t xml:space="preserve">= </w:t>
      </w:r>
      <w:r>
        <w:rPr>
          <w:i/>
          <w:iCs/>
        </w:rPr>
        <w:t>PsyHFnTdbW</w:t>
      </w:r>
      <w:r>
        <w:t>(</w:t>
      </w:r>
      <w:r>
        <w:rPr>
          <w:i/>
          <w:iCs/>
        </w:rPr>
        <w:t>T</w:t>
      </w:r>
      <w:r>
        <w:rPr>
          <w:i/>
          <w:iCs/>
          <w:vertAlign w:val="subscript"/>
        </w:rPr>
        <w:t>mix</w:t>
      </w:r>
      <w:r>
        <w:t>,</w:t>
      </w:r>
      <w:r>
        <w:rPr>
          <w:i/>
          <w:iCs/>
        </w:rPr>
        <w:t>W</w:t>
      </w:r>
      <w:r>
        <w:rPr>
          <w:i/>
          <w:iCs/>
          <w:vertAlign w:val="subscript"/>
        </w:rPr>
        <w:t>mix</w:t>
      </w:r>
      <w:r>
        <w:t>)</w:t>
      </w:r>
    </w:p>
    <w:p w:rsidR="00C75E4A" w:rsidRDefault="00C75E4A" w:rsidP="00C75E4A">
      <w:pPr>
        <w:pStyle w:val="BodyText"/>
        <w:ind w:left="1440"/>
      </w:pPr>
      <w:r>
        <w:rPr>
          <w:i/>
          <w:iCs/>
        </w:rPr>
        <w:t>h</w:t>
      </w:r>
      <w:r>
        <w:rPr>
          <w:i/>
          <w:iCs/>
          <w:vertAlign w:val="subscript"/>
        </w:rPr>
        <w:t>sup</w:t>
      </w:r>
      <w:r>
        <w:t xml:space="preserve">= </w:t>
      </w:r>
      <w:r>
        <w:rPr>
          <w:i/>
          <w:iCs/>
        </w:rPr>
        <w:t>PsyHFnTdbW</w:t>
      </w:r>
      <w:r>
        <w:t>(</w:t>
      </w:r>
      <w:r>
        <w:rPr>
          <w:i/>
          <w:iCs/>
        </w:rPr>
        <w:t>T</w:t>
      </w:r>
      <w:r>
        <w:rPr>
          <w:i/>
          <w:iCs/>
          <w:vertAlign w:val="subscript"/>
        </w:rPr>
        <w:t>sup</w:t>
      </w:r>
      <w:r>
        <w:t>,</w:t>
      </w:r>
      <w:r>
        <w:rPr>
          <w:i/>
          <w:iCs/>
        </w:rPr>
        <w:t>W</w:t>
      </w:r>
      <w:r>
        <w:rPr>
          <w:i/>
          <w:iCs/>
          <w:vertAlign w:val="subscript"/>
        </w:rPr>
        <w:t>sup</w:t>
      </w:r>
      <w:r>
        <w:t>)</w:t>
      </w:r>
    </w:p>
    <w:p w:rsidR="00C75E4A" w:rsidRDefault="00C75E4A" w:rsidP="00C75E4A">
      <w:pPr>
        <w:pStyle w:val="BodyText"/>
        <w:ind w:left="1440"/>
      </w:pPr>
      <w:r>
        <w:rPr>
          <w:i/>
          <w:iCs/>
        </w:rPr>
        <w:t>T</w:t>
      </w:r>
      <w:r>
        <w:rPr>
          <w:i/>
          <w:iCs/>
          <w:vertAlign w:val="subscript"/>
        </w:rPr>
        <w:t>mix,wb</w:t>
      </w:r>
      <w:r>
        <w:t>=</w:t>
      </w:r>
      <w:r>
        <w:rPr>
          <w:i/>
          <w:iCs/>
        </w:rPr>
        <w:t xml:space="preserve"> PsyTwbFnTdbWPb</w:t>
      </w:r>
      <w:r>
        <w:t>(</w:t>
      </w:r>
      <w:r>
        <w:rPr>
          <w:i/>
          <w:iCs/>
        </w:rPr>
        <w:t>T</w:t>
      </w:r>
      <w:r>
        <w:rPr>
          <w:i/>
          <w:iCs/>
          <w:vertAlign w:val="subscript"/>
        </w:rPr>
        <w:t>mix</w:t>
      </w:r>
      <w:r>
        <w:t>,</w:t>
      </w:r>
      <w:r>
        <w:rPr>
          <w:i/>
          <w:iCs/>
        </w:rPr>
        <w:t>W</w:t>
      </w:r>
      <w:r>
        <w:rPr>
          <w:i/>
          <w:iCs/>
          <w:vertAlign w:val="subscript"/>
        </w:rPr>
        <w:t>mix</w:t>
      </w:r>
      <w:r>
        <w:t>,</w:t>
      </w:r>
      <w:r>
        <w:rPr>
          <w:i/>
          <w:iCs/>
        </w:rPr>
        <w:t xml:space="preserve"> p</w:t>
      </w:r>
      <w:r>
        <w:rPr>
          <w:i/>
          <w:iCs/>
          <w:vertAlign w:val="subscript"/>
        </w:rPr>
        <w:t>air,std</w:t>
      </w:r>
      <w:r>
        <w:t>)</w:t>
      </w:r>
    </w:p>
    <w:p w:rsidR="00C75E4A" w:rsidRDefault="00C75E4A" w:rsidP="00C75E4A">
      <w:pPr>
        <w:pStyle w:val="BodyText"/>
        <w:ind w:left="1440"/>
      </w:pPr>
      <w:r>
        <w:rPr>
          <w:i/>
          <w:iCs/>
        </w:rPr>
        <w:t>CapModFac</w:t>
      </w:r>
      <w:r>
        <w:t>=</w:t>
      </w:r>
      <w:r>
        <w:rPr>
          <w:i/>
          <w:iCs/>
        </w:rPr>
        <w:t>CurveValue</w:t>
      </w:r>
      <w:r>
        <w:t>(CCapFTemp,</w:t>
      </w:r>
      <w:r>
        <w:rPr>
          <w:i/>
          <w:iCs/>
        </w:rPr>
        <w:t>T</w:t>
      </w:r>
      <w:r>
        <w:rPr>
          <w:i/>
          <w:iCs/>
          <w:vertAlign w:val="subscript"/>
        </w:rPr>
        <w:t>mix,wb</w:t>
      </w:r>
      <w:r>
        <w:t>,</w:t>
      </w:r>
      <w:r>
        <w:rPr>
          <w:i/>
          <w:iCs/>
        </w:rPr>
        <w:t>T</w:t>
      </w:r>
      <w:r>
        <w:rPr>
          <w:i/>
          <w:iCs/>
          <w:vertAlign w:val="subscript"/>
        </w:rPr>
        <w:t>outside</w:t>
      </w:r>
      <w:r>
        <w:t>)</w:t>
      </w:r>
    </w:p>
    <w:p w:rsidR="00C75E4A" w:rsidRDefault="00083A13" w:rsidP="00C75E4A">
      <w:pPr>
        <w:pStyle w:val="BodyText"/>
        <w:ind w:left="1440"/>
      </w:pPr>
      <w:r>
        <w:rPr>
          <w:noProof/>
          <w:position w:val="-10"/>
        </w:rPr>
        <w:drawing>
          <wp:inline distT="0" distB="0" distL="0" distR="0" wp14:anchorId="1B5E8047" wp14:editId="136BE44F">
            <wp:extent cx="2124075" cy="228600"/>
            <wp:effectExtent l="0" t="0" r="9525" b="0"/>
            <wp:docPr id="1670" name="Picture 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0"/>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2124075" cy="228600"/>
                    </a:xfrm>
                    <a:prstGeom prst="rect">
                      <a:avLst/>
                    </a:prstGeom>
                    <a:noFill/>
                    <a:ln>
                      <a:noFill/>
                    </a:ln>
                  </pic:spPr>
                </pic:pic>
              </a:graphicData>
            </a:graphic>
          </wp:inline>
        </w:drawing>
      </w:r>
    </w:p>
    <w:p w:rsidR="00C75E4A" w:rsidRDefault="00C75E4A" w:rsidP="00C75E4A">
      <w:pPr>
        <w:pStyle w:val="BodyText"/>
        <w:ind w:left="1440"/>
        <w:rPr>
          <w:i/>
          <w:iCs/>
        </w:rPr>
      </w:pPr>
      <w:r>
        <w:rPr>
          <w:i/>
          <w:iCs/>
        </w:rPr>
        <w:t>CCap</w:t>
      </w:r>
      <w:r>
        <w:rPr>
          <w:i/>
          <w:iCs/>
          <w:vertAlign w:val="subscript"/>
        </w:rPr>
        <w:t>rated</w:t>
      </w:r>
      <w:r>
        <w:t>=</w:t>
      </w:r>
      <w:r>
        <w:rPr>
          <w:i/>
          <w:iCs/>
        </w:rPr>
        <w:t>CCap</w:t>
      </w:r>
      <w:r>
        <w:rPr>
          <w:i/>
          <w:iCs/>
          <w:vertAlign w:val="subscript"/>
        </w:rPr>
        <w:t>peak</w:t>
      </w:r>
      <w:r>
        <w:sym w:font="Symbol" w:char="F02F"/>
      </w:r>
      <w:r>
        <w:rPr>
          <w:i/>
          <w:iCs/>
        </w:rPr>
        <w:t xml:space="preserve"> CapModFac</w:t>
      </w:r>
    </w:p>
    <w:p w:rsidR="00C75E4A" w:rsidRDefault="00C75E4A" w:rsidP="00C75E4A">
      <w:pPr>
        <w:pStyle w:val="BodyText"/>
      </w:pPr>
      <w:r>
        <w:t>We check that the design volume flow per total capacity is within the prescribed range:</w:t>
      </w:r>
    </w:p>
    <w:p w:rsidR="00C75E4A" w:rsidRDefault="00083A13" w:rsidP="00C75E4A">
      <w:pPr>
        <w:pStyle w:val="BodyText"/>
        <w:ind w:left="1440"/>
      </w:pPr>
      <w:r>
        <w:rPr>
          <w:noProof/>
          <w:position w:val="-10"/>
        </w:rPr>
        <w:drawing>
          <wp:inline distT="0" distB="0" distL="0" distR="0" wp14:anchorId="2D226D3D" wp14:editId="1CC57C07">
            <wp:extent cx="2181225" cy="228600"/>
            <wp:effectExtent l="0" t="0" r="9525" b="0"/>
            <wp:docPr id="1671" name="Picture 1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1"/>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2181225" cy="228600"/>
                    </a:xfrm>
                    <a:prstGeom prst="rect">
                      <a:avLst/>
                    </a:prstGeom>
                    <a:noFill/>
                    <a:ln>
                      <a:noFill/>
                    </a:ln>
                  </pic:spPr>
                </pic:pic>
              </a:graphicData>
            </a:graphic>
          </wp:inline>
        </w:drawing>
      </w:r>
    </w:p>
    <w:p w:rsidR="00C75E4A" w:rsidRDefault="00C75E4A" w:rsidP="00C75E4A">
      <w:pPr>
        <w:pStyle w:val="BodyText"/>
        <w:ind w:left="1440"/>
      </w:pPr>
      <w:r>
        <w:t xml:space="preserve">If </w:t>
      </w:r>
      <w:r>
        <w:rPr>
          <w:i/>
          <w:iCs/>
        </w:rPr>
        <w:t>FlowCapRatio</w:t>
      </w:r>
      <w:r>
        <w:t xml:space="preserve"> &lt; </w:t>
      </w:r>
      <w:r>
        <w:rPr>
          <w:i/>
          <w:iCs/>
        </w:rPr>
        <w:t>FlowCapRatio</w:t>
      </w:r>
      <w:r>
        <w:rPr>
          <w:i/>
          <w:iCs/>
          <w:vertAlign w:val="subscript"/>
        </w:rPr>
        <w:t>min</w:t>
      </w:r>
      <w:r>
        <w:t>  then</w:t>
      </w:r>
    </w:p>
    <w:p w:rsidR="00C75E4A" w:rsidRDefault="00083A13" w:rsidP="00C75E4A">
      <w:pPr>
        <w:pStyle w:val="BodyText"/>
        <w:ind w:left="2160"/>
      </w:pPr>
      <w:r>
        <w:rPr>
          <w:noProof/>
          <w:position w:val="-10"/>
        </w:rPr>
        <w:drawing>
          <wp:inline distT="0" distB="0" distL="0" distR="0" wp14:anchorId="5F33DB3A" wp14:editId="636E333C">
            <wp:extent cx="2314575" cy="228600"/>
            <wp:effectExtent l="0" t="0" r="9525" b="0"/>
            <wp:docPr id="1672" name="Picture 1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2"/>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2314575" cy="228600"/>
                    </a:xfrm>
                    <a:prstGeom prst="rect">
                      <a:avLst/>
                    </a:prstGeom>
                    <a:noFill/>
                    <a:ln>
                      <a:noFill/>
                    </a:ln>
                  </pic:spPr>
                </pic:pic>
              </a:graphicData>
            </a:graphic>
          </wp:inline>
        </w:drawing>
      </w:r>
    </w:p>
    <w:p w:rsidR="00C75E4A" w:rsidRDefault="00C75E4A" w:rsidP="00C75E4A">
      <w:pPr>
        <w:pStyle w:val="BodyText"/>
        <w:ind w:left="1440"/>
      </w:pPr>
      <w:r>
        <w:t xml:space="preserve">If </w:t>
      </w:r>
      <w:r>
        <w:rPr>
          <w:i/>
          <w:iCs/>
        </w:rPr>
        <w:t>FlowCapRatio</w:t>
      </w:r>
      <w:r>
        <w:t xml:space="preserve"> &gt; </w:t>
      </w:r>
      <w:r>
        <w:rPr>
          <w:i/>
          <w:iCs/>
        </w:rPr>
        <w:t>FlowCapRatio</w:t>
      </w:r>
      <w:r>
        <w:rPr>
          <w:i/>
          <w:iCs/>
          <w:vertAlign w:val="subscript"/>
        </w:rPr>
        <w:t>max</w:t>
      </w:r>
      <w:r>
        <w:t>  then</w:t>
      </w:r>
    </w:p>
    <w:p w:rsidR="00C75E4A" w:rsidRDefault="00083A13" w:rsidP="00C75E4A">
      <w:pPr>
        <w:pStyle w:val="BodyText"/>
        <w:ind w:left="2160"/>
      </w:pPr>
      <w:r>
        <w:rPr>
          <w:noProof/>
          <w:position w:val="-10"/>
        </w:rPr>
        <w:drawing>
          <wp:inline distT="0" distB="0" distL="0" distR="0" wp14:anchorId="15B0659B" wp14:editId="2B36B8DC">
            <wp:extent cx="2324100" cy="228600"/>
            <wp:effectExtent l="0" t="0" r="0" b="0"/>
            <wp:docPr id="1673" name="Picture 1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3"/>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2324100" cy="228600"/>
                    </a:xfrm>
                    <a:prstGeom prst="rect">
                      <a:avLst/>
                    </a:prstGeom>
                    <a:noFill/>
                    <a:ln>
                      <a:noFill/>
                    </a:ln>
                  </pic:spPr>
                </pic:pic>
              </a:graphicData>
            </a:graphic>
          </wp:inline>
        </w:drawing>
      </w:r>
    </w:p>
    <w:p w:rsidR="00C75E4A" w:rsidRDefault="00C75E4A" w:rsidP="00C75E4A">
      <w:pPr>
        <w:pStyle w:val="BodyText"/>
        <w:ind w:left="1440"/>
      </w:pPr>
      <w:r>
        <w:t>where</w:t>
      </w:r>
    </w:p>
    <w:p w:rsidR="00C75E4A" w:rsidRDefault="00C75E4A" w:rsidP="00C75E4A">
      <w:pPr>
        <w:pStyle w:val="BodyText"/>
        <w:ind w:left="2160"/>
      </w:pPr>
      <w:r>
        <w:rPr>
          <w:i/>
          <w:iCs/>
        </w:rPr>
        <w:t>FlowCapRatio</w:t>
      </w:r>
      <w:r>
        <w:rPr>
          <w:i/>
          <w:iCs/>
          <w:vertAlign w:val="subscript"/>
        </w:rPr>
        <w:t>min</w:t>
      </w:r>
      <w:r>
        <w:t xml:space="preserve"> = 0.000</w:t>
      </w:r>
      <w:r w:rsidRPr="0047675B">
        <w:t>0</w:t>
      </w:r>
      <w:r>
        <w:t>4027 m</w:t>
      </w:r>
      <w:r>
        <w:rPr>
          <w:vertAlign w:val="superscript"/>
        </w:rPr>
        <w:t>3</w:t>
      </w:r>
      <w:r>
        <w:t>/s per watt (300 cfm/ton)</w:t>
      </w:r>
    </w:p>
    <w:p w:rsidR="00C75E4A" w:rsidRDefault="00C75E4A" w:rsidP="00C75E4A">
      <w:pPr>
        <w:pStyle w:val="BodyText"/>
        <w:ind w:left="1440"/>
      </w:pPr>
      <w:r>
        <w:t>And</w:t>
      </w:r>
    </w:p>
    <w:p w:rsidR="00C75E4A" w:rsidRDefault="00C75E4A" w:rsidP="00C75E4A">
      <w:pPr>
        <w:pStyle w:val="BodyText"/>
        <w:ind w:left="2160"/>
      </w:pPr>
      <w:r>
        <w:rPr>
          <w:i/>
          <w:iCs/>
        </w:rPr>
        <w:t>FlowCapRatio</w:t>
      </w:r>
      <w:r>
        <w:rPr>
          <w:i/>
          <w:iCs/>
          <w:vertAlign w:val="subscript"/>
        </w:rPr>
        <w:t>max</w:t>
      </w:r>
      <w:r>
        <w:t>= 0.00006041 m</w:t>
      </w:r>
      <w:r>
        <w:rPr>
          <w:vertAlign w:val="superscript"/>
        </w:rPr>
        <w:t>3</w:t>
      </w:r>
      <w:r>
        <w:t>/s per watt (450 cfm/ton)</w:t>
      </w:r>
    </w:p>
    <w:p w:rsidR="00DF42A7" w:rsidRDefault="00DF42A7" w:rsidP="00DF42A7">
      <w:pPr>
        <w:pStyle w:val="BodyText"/>
      </w:pPr>
      <w:r>
        <w:t xml:space="preserve">We check the design flow to the total cooling capacity rato for dedicated zone outdoor unit DX cooling coils to be within the limits prescribed below: </w:t>
      </w:r>
    </w:p>
    <w:p w:rsidR="00DF42A7" w:rsidRDefault="00DF42A7" w:rsidP="00DF42A7">
      <w:pPr>
        <w:pStyle w:val="BodyText"/>
        <w:ind w:left="2160"/>
      </w:pPr>
      <w:r>
        <w:rPr>
          <w:i/>
          <w:iCs/>
        </w:rPr>
        <w:t>FlowCapRatio</w:t>
      </w:r>
      <w:r>
        <w:rPr>
          <w:i/>
          <w:iCs/>
          <w:vertAlign w:val="subscript"/>
        </w:rPr>
        <w:t>min</w:t>
      </w:r>
      <w:r>
        <w:t xml:space="preserve"> = 0.00001677 m</w:t>
      </w:r>
      <w:r>
        <w:rPr>
          <w:vertAlign w:val="superscript"/>
        </w:rPr>
        <w:t>3</w:t>
      </w:r>
      <w:r>
        <w:t>/s per Watt (125 cfm/ton)</w:t>
      </w:r>
    </w:p>
    <w:p w:rsidR="00DF42A7" w:rsidRDefault="00DF42A7" w:rsidP="00DF42A7">
      <w:pPr>
        <w:pStyle w:val="BodyText"/>
        <w:ind w:left="1440"/>
      </w:pPr>
      <w:r>
        <w:t>And</w:t>
      </w:r>
    </w:p>
    <w:p w:rsidR="00DF42A7" w:rsidRDefault="00DF42A7" w:rsidP="00DF42A7">
      <w:pPr>
        <w:pStyle w:val="BodyText"/>
        <w:ind w:left="2160"/>
      </w:pPr>
      <w:r>
        <w:rPr>
          <w:i/>
          <w:iCs/>
        </w:rPr>
        <w:t>FlowCapRatio</w:t>
      </w:r>
      <w:r>
        <w:rPr>
          <w:i/>
          <w:iCs/>
          <w:vertAlign w:val="subscript"/>
        </w:rPr>
        <w:t>max</w:t>
      </w:r>
      <w:r>
        <w:t>= 0.00003355 m</w:t>
      </w:r>
      <w:r>
        <w:rPr>
          <w:vertAlign w:val="superscript"/>
        </w:rPr>
        <w:t>3</w:t>
      </w:r>
      <w:r>
        <w:t>/s per Watt (250 cfm/ton)</w:t>
      </w:r>
    </w:p>
    <w:p w:rsidR="00C75E4A" w:rsidRDefault="00C75E4A" w:rsidP="00C75E4A">
      <w:pPr>
        <w:pStyle w:val="Heading4"/>
      </w:pPr>
      <w:r>
        <w:lastRenderedPageBreak/>
        <w:t>Rated Total Heating Capacity</w:t>
      </w:r>
    </w:p>
    <w:p w:rsidR="00C75E4A" w:rsidRDefault="00C75E4A" w:rsidP="00C75E4A">
      <w:pPr>
        <w:pStyle w:val="BodyText"/>
      </w:pPr>
      <w:r>
        <w:t xml:space="preserve">For </w:t>
      </w:r>
      <w:r w:rsidR="003D132B">
        <w:t>Coil:</w:t>
      </w:r>
      <w:r w:rsidR="00B7497B">
        <w:t>Heating:DX:SingleSpeed</w:t>
      </w:r>
      <w:r w:rsidR="00B7497B" w:rsidDel="00B7497B">
        <w:t xml:space="preserve"> </w:t>
      </w:r>
      <w:r>
        <w:t>the rated heating capacity is set equal to the cooling capacity.</w:t>
      </w:r>
    </w:p>
    <w:p w:rsidR="009A4A85" w:rsidRDefault="009A4A85">
      <w:pPr>
        <w:pStyle w:val="Heading4"/>
      </w:pPr>
      <w:r>
        <w:t>Rated SHR</w:t>
      </w:r>
    </w:p>
    <w:p w:rsidR="009A4A85" w:rsidRDefault="009A4A85">
      <w:pPr>
        <w:pStyle w:val="BodyText"/>
      </w:pPr>
      <w:r>
        <w:t>The rated sensible heat ratio is calculated to be the sensible cooling (from rated inlet conditions to user specified supply conditions) divided by the total cooling (from rated inlet to specified supply).</w:t>
      </w:r>
    </w:p>
    <w:p w:rsidR="009A4A85" w:rsidRDefault="009A4A85">
      <w:pPr>
        <w:pStyle w:val="BodyText"/>
        <w:ind w:left="1440"/>
      </w:pPr>
      <w:r>
        <w:rPr>
          <w:i/>
          <w:iCs/>
        </w:rPr>
        <w:t>T</w:t>
      </w:r>
      <w:r>
        <w:rPr>
          <w:i/>
          <w:iCs/>
          <w:vertAlign w:val="subscript"/>
        </w:rPr>
        <w:t>in,rated</w:t>
      </w:r>
      <w:r>
        <w:t xml:space="preserve">= 26.6667 </w:t>
      </w:r>
      <w:r>
        <w:rPr>
          <w:vertAlign w:val="superscript"/>
        </w:rPr>
        <w:t>o</w:t>
      </w:r>
      <w:r>
        <w:t xml:space="preserve">C (80 </w:t>
      </w:r>
      <w:r>
        <w:rPr>
          <w:vertAlign w:val="superscript"/>
        </w:rPr>
        <w:t>o</w:t>
      </w:r>
      <w:r>
        <w:t>F)</w:t>
      </w:r>
    </w:p>
    <w:p w:rsidR="009A4A85" w:rsidRDefault="009A4A85">
      <w:pPr>
        <w:pStyle w:val="BodyText"/>
        <w:ind w:left="1440"/>
      </w:pPr>
      <w:r>
        <w:rPr>
          <w:i/>
          <w:iCs/>
        </w:rPr>
        <w:t>W</w:t>
      </w:r>
      <w:r>
        <w:rPr>
          <w:i/>
          <w:iCs/>
          <w:vertAlign w:val="subscript"/>
        </w:rPr>
        <w:t>in,rated</w:t>
      </w:r>
      <w:r>
        <w:t xml:space="preserve">= 0.01125 (corresponds to 80 </w:t>
      </w:r>
      <w:r>
        <w:rPr>
          <w:vertAlign w:val="superscript"/>
        </w:rPr>
        <w:t>o</w:t>
      </w:r>
      <w:r>
        <w:t xml:space="preserve">F drybulb, 67 </w:t>
      </w:r>
      <w:r>
        <w:rPr>
          <w:vertAlign w:val="superscript"/>
        </w:rPr>
        <w:t>o</w:t>
      </w:r>
      <w:r>
        <w:t>F wetbulb)</w:t>
      </w:r>
    </w:p>
    <w:p w:rsidR="009A4A85" w:rsidRDefault="009A4A85">
      <w:pPr>
        <w:pStyle w:val="BodyText"/>
        <w:ind w:left="1440"/>
      </w:pPr>
      <w:r>
        <w:rPr>
          <w:i/>
          <w:iCs/>
        </w:rPr>
        <w:t>C</w:t>
      </w:r>
      <w:r>
        <w:rPr>
          <w:i/>
          <w:iCs/>
          <w:vertAlign w:val="subscript"/>
        </w:rPr>
        <w:t>p,air</w:t>
      </w:r>
      <w:r>
        <w:t>=</w:t>
      </w:r>
      <w:r>
        <w:rPr>
          <w:i/>
          <w:iCs/>
        </w:rPr>
        <w:t xml:space="preserve"> PsyCpAirFnWTdb</w:t>
      </w:r>
      <w:r>
        <w:t>(</w:t>
      </w:r>
      <w:r>
        <w:rPr>
          <w:i/>
          <w:iCs/>
        </w:rPr>
        <w:t>W</w:t>
      </w:r>
      <w:r>
        <w:rPr>
          <w:i/>
          <w:iCs/>
          <w:vertAlign w:val="subscript"/>
        </w:rPr>
        <w:t>in,rated</w:t>
      </w:r>
      <w:r>
        <w:t>,</w:t>
      </w:r>
      <w:r>
        <w:rPr>
          <w:i/>
          <w:iCs/>
        </w:rPr>
        <w:t xml:space="preserve"> T</w:t>
      </w:r>
      <w:r>
        <w:rPr>
          <w:i/>
          <w:iCs/>
          <w:vertAlign w:val="subscript"/>
        </w:rPr>
        <w:t>in,rated</w:t>
      </w:r>
      <w:r>
        <w:t>)</w:t>
      </w:r>
    </w:p>
    <w:p w:rsidR="009A4A85" w:rsidRDefault="009A4A85">
      <w:pPr>
        <w:pStyle w:val="BodyText"/>
      </w:pPr>
      <w:r>
        <w:t>For system coils</w:t>
      </w:r>
    </w:p>
    <w:p w:rsidR="009A4A85" w:rsidRDefault="009A4A85">
      <w:pPr>
        <w:pStyle w:val="BodyText"/>
        <w:ind w:left="1440"/>
        <w:rPr>
          <w:i/>
          <w:iCs/>
          <w:vertAlign w:val="subscript"/>
        </w:rPr>
      </w:pPr>
      <w:r>
        <w:rPr>
          <w:i/>
          <w:iCs/>
        </w:rPr>
        <w:t>T</w:t>
      </w:r>
      <w:r>
        <w:rPr>
          <w:i/>
          <w:iCs/>
          <w:vertAlign w:val="subscript"/>
        </w:rPr>
        <w:t>sup</w:t>
      </w:r>
      <w:r>
        <w:t>=</w:t>
      </w:r>
      <w:r>
        <w:rPr>
          <w:i/>
          <w:iCs/>
        </w:rPr>
        <w:t>CoolSupTemp</w:t>
      </w:r>
      <w:r>
        <w:rPr>
          <w:i/>
          <w:iCs/>
          <w:vertAlign w:val="subscript"/>
        </w:rPr>
        <w:t>sys</w:t>
      </w:r>
    </w:p>
    <w:p w:rsidR="009A4A85" w:rsidRDefault="009A4A85">
      <w:pPr>
        <w:pStyle w:val="BodyText"/>
        <w:ind w:left="1440"/>
        <w:rPr>
          <w:i/>
          <w:iCs/>
          <w:vertAlign w:val="subscript"/>
        </w:rPr>
      </w:pPr>
      <w:r>
        <w:rPr>
          <w:i/>
          <w:iCs/>
        </w:rPr>
        <w:t>W</w:t>
      </w:r>
      <w:r>
        <w:rPr>
          <w:i/>
          <w:iCs/>
          <w:vertAlign w:val="subscript"/>
        </w:rPr>
        <w:t>sup</w:t>
      </w:r>
      <w:r>
        <w:t>=</w:t>
      </w:r>
      <w:r>
        <w:rPr>
          <w:i/>
          <w:iCs/>
        </w:rPr>
        <w:t>CoolSupHumRat</w:t>
      </w:r>
      <w:r>
        <w:rPr>
          <w:i/>
          <w:iCs/>
          <w:vertAlign w:val="subscript"/>
        </w:rPr>
        <w:t>sys</w:t>
      </w:r>
    </w:p>
    <w:p w:rsidR="009A4A85" w:rsidRDefault="009A4A85">
      <w:pPr>
        <w:pStyle w:val="BodyText"/>
      </w:pPr>
      <w:r>
        <w:t>For zone coils</w:t>
      </w:r>
    </w:p>
    <w:p w:rsidR="009A4A85" w:rsidRDefault="009A4A85">
      <w:pPr>
        <w:pStyle w:val="BodyText"/>
        <w:ind w:left="1440"/>
      </w:pPr>
      <w:r>
        <w:rPr>
          <w:i/>
          <w:iCs/>
        </w:rPr>
        <w:t>T</w:t>
      </w:r>
      <w:r>
        <w:rPr>
          <w:i/>
          <w:iCs/>
          <w:vertAlign w:val="subscript"/>
        </w:rPr>
        <w:t>sup</w:t>
      </w:r>
      <w:r>
        <w:t>=</w:t>
      </w:r>
      <w:r>
        <w:rPr>
          <w:i/>
          <w:iCs/>
        </w:rPr>
        <w:t xml:space="preserve"> CoolDesTemp</w:t>
      </w:r>
      <w:r>
        <w:rPr>
          <w:i/>
          <w:iCs/>
          <w:vertAlign w:val="subscript"/>
        </w:rPr>
        <w:t>zone</w:t>
      </w:r>
    </w:p>
    <w:p w:rsidR="009A4A85" w:rsidRDefault="009A4A85">
      <w:pPr>
        <w:pStyle w:val="BodyText"/>
        <w:ind w:left="1440"/>
        <w:rPr>
          <w:i/>
          <w:iCs/>
          <w:vertAlign w:val="subscript"/>
        </w:rPr>
      </w:pPr>
      <w:r>
        <w:rPr>
          <w:i/>
          <w:iCs/>
        </w:rPr>
        <w:t>W</w:t>
      </w:r>
      <w:r>
        <w:rPr>
          <w:i/>
          <w:iCs/>
          <w:vertAlign w:val="subscript"/>
        </w:rPr>
        <w:t>sup</w:t>
      </w:r>
      <w:r>
        <w:t>=</w:t>
      </w:r>
      <w:r>
        <w:rPr>
          <w:i/>
          <w:iCs/>
        </w:rPr>
        <w:t xml:space="preserve"> CoolDesHumRat</w:t>
      </w:r>
      <w:r>
        <w:rPr>
          <w:i/>
          <w:iCs/>
          <w:vertAlign w:val="subscript"/>
        </w:rPr>
        <w:t>zone</w:t>
      </w:r>
    </w:p>
    <w:p w:rsidR="009A4A85" w:rsidRDefault="009A4A85">
      <w:pPr>
        <w:pStyle w:val="BodyText"/>
      </w:pPr>
      <w:r>
        <w:t>Then</w:t>
      </w:r>
    </w:p>
    <w:p w:rsidR="009A4A85" w:rsidRDefault="009A4A85">
      <w:pPr>
        <w:pStyle w:val="BodyText"/>
        <w:ind w:left="1440"/>
      </w:pPr>
      <w:r>
        <w:rPr>
          <w:i/>
          <w:iCs/>
        </w:rPr>
        <w:t>h</w:t>
      </w:r>
      <w:r>
        <w:rPr>
          <w:i/>
          <w:iCs/>
          <w:vertAlign w:val="subscript"/>
        </w:rPr>
        <w:t>rated</w:t>
      </w:r>
      <w:r>
        <w:t>=</w:t>
      </w:r>
      <w:r>
        <w:rPr>
          <w:i/>
          <w:iCs/>
        </w:rPr>
        <w:t xml:space="preserve"> PsyHFnTdbW</w:t>
      </w:r>
      <w:r>
        <w:t>(</w:t>
      </w:r>
      <w:r>
        <w:rPr>
          <w:i/>
          <w:iCs/>
        </w:rPr>
        <w:t>T</w:t>
      </w:r>
      <w:r>
        <w:rPr>
          <w:i/>
          <w:iCs/>
          <w:vertAlign w:val="subscript"/>
        </w:rPr>
        <w:t>in,rated</w:t>
      </w:r>
      <w:r>
        <w:t>,</w:t>
      </w:r>
      <w:r>
        <w:rPr>
          <w:i/>
          <w:iCs/>
        </w:rPr>
        <w:t xml:space="preserve"> W</w:t>
      </w:r>
      <w:r>
        <w:rPr>
          <w:i/>
          <w:iCs/>
          <w:vertAlign w:val="subscript"/>
        </w:rPr>
        <w:t>in,rated</w:t>
      </w:r>
      <w:r>
        <w:t>)</w:t>
      </w:r>
    </w:p>
    <w:p w:rsidR="009A4A85" w:rsidRDefault="009A4A85">
      <w:pPr>
        <w:pStyle w:val="BodyText"/>
        <w:ind w:left="1440"/>
      </w:pPr>
      <w:r>
        <w:rPr>
          <w:i/>
          <w:iCs/>
        </w:rPr>
        <w:t>h</w:t>
      </w:r>
      <w:r>
        <w:rPr>
          <w:i/>
          <w:iCs/>
          <w:vertAlign w:val="subscript"/>
        </w:rPr>
        <w:t>sup</w:t>
      </w:r>
      <w:r>
        <w:t>=</w:t>
      </w:r>
      <w:r>
        <w:rPr>
          <w:i/>
          <w:iCs/>
        </w:rPr>
        <w:t xml:space="preserve"> PsyHFnTdbW</w:t>
      </w:r>
      <w:r>
        <w:t>(</w:t>
      </w:r>
      <w:r>
        <w:rPr>
          <w:i/>
          <w:iCs/>
        </w:rPr>
        <w:t>T</w:t>
      </w:r>
      <w:r>
        <w:rPr>
          <w:i/>
          <w:iCs/>
          <w:vertAlign w:val="subscript"/>
        </w:rPr>
        <w:t>sup</w:t>
      </w:r>
      <w:r>
        <w:t>,</w:t>
      </w:r>
      <w:r>
        <w:rPr>
          <w:i/>
          <w:iCs/>
        </w:rPr>
        <w:t xml:space="preserve"> W</w:t>
      </w:r>
      <w:r>
        <w:rPr>
          <w:i/>
          <w:iCs/>
          <w:vertAlign w:val="subscript"/>
        </w:rPr>
        <w:t>sup</w:t>
      </w:r>
      <w:r>
        <w:t>)</w:t>
      </w:r>
    </w:p>
    <w:p w:rsidR="009A4A85" w:rsidRDefault="009A4A85">
      <w:pPr>
        <w:pStyle w:val="BodyText"/>
        <w:ind w:left="1440"/>
      </w:pPr>
      <w:r>
        <w:rPr>
          <w:i/>
          <w:iCs/>
        </w:rPr>
        <w:sym w:font="Symbol" w:char="F044"/>
      </w:r>
      <w:r>
        <w:rPr>
          <w:i/>
          <w:iCs/>
        </w:rPr>
        <w:t>h</w:t>
      </w:r>
      <w:r>
        <w:rPr>
          <w:vertAlign w:val="subscript"/>
        </w:rPr>
        <w:t>rated,sup</w:t>
      </w:r>
      <w:r>
        <w:t>=</w:t>
      </w:r>
      <w:r>
        <w:rPr>
          <w:i/>
          <w:iCs/>
        </w:rPr>
        <w:t>h</w:t>
      </w:r>
      <w:r>
        <w:rPr>
          <w:i/>
          <w:iCs/>
          <w:vertAlign w:val="subscript"/>
        </w:rPr>
        <w:t>rated</w:t>
      </w:r>
      <w:r>
        <w:sym w:font="Symbol" w:char="F02D"/>
      </w:r>
      <w:r>
        <w:rPr>
          <w:i/>
          <w:iCs/>
        </w:rPr>
        <w:t>h</w:t>
      </w:r>
      <w:r>
        <w:rPr>
          <w:i/>
          <w:iCs/>
          <w:vertAlign w:val="subscript"/>
        </w:rPr>
        <w:t>sup</w:t>
      </w:r>
    </w:p>
    <w:p w:rsidR="009A4A85" w:rsidRDefault="009A4A85">
      <w:pPr>
        <w:pStyle w:val="BodyText"/>
        <w:ind w:left="1440"/>
      </w:pPr>
      <w:r>
        <w:rPr>
          <w:i/>
          <w:iCs/>
        </w:rPr>
        <w:sym w:font="Symbol" w:char="F044"/>
      </w:r>
      <w:r>
        <w:rPr>
          <w:i/>
          <w:iCs/>
        </w:rPr>
        <w:t>Qs</w:t>
      </w:r>
      <w:r>
        <w:rPr>
          <w:i/>
          <w:iCs/>
          <w:vertAlign w:val="subscript"/>
        </w:rPr>
        <w:t>rated,sup</w:t>
      </w:r>
      <w:r>
        <w:t>=</w:t>
      </w:r>
      <w:r>
        <w:rPr>
          <w:i/>
          <w:iCs/>
        </w:rPr>
        <w:t>C</w:t>
      </w:r>
      <w:r>
        <w:rPr>
          <w:i/>
          <w:iCs/>
          <w:vertAlign w:val="subscript"/>
        </w:rPr>
        <w:t>p,air</w:t>
      </w:r>
      <w:r>
        <w:sym w:font="Symbol" w:char="F0B7"/>
      </w:r>
      <w:r>
        <w:t>(</w:t>
      </w:r>
      <w:r>
        <w:rPr>
          <w:i/>
          <w:iCs/>
        </w:rPr>
        <w:t>T</w:t>
      </w:r>
      <w:r>
        <w:rPr>
          <w:i/>
          <w:iCs/>
          <w:vertAlign w:val="subscript"/>
        </w:rPr>
        <w:t>in,rated</w:t>
      </w:r>
      <w:r>
        <w:sym w:font="Symbol" w:char="F02D"/>
      </w:r>
      <w:r>
        <w:rPr>
          <w:i/>
          <w:iCs/>
        </w:rPr>
        <w:t>T</w:t>
      </w:r>
      <w:r>
        <w:rPr>
          <w:i/>
          <w:iCs/>
          <w:vertAlign w:val="subscript"/>
        </w:rPr>
        <w:t>sup</w:t>
      </w:r>
      <w:r>
        <w:t>)</w:t>
      </w:r>
    </w:p>
    <w:p w:rsidR="009A4A85" w:rsidRDefault="009A4A85">
      <w:pPr>
        <w:pStyle w:val="BodyText"/>
        <w:ind w:left="1440"/>
      </w:pPr>
      <w:r>
        <w:rPr>
          <w:i/>
          <w:iCs/>
        </w:rPr>
        <w:t>SHR</w:t>
      </w:r>
      <w:r>
        <w:rPr>
          <w:i/>
          <w:iCs/>
          <w:vertAlign w:val="subscript"/>
        </w:rPr>
        <w:t>rated</w:t>
      </w:r>
      <w:r>
        <w:t>=</w:t>
      </w:r>
      <w:r>
        <w:rPr>
          <w:i/>
          <w:iCs/>
        </w:rPr>
        <w:sym w:font="Symbol" w:char="F044"/>
      </w:r>
      <w:r>
        <w:rPr>
          <w:i/>
          <w:iCs/>
        </w:rPr>
        <w:t>Qs</w:t>
      </w:r>
      <w:r>
        <w:rPr>
          <w:i/>
          <w:iCs/>
          <w:vertAlign w:val="subscript"/>
        </w:rPr>
        <w:t>rated,sup</w:t>
      </w:r>
      <w:r>
        <w:sym w:font="Symbol" w:char="F02F"/>
      </w:r>
      <w:r>
        <w:rPr>
          <w:i/>
          <w:iCs/>
        </w:rPr>
        <w:sym w:font="Symbol" w:char="F044"/>
      </w:r>
      <w:r>
        <w:rPr>
          <w:i/>
          <w:iCs/>
        </w:rPr>
        <w:t>h</w:t>
      </w:r>
      <w:r>
        <w:rPr>
          <w:vertAlign w:val="subscript"/>
        </w:rPr>
        <w:t>rated,sup</w:t>
      </w:r>
    </w:p>
    <w:p w:rsidR="009A4A85" w:rsidRDefault="009A4A85">
      <w:pPr>
        <w:pStyle w:val="Heading4"/>
      </w:pPr>
      <w:r>
        <w:t>Evaporative Condenser Air Volume Flow Rate</w:t>
      </w:r>
    </w:p>
    <w:p w:rsidR="009A4A85" w:rsidRDefault="009A4A85">
      <w:pPr>
        <w:pStyle w:val="BodyText"/>
      </w:pPr>
      <w:r>
        <w:t>The evaporative condenser air volume flow rate (m</w:t>
      </w:r>
      <w:r>
        <w:rPr>
          <w:vertAlign w:val="superscript"/>
        </w:rPr>
        <w:t>3</w:t>
      </w:r>
      <w:r>
        <w:t>/s) is set to 0.000114 m</w:t>
      </w:r>
      <w:r>
        <w:rPr>
          <w:vertAlign w:val="superscript"/>
        </w:rPr>
        <w:t>3</w:t>
      </w:r>
      <w:r>
        <w:t>/s per watt (850 cfm/ton) times the total rated cooling capacity.</w:t>
      </w:r>
    </w:p>
    <w:p w:rsidR="009A4A85" w:rsidRDefault="009A4A85">
      <w:pPr>
        <w:pStyle w:val="Heading4"/>
      </w:pPr>
      <w:r>
        <w:t>Evaporative Condenser Air Volume Flow Rate, Low Speed</w:t>
      </w:r>
    </w:p>
    <w:p w:rsidR="009A4A85" w:rsidRDefault="009A4A85">
      <w:pPr>
        <w:pStyle w:val="BodyText"/>
      </w:pPr>
      <w:r>
        <w:t>The evaporative condenser air volume flow rate, low speed (m</w:t>
      </w:r>
      <w:r>
        <w:rPr>
          <w:vertAlign w:val="superscript"/>
        </w:rPr>
        <w:t>3</w:t>
      </w:r>
      <w:r>
        <w:t>/s) is set to 1/3 times 0.000114 m</w:t>
      </w:r>
      <w:r>
        <w:rPr>
          <w:vertAlign w:val="superscript"/>
        </w:rPr>
        <w:t>3</w:t>
      </w:r>
      <w:r>
        <w:t>/s per watt (850 cfm/ton) times the total rated cooling capacity.</w:t>
      </w:r>
    </w:p>
    <w:p w:rsidR="009A4A85" w:rsidRDefault="009A4A85">
      <w:pPr>
        <w:pStyle w:val="Heading4"/>
      </w:pPr>
      <w:r>
        <w:t>Evaporative Condenser Pump Rated Power Consumption</w:t>
      </w:r>
    </w:p>
    <w:p w:rsidR="009A4A85" w:rsidRDefault="009A4A85">
      <w:pPr>
        <w:pStyle w:val="BodyText"/>
      </w:pPr>
      <w:r>
        <w:t>The evaporative condenser pump rated power consumption is set equal to the total cooling capacity times 0.004266 watts pump power per watt capacity (15 W/ton).</w:t>
      </w:r>
    </w:p>
    <w:p w:rsidR="009A4A85" w:rsidRDefault="009A4A85">
      <w:pPr>
        <w:pStyle w:val="Heading4"/>
      </w:pPr>
      <w:r>
        <w:t>Evaporative Condenser Pump Rated Power Consumption, Low Speed</w:t>
      </w:r>
    </w:p>
    <w:p w:rsidR="009A4A85" w:rsidRDefault="009A4A85">
      <w:pPr>
        <w:pStyle w:val="BodyText"/>
      </w:pPr>
      <w:r>
        <w:t>The evaporative condenser pump rated power consumption, low speed, is set equal to 1/3 times the total cooling capacity times 0.004266 watts pump power per watt capacity (15 W/ton).</w:t>
      </w:r>
    </w:p>
    <w:p w:rsidR="009A4A85" w:rsidRDefault="009A4A85">
      <w:pPr>
        <w:pStyle w:val="Heading4"/>
      </w:pPr>
      <w:r>
        <w:t>Rated Air Volume Flow Rate, low speed</w:t>
      </w:r>
    </w:p>
    <w:p w:rsidR="009A4A85" w:rsidRDefault="009A4A85">
      <w:pPr>
        <w:pStyle w:val="BodyText"/>
      </w:pPr>
      <w:r>
        <w:t>The rated air volume flow rate, low speed, is set equal to 1/3 times the full rated air volume flow rate.</w:t>
      </w:r>
    </w:p>
    <w:p w:rsidR="009A4A85" w:rsidRDefault="009A4A85">
      <w:pPr>
        <w:pStyle w:val="Heading4"/>
      </w:pPr>
      <w:r>
        <w:t>Rated Total Cooling Capacity, Low Speed</w:t>
      </w:r>
    </w:p>
    <w:p w:rsidR="009A4A85" w:rsidRDefault="009A4A85">
      <w:pPr>
        <w:pStyle w:val="BodyText"/>
      </w:pPr>
      <w:r>
        <w:t>The rated total cooling capacity, low speed, is set equal to 1/3 times the full rated total cooling capacity.</w:t>
      </w:r>
    </w:p>
    <w:p w:rsidR="009A4A85" w:rsidRDefault="009A4A85">
      <w:pPr>
        <w:pStyle w:val="Heading4"/>
      </w:pPr>
      <w:r>
        <w:lastRenderedPageBreak/>
        <w:t>Rated SHR, low speed</w:t>
      </w:r>
    </w:p>
    <w:p w:rsidR="009A4A85" w:rsidRDefault="009A4A85">
      <w:pPr>
        <w:pStyle w:val="BodyText"/>
      </w:pPr>
      <w:r>
        <w:t>The rated sensible heat ratio, low speed, is set equal to the full speed SHR.</w:t>
      </w:r>
    </w:p>
    <w:p w:rsidR="009A4A85" w:rsidRDefault="009A4A85">
      <w:pPr>
        <w:pStyle w:val="Heading4"/>
      </w:pPr>
      <w:r>
        <w:t>Resistive Defrost Heater Capacity</w:t>
      </w:r>
    </w:p>
    <w:p w:rsidR="009A4A85" w:rsidRDefault="009A4A85">
      <w:pPr>
        <w:pStyle w:val="BodyText"/>
      </w:pPr>
      <w:r>
        <w:t>For the heat pump the resistive defrost heat capacity is set equal to the cooling capacity.</w:t>
      </w:r>
    </w:p>
    <w:p w:rsidR="00D442A4" w:rsidRDefault="00D442A4" w:rsidP="00D442A4">
      <w:pPr>
        <w:pStyle w:val="Heading3"/>
      </w:pPr>
      <w:bookmarkStart w:id="406" w:name="_Toc163882080"/>
      <w:bookmarkStart w:id="407" w:name="_Toc351186625"/>
      <w:r>
        <w:t>DX MultiSpeed Coil Sizing</w:t>
      </w:r>
      <w:bookmarkEnd w:id="406"/>
      <w:bookmarkEnd w:id="407"/>
    </w:p>
    <w:p w:rsidR="00D442A4" w:rsidRDefault="00D442A4" w:rsidP="00D442A4">
      <w:pPr>
        <w:pStyle w:val="BodyText"/>
        <w:jc w:val="left"/>
      </w:pPr>
      <w:r>
        <w:t xml:space="preserve">The sizing calculations are done in subroutine </w:t>
      </w:r>
      <w:r>
        <w:rPr>
          <w:i/>
          <w:iCs/>
        </w:rPr>
        <w:t>SizeDXCoil</w:t>
      </w:r>
      <w:r>
        <w:t xml:space="preserve"> in module </w:t>
      </w:r>
      <w:r>
        <w:rPr>
          <w:i/>
          <w:iCs/>
        </w:rPr>
        <w:t>DXCoils</w:t>
      </w:r>
      <w:r>
        <w:t xml:space="preserve">. This section covers the sizing of the objects </w:t>
      </w:r>
    </w:p>
    <w:p w:rsidR="00D442A4" w:rsidRDefault="00B7497B" w:rsidP="000713C8">
      <w:pPr>
        <w:pStyle w:val="ListBullet"/>
      </w:pPr>
      <w:r>
        <w:t>Coil</w:t>
      </w:r>
      <w:r w:rsidR="00D442A4">
        <w:t>:</w:t>
      </w:r>
      <w:r>
        <w:t>Heating:</w:t>
      </w:r>
      <w:r w:rsidR="00D442A4">
        <w:t>DX:M</w:t>
      </w:r>
      <w:r>
        <w:t>ultiSpeed</w:t>
      </w:r>
    </w:p>
    <w:p w:rsidR="00D442A4" w:rsidRDefault="00A4228F" w:rsidP="000713C8">
      <w:pPr>
        <w:pStyle w:val="ListBullet"/>
      </w:pPr>
      <w:r>
        <w:t>Coil</w:t>
      </w:r>
      <w:r w:rsidR="00D442A4">
        <w:t>:</w:t>
      </w:r>
      <w:r>
        <w:t>Cooling:</w:t>
      </w:r>
      <w:r w:rsidR="00D442A4">
        <w:t>DX:</w:t>
      </w:r>
      <w:r w:rsidRPr="00A4228F">
        <w:t xml:space="preserve"> </w:t>
      </w:r>
      <w:r>
        <w:t>MultiSpeed</w:t>
      </w:r>
    </w:p>
    <w:p w:rsidR="00D442A4" w:rsidRDefault="00D442A4" w:rsidP="00D442A4">
      <w:pPr>
        <w:pStyle w:val="BodyText"/>
        <w:jc w:val="left"/>
      </w:pPr>
      <w:r>
        <w:t>The rated air volume flow rate, rated total cooling capacity, rated heating capacity, rated SHR, evaporative condenser air volume flow rate, evaporative condenser pump rated power consumption at the highest speed are sized in the same ways as DX Coil Sizing.</w:t>
      </w:r>
    </w:p>
    <w:p w:rsidR="00D442A4" w:rsidRDefault="00D442A4" w:rsidP="00D442A4">
      <w:pPr>
        <w:pStyle w:val="BodyText"/>
        <w:jc w:val="left"/>
      </w:pPr>
      <w:r>
        <w:t>After the sizes are determined at the highest speed, the sizes in the rest of speeds are assumed to</w:t>
      </w:r>
    </w:p>
    <w:p w:rsidR="00D442A4" w:rsidRDefault="00083A13" w:rsidP="00D442A4">
      <w:pPr>
        <w:pStyle w:val="BodyText"/>
        <w:keepNext/>
        <w:jc w:val="left"/>
      </w:pPr>
      <w:r>
        <w:rPr>
          <w:noProof/>
          <w:position w:val="-28"/>
        </w:rPr>
        <w:drawing>
          <wp:inline distT="0" distB="0" distL="0" distR="0" wp14:anchorId="6D5EA9AF" wp14:editId="63A08FA4">
            <wp:extent cx="2705100" cy="419100"/>
            <wp:effectExtent l="0" t="0" r="0" b="0"/>
            <wp:docPr id="1674" name="Picture 1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2705100" cy="419100"/>
                    </a:xfrm>
                    <a:prstGeom prst="rect">
                      <a:avLst/>
                    </a:prstGeom>
                    <a:noFill/>
                    <a:ln>
                      <a:noFill/>
                    </a:ln>
                  </pic:spPr>
                </pic:pic>
              </a:graphicData>
            </a:graphic>
          </wp:inline>
        </w:drawing>
      </w:r>
    </w:p>
    <w:p w:rsidR="00D442A4" w:rsidRDefault="00D442A4" w:rsidP="00D442A4">
      <w:pPr>
        <w:pStyle w:val="BodyText"/>
        <w:jc w:val="left"/>
      </w:pPr>
      <w:r>
        <w:t>where</w:t>
      </w:r>
    </w:p>
    <w:p w:rsidR="00D442A4" w:rsidRDefault="00D442A4" w:rsidP="00D442A4">
      <w:pPr>
        <w:pStyle w:val="BodyText"/>
        <w:jc w:val="left"/>
      </w:pPr>
      <w:r>
        <w:t>Value</w:t>
      </w:r>
      <w:r w:rsidRPr="00437F39">
        <w:rPr>
          <w:vertAlign w:val="subscript"/>
        </w:rPr>
        <w:t>n</w:t>
      </w:r>
      <w:r>
        <w:tab/>
        <w:t>= Any autosizable variable at Speed n, except SHR</w:t>
      </w:r>
    </w:p>
    <w:p w:rsidR="00D442A4" w:rsidRDefault="00D442A4" w:rsidP="00D442A4">
      <w:pPr>
        <w:pStyle w:val="BodyText"/>
        <w:jc w:val="left"/>
        <w:rPr>
          <w:vertAlign w:val="subscript"/>
        </w:rPr>
      </w:pPr>
      <w:r>
        <w:t>SHR</w:t>
      </w:r>
      <w:r w:rsidRPr="00437F39">
        <w:rPr>
          <w:vertAlign w:val="subscript"/>
        </w:rPr>
        <w:t>n</w:t>
      </w:r>
      <w:r>
        <w:t xml:space="preserve"> = SHR</w:t>
      </w:r>
      <w:r w:rsidRPr="00437F39">
        <w:rPr>
          <w:vertAlign w:val="subscript"/>
        </w:rPr>
        <w:t>NumberOfSpeed</w:t>
      </w:r>
    </w:p>
    <w:p w:rsidR="00D442A4" w:rsidRDefault="00D442A4" w:rsidP="00D442A4">
      <w:pPr>
        <w:pStyle w:val="BodyText"/>
        <w:jc w:val="left"/>
      </w:pPr>
      <w:r>
        <w:t>n</w:t>
      </w:r>
      <w:r>
        <w:tab/>
        <w:t>= Speed Index number from 1 to NumberOfSpeed-1</w:t>
      </w:r>
    </w:p>
    <w:p w:rsidR="00D442A4" w:rsidRPr="00437F39" w:rsidRDefault="00D442A4" w:rsidP="00D442A4">
      <w:pPr>
        <w:pStyle w:val="BodyText"/>
        <w:jc w:val="left"/>
      </w:pPr>
      <w:r>
        <w:t>NumberOfSpeed</w:t>
      </w:r>
      <w:r>
        <w:tab/>
        <w:t>= The highest speed number</w:t>
      </w:r>
    </w:p>
    <w:p w:rsidR="00502EA1" w:rsidRPr="00271482" w:rsidRDefault="00502EA1" w:rsidP="00502EA1">
      <w:pPr>
        <w:pStyle w:val="Heading3"/>
      </w:pPr>
      <w:bookmarkStart w:id="408" w:name="_Toc335221874"/>
      <w:bookmarkStart w:id="409" w:name="_Toc351186626"/>
      <w:r>
        <w:t>Coil:Cooling:DX</w:t>
      </w:r>
      <w:r w:rsidRPr="00271482">
        <w:t>:</w:t>
      </w:r>
      <w:r>
        <w:t>VariableSpeed Sizing</w:t>
      </w:r>
      <w:bookmarkEnd w:id="408"/>
      <w:bookmarkEnd w:id="409"/>
    </w:p>
    <w:p w:rsidR="00502EA1" w:rsidRPr="000302C7" w:rsidRDefault="00502EA1" w:rsidP="00502EA1">
      <w:pPr>
        <w:jc w:val="both"/>
      </w:pPr>
      <w:r w:rsidRPr="000302C7">
        <w:t xml:space="preserve">For the variable-speed DX cooling coil, we specify a nominal speed level. During the sizing calculation, the Rated Total Cooling Capacity at the </w:t>
      </w:r>
      <w:r>
        <w:t>Selected Nominal Speed Level is</w:t>
      </w:r>
      <w:r w:rsidRPr="000302C7">
        <w:t xml:space="preserve"> determined in the same way as the Coil:Cooling:DX:SingleSpeed object. </w:t>
      </w:r>
      <w:r>
        <w:t xml:space="preserve">If the user chooses to autosize </w:t>
      </w:r>
      <w:r w:rsidRPr="000302C7">
        <w:t xml:space="preserve">the Rated Air Volume Flow Rate, </w:t>
      </w:r>
      <w:r>
        <w:t xml:space="preserve">the flow rate, as compared to the </w:t>
      </w:r>
      <w:r w:rsidRPr="000302C7">
        <w:t>Rated Total Cooling Capacity</w:t>
      </w:r>
      <w:r>
        <w:t xml:space="preserve">, is sized to have the same ratio as the air volume flow rate to the total cooling capacity at the nominal speed, of the Reference Unit. </w:t>
      </w:r>
      <w:r w:rsidRPr="000302C7">
        <w:t>The sensible heat transfer rate is not allowed for auto-sizing, instead, it is a function of the rated air flow, rated total cooling capacity and the Reference Unit SHR at the nominal speed level. The default nominal speed level is the highest speed. However, the model allows the user to select a nominal speed level rather than the highest.</w:t>
      </w:r>
    </w:p>
    <w:p w:rsidR="00502EA1" w:rsidRPr="00271482" w:rsidRDefault="00502EA1" w:rsidP="00502EA1">
      <w:pPr>
        <w:autoSpaceDE w:val="0"/>
        <w:autoSpaceDN w:val="0"/>
        <w:adjustRightInd w:val="0"/>
        <w:rPr>
          <w:rFonts w:cs="Arial"/>
          <w:b/>
          <w:bCs/>
          <w:i/>
          <w:iCs/>
        </w:rPr>
      </w:pPr>
      <w:r>
        <w:rPr>
          <w:rFonts w:cs="Arial"/>
          <w:b/>
          <w:bCs/>
          <w:i/>
          <w:iCs/>
        </w:rPr>
        <w:t>Rated Total Cooling</w:t>
      </w:r>
      <w:r w:rsidRPr="00271482">
        <w:rPr>
          <w:rFonts w:cs="Arial"/>
          <w:b/>
          <w:bCs/>
          <w:i/>
          <w:iCs/>
        </w:rPr>
        <w:t xml:space="preserve"> Capacity</w:t>
      </w:r>
    </w:p>
    <w:p w:rsidR="00502EA1" w:rsidRDefault="00502EA1" w:rsidP="00502EA1">
      <w:pPr>
        <w:autoSpaceDE w:val="0"/>
        <w:autoSpaceDN w:val="0"/>
        <w:adjustRightInd w:val="0"/>
        <w:jc w:val="both"/>
        <w:rPr>
          <w:rFonts w:cs="Arial"/>
        </w:rPr>
      </w:pPr>
      <w:r w:rsidRPr="00846E7C">
        <w:rPr>
          <w:rFonts w:cs="Arial"/>
        </w:rPr>
        <w:t>The calculation for coil operating temperatures (inlet and outlet) are identical to that done for</w:t>
      </w:r>
      <w:r>
        <w:rPr>
          <w:rFonts w:cs="Arial"/>
        </w:rPr>
        <w:t xml:space="preserve"> </w:t>
      </w:r>
      <w:r w:rsidRPr="000302C7">
        <w:t>Coil:Cooling:DX:SingleSpeed</w:t>
      </w:r>
      <w:r>
        <w:rPr>
          <w:rFonts w:cs="Arial"/>
        </w:rPr>
        <w:t xml:space="preserve">. </w:t>
      </w:r>
      <w:r w:rsidRPr="00846E7C">
        <w:rPr>
          <w:rFonts w:cs="Arial"/>
        </w:rPr>
        <w:t>The</w:t>
      </w:r>
      <w:r>
        <w:rPr>
          <w:rFonts w:cs="Arial"/>
        </w:rPr>
        <w:t xml:space="preserve"> </w:t>
      </w:r>
      <w:r w:rsidRPr="00846E7C">
        <w:rPr>
          <w:rFonts w:cs="Arial"/>
        </w:rPr>
        <w:t>calculation</w:t>
      </w:r>
      <w:r>
        <w:rPr>
          <w:rFonts w:cs="Arial"/>
        </w:rPr>
        <w:t>s for air enthalpy are similar</w:t>
      </w:r>
      <w:r w:rsidRPr="00846E7C">
        <w:rPr>
          <w:rFonts w:cs="Arial"/>
        </w:rPr>
        <w:t xml:space="preserve"> to that done for </w:t>
      </w:r>
      <w:r w:rsidRPr="000302C7">
        <w:t>Coil:Cooling:DX:SingleSpeed</w:t>
      </w:r>
      <w:r>
        <w:rPr>
          <w:rFonts w:cs="Arial"/>
          <w:i/>
          <w:iCs/>
        </w:rPr>
        <w:t xml:space="preserve">. </w:t>
      </w:r>
      <w:r w:rsidRPr="004E2AAD">
        <w:rPr>
          <w:rFonts w:cs="Arial"/>
          <w:iCs/>
        </w:rPr>
        <w:t xml:space="preserve">The </w:t>
      </w:r>
      <w:r>
        <w:rPr>
          <w:rFonts w:cs="Arial"/>
          <w:iCs/>
        </w:rPr>
        <w:t>difference is in calculating the total cooling capacity temperature modifier function at the selected nominal speed level</w:t>
      </w:r>
      <w:r>
        <w:rPr>
          <w:rFonts w:cs="Arial"/>
        </w:rPr>
        <w:t xml:space="preserve">, as below: </w:t>
      </w:r>
    </w:p>
    <w:p w:rsidR="00502EA1" w:rsidRPr="004D2654" w:rsidRDefault="00502EA1" w:rsidP="00502EA1">
      <w:pPr>
        <w:pStyle w:val="EquationLong"/>
        <w:rPr>
          <w:rFonts w:cs="Arial"/>
        </w:rPr>
      </w:pPr>
      <w:r w:rsidRPr="00085DD2">
        <w:object w:dxaOrig="8700" w:dyaOrig="400">
          <v:shape id="_x0000_i1054" type="#_x0000_t75" style="width:434.9pt;height:20.4pt" o:ole="">
            <v:imagedata r:id="rId113" o:title=""/>
          </v:shape>
          <o:OLEObject Type="Embed" ProgID="Equation.DSMT4" ShapeID="_x0000_i1054" DrawAspect="Content" ObjectID="_1488108430" r:id="rId114"/>
        </w:object>
      </w:r>
    </w:p>
    <w:p w:rsidR="00502EA1" w:rsidRPr="00971BF9" w:rsidRDefault="00502EA1" w:rsidP="00502EA1">
      <w:pPr>
        <w:tabs>
          <w:tab w:val="num" w:pos="-2340"/>
        </w:tabs>
        <w:autoSpaceDE w:val="0"/>
        <w:autoSpaceDN w:val="0"/>
        <w:adjustRightInd w:val="0"/>
        <w:jc w:val="both"/>
        <w:rPr>
          <w:rFonts w:cs="Arial"/>
        </w:rPr>
      </w:pPr>
      <w:r w:rsidRPr="00971BF9">
        <w:rPr>
          <w:rFonts w:cs="Arial"/>
        </w:rPr>
        <w:t>where</w:t>
      </w:r>
    </w:p>
    <w:p w:rsidR="00502EA1" w:rsidRPr="0099467E" w:rsidRDefault="00502EA1" w:rsidP="00502EA1">
      <w:pPr>
        <w:tabs>
          <w:tab w:val="num" w:pos="-2340"/>
        </w:tabs>
        <w:autoSpaceDE w:val="0"/>
        <w:autoSpaceDN w:val="0"/>
        <w:adjustRightInd w:val="0"/>
        <w:jc w:val="both"/>
        <w:rPr>
          <w:lang w:val="x-none" w:eastAsia="x-none"/>
        </w:rPr>
      </w:pPr>
      <w:r>
        <w:rPr>
          <w:lang w:eastAsia="x-none"/>
        </w:rPr>
        <w:t>WB</w:t>
      </w:r>
      <w:r>
        <w:rPr>
          <w:vertAlign w:val="subscript"/>
          <w:lang w:eastAsia="x-none"/>
        </w:rPr>
        <w:t>i</w:t>
      </w:r>
      <w:r>
        <w:rPr>
          <w:lang w:val="x-none" w:eastAsia="x-none"/>
        </w:rPr>
        <w:t xml:space="preserve"> = </w:t>
      </w:r>
      <w:r>
        <w:rPr>
          <w:lang w:eastAsia="x-none"/>
        </w:rPr>
        <w:t>wet</w:t>
      </w:r>
      <w:r w:rsidRPr="0099467E">
        <w:rPr>
          <w:lang w:val="x-none" w:eastAsia="x-none"/>
        </w:rPr>
        <w:t>-bulb temperature</w:t>
      </w:r>
      <w:r>
        <w:rPr>
          <w:lang w:val="x-none" w:eastAsia="x-none"/>
        </w:rPr>
        <w:t xml:space="preserve"> of the air entering the </w:t>
      </w:r>
      <w:r>
        <w:rPr>
          <w:lang w:eastAsia="x-none"/>
        </w:rPr>
        <w:t>cooling</w:t>
      </w:r>
      <w:r w:rsidRPr="0099467E">
        <w:rPr>
          <w:lang w:val="x-none" w:eastAsia="x-none"/>
        </w:rPr>
        <w:t xml:space="preserve"> coil, °C</w:t>
      </w:r>
    </w:p>
    <w:p w:rsidR="00502EA1" w:rsidRPr="0099467E" w:rsidRDefault="00502EA1" w:rsidP="00502EA1">
      <w:pPr>
        <w:tabs>
          <w:tab w:val="num" w:pos="-2340"/>
        </w:tabs>
        <w:autoSpaceDE w:val="0"/>
        <w:autoSpaceDN w:val="0"/>
        <w:adjustRightInd w:val="0"/>
        <w:jc w:val="both"/>
        <w:rPr>
          <w:lang w:val="x-none" w:eastAsia="x-none"/>
        </w:rPr>
      </w:pPr>
      <w:r>
        <w:rPr>
          <w:lang w:eastAsia="x-none"/>
        </w:rPr>
        <w:t>DB</w:t>
      </w:r>
      <w:r>
        <w:rPr>
          <w:vertAlign w:val="subscript"/>
          <w:lang w:eastAsia="x-none"/>
        </w:rPr>
        <w:t>o</w:t>
      </w:r>
      <w:r>
        <w:rPr>
          <w:lang w:val="x-none" w:eastAsia="x-none"/>
        </w:rPr>
        <w:t xml:space="preserve"> = </w:t>
      </w:r>
      <w:r>
        <w:rPr>
          <w:lang w:eastAsia="x-none"/>
        </w:rPr>
        <w:t>condenser entering air</w:t>
      </w:r>
      <w:r w:rsidRPr="0099467E">
        <w:rPr>
          <w:lang w:val="x-none" w:eastAsia="x-none"/>
        </w:rPr>
        <w:t xml:space="preserve"> temperature, °C</w:t>
      </w:r>
    </w:p>
    <w:p w:rsidR="00502EA1" w:rsidRDefault="00502EA1" w:rsidP="00502EA1">
      <w:pPr>
        <w:tabs>
          <w:tab w:val="num" w:pos="-2340"/>
        </w:tabs>
        <w:jc w:val="both"/>
        <w:rPr>
          <w:lang w:eastAsia="x-none"/>
        </w:rPr>
      </w:pPr>
      <w:r w:rsidRPr="0099467E">
        <w:rPr>
          <w:lang w:val="x-none" w:eastAsia="x-none"/>
        </w:rPr>
        <w:t>a-f = regression curve</w:t>
      </w:r>
      <w:r>
        <w:rPr>
          <w:lang w:eastAsia="x-none"/>
        </w:rPr>
        <w:t>-</w:t>
      </w:r>
      <w:r w:rsidRPr="0099467E">
        <w:rPr>
          <w:lang w:val="x-none" w:eastAsia="x-none"/>
        </w:rPr>
        <w:t>fit coefficients</w:t>
      </w:r>
      <w:r>
        <w:rPr>
          <w:lang w:eastAsia="x-none"/>
        </w:rPr>
        <w:t>.</w:t>
      </w:r>
    </w:p>
    <w:p w:rsidR="00502EA1" w:rsidRDefault="00502EA1" w:rsidP="00502EA1">
      <w:pPr>
        <w:autoSpaceDE w:val="0"/>
        <w:autoSpaceDN w:val="0"/>
        <w:adjustRightInd w:val="0"/>
        <w:jc w:val="both"/>
        <w:rPr>
          <w:rFonts w:cs="Arial"/>
        </w:rPr>
      </w:pPr>
      <w:r w:rsidRPr="00846E7C">
        <w:rPr>
          <w:rFonts w:cs="Arial"/>
        </w:rPr>
        <w:t>If the entering</w:t>
      </w:r>
      <w:r>
        <w:rPr>
          <w:rFonts w:cs="Arial"/>
        </w:rPr>
        <w:t xml:space="preserve"> </w:t>
      </w:r>
      <w:r w:rsidRPr="00846E7C">
        <w:rPr>
          <w:rFonts w:cs="Arial"/>
        </w:rPr>
        <w:t>air enthalpy is less than the exiting air enthalpy, a reference value of 48,000 J/kg is used as</w:t>
      </w:r>
      <w:r>
        <w:rPr>
          <w:rFonts w:cs="Arial"/>
        </w:rPr>
        <w:t xml:space="preserve"> </w:t>
      </w:r>
      <w:r w:rsidRPr="00846E7C">
        <w:rPr>
          <w:rFonts w:cs="Arial"/>
        </w:rPr>
        <w:t xml:space="preserve">the entering air enthalpy. If the </w:t>
      </w:r>
      <w:r w:rsidRPr="00243011">
        <w:rPr>
          <w:rFonts w:cs="Arial"/>
          <w:i/>
        </w:rPr>
        <w:t>TotCapTempModFac</w:t>
      </w:r>
      <w:r w:rsidRPr="00846E7C">
        <w:rPr>
          <w:rFonts w:cs="Arial"/>
        </w:rPr>
        <w:t xml:space="preserve"> calculation above yields 0 as the result,</w:t>
      </w:r>
      <w:r>
        <w:rPr>
          <w:rFonts w:cs="Arial"/>
        </w:rPr>
        <w:t xml:space="preserve"> </w:t>
      </w:r>
      <w:r w:rsidRPr="00846E7C">
        <w:rPr>
          <w:rFonts w:cs="Arial"/>
        </w:rPr>
        <w:t>a value of 1 is used in the foll</w:t>
      </w:r>
      <w:r>
        <w:rPr>
          <w:rFonts w:cs="Arial"/>
        </w:rPr>
        <w:t>owing calculation. If the rated</w:t>
      </w:r>
      <w:r w:rsidRPr="00846E7C">
        <w:rPr>
          <w:rFonts w:cs="Arial"/>
        </w:rPr>
        <w:t xml:space="preserve"> air mass flow rate </w:t>
      </w:r>
      <w:r w:rsidRPr="00846E7C">
        <w:rPr>
          <w:rFonts w:cs="Arial"/>
        </w:rPr>
        <w:lastRenderedPageBreak/>
        <w:t>is determined</w:t>
      </w:r>
      <w:r>
        <w:rPr>
          <w:rFonts w:cs="Arial"/>
        </w:rPr>
        <w:t xml:space="preserve"> </w:t>
      </w:r>
      <w:r w:rsidRPr="00846E7C">
        <w:rPr>
          <w:rFonts w:cs="Arial"/>
        </w:rPr>
        <w:t>to be less than a very small flow value (0.001 kg/s) or the capacity calculated here is less</w:t>
      </w:r>
      <w:r>
        <w:rPr>
          <w:rFonts w:cs="Arial"/>
        </w:rPr>
        <w:t xml:space="preserve"> </w:t>
      </w:r>
      <w:r w:rsidRPr="00846E7C">
        <w:rPr>
          <w:rFonts w:cs="Arial"/>
        </w:rPr>
        <w:t>than 0, the coil total cooling capacity is set equal to 0.</w:t>
      </w:r>
    </w:p>
    <w:p w:rsidR="00502EA1" w:rsidRPr="00FF17B8" w:rsidRDefault="00502EA1" w:rsidP="00502EA1">
      <w:pPr>
        <w:autoSpaceDE w:val="0"/>
        <w:autoSpaceDN w:val="0"/>
        <w:adjustRightInd w:val="0"/>
        <w:jc w:val="both"/>
        <w:rPr>
          <w:rFonts w:cs="Arial"/>
          <w:i/>
        </w:rPr>
      </w:pPr>
      <w:r w:rsidRPr="00FF17B8">
        <w:rPr>
          <w:rFonts w:cs="Arial"/>
          <w:i/>
        </w:rPr>
        <w:t>If H</w:t>
      </w:r>
      <w:r w:rsidRPr="00FF17B8">
        <w:rPr>
          <w:rFonts w:cs="Arial"/>
          <w:i/>
          <w:vertAlign w:val="subscript"/>
        </w:rPr>
        <w:t>in</w:t>
      </w:r>
      <w:r w:rsidRPr="00FF17B8">
        <w:rPr>
          <w:rFonts w:cs="Arial"/>
          <w:i/>
        </w:rPr>
        <w:t xml:space="preserve"> &gt; H</w:t>
      </w:r>
      <w:r w:rsidRPr="00FF17B8">
        <w:rPr>
          <w:rFonts w:cs="Arial"/>
          <w:i/>
          <w:vertAlign w:val="subscript"/>
        </w:rPr>
        <w:t>out</w:t>
      </w:r>
      <w:r w:rsidRPr="00FF17B8">
        <w:rPr>
          <w:rFonts w:cs="Arial"/>
          <w:i/>
        </w:rPr>
        <w:t xml:space="preserve"> Then</w:t>
      </w:r>
    </w:p>
    <w:p w:rsidR="00502EA1" w:rsidRPr="00FF17B8" w:rsidRDefault="00502EA1" w:rsidP="00502EA1">
      <w:pPr>
        <w:pStyle w:val="Equation"/>
        <w:rPr>
          <w:rFonts w:cs="Arial"/>
        </w:rPr>
      </w:pPr>
      <w:r w:rsidRPr="00085DD2">
        <w:object w:dxaOrig="6380" w:dyaOrig="400">
          <v:shape id="_x0000_i1055" type="#_x0000_t75" style="width:318.8pt;height:20.4pt" o:ole="">
            <v:imagedata r:id="rId115" o:title=""/>
          </v:shape>
          <o:OLEObject Type="Embed" ProgID="Equation.DSMT4" ShapeID="_x0000_i1055" DrawAspect="Content" ObjectID="_1488108431" r:id="rId116"/>
        </w:object>
      </w:r>
    </w:p>
    <w:p w:rsidR="00502EA1" w:rsidRPr="00FF17B8" w:rsidRDefault="00502EA1" w:rsidP="00502EA1">
      <w:pPr>
        <w:autoSpaceDE w:val="0"/>
        <w:autoSpaceDN w:val="0"/>
        <w:adjustRightInd w:val="0"/>
        <w:jc w:val="both"/>
        <w:rPr>
          <w:rFonts w:cs="Arial"/>
          <w:i/>
        </w:rPr>
      </w:pPr>
      <w:r w:rsidRPr="00FF17B8">
        <w:rPr>
          <w:rFonts w:cs="Arial"/>
          <w:i/>
        </w:rPr>
        <w:t>El</w:t>
      </w:r>
      <w:r>
        <w:rPr>
          <w:rFonts w:cs="Arial"/>
          <w:i/>
        </w:rPr>
        <w:t>se</w:t>
      </w:r>
    </w:p>
    <w:p w:rsidR="00502EA1" w:rsidRPr="00FF17B8" w:rsidRDefault="00502EA1" w:rsidP="00502EA1">
      <w:pPr>
        <w:pStyle w:val="Equation"/>
        <w:rPr>
          <w:rFonts w:cs="Arial"/>
        </w:rPr>
      </w:pPr>
      <w:r w:rsidRPr="00085DD2">
        <w:object w:dxaOrig="6640" w:dyaOrig="400">
          <v:shape id="_x0000_i1056" type="#_x0000_t75" style="width:332.55pt;height:20.4pt" o:ole="">
            <v:imagedata r:id="rId117" o:title=""/>
          </v:shape>
          <o:OLEObject Type="Embed" ProgID="Equation.DSMT4" ShapeID="_x0000_i1056" DrawAspect="Content" ObjectID="_1488108432" r:id="rId118"/>
        </w:object>
      </w:r>
    </w:p>
    <w:p w:rsidR="00502EA1" w:rsidRPr="00FF17B8" w:rsidRDefault="00502EA1" w:rsidP="00502EA1">
      <w:pPr>
        <w:autoSpaceDE w:val="0"/>
        <w:autoSpaceDN w:val="0"/>
        <w:adjustRightInd w:val="0"/>
        <w:jc w:val="both"/>
        <w:rPr>
          <w:rFonts w:cs="Arial"/>
          <w:i/>
        </w:rPr>
      </w:pPr>
      <w:r w:rsidRPr="00FF17B8">
        <w:rPr>
          <w:rFonts w:cs="Arial"/>
          <w:i/>
        </w:rPr>
        <w:t>End If</w:t>
      </w:r>
    </w:p>
    <w:p w:rsidR="00502EA1" w:rsidRDefault="00502EA1" w:rsidP="00502EA1">
      <w:pPr>
        <w:jc w:val="both"/>
      </w:pPr>
      <w:r>
        <w:t xml:space="preserve">The other sizing procedures, e.g. evaporative condenser pump, etc., are the same as </w:t>
      </w:r>
      <w:r w:rsidRPr="000302C7">
        <w:t>Coil:Cooling:DX:SingleSpeed</w:t>
      </w:r>
      <w:r>
        <w:t>.</w:t>
      </w:r>
    </w:p>
    <w:p w:rsidR="00502EA1" w:rsidRPr="00271482" w:rsidRDefault="00502EA1" w:rsidP="00502EA1">
      <w:pPr>
        <w:pStyle w:val="Heading3"/>
      </w:pPr>
      <w:bookmarkStart w:id="410" w:name="_Toc335221875"/>
      <w:bookmarkStart w:id="411" w:name="_Toc351186627"/>
      <w:r w:rsidRPr="00271482">
        <w:t>Coil:Heating:</w:t>
      </w:r>
      <w:r>
        <w:t>DX</w:t>
      </w:r>
      <w:r w:rsidRPr="00271482">
        <w:t>:</w:t>
      </w:r>
      <w:r>
        <w:t>VariableSpeed Sizing</w:t>
      </w:r>
      <w:bookmarkEnd w:id="410"/>
      <w:bookmarkEnd w:id="411"/>
    </w:p>
    <w:p w:rsidR="00502EA1" w:rsidRDefault="00502EA1" w:rsidP="00502EA1">
      <w:pPr>
        <w:jc w:val="both"/>
      </w:pPr>
      <w:r w:rsidRPr="007862E0">
        <w:rPr>
          <w:rFonts w:cs="Arial"/>
        </w:rPr>
        <w:t>For the variable-speed DX heating coil, we specify a nominal speed level.</w:t>
      </w:r>
      <w:r>
        <w:rPr>
          <w:rFonts w:cs="Arial"/>
        </w:rPr>
        <w:t xml:space="preserve"> During the sizing calculation</w:t>
      </w:r>
      <w:r w:rsidRPr="007862E0">
        <w:rPr>
          <w:rFonts w:cs="Arial"/>
        </w:rPr>
        <w:t xml:space="preserve">, the Rated Heating Capacity at the Selected Nominal Speed Level should be the same as the total cooling capacity of its corresponding cooling coil, which has to be sized first. The default nominal speed level will be the highest speed. However, the model allows the user to select a nominal speed level rather than the highest. </w:t>
      </w:r>
      <w:r>
        <w:t xml:space="preserve">If the user chooses to autosize </w:t>
      </w:r>
      <w:r w:rsidRPr="000302C7">
        <w:t xml:space="preserve">the Rated Air Volume Flow Rate, </w:t>
      </w:r>
      <w:r>
        <w:t xml:space="preserve">the flow rate, as compared to the </w:t>
      </w:r>
      <w:r w:rsidRPr="000302C7">
        <w:t xml:space="preserve">Rated </w:t>
      </w:r>
      <w:r>
        <w:t>Heating</w:t>
      </w:r>
      <w:r w:rsidRPr="000302C7">
        <w:t xml:space="preserve"> Capacity</w:t>
      </w:r>
      <w:r>
        <w:t>, is sized to have the same ratio as the air volume flow rate to the heating capacity at the nominal speed, of the Reference Unit. The other sizing procedures are the same as Coil:Heating</w:t>
      </w:r>
      <w:r w:rsidRPr="000302C7">
        <w:t>:DX:SingleSpeed</w:t>
      </w:r>
      <w:r>
        <w:t>.</w:t>
      </w:r>
    </w:p>
    <w:p w:rsidR="009A4A85" w:rsidRDefault="009A4A85">
      <w:pPr>
        <w:pStyle w:val="Heading3"/>
      </w:pPr>
      <w:bookmarkStart w:id="412" w:name="_Toc351186628"/>
      <w:r>
        <w:t>Pump Sizing</w:t>
      </w:r>
      <w:bookmarkEnd w:id="412"/>
    </w:p>
    <w:p w:rsidR="009A4A85" w:rsidRDefault="009A4A85">
      <w:pPr>
        <w:pStyle w:val="BodyText"/>
      </w:pPr>
      <w:r>
        <w:t>The loop pumps’ autosizable inputs are nominal volumetric flow rate and nominal power consumption. We have</w:t>
      </w:r>
    </w:p>
    <w:p w:rsidR="009A4A85" w:rsidRDefault="009A4A85">
      <w:pPr>
        <w:pStyle w:val="BodyText"/>
        <w:ind w:left="1440"/>
      </w:pPr>
      <w:r>
        <w:rPr>
          <w:i/>
          <w:iCs/>
        </w:rPr>
        <w:t>Eff</w:t>
      </w:r>
      <w:r>
        <w:rPr>
          <w:i/>
          <w:iCs/>
          <w:vertAlign w:val="subscript"/>
        </w:rPr>
        <w:t>tot</w:t>
      </w:r>
      <w:r>
        <w:t>=</w:t>
      </w:r>
      <w:r>
        <w:rPr>
          <w:i/>
          <w:iCs/>
        </w:rPr>
        <w:t>Eff</w:t>
      </w:r>
      <w:r>
        <w:rPr>
          <w:i/>
          <w:iCs/>
          <w:vertAlign w:val="subscript"/>
        </w:rPr>
        <w:t>mot</w:t>
      </w:r>
      <w:r>
        <w:sym w:font="Symbol" w:char="F0B7"/>
      </w:r>
      <w:r>
        <w:rPr>
          <w:i/>
          <w:iCs/>
        </w:rPr>
        <w:t>Eff</w:t>
      </w:r>
      <w:r>
        <w:rPr>
          <w:i/>
          <w:iCs/>
          <w:vertAlign w:val="subscript"/>
        </w:rPr>
        <w:t>impeller</w:t>
      </w:r>
    </w:p>
    <w:p w:rsidR="009A4A85" w:rsidRDefault="009A4A85">
      <w:pPr>
        <w:pStyle w:val="BodyText"/>
      </w:pPr>
      <w:r>
        <w:t>The motor efficiency is an input. Since we need the total efficiency to calculate the nominal power consumption we assume an impeller efficiency of 0,78 for purposes of sizing.</w:t>
      </w:r>
    </w:p>
    <w:p w:rsidR="009A4A85" w:rsidRDefault="009A4A85">
      <w:pPr>
        <w:pStyle w:val="Heading4"/>
      </w:pPr>
      <w:r>
        <w:t>Rated Volumetric Flow Rate</w:t>
      </w:r>
    </w:p>
    <w:p w:rsidR="009A4A85" w:rsidRDefault="009A4A85">
      <w:pPr>
        <w:pStyle w:val="BodyText"/>
      </w:pPr>
      <w:r>
        <w:t>This is just set equal to the design loop demand obtained from summing the needs of the components on the demand side of the loop.</w:t>
      </w:r>
    </w:p>
    <w:p w:rsidR="009A4A85" w:rsidRDefault="009A4A85">
      <w:pPr>
        <w:pStyle w:val="Heading4"/>
      </w:pPr>
      <w:r>
        <w:t>Rated Power Consumption</w:t>
      </w:r>
    </w:p>
    <w:p w:rsidR="009A4A85" w:rsidRDefault="00083A13">
      <w:pPr>
        <w:pStyle w:val="BodyText"/>
        <w:ind w:left="1440"/>
      </w:pPr>
      <w:r>
        <w:rPr>
          <w:noProof/>
          <w:position w:val="-10"/>
        </w:rPr>
        <w:drawing>
          <wp:inline distT="0" distB="0" distL="0" distR="0" wp14:anchorId="21B3642A" wp14:editId="7A167413">
            <wp:extent cx="1381125" cy="228600"/>
            <wp:effectExtent l="0" t="0" r="9525" b="0"/>
            <wp:docPr id="1675" name="Picture 1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1381125" cy="228600"/>
                    </a:xfrm>
                    <a:prstGeom prst="rect">
                      <a:avLst/>
                    </a:prstGeom>
                    <a:noFill/>
                    <a:ln>
                      <a:noFill/>
                    </a:ln>
                  </pic:spPr>
                </pic:pic>
              </a:graphicData>
            </a:graphic>
          </wp:inline>
        </w:drawing>
      </w:r>
    </w:p>
    <w:p w:rsidR="009A4A85" w:rsidRDefault="009A4A85">
      <w:pPr>
        <w:pStyle w:val="BodyText"/>
      </w:pPr>
      <w:r>
        <w:rPr>
          <w:i/>
          <w:iCs/>
        </w:rPr>
        <w:t>H</w:t>
      </w:r>
      <w:r>
        <w:rPr>
          <w:i/>
          <w:iCs/>
          <w:vertAlign w:val="subscript"/>
        </w:rPr>
        <w:t>nom</w:t>
      </w:r>
      <w:r>
        <w:t>, the nominal head, is an input.</w:t>
      </w:r>
    </w:p>
    <w:p w:rsidR="009A4A85" w:rsidRDefault="009A4A85">
      <w:pPr>
        <w:pStyle w:val="Heading3"/>
      </w:pPr>
      <w:bookmarkStart w:id="413" w:name="_Toc351186629"/>
      <w:r>
        <w:t>Electric Chiller Sizing</w:t>
      </w:r>
      <w:bookmarkEnd w:id="413"/>
    </w:p>
    <w:p w:rsidR="009A4A85" w:rsidRDefault="009A4A85">
      <w:pPr>
        <w:pStyle w:val="BodyText"/>
      </w:pPr>
      <w:r>
        <w:t>Generally chillers will need nominal cooling capacity, evaporator flow rate and condenser flow rate. All 3 quantities can be straightforwardly obtained using the user specified loop sizing data and the loop design flow rates.</w:t>
      </w:r>
    </w:p>
    <w:p w:rsidR="009A4A85" w:rsidRDefault="009A4A85">
      <w:pPr>
        <w:pStyle w:val="BodyText"/>
      </w:pPr>
      <w:r>
        <w:t>All chillers on a loop are sized to meet the full loop load. If there are multiple chillers on a loop that call for autosizing, they will all be assigned the same cooling capacity and evaporator flow rate.</w:t>
      </w:r>
    </w:p>
    <w:p w:rsidR="009A4A85" w:rsidRDefault="009A4A85">
      <w:pPr>
        <w:pStyle w:val="Heading4"/>
      </w:pPr>
      <w:r>
        <w:t>Nominal Cooling Capacity</w:t>
      </w:r>
    </w:p>
    <w:p w:rsidR="009A4A85" w:rsidRDefault="00083A13">
      <w:pPr>
        <w:pStyle w:val="BodyText"/>
        <w:ind w:left="1440"/>
      </w:pPr>
      <w:r>
        <w:rPr>
          <w:noProof/>
          <w:position w:val="-10"/>
        </w:rPr>
        <w:drawing>
          <wp:inline distT="0" distB="0" distL="0" distR="0" wp14:anchorId="4A6FEE6B" wp14:editId="431A5FE7">
            <wp:extent cx="2238375" cy="228600"/>
            <wp:effectExtent l="0" t="0" r="0" b="0"/>
            <wp:docPr id="1676" name="Picture 1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6"/>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2238375" cy="228600"/>
                    </a:xfrm>
                    <a:prstGeom prst="rect">
                      <a:avLst/>
                    </a:prstGeom>
                    <a:noFill/>
                    <a:ln>
                      <a:noFill/>
                    </a:ln>
                  </pic:spPr>
                </pic:pic>
              </a:graphicData>
            </a:graphic>
          </wp:inline>
        </w:drawing>
      </w:r>
    </w:p>
    <w:p w:rsidR="009A4A85" w:rsidRDefault="009A4A85">
      <w:pPr>
        <w:pStyle w:val="BodyText"/>
      </w:pPr>
      <w:r>
        <w:t xml:space="preserve">where </w:t>
      </w:r>
    </w:p>
    <w:p w:rsidR="009A4A85" w:rsidRDefault="009A4A85">
      <w:pPr>
        <w:pStyle w:val="BodyText"/>
        <w:ind w:left="1440"/>
      </w:pPr>
      <w:r>
        <w:rPr>
          <w:i/>
          <w:iCs/>
        </w:rPr>
        <w:lastRenderedPageBreak/>
        <w:t>C</w:t>
      </w:r>
      <w:r>
        <w:rPr>
          <w:i/>
          <w:iCs/>
          <w:vertAlign w:val="subscript"/>
        </w:rPr>
        <w:t>p,w</w:t>
      </w:r>
      <w:r>
        <w:t xml:space="preserve"> is the specific heat of water at 5 </w:t>
      </w:r>
      <w:r>
        <w:rPr>
          <w:vertAlign w:val="superscript"/>
        </w:rPr>
        <w:t>o</w:t>
      </w:r>
      <w:r>
        <w:t>C;</w:t>
      </w:r>
    </w:p>
    <w:p w:rsidR="009A4A85" w:rsidRDefault="009A4A85">
      <w:pPr>
        <w:pStyle w:val="BodyText"/>
        <w:ind w:left="1440"/>
      </w:pPr>
      <w:r>
        <w:rPr>
          <w:i/>
          <w:iCs/>
        </w:rPr>
        <w:sym w:font="Symbol" w:char="F072"/>
      </w:r>
      <w:r>
        <w:rPr>
          <w:i/>
          <w:iCs/>
          <w:vertAlign w:val="subscript"/>
        </w:rPr>
        <w:t>w</w:t>
      </w:r>
      <w:r>
        <w:t xml:space="preserve"> is the density of water at standard conditions (5.05 </w:t>
      </w:r>
      <w:r>
        <w:rPr>
          <w:vertAlign w:val="superscript"/>
        </w:rPr>
        <w:t>o</w:t>
      </w:r>
      <w:r>
        <w:t>C);</w:t>
      </w:r>
    </w:p>
    <w:p w:rsidR="009A4A85" w:rsidRDefault="009A4A85">
      <w:pPr>
        <w:pStyle w:val="BodyText"/>
        <w:ind w:left="1440"/>
      </w:pPr>
      <w:r>
        <w:rPr>
          <w:i/>
          <w:iCs/>
        </w:rPr>
        <w:sym w:font="Symbol" w:char="F044"/>
      </w:r>
      <w:r>
        <w:rPr>
          <w:i/>
          <w:iCs/>
        </w:rPr>
        <w:t>T</w:t>
      </w:r>
      <w:r>
        <w:rPr>
          <w:i/>
          <w:iCs/>
          <w:vertAlign w:val="subscript"/>
        </w:rPr>
        <w:t>loop,des</w:t>
      </w:r>
      <w:r>
        <w:t xml:space="preserve"> is the chilled water loop design temperature rise;</w:t>
      </w:r>
    </w:p>
    <w:p w:rsidR="009A4A85" w:rsidRDefault="00083A13">
      <w:pPr>
        <w:pStyle w:val="BodyText"/>
        <w:ind w:left="1440"/>
      </w:pPr>
      <w:r>
        <w:rPr>
          <w:noProof/>
          <w:position w:val="-8"/>
        </w:rPr>
        <w:drawing>
          <wp:inline distT="0" distB="0" distL="0" distR="0" wp14:anchorId="65DE035F" wp14:editId="11344747">
            <wp:extent cx="457200" cy="219075"/>
            <wp:effectExtent l="0" t="0" r="0" b="9525"/>
            <wp:docPr id="1677" name="Picture 1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7"/>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457200" cy="219075"/>
                    </a:xfrm>
                    <a:prstGeom prst="rect">
                      <a:avLst/>
                    </a:prstGeom>
                    <a:noFill/>
                    <a:ln>
                      <a:noFill/>
                    </a:ln>
                  </pic:spPr>
                </pic:pic>
              </a:graphicData>
            </a:graphic>
          </wp:inline>
        </w:drawing>
      </w:r>
      <w:r w:rsidR="009A4A85">
        <w:t>is the loop design volumetric flow rate.</w:t>
      </w:r>
    </w:p>
    <w:p w:rsidR="009A4A85" w:rsidRDefault="009A4A85">
      <w:pPr>
        <w:pStyle w:val="Heading4"/>
      </w:pPr>
      <w:r>
        <w:t>Design Evaporator Volumetric Water Flow Rate</w:t>
      </w:r>
    </w:p>
    <w:p w:rsidR="009A4A85" w:rsidRDefault="00083A13">
      <w:pPr>
        <w:pStyle w:val="BodyText"/>
        <w:ind w:left="1440"/>
      </w:pPr>
      <w:r>
        <w:rPr>
          <w:noProof/>
          <w:position w:val="-8"/>
        </w:rPr>
        <w:drawing>
          <wp:inline distT="0" distB="0" distL="0" distR="0" wp14:anchorId="1D9F3A9F" wp14:editId="0098B8B6">
            <wp:extent cx="1028700" cy="219075"/>
            <wp:effectExtent l="0" t="0" r="0" b="9525"/>
            <wp:docPr id="1678" name="Picture 1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8"/>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1028700" cy="219075"/>
                    </a:xfrm>
                    <a:prstGeom prst="rect">
                      <a:avLst/>
                    </a:prstGeom>
                    <a:noFill/>
                    <a:ln>
                      <a:noFill/>
                    </a:ln>
                  </pic:spPr>
                </pic:pic>
              </a:graphicData>
            </a:graphic>
          </wp:inline>
        </w:drawing>
      </w:r>
    </w:p>
    <w:p w:rsidR="009A4A85" w:rsidRDefault="009A4A85">
      <w:pPr>
        <w:pStyle w:val="Heading4"/>
      </w:pPr>
      <w:r>
        <w:t>Design Condenser Volumetric Water Flow Rate</w:t>
      </w:r>
    </w:p>
    <w:p w:rsidR="009A4A85" w:rsidRDefault="00083A13">
      <w:pPr>
        <w:pStyle w:val="BodyText"/>
        <w:ind w:left="1440"/>
      </w:pPr>
      <w:r>
        <w:rPr>
          <w:noProof/>
          <w:position w:val="-10"/>
        </w:rPr>
        <w:drawing>
          <wp:inline distT="0" distB="0" distL="0" distR="0" wp14:anchorId="7DF2D483" wp14:editId="67CFA0D9">
            <wp:extent cx="3590925" cy="228600"/>
            <wp:effectExtent l="0" t="0" r="9525" b="0"/>
            <wp:docPr id="1679" name="Picture 1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9"/>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3590925" cy="228600"/>
                    </a:xfrm>
                    <a:prstGeom prst="rect">
                      <a:avLst/>
                    </a:prstGeom>
                    <a:noFill/>
                    <a:ln>
                      <a:noFill/>
                    </a:ln>
                  </pic:spPr>
                </pic:pic>
              </a:graphicData>
            </a:graphic>
          </wp:inline>
        </w:drawing>
      </w:r>
    </w:p>
    <w:p w:rsidR="009A4A85" w:rsidRDefault="009A4A85">
      <w:pPr>
        <w:pStyle w:val="BodyText"/>
      </w:pPr>
      <w:r>
        <w:t>where</w:t>
      </w:r>
    </w:p>
    <w:p w:rsidR="009A4A85" w:rsidRDefault="009A4A85">
      <w:pPr>
        <w:pStyle w:val="BodyText"/>
        <w:ind w:left="1440"/>
      </w:pPr>
      <w:r>
        <w:rPr>
          <w:i/>
          <w:iCs/>
        </w:rPr>
        <w:t>C</w:t>
      </w:r>
      <w:r>
        <w:rPr>
          <w:i/>
          <w:iCs/>
          <w:vertAlign w:val="subscript"/>
        </w:rPr>
        <w:t>p,w</w:t>
      </w:r>
      <w:r>
        <w:t xml:space="preserve"> is the specific heat of water at design condenser inlet temperature;</w:t>
      </w:r>
    </w:p>
    <w:p w:rsidR="009A4A85" w:rsidRDefault="009A4A85">
      <w:pPr>
        <w:pStyle w:val="BodyText"/>
        <w:ind w:left="1440"/>
      </w:pPr>
      <w:r>
        <w:rPr>
          <w:i/>
          <w:iCs/>
        </w:rPr>
        <w:sym w:font="Symbol" w:char="F072"/>
      </w:r>
      <w:r>
        <w:rPr>
          <w:i/>
          <w:iCs/>
          <w:vertAlign w:val="subscript"/>
        </w:rPr>
        <w:t>w</w:t>
      </w:r>
      <w:r>
        <w:t xml:space="preserve"> is the density of water at standard conditions (5.05 </w:t>
      </w:r>
      <w:r>
        <w:rPr>
          <w:vertAlign w:val="superscript"/>
        </w:rPr>
        <w:t>o</w:t>
      </w:r>
      <w:r>
        <w:t>C);</w:t>
      </w:r>
    </w:p>
    <w:p w:rsidR="009A4A85" w:rsidRDefault="009A4A85">
      <w:pPr>
        <w:pStyle w:val="BodyText"/>
        <w:ind w:left="1440"/>
      </w:pPr>
      <w:r>
        <w:rPr>
          <w:i/>
          <w:iCs/>
        </w:rPr>
        <w:sym w:font="Symbol" w:char="F044"/>
      </w:r>
      <w:r>
        <w:rPr>
          <w:i/>
          <w:iCs/>
        </w:rPr>
        <w:t>T</w:t>
      </w:r>
      <w:r>
        <w:rPr>
          <w:i/>
          <w:iCs/>
          <w:vertAlign w:val="subscript"/>
        </w:rPr>
        <w:t>loop,des</w:t>
      </w:r>
      <w:r>
        <w:t xml:space="preserve"> is the chilled water loop design temperature rise;</w:t>
      </w:r>
    </w:p>
    <w:p w:rsidR="009A4A85" w:rsidRDefault="009A4A85">
      <w:pPr>
        <w:pStyle w:val="BodyText"/>
        <w:ind w:left="1440"/>
      </w:pPr>
      <w:r>
        <w:rPr>
          <w:i/>
          <w:iCs/>
        </w:rPr>
        <w:t>COP</w:t>
      </w:r>
      <w:r>
        <w:rPr>
          <w:i/>
          <w:iCs/>
          <w:vertAlign w:val="subscript"/>
        </w:rPr>
        <w:t>chiller,nom</w:t>
      </w:r>
      <w:r>
        <w:t> is the chiller nominal COP.</w:t>
      </w:r>
    </w:p>
    <w:p w:rsidR="009A4A85" w:rsidRDefault="009A4A85" w:rsidP="00871B57">
      <w:pPr>
        <w:pStyle w:val="BodyText"/>
      </w:pPr>
      <w:r>
        <w:t>Boiler Sizing</w:t>
      </w:r>
    </w:p>
    <w:p w:rsidR="009A4A85" w:rsidRDefault="009A4A85">
      <w:pPr>
        <w:pStyle w:val="BodyText"/>
      </w:pPr>
      <w:r>
        <w:t>Generally boilers will need nominal heating capacity and rate. Both quantities can be straightforwardly obtained using the user specified loop sizing data and the loop design flow rates.</w:t>
      </w:r>
    </w:p>
    <w:p w:rsidR="009A4A85" w:rsidRDefault="009A4A85">
      <w:pPr>
        <w:pStyle w:val="BodyText"/>
      </w:pPr>
      <w:r>
        <w:t>All boilers on a loop are sized to meet the full loop load. If there are multiple boilers on a loop that call for autosizing, they will all be assigned the same heating capacity and flow rate.</w:t>
      </w:r>
    </w:p>
    <w:p w:rsidR="009A4A85" w:rsidRDefault="009A4A85">
      <w:pPr>
        <w:pStyle w:val="Heading4"/>
      </w:pPr>
      <w:r>
        <w:t>Nominal Capacity</w:t>
      </w:r>
    </w:p>
    <w:p w:rsidR="009A4A85" w:rsidRDefault="00083A13">
      <w:pPr>
        <w:pStyle w:val="BodyText"/>
        <w:ind w:left="1440"/>
      </w:pPr>
      <w:r>
        <w:rPr>
          <w:noProof/>
          <w:position w:val="-10"/>
        </w:rPr>
        <w:drawing>
          <wp:inline distT="0" distB="0" distL="0" distR="0" wp14:anchorId="235A826B" wp14:editId="624A17B0">
            <wp:extent cx="2209800" cy="228600"/>
            <wp:effectExtent l="0" t="0" r="0" b="0"/>
            <wp:docPr id="1680" name="Picture 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0"/>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2209800" cy="228600"/>
                    </a:xfrm>
                    <a:prstGeom prst="rect">
                      <a:avLst/>
                    </a:prstGeom>
                    <a:noFill/>
                    <a:ln>
                      <a:noFill/>
                    </a:ln>
                  </pic:spPr>
                </pic:pic>
              </a:graphicData>
            </a:graphic>
          </wp:inline>
        </w:drawing>
      </w:r>
    </w:p>
    <w:p w:rsidR="009A4A85" w:rsidRDefault="009A4A85">
      <w:pPr>
        <w:pStyle w:val="BodyText"/>
      </w:pPr>
      <w:r>
        <w:t xml:space="preserve">where </w:t>
      </w:r>
    </w:p>
    <w:p w:rsidR="009A4A85" w:rsidRDefault="009A4A85">
      <w:pPr>
        <w:pStyle w:val="BodyText"/>
        <w:ind w:left="1440"/>
      </w:pPr>
      <w:r>
        <w:rPr>
          <w:i/>
          <w:iCs/>
        </w:rPr>
        <w:t>C</w:t>
      </w:r>
      <w:r>
        <w:rPr>
          <w:i/>
          <w:iCs/>
          <w:vertAlign w:val="subscript"/>
        </w:rPr>
        <w:t>p,w</w:t>
      </w:r>
      <w:r>
        <w:t xml:space="preserve"> is the specific heat of water at the boiler design outlet temperature;</w:t>
      </w:r>
    </w:p>
    <w:p w:rsidR="009A4A85" w:rsidRDefault="009A4A85">
      <w:pPr>
        <w:pStyle w:val="BodyText"/>
        <w:ind w:left="1440"/>
      </w:pPr>
      <w:r>
        <w:rPr>
          <w:i/>
          <w:iCs/>
        </w:rPr>
        <w:sym w:font="Symbol" w:char="F072"/>
      </w:r>
      <w:r>
        <w:rPr>
          <w:i/>
          <w:iCs/>
          <w:vertAlign w:val="subscript"/>
        </w:rPr>
        <w:t>w</w:t>
      </w:r>
      <w:r>
        <w:t xml:space="preserve"> is the density of water at standard conditions (5.05 </w:t>
      </w:r>
      <w:r>
        <w:rPr>
          <w:vertAlign w:val="superscript"/>
        </w:rPr>
        <w:t>o</w:t>
      </w:r>
      <w:r>
        <w:t>C);</w:t>
      </w:r>
    </w:p>
    <w:p w:rsidR="009A4A85" w:rsidRDefault="009A4A85">
      <w:pPr>
        <w:pStyle w:val="BodyText"/>
        <w:ind w:left="1440"/>
      </w:pPr>
      <w:r>
        <w:rPr>
          <w:i/>
          <w:iCs/>
        </w:rPr>
        <w:sym w:font="Symbol" w:char="F044"/>
      </w:r>
      <w:r>
        <w:rPr>
          <w:i/>
          <w:iCs/>
        </w:rPr>
        <w:t>T</w:t>
      </w:r>
      <w:r>
        <w:rPr>
          <w:i/>
          <w:iCs/>
          <w:vertAlign w:val="subscript"/>
        </w:rPr>
        <w:t>loop,des</w:t>
      </w:r>
      <w:r>
        <w:t xml:space="preserve"> is the hot water loop design temperature decrease;</w:t>
      </w:r>
    </w:p>
    <w:p w:rsidR="009A4A85" w:rsidRDefault="00083A13">
      <w:pPr>
        <w:pStyle w:val="BodyText"/>
        <w:ind w:left="1440"/>
      </w:pPr>
      <w:r>
        <w:rPr>
          <w:noProof/>
          <w:position w:val="-8"/>
        </w:rPr>
        <w:drawing>
          <wp:inline distT="0" distB="0" distL="0" distR="0" wp14:anchorId="4F7BAC74" wp14:editId="5693BF19">
            <wp:extent cx="457200" cy="219075"/>
            <wp:effectExtent l="0" t="0" r="0" b="9525"/>
            <wp:docPr id="1681" name="Picture 1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1"/>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457200" cy="219075"/>
                    </a:xfrm>
                    <a:prstGeom prst="rect">
                      <a:avLst/>
                    </a:prstGeom>
                    <a:noFill/>
                    <a:ln>
                      <a:noFill/>
                    </a:ln>
                  </pic:spPr>
                </pic:pic>
              </a:graphicData>
            </a:graphic>
          </wp:inline>
        </w:drawing>
      </w:r>
      <w:r w:rsidR="009A4A85">
        <w:t>is the loop design volumetric flow rate.</w:t>
      </w:r>
    </w:p>
    <w:p w:rsidR="009A4A85" w:rsidRDefault="009A4A85">
      <w:pPr>
        <w:pStyle w:val="Heading4"/>
      </w:pPr>
      <w:r>
        <w:t>Design Evaporator Volumetric Water Flow Rate</w:t>
      </w:r>
    </w:p>
    <w:p w:rsidR="009A4A85" w:rsidRDefault="00083A13">
      <w:pPr>
        <w:pStyle w:val="BodyText"/>
        <w:ind w:left="1440"/>
      </w:pPr>
      <w:r>
        <w:rPr>
          <w:noProof/>
          <w:position w:val="-8"/>
        </w:rPr>
        <w:drawing>
          <wp:inline distT="0" distB="0" distL="0" distR="0" wp14:anchorId="7D16FD91" wp14:editId="760A9B8F">
            <wp:extent cx="809625" cy="219075"/>
            <wp:effectExtent l="0" t="0" r="9525" b="9525"/>
            <wp:docPr id="1682" name="Picture 1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809625" cy="219075"/>
                    </a:xfrm>
                    <a:prstGeom prst="rect">
                      <a:avLst/>
                    </a:prstGeom>
                    <a:noFill/>
                    <a:ln>
                      <a:noFill/>
                    </a:ln>
                  </pic:spPr>
                </pic:pic>
              </a:graphicData>
            </a:graphic>
          </wp:inline>
        </w:drawing>
      </w:r>
    </w:p>
    <w:p w:rsidR="00607E8C" w:rsidRDefault="00607E8C" w:rsidP="00607E8C">
      <w:pPr>
        <w:pStyle w:val="Heading3"/>
      </w:pPr>
      <w:bookmarkStart w:id="414" w:name="_Toc351186630"/>
      <w:r>
        <w:t>Plant Heat Exchanger Sizing</w:t>
      </w:r>
      <w:bookmarkEnd w:id="414"/>
    </w:p>
    <w:p w:rsidR="00607E8C" w:rsidRDefault="00607E8C" w:rsidP="00607E8C">
      <w:pPr>
        <w:pStyle w:val="BodyText"/>
      </w:pPr>
      <w:r>
        <w:t xml:space="preserve">The sizing of plant heat exchanger component (object: HeatExchanger:FluidToFluid) involves determining design flow rates for both sides, a UA value, and a nominal capacity for reporting.  The component has a sizing factor for fine control and uses the design temperatures defined in the Sizing:Plant object. </w:t>
      </w:r>
    </w:p>
    <w:p w:rsidR="00607E8C" w:rsidRDefault="00607E8C" w:rsidP="00607E8C">
      <w:pPr>
        <w:pStyle w:val="BodyText"/>
      </w:pPr>
      <w:r>
        <w:t xml:space="preserve">The Loop Supply Side design flow rate, </w:t>
      </w:r>
      <w:r w:rsidRPr="005F1954">
        <w:rPr>
          <w:position w:val="-14"/>
        </w:rPr>
        <w:object w:dxaOrig="660" w:dyaOrig="400">
          <v:shape id="_x0000_i1057" type="#_x0000_t75" style="width:32.9pt;height:20.4pt" o:ole="">
            <v:imagedata r:id="rId127" o:title=""/>
          </v:shape>
          <o:OLEObject Type="Embed" ProgID="Equation.DSMT4" ShapeID="_x0000_i1057" DrawAspect="Content" ObjectID="_1488108433" r:id="rId128"/>
        </w:object>
      </w:r>
      <w:r>
        <w:t xml:space="preserve">, is set equal to the design flow rate for that loop, multiplied by the component sizing factor, </w:t>
      </w:r>
      <w:r w:rsidRPr="005F1954">
        <w:rPr>
          <w:position w:val="-14"/>
        </w:rPr>
        <w:object w:dxaOrig="499" w:dyaOrig="380">
          <v:shape id="_x0000_i1058" type="#_x0000_t75" style="width:24.55pt;height:18.75pt" o:ole="">
            <v:imagedata r:id="rId129" o:title=""/>
          </v:shape>
          <o:OLEObject Type="Embed" ProgID="Equation.DSMT4" ShapeID="_x0000_i1058" DrawAspect="Content" ObjectID="_1488108434" r:id="rId130"/>
        </w:object>
      </w:r>
      <w:r>
        <w:t xml:space="preserve">. </w:t>
      </w:r>
    </w:p>
    <w:p w:rsidR="00607E8C" w:rsidRDefault="00607E8C" w:rsidP="00607E8C">
      <w:pPr>
        <w:pStyle w:val="Equation"/>
      </w:pPr>
      <w:r w:rsidRPr="005F1954">
        <w:rPr>
          <w:position w:val="-14"/>
        </w:rPr>
        <w:object w:dxaOrig="2160" w:dyaOrig="400">
          <v:shape id="_x0000_i1059" type="#_x0000_t75" style="width:108.2pt;height:20.4pt" o:ole="">
            <v:imagedata r:id="rId131" o:title=""/>
          </v:shape>
          <o:OLEObject Type="Embed" ProgID="Equation.DSMT4" ShapeID="_x0000_i1059" DrawAspect="Content" ObjectID="_1488108435" r:id="rId132"/>
        </w:object>
      </w:r>
    </w:p>
    <w:p w:rsidR="00607E8C" w:rsidRDefault="00607E8C" w:rsidP="00607E8C">
      <w:pPr>
        <w:pStyle w:val="BodyText"/>
      </w:pPr>
      <w:r>
        <w:lastRenderedPageBreak/>
        <w:t>The Loop Demand Side design flow rate,</w:t>
      </w:r>
      <w:r w:rsidRPr="005F1954">
        <w:rPr>
          <w:position w:val="-14"/>
        </w:rPr>
        <w:object w:dxaOrig="760" w:dyaOrig="400">
          <v:shape id="_x0000_i1060" type="#_x0000_t75" style="width:38.3pt;height:20.4pt" o:ole="">
            <v:imagedata r:id="rId133" o:title=""/>
          </v:shape>
          <o:OLEObject Type="Embed" ProgID="Equation.DSMT4" ShapeID="_x0000_i1060" DrawAspect="Content" ObjectID="_1488108436" r:id="rId134"/>
        </w:object>
      </w:r>
      <w:r>
        <w:t xml:space="preserve"> , is set equal to the Loop Supply Side design flow rate.</w:t>
      </w:r>
    </w:p>
    <w:p w:rsidR="00607E8C" w:rsidRDefault="00607E8C" w:rsidP="00607E8C">
      <w:pPr>
        <w:pStyle w:val="Equation"/>
      </w:pPr>
      <w:r w:rsidRPr="005F1954">
        <w:rPr>
          <w:position w:val="-14"/>
        </w:rPr>
        <w:object w:dxaOrig="1579" w:dyaOrig="400">
          <v:shape id="_x0000_i1061" type="#_x0000_t75" style="width:78.65pt;height:20.4pt" o:ole="">
            <v:imagedata r:id="rId135" o:title=""/>
          </v:shape>
          <o:OLEObject Type="Embed" ProgID="Equation.DSMT4" ShapeID="_x0000_i1061" DrawAspect="Content" ObjectID="_1488108437" r:id="rId136"/>
        </w:object>
      </w:r>
    </w:p>
    <w:p w:rsidR="00607E8C" w:rsidRDefault="00607E8C" w:rsidP="00607E8C">
      <w:pPr>
        <w:pStyle w:val="BodyText"/>
      </w:pPr>
      <w:r>
        <w:t xml:space="preserve">The design heat transfer capacity and UA for the heat exchanger are calculated using the design temperatures for the two plant loops.  The loop design temperature difference for the Loop Supply Side, </w:t>
      </w:r>
      <w:r w:rsidR="00EE24AA" w:rsidRPr="005F1954">
        <w:rPr>
          <w:position w:val="-14"/>
        </w:rPr>
        <w:object w:dxaOrig="1120" w:dyaOrig="380">
          <v:shape id="_x0000_i1062" type="#_x0000_t75" style="width:56.2pt;height:18.75pt" o:ole="">
            <v:imagedata r:id="rId137" o:title=""/>
          </v:shape>
          <o:OLEObject Type="Embed" ProgID="Equation.DSMT4" ShapeID="_x0000_i1062" DrawAspect="Content" ObjectID="_1488108438" r:id="rId138"/>
        </w:object>
      </w:r>
      <w:r>
        <w:t xml:space="preserve">, is used to determine a nominal capacity. </w:t>
      </w:r>
    </w:p>
    <w:p w:rsidR="00607E8C" w:rsidRDefault="00EE24AA" w:rsidP="00607E8C">
      <w:pPr>
        <w:pStyle w:val="Equation"/>
      </w:pPr>
      <w:r w:rsidRPr="005F1954">
        <w:rPr>
          <w:position w:val="-14"/>
        </w:rPr>
        <w:object w:dxaOrig="2580" w:dyaOrig="520">
          <v:shape id="_x0000_i1063" type="#_x0000_t75" style="width:129pt;height:26.2pt" o:ole="">
            <v:imagedata r:id="rId139" o:title=""/>
          </v:shape>
          <o:OLEObject Type="Embed" ProgID="Equation.DSMT4" ShapeID="_x0000_i1063" DrawAspect="Content" ObjectID="_1488108439" r:id="rId140"/>
        </w:object>
      </w:r>
    </w:p>
    <w:p w:rsidR="00607E8C" w:rsidRDefault="00607E8C" w:rsidP="00607E8C">
      <w:pPr>
        <w:pStyle w:val="BodyText"/>
      </w:pPr>
      <w:r>
        <w:t xml:space="preserve">A loop-to-loop design temperature difference, </w:t>
      </w:r>
      <w:r w:rsidR="00EE24AA" w:rsidRPr="005F1954">
        <w:rPr>
          <w:position w:val="-14"/>
        </w:rPr>
        <w:object w:dxaOrig="1359" w:dyaOrig="380">
          <v:shape id="_x0000_i1064" type="#_x0000_t75" style="width:68.25pt;height:18.75pt" o:ole="">
            <v:imagedata r:id="rId141" o:title=""/>
          </v:shape>
          <o:OLEObject Type="Embed" ProgID="Equation.DSMT4" ShapeID="_x0000_i1064" DrawAspect="Content" ObjectID="_1488108440" r:id="rId142"/>
        </w:object>
      </w:r>
      <w:r>
        <w:t xml:space="preserve">, is determined depending on the nature of the plant loop connected to the Loop Supply Side.  The Sizing:Plant object includes  classifications for the type of loop that include Heating, Steam, Cooling, or Condenser. For Cooling and Condenser loop types, the loop design temperature difference is added to the design exit temperature for the Loop Supply Side, </w:t>
      </w:r>
      <w:r w:rsidRPr="005F1954">
        <w:rPr>
          <w:position w:val="-14"/>
        </w:rPr>
        <w:object w:dxaOrig="980" w:dyaOrig="380">
          <v:shape id="_x0000_i1065" type="#_x0000_t75" style="width:48.7pt;height:18.75pt" o:ole="">
            <v:imagedata r:id="rId143" o:title=""/>
          </v:shape>
          <o:OLEObject Type="Embed" ProgID="Equation.DSMT4" ShapeID="_x0000_i1065" DrawAspect="Content" ObjectID="_1488108441" r:id="rId144"/>
        </w:object>
      </w:r>
      <w:r>
        <w:t>.  For Heating and Stem loop types, the loop design temperature difference is subtracted from the design exit temperature.  This adjusted supply side temperature is then compared to the design exit temperature for the Loop Demand Side,</w:t>
      </w:r>
      <w:r w:rsidRPr="005F1954">
        <w:rPr>
          <w:position w:val="-14"/>
        </w:rPr>
        <w:object w:dxaOrig="1060" w:dyaOrig="380">
          <v:shape id="_x0000_i1066" type="#_x0000_t75" style="width:53.25pt;height:18.75pt" o:ole="">
            <v:imagedata r:id="rId145" o:title=""/>
          </v:shape>
          <o:OLEObject Type="Embed" ProgID="Equation.DSMT4" ShapeID="_x0000_i1066" DrawAspect="Content" ObjectID="_1488108442" r:id="rId146"/>
        </w:object>
      </w:r>
      <w:r>
        <w:t xml:space="preserve"> .</w:t>
      </w:r>
    </w:p>
    <w:p w:rsidR="00607E8C" w:rsidRDefault="00EE24AA" w:rsidP="00607E8C">
      <w:pPr>
        <w:pStyle w:val="Equation"/>
      </w:pPr>
      <w:r w:rsidRPr="005F1954">
        <w:rPr>
          <w:position w:val="-16"/>
        </w:rPr>
        <w:object w:dxaOrig="5179" w:dyaOrig="440">
          <v:shape id="_x0000_i1067" type="#_x0000_t75" style="width:258.85pt;height:21.65pt" o:ole="">
            <v:imagedata r:id="rId147" o:title=""/>
          </v:shape>
          <o:OLEObject Type="Embed" ProgID="Equation.DSMT4" ShapeID="_x0000_i1067" DrawAspect="Content" ObjectID="_1488108443" r:id="rId148"/>
        </w:object>
      </w:r>
      <w:r w:rsidR="00607E8C">
        <w:t xml:space="preserve">    (Cooling, Condenser)</w:t>
      </w:r>
    </w:p>
    <w:p w:rsidR="00607E8C" w:rsidRDefault="00EE24AA" w:rsidP="00607E8C">
      <w:pPr>
        <w:pStyle w:val="Equation"/>
      </w:pPr>
      <w:r w:rsidRPr="005F1954">
        <w:rPr>
          <w:position w:val="-16"/>
        </w:rPr>
        <w:object w:dxaOrig="5160" w:dyaOrig="440">
          <v:shape id="_x0000_i1068" type="#_x0000_t75" style="width:258.05pt;height:21.65pt" o:ole="">
            <v:imagedata r:id="rId149" o:title=""/>
          </v:shape>
          <o:OLEObject Type="Embed" ProgID="Equation.DSMT4" ShapeID="_x0000_i1068" DrawAspect="Content" ObjectID="_1488108444" r:id="rId150"/>
        </w:object>
      </w:r>
      <w:r w:rsidR="00607E8C">
        <w:t xml:space="preserve">    (Heating, Steam)   </w:t>
      </w:r>
    </w:p>
    <w:p w:rsidR="00607E8C" w:rsidRDefault="00EE24AA" w:rsidP="00607E8C">
      <w:pPr>
        <w:pStyle w:val="Equation"/>
      </w:pPr>
      <w:r w:rsidRPr="005F1954">
        <w:rPr>
          <w:position w:val="-18"/>
        </w:rPr>
        <w:object w:dxaOrig="4740" w:dyaOrig="480">
          <v:shape id="_x0000_i1069" type="#_x0000_t75" style="width:236.8pt;height:24.15pt" o:ole="">
            <v:imagedata r:id="rId151" o:title=""/>
          </v:shape>
          <o:OLEObject Type="Embed" ProgID="Equation.DSMT4" ShapeID="_x0000_i1069" DrawAspect="Content" ObjectID="_1488108445" r:id="rId152"/>
        </w:object>
      </w:r>
    </w:p>
    <w:p w:rsidR="00607E8C" w:rsidRDefault="00607E8C" w:rsidP="00607E8C">
      <w:pPr>
        <w:pStyle w:val="BodyText"/>
      </w:pPr>
      <w:r>
        <w:t>The UA (U-Factor Time Area Value) is determined by assuming that the target capacity can be delivered for the loop-to-loop temperature difference which after substituting and rearranging becomes:</w:t>
      </w:r>
    </w:p>
    <w:p w:rsidR="00607E8C" w:rsidRDefault="00EE24AA" w:rsidP="00607E8C">
      <w:pPr>
        <w:pStyle w:val="Equation"/>
      </w:pPr>
      <w:r w:rsidRPr="005F1954">
        <w:rPr>
          <w:position w:val="-32"/>
        </w:rPr>
        <w:object w:dxaOrig="2799" w:dyaOrig="880">
          <v:shape id="_x0000_i1070" type="#_x0000_t75" style="width:140.25pt;height:44.1pt" o:ole="">
            <v:imagedata r:id="rId153" o:title=""/>
          </v:shape>
          <o:OLEObject Type="Embed" ProgID="Equation.DSMT4" ShapeID="_x0000_i1070" DrawAspect="Content" ObjectID="_1488108446" r:id="rId154"/>
        </w:object>
      </w:r>
    </w:p>
    <w:p w:rsidR="00607E8C" w:rsidRDefault="00607E8C" w:rsidP="00607E8C">
      <w:pPr>
        <w:pStyle w:val="BodyText"/>
      </w:pPr>
      <w:r>
        <w:t>A nominal capacity for the heat exchanger is determined from the design flow rates and UA (regardless of if they were automatically sized or input by the user) and the expected operating temperatures of the two loops.  The loop operating temperatures are obtained from the input in Sizing:Plant object if it is present for that loop.  If no Sizing:Plant is present then the loop’s overall setpoint is used (if the loop’s load scheme is DualSetpointDeadband then the average of the high and low setpoints is used).  The full heat exchanger model is then calculated for the maximum loop flow rates and expected loop temperatures as inlets to the heat exchanger.  The absolute value for the model result for heat transfer rate is then used as the capacity of the heat exchanger.  This capacity is reported and may be used for controls based on operation scheme.</w:t>
      </w:r>
    </w:p>
    <w:p w:rsidR="00871B57" w:rsidRDefault="00871B57" w:rsidP="00871B57">
      <w:pPr>
        <w:pStyle w:val="Heading3"/>
      </w:pPr>
      <w:bookmarkStart w:id="415" w:name="_Toc351186631"/>
      <w:r>
        <w:lastRenderedPageBreak/>
        <w:t>Humidifier Sizing</w:t>
      </w:r>
      <w:bookmarkEnd w:id="415"/>
    </w:p>
    <w:p w:rsidR="00871B57" w:rsidRDefault="00871B57" w:rsidP="00871B57">
      <w:pPr>
        <w:pStyle w:val="BodyText"/>
      </w:pPr>
      <w:r>
        <w:t>The rated power, or nominal electric power input of an Electric Steam Humidifier (Humidifier:Steam:Electric) is calculated from user specified rated capacity (m</w:t>
      </w:r>
      <w:r w:rsidRPr="004E2C7D">
        <w:rPr>
          <w:vertAlign w:val="superscript"/>
        </w:rPr>
        <w:t>3</w:t>
      </w:r>
      <w:r>
        <w:t>/s) and the enthalpy change of the water from a reference temperature (20.0</w:t>
      </w:r>
      <w:r>
        <w:rPr>
          <w:rFonts w:cs="Arial"/>
        </w:rPr>
        <w:t>°</w:t>
      </w:r>
      <w:r>
        <w:t>C) to saturated steam at 100.0</w:t>
      </w:r>
      <w:r>
        <w:rPr>
          <w:rFonts w:cs="Arial"/>
        </w:rPr>
        <w:t>°</w:t>
      </w:r>
      <w:r>
        <w:t>C. Autosizing procedure assumes that electrical heating element in the humidifier heat the water from the reference temperature and generate saturated steam at 100</w:t>
      </w:r>
      <w:r>
        <w:rPr>
          <w:rFonts w:cs="Arial"/>
        </w:rPr>
        <w:t>°</w:t>
      </w:r>
      <w:r>
        <w:t xml:space="preserve">C, and electric to thermal energy conversion efficiency of 100.0%. </w:t>
      </w:r>
    </w:p>
    <w:p w:rsidR="00871B57" w:rsidRDefault="00871B57" w:rsidP="00871B57">
      <w:pPr>
        <w:pStyle w:val="Heading4"/>
      </w:pPr>
      <w:r>
        <w:t>Rated Power</w:t>
      </w:r>
    </w:p>
    <w:p w:rsidR="00871B57" w:rsidRDefault="00871B57" w:rsidP="00871B57">
      <w:pPr>
        <w:pStyle w:val="Equation"/>
      </w:pPr>
      <w:r w:rsidRPr="004E2C7D">
        <w:object w:dxaOrig="3300" w:dyaOrig="440">
          <v:shape id="_x0000_i1071" type="#_x0000_t75" style="width:164.8pt;height:21.65pt" o:ole="">
            <v:imagedata r:id="rId155" o:title=""/>
          </v:shape>
          <o:OLEObject Type="Embed" ProgID="Equation.DSMT4" ShapeID="_x0000_i1071" DrawAspect="Content" ObjectID="_1488108447" r:id="rId156"/>
        </w:object>
      </w:r>
    </w:p>
    <w:p w:rsidR="00871B57" w:rsidRDefault="00871B57" w:rsidP="00871B57">
      <w:pPr>
        <w:pStyle w:val="BodyText"/>
      </w:pPr>
      <w:r>
        <w:t xml:space="preserve">where </w:t>
      </w:r>
    </w:p>
    <w:p w:rsidR="00871B57" w:rsidRPr="00EE4369" w:rsidRDefault="00871B57" w:rsidP="00871B57">
      <w:pPr>
        <w:pStyle w:val="BodyText"/>
        <w:ind w:left="1440"/>
        <w:rPr>
          <w:i/>
          <w:iCs/>
        </w:rPr>
      </w:pPr>
      <w:r>
        <w:rPr>
          <w:i/>
          <w:iCs/>
        </w:rPr>
        <w:t>C</w:t>
      </w:r>
      <w:r w:rsidRPr="00924810">
        <w:rPr>
          <w:i/>
          <w:iCs/>
          <w:vertAlign w:val="subscript"/>
        </w:rPr>
        <w:t>p,w</w:t>
      </w:r>
      <w:r w:rsidRPr="00EE4369">
        <w:rPr>
          <w:i/>
          <w:iCs/>
        </w:rPr>
        <w:t xml:space="preserve"> is the specific heat of water at average temperature ((100+20)/2 = 60.0 </w:t>
      </w:r>
      <w:r>
        <w:rPr>
          <w:rFonts w:cs="Arial"/>
          <w:i/>
          <w:iCs/>
        </w:rPr>
        <w:t>°</w:t>
      </w:r>
      <w:r w:rsidRPr="00EE4369">
        <w:rPr>
          <w:i/>
          <w:iCs/>
        </w:rPr>
        <w:t>C), (J/kgK);</w:t>
      </w:r>
    </w:p>
    <w:p w:rsidR="00871B57" w:rsidRPr="00EE4369" w:rsidRDefault="00871B57" w:rsidP="00871B57">
      <w:pPr>
        <w:pStyle w:val="BodyText"/>
        <w:ind w:left="1440"/>
        <w:rPr>
          <w:i/>
          <w:iCs/>
        </w:rPr>
      </w:pPr>
      <w:r>
        <w:rPr>
          <w:i/>
          <w:iCs/>
        </w:rPr>
        <w:sym w:font="Symbol" w:char="F072"/>
      </w:r>
      <w:r w:rsidRPr="00EE4369">
        <w:rPr>
          <w:i/>
          <w:iCs/>
          <w:vertAlign w:val="subscript"/>
        </w:rPr>
        <w:t>w</w:t>
      </w:r>
      <w:r w:rsidRPr="00EE4369">
        <w:rPr>
          <w:i/>
          <w:iCs/>
        </w:rPr>
        <w:t xml:space="preserve"> is the density of water at standard conditions (5.05 </w:t>
      </w:r>
      <w:r>
        <w:rPr>
          <w:rFonts w:cs="Arial"/>
          <w:i/>
          <w:iCs/>
        </w:rPr>
        <w:t>°</w:t>
      </w:r>
      <w:r w:rsidRPr="00EE4369">
        <w:rPr>
          <w:i/>
          <w:iCs/>
        </w:rPr>
        <w:t>C);</w:t>
      </w:r>
    </w:p>
    <w:p w:rsidR="00871B57" w:rsidRPr="00EE4369" w:rsidRDefault="00871B57" w:rsidP="00871B57">
      <w:pPr>
        <w:pStyle w:val="BodyText"/>
        <w:ind w:left="1440"/>
        <w:rPr>
          <w:i/>
          <w:iCs/>
        </w:rPr>
      </w:pPr>
      <w:r>
        <w:rPr>
          <w:i/>
          <w:iCs/>
        </w:rPr>
        <w:sym w:font="Symbol" w:char="F044"/>
      </w:r>
      <w:r>
        <w:rPr>
          <w:i/>
          <w:iCs/>
        </w:rPr>
        <w:t>T</w:t>
      </w:r>
      <w:r w:rsidRPr="00C02DAC">
        <w:rPr>
          <w:i/>
          <w:iCs/>
          <w:vertAlign w:val="subscript"/>
        </w:rPr>
        <w:t>w</w:t>
      </w:r>
      <w:r>
        <w:rPr>
          <w:i/>
          <w:iCs/>
        </w:rPr>
        <w:t xml:space="preserve"> </w:t>
      </w:r>
      <w:r w:rsidRPr="00EE4369">
        <w:rPr>
          <w:i/>
          <w:iCs/>
        </w:rPr>
        <w:t xml:space="preserve"> is the sensible temperature rise of water (100.0 – 20.0</w:t>
      </w:r>
      <w:r>
        <w:rPr>
          <w:i/>
          <w:iCs/>
        </w:rPr>
        <w:t>=</w:t>
      </w:r>
      <w:r w:rsidRPr="00EE4369">
        <w:rPr>
          <w:i/>
          <w:iCs/>
        </w:rPr>
        <w:t xml:space="preserve">80.0 </w:t>
      </w:r>
      <w:r>
        <w:rPr>
          <w:rFonts w:cs="Arial"/>
          <w:i/>
          <w:iCs/>
        </w:rPr>
        <w:t>°</w:t>
      </w:r>
      <w:r w:rsidRPr="00EE4369">
        <w:rPr>
          <w:i/>
          <w:iCs/>
        </w:rPr>
        <w:t>C);</w:t>
      </w:r>
    </w:p>
    <w:p w:rsidR="00871B57" w:rsidRPr="00EE4369" w:rsidRDefault="00871B57" w:rsidP="00871B57">
      <w:pPr>
        <w:pStyle w:val="BodyText"/>
        <w:ind w:left="1440"/>
        <w:rPr>
          <w:i/>
          <w:iCs/>
        </w:rPr>
      </w:pPr>
      <w:r w:rsidRPr="009B3251">
        <w:rPr>
          <w:i/>
          <w:iCs/>
          <w:position w:val="-12"/>
        </w:rPr>
        <w:object w:dxaOrig="499" w:dyaOrig="380">
          <v:shape id="_x0000_i1072" type="#_x0000_t75" style="width:24.55pt;height:18.75pt" o:ole="">
            <v:imagedata r:id="rId157" o:title=""/>
          </v:shape>
          <o:OLEObject Type="Embed" ProgID="Equation.DSMT4" ShapeID="_x0000_i1072" DrawAspect="Content" ObjectID="_1488108448" r:id="rId158"/>
        </w:object>
      </w:r>
      <w:r w:rsidRPr="00EE4369">
        <w:rPr>
          <w:i/>
          <w:iCs/>
        </w:rPr>
        <w:t xml:space="preserve"> is the rated capacity of the humidifier in volumetric flow rate.</w:t>
      </w:r>
    </w:p>
    <w:p w:rsidR="00871B57" w:rsidRPr="00EE4369" w:rsidRDefault="00871B57" w:rsidP="00871B57">
      <w:pPr>
        <w:pStyle w:val="BodyText"/>
        <w:ind w:left="1440"/>
        <w:rPr>
          <w:i/>
          <w:iCs/>
        </w:rPr>
      </w:pPr>
      <w:r>
        <w:rPr>
          <w:i/>
          <w:iCs/>
        </w:rPr>
        <w:t>h</w:t>
      </w:r>
      <w:r>
        <w:rPr>
          <w:i/>
          <w:iCs/>
          <w:vertAlign w:val="subscript"/>
        </w:rPr>
        <w:t>fg</w:t>
      </w:r>
      <w:r w:rsidRPr="00EE4369">
        <w:rPr>
          <w:i/>
          <w:iCs/>
        </w:rPr>
        <w:t xml:space="preserve"> is the </w:t>
      </w:r>
      <w:r>
        <w:rPr>
          <w:i/>
          <w:iCs/>
        </w:rPr>
        <w:t>latent heat of vaporization of water at 100</w:t>
      </w:r>
      <w:r w:rsidRPr="00EE4369">
        <w:rPr>
          <w:i/>
          <w:iCs/>
        </w:rPr>
        <w:t>.0</w:t>
      </w:r>
      <w:r>
        <w:rPr>
          <w:rFonts w:cs="Arial"/>
          <w:i/>
          <w:iCs/>
        </w:rPr>
        <w:t>°</w:t>
      </w:r>
      <w:r w:rsidRPr="00EE4369">
        <w:rPr>
          <w:i/>
          <w:iCs/>
        </w:rPr>
        <w:t>C, (J/kg);</w:t>
      </w:r>
    </w:p>
    <w:p w:rsidR="006B0E56" w:rsidRDefault="006B0E56" w:rsidP="006B0E56">
      <w:pPr>
        <w:pStyle w:val="Heading3"/>
      </w:pPr>
      <w:bookmarkStart w:id="416" w:name="_Toc351186632"/>
      <w:r>
        <w:t>Cooling Tower Sizing</w:t>
      </w:r>
      <w:bookmarkEnd w:id="416"/>
    </w:p>
    <w:p w:rsidR="006B0E56" w:rsidRDefault="006B0E56" w:rsidP="006B0E56">
      <w:pPr>
        <w:pStyle w:val="BodyText"/>
      </w:pPr>
      <w:r>
        <w:t>The quantities needed to autosize a cooling tower include the design water flow rate, the nominal fan power and air flow rate, and the tower UA. This data may be need to be given at more than one operating point:, for instance – high speed fan, low speed fan and free convection.</w:t>
      </w:r>
    </w:p>
    <w:p w:rsidR="006B0E56" w:rsidRDefault="006B0E56" w:rsidP="006B0E56">
      <w:pPr>
        <w:pStyle w:val="BodyText"/>
      </w:pPr>
      <w:r>
        <w:t>EnergyPlus provides two input choices: the user can input the design water flow rate and tower UA at each operating point or the tower nominal capacity (and let the program calculate the water flow rate and UA). Choice of input method will affect the sizing calculations in ways noted below.</w:t>
      </w:r>
    </w:p>
    <w:p w:rsidR="006B0E56" w:rsidRDefault="006B0E56" w:rsidP="006B0E56">
      <w:pPr>
        <w:pStyle w:val="Heading4"/>
      </w:pPr>
      <w:r>
        <w:t>Design Water Flow Rate</w:t>
      </w:r>
    </w:p>
    <w:p w:rsidR="006B0E56" w:rsidRDefault="006B0E56" w:rsidP="006B0E56">
      <w:pPr>
        <w:pStyle w:val="BodyText"/>
      </w:pPr>
      <w:r>
        <w:t xml:space="preserve">If </w:t>
      </w:r>
      <w:r>
        <w:rPr>
          <w:i/>
          <w:iCs/>
        </w:rPr>
        <w:t xml:space="preserve">Tower Performance Input Method </w:t>
      </w:r>
      <w:r>
        <w:t xml:space="preserve">= </w:t>
      </w:r>
      <w:r>
        <w:rPr>
          <w:i/>
          <w:iCs/>
        </w:rPr>
        <w:t>UFactorTimesAreaAndDesignWaterFlowRate</w:t>
      </w:r>
      <w:r>
        <w:t xml:space="preserve"> then</w:t>
      </w:r>
    </w:p>
    <w:p w:rsidR="006B0E56" w:rsidRDefault="00083A13" w:rsidP="006B0E56">
      <w:pPr>
        <w:pStyle w:val="Equation"/>
      </w:pPr>
      <w:r>
        <w:rPr>
          <w:noProof/>
        </w:rPr>
        <w:drawing>
          <wp:inline distT="0" distB="0" distL="0" distR="0" wp14:anchorId="0FFEAEC5" wp14:editId="38836BBF">
            <wp:extent cx="1171575" cy="219075"/>
            <wp:effectExtent l="0" t="0" r="9525" b="9525"/>
            <wp:docPr id="1683" name="Picture 1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3"/>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1171575" cy="219075"/>
                    </a:xfrm>
                    <a:prstGeom prst="rect">
                      <a:avLst/>
                    </a:prstGeom>
                    <a:noFill/>
                    <a:ln>
                      <a:noFill/>
                    </a:ln>
                  </pic:spPr>
                </pic:pic>
              </a:graphicData>
            </a:graphic>
          </wp:inline>
        </w:drawing>
      </w:r>
    </w:p>
    <w:p w:rsidR="006B0E56" w:rsidRDefault="006B0E56" w:rsidP="006B0E56">
      <w:pPr>
        <w:pStyle w:val="BodyText"/>
      </w:pPr>
      <w:r>
        <w:t xml:space="preserve">If </w:t>
      </w:r>
      <w:r>
        <w:rPr>
          <w:i/>
          <w:iCs/>
        </w:rPr>
        <w:t xml:space="preserve">Tower Performance Input Method </w:t>
      </w:r>
      <w:r>
        <w:t xml:space="preserve">= </w:t>
      </w:r>
      <w:r>
        <w:rPr>
          <w:i/>
          <w:iCs/>
        </w:rPr>
        <w:t xml:space="preserve">NominalCapacity </w:t>
      </w:r>
      <w:r>
        <w:t>then</w:t>
      </w:r>
    </w:p>
    <w:p w:rsidR="006B0E56" w:rsidRDefault="00083A13" w:rsidP="006B0E56">
      <w:pPr>
        <w:pStyle w:val="Equation"/>
      </w:pPr>
      <w:r>
        <w:rPr>
          <w:noProof/>
        </w:rPr>
        <w:drawing>
          <wp:inline distT="0" distB="0" distL="0" distR="0" wp14:anchorId="24C9505C" wp14:editId="5A1CA852">
            <wp:extent cx="1943100" cy="228600"/>
            <wp:effectExtent l="0" t="0" r="0" b="0"/>
            <wp:docPr id="1684" name="Picture 1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1943100" cy="228600"/>
                    </a:xfrm>
                    <a:prstGeom prst="rect">
                      <a:avLst/>
                    </a:prstGeom>
                    <a:noFill/>
                    <a:ln>
                      <a:noFill/>
                    </a:ln>
                  </pic:spPr>
                </pic:pic>
              </a:graphicData>
            </a:graphic>
          </wp:inline>
        </w:drawing>
      </w:r>
    </w:p>
    <w:p w:rsidR="006B0E56" w:rsidRDefault="006B0E56" w:rsidP="006B0E56">
      <w:pPr>
        <w:pStyle w:val="BodyText"/>
      </w:pPr>
      <w:r>
        <w:t>where 5.382</w:t>
      </w:r>
      <w:r>
        <w:sym w:font="Symbol" w:char="F0B7"/>
      </w:r>
      <w:r>
        <w:t>10</w:t>
      </w:r>
      <w:r>
        <w:rPr>
          <w:vertAlign w:val="superscript"/>
        </w:rPr>
        <w:t>-08</w:t>
      </w:r>
      <w:r>
        <w:t xml:space="preserve"> is m</w:t>
      </w:r>
      <w:r>
        <w:rPr>
          <w:vertAlign w:val="superscript"/>
        </w:rPr>
        <w:t>3</w:t>
      </w:r>
      <w:r>
        <w:t>/s per watt corresponds to the rule-of-thumb of sizing the tower flow rate at 3 gallons per minute per ton.</w:t>
      </w:r>
    </w:p>
    <w:p w:rsidR="006B0E56" w:rsidRDefault="006B0E56" w:rsidP="006B0E56">
      <w:pPr>
        <w:pStyle w:val="Heading4"/>
      </w:pPr>
      <w:r>
        <w:t>Fan Power at Design Air Flow Rate</w:t>
      </w:r>
    </w:p>
    <w:p w:rsidR="006B0E56" w:rsidRDefault="006B0E56" w:rsidP="006B0E56">
      <w:pPr>
        <w:pStyle w:val="BodyText"/>
      </w:pPr>
      <w:r>
        <w:t>The nominal fan power is sized to be 0.0105 times the design load.</w:t>
      </w:r>
    </w:p>
    <w:p w:rsidR="006B0E56" w:rsidRDefault="006B0E56" w:rsidP="006B0E56">
      <w:pPr>
        <w:pStyle w:val="BodyText"/>
      </w:pPr>
      <w:r>
        <w:t xml:space="preserve">If </w:t>
      </w:r>
      <w:r>
        <w:rPr>
          <w:i/>
          <w:iCs/>
        </w:rPr>
        <w:t xml:space="preserve">Tower Performance Input Method </w:t>
      </w:r>
      <w:r>
        <w:t xml:space="preserve">= </w:t>
      </w:r>
      <w:r>
        <w:rPr>
          <w:i/>
          <w:iCs/>
        </w:rPr>
        <w:t xml:space="preserve">UFactorTimesAreaAndDesignWaterFlowRate </w:t>
      </w:r>
      <w:r>
        <w:t>then</w:t>
      </w:r>
    </w:p>
    <w:p w:rsidR="006B0E56" w:rsidRDefault="00083A13" w:rsidP="006B0E56">
      <w:pPr>
        <w:pStyle w:val="Equation"/>
      </w:pPr>
      <w:r>
        <w:rPr>
          <w:noProof/>
        </w:rPr>
        <w:drawing>
          <wp:inline distT="0" distB="0" distL="0" distR="0" wp14:anchorId="187235E5" wp14:editId="708A5F71">
            <wp:extent cx="2362200" cy="228600"/>
            <wp:effectExtent l="0" t="0" r="0" b="0"/>
            <wp:docPr id="1685" name="Picture 1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5"/>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2362200" cy="228600"/>
                    </a:xfrm>
                    <a:prstGeom prst="rect">
                      <a:avLst/>
                    </a:prstGeom>
                    <a:noFill/>
                    <a:ln>
                      <a:noFill/>
                    </a:ln>
                  </pic:spPr>
                </pic:pic>
              </a:graphicData>
            </a:graphic>
          </wp:inline>
        </w:drawing>
      </w:r>
    </w:p>
    <w:p w:rsidR="006B0E56" w:rsidRDefault="006B0E56" w:rsidP="006B0E56">
      <w:pPr>
        <w:pStyle w:val="BodyText"/>
      </w:pPr>
      <w:r>
        <w:t>where</w:t>
      </w:r>
    </w:p>
    <w:p w:rsidR="006B0E56" w:rsidRDefault="006B0E56" w:rsidP="006B0E56">
      <w:pPr>
        <w:pStyle w:val="BodyText"/>
        <w:ind w:left="1440"/>
      </w:pPr>
      <w:r>
        <w:rPr>
          <w:i/>
          <w:iCs/>
        </w:rPr>
        <w:t>C</w:t>
      </w:r>
      <w:r>
        <w:rPr>
          <w:i/>
          <w:iCs/>
          <w:vertAlign w:val="subscript"/>
        </w:rPr>
        <w:t>p,w</w:t>
      </w:r>
      <w:r>
        <w:t xml:space="preserve"> is the specific heat of water at the condenser loop design exit temperature;</w:t>
      </w:r>
    </w:p>
    <w:p w:rsidR="006B0E56" w:rsidRDefault="006B0E56" w:rsidP="006B0E56">
      <w:pPr>
        <w:pStyle w:val="BodyText"/>
        <w:ind w:left="1440"/>
      </w:pPr>
      <w:r>
        <w:rPr>
          <w:i/>
          <w:iCs/>
        </w:rPr>
        <w:lastRenderedPageBreak/>
        <w:sym w:font="Symbol" w:char="F072"/>
      </w:r>
      <w:r>
        <w:rPr>
          <w:i/>
          <w:iCs/>
          <w:vertAlign w:val="subscript"/>
        </w:rPr>
        <w:t>w</w:t>
      </w:r>
      <w:r>
        <w:t xml:space="preserve"> is the density of water at standard conditions (5.05 </w:t>
      </w:r>
      <w:r>
        <w:rPr>
          <w:vertAlign w:val="superscript"/>
        </w:rPr>
        <w:t>o</w:t>
      </w:r>
      <w:r>
        <w:t>C);</w:t>
      </w:r>
    </w:p>
    <w:p w:rsidR="006B0E56" w:rsidRDefault="006B0E56" w:rsidP="006B0E56">
      <w:pPr>
        <w:pStyle w:val="BodyText"/>
        <w:ind w:left="1440"/>
      </w:pPr>
      <w:r>
        <w:rPr>
          <w:i/>
          <w:iCs/>
        </w:rPr>
        <w:sym w:font="Symbol" w:char="F044"/>
      </w:r>
      <w:r>
        <w:rPr>
          <w:i/>
          <w:iCs/>
        </w:rPr>
        <w:t>T</w:t>
      </w:r>
      <w:r>
        <w:rPr>
          <w:i/>
          <w:iCs/>
          <w:vertAlign w:val="subscript"/>
        </w:rPr>
        <w:t>loop,des</w:t>
      </w:r>
      <w:r>
        <w:t xml:space="preserve"> is the condenser water loop design temperature rise;</w:t>
      </w:r>
    </w:p>
    <w:p w:rsidR="006B0E56" w:rsidRDefault="006B0E56" w:rsidP="006B0E56">
      <w:pPr>
        <w:pStyle w:val="BodyText"/>
      </w:pPr>
      <w:r>
        <w:t>Finally</w:t>
      </w:r>
    </w:p>
    <w:p w:rsidR="006B0E56" w:rsidRDefault="00083A13" w:rsidP="006B0E56">
      <w:pPr>
        <w:pStyle w:val="Equation"/>
      </w:pPr>
      <w:r>
        <w:rPr>
          <w:noProof/>
        </w:rPr>
        <w:drawing>
          <wp:inline distT="0" distB="0" distL="0" distR="0" wp14:anchorId="077C564F" wp14:editId="4807C986">
            <wp:extent cx="1600200" cy="228600"/>
            <wp:effectExtent l="0" t="0" r="0" b="0"/>
            <wp:docPr id="1686" name="Picture 1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6"/>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1600200" cy="228600"/>
                    </a:xfrm>
                    <a:prstGeom prst="rect">
                      <a:avLst/>
                    </a:prstGeom>
                    <a:noFill/>
                    <a:ln>
                      <a:noFill/>
                    </a:ln>
                  </pic:spPr>
                </pic:pic>
              </a:graphicData>
            </a:graphic>
          </wp:inline>
        </w:drawing>
      </w:r>
    </w:p>
    <w:p w:rsidR="006B0E56" w:rsidRDefault="006B0E56" w:rsidP="006B0E56">
      <w:pPr>
        <w:pStyle w:val="Heading4"/>
      </w:pPr>
      <w:r>
        <w:t>Design Air Flow Rate</w:t>
      </w:r>
    </w:p>
    <w:p w:rsidR="006B0E56" w:rsidRDefault="006B0E56" w:rsidP="006B0E56">
      <w:pPr>
        <w:pStyle w:val="BodyText"/>
      </w:pPr>
      <w:r>
        <w:t>We assume a fan efficiency of 0.5 and a fan pressure rise of 190 Pascals. Then</w:t>
      </w:r>
    </w:p>
    <w:p w:rsidR="006B0E56" w:rsidRDefault="00083A13" w:rsidP="006B0E56">
      <w:pPr>
        <w:pStyle w:val="Equation"/>
      </w:pPr>
      <w:r>
        <w:rPr>
          <w:noProof/>
        </w:rPr>
        <w:drawing>
          <wp:inline distT="0" distB="0" distL="0" distR="0" wp14:anchorId="6DCAF5B0" wp14:editId="1E40633D">
            <wp:extent cx="2028825" cy="228600"/>
            <wp:effectExtent l="0" t="0" r="9525" b="0"/>
            <wp:docPr id="1687" name="Picture 1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7"/>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2028825" cy="228600"/>
                    </a:xfrm>
                    <a:prstGeom prst="rect">
                      <a:avLst/>
                    </a:prstGeom>
                    <a:noFill/>
                    <a:ln>
                      <a:noFill/>
                    </a:ln>
                  </pic:spPr>
                </pic:pic>
              </a:graphicData>
            </a:graphic>
          </wp:inline>
        </w:drawing>
      </w:r>
    </w:p>
    <w:p w:rsidR="006B0E56" w:rsidRDefault="006B0E56" w:rsidP="006B0E56">
      <w:pPr>
        <w:pStyle w:val="BodyText"/>
      </w:pPr>
      <w:r>
        <w:t>where</w:t>
      </w:r>
    </w:p>
    <w:p w:rsidR="006B0E56" w:rsidRDefault="006B0E56" w:rsidP="006B0E56">
      <w:pPr>
        <w:pStyle w:val="BodyText"/>
        <w:ind w:left="1440"/>
      </w:pPr>
      <w:r>
        <w:sym w:font="Symbol" w:char="F072"/>
      </w:r>
      <w:r>
        <w:rPr>
          <w:vertAlign w:val="subscript"/>
        </w:rPr>
        <w:t>air</w:t>
      </w:r>
      <w:r>
        <w:t xml:space="preserve"> is the density of air at standard conditions.</w:t>
      </w:r>
    </w:p>
    <w:p w:rsidR="006B0E56" w:rsidRDefault="006B0E56" w:rsidP="006B0E56">
      <w:pPr>
        <w:pStyle w:val="Heading4"/>
      </w:pPr>
      <w:r>
        <w:t>Tower UA Value at Design Air Flow Rate</w:t>
      </w:r>
    </w:p>
    <w:p w:rsidR="006B0E56" w:rsidRDefault="006B0E56" w:rsidP="006B0E56">
      <w:pPr>
        <w:pStyle w:val="BodyText"/>
      </w:pPr>
      <w:r>
        <w:t>To obtain the UA of the tower, we specify the model inputs (other than the UA) at design conditions and the design tower load that the tower must meet. Then we numerically invert the tower model to solve for the UA that will enable the tower to meet the design tower load given the specified inputs.</w:t>
      </w:r>
    </w:p>
    <w:p w:rsidR="006B0E56" w:rsidRDefault="006B0E56" w:rsidP="006B0E56">
      <w:pPr>
        <w:pStyle w:val="BodyText"/>
      </w:pPr>
      <w:r>
        <w:t>The design tower load is:</w:t>
      </w:r>
    </w:p>
    <w:p w:rsidR="006B0E56" w:rsidRDefault="006B0E56" w:rsidP="006B0E56">
      <w:pPr>
        <w:pStyle w:val="BodyText"/>
        <w:ind w:left="1440"/>
        <w:rPr>
          <w:i/>
          <w:iCs/>
        </w:rPr>
      </w:pPr>
      <w:r>
        <w:t xml:space="preserve">for </w:t>
      </w:r>
      <w:r>
        <w:rPr>
          <w:i/>
          <w:iCs/>
        </w:rPr>
        <w:t xml:space="preserve">Tower Performance Input Method </w:t>
      </w:r>
      <w:r>
        <w:t xml:space="preserve">= </w:t>
      </w:r>
      <w:r>
        <w:rPr>
          <w:i/>
          <w:iCs/>
        </w:rPr>
        <w:t>UFactorTimesAreaAndDesignWaterFlowRate</w:t>
      </w:r>
    </w:p>
    <w:p w:rsidR="006B0E56" w:rsidRDefault="00083A13" w:rsidP="006B0E56">
      <w:pPr>
        <w:pStyle w:val="Equation"/>
      </w:pPr>
      <w:r>
        <w:rPr>
          <w:noProof/>
        </w:rPr>
        <w:drawing>
          <wp:inline distT="0" distB="0" distL="0" distR="0" wp14:anchorId="272BF035" wp14:editId="5BAADAF3">
            <wp:extent cx="2324100" cy="228600"/>
            <wp:effectExtent l="0" t="0" r="0" b="0"/>
            <wp:docPr id="1688" name="Picture 1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2324100" cy="228600"/>
                    </a:xfrm>
                    <a:prstGeom prst="rect">
                      <a:avLst/>
                    </a:prstGeom>
                    <a:noFill/>
                    <a:ln>
                      <a:noFill/>
                    </a:ln>
                  </pic:spPr>
                </pic:pic>
              </a:graphicData>
            </a:graphic>
          </wp:inline>
        </w:drawing>
      </w:r>
    </w:p>
    <w:p w:rsidR="006B0E56" w:rsidRDefault="006B0E56" w:rsidP="006B0E56">
      <w:pPr>
        <w:pStyle w:val="BodyText"/>
        <w:ind w:left="1440"/>
        <w:rPr>
          <w:i/>
          <w:iCs/>
        </w:rPr>
      </w:pPr>
      <w:r>
        <w:t xml:space="preserve">for </w:t>
      </w:r>
      <w:r>
        <w:rPr>
          <w:i/>
          <w:iCs/>
        </w:rPr>
        <w:t xml:space="preserve">Tower Performance Input Method </w:t>
      </w:r>
      <w:r>
        <w:t xml:space="preserve">= </w:t>
      </w:r>
      <w:r>
        <w:rPr>
          <w:i/>
          <w:iCs/>
        </w:rPr>
        <w:t>NominalCapacity</w:t>
      </w:r>
    </w:p>
    <w:p w:rsidR="006B0E56" w:rsidRDefault="00083A13" w:rsidP="006B0E56">
      <w:pPr>
        <w:pStyle w:val="Equation"/>
      </w:pPr>
      <w:r>
        <w:rPr>
          <w:noProof/>
        </w:rPr>
        <w:drawing>
          <wp:inline distT="0" distB="0" distL="0" distR="0" wp14:anchorId="449E70DF" wp14:editId="0D5CF7A0">
            <wp:extent cx="1495425" cy="228600"/>
            <wp:effectExtent l="0" t="0" r="9525" b="0"/>
            <wp:docPr id="1689" name="Picture 1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1495425" cy="228600"/>
                    </a:xfrm>
                    <a:prstGeom prst="rect">
                      <a:avLst/>
                    </a:prstGeom>
                    <a:noFill/>
                    <a:ln>
                      <a:noFill/>
                    </a:ln>
                  </pic:spPr>
                </pic:pic>
              </a:graphicData>
            </a:graphic>
          </wp:inline>
        </w:drawing>
      </w:r>
      <w:r w:rsidR="006B0E56">
        <w:t>(to allow for compressor heat)</w:t>
      </w:r>
    </w:p>
    <w:p w:rsidR="006B0E56" w:rsidRDefault="006B0E56" w:rsidP="006B0E56">
      <w:pPr>
        <w:pStyle w:val="BodyText"/>
      </w:pPr>
      <w:r>
        <w:t>Then we assign the inputs needed for the model.</w:t>
      </w:r>
    </w:p>
    <w:p w:rsidR="006B0E56" w:rsidRDefault="006B0E56" w:rsidP="006B0E56">
      <w:pPr>
        <w:pStyle w:val="BodyText"/>
        <w:ind w:left="1440"/>
      </w:pPr>
      <w:r>
        <w:rPr>
          <w:i/>
          <w:iCs/>
        </w:rPr>
        <w:t>T</w:t>
      </w:r>
      <w:r>
        <w:rPr>
          <w:i/>
          <w:iCs/>
          <w:vertAlign w:val="subscript"/>
        </w:rPr>
        <w:t>in,air</w:t>
      </w:r>
      <w:r>
        <w:t xml:space="preserve">=35 </w:t>
      </w:r>
      <w:r>
        <w:rPr>
          <w:vertAlign w:val="superscript"/>
        </w:rPr>
        <w:t>o</w:t>
      </w:r>
      <w:r>
        <w:t xml:space="preserve">C (95 </w:t>
      </w:r>
      <w:r>
        <w:rPr>
          <w:vertAlign w:val="superscript"/>
        </w:rPr>
        <w:t>o</w:t>
      </w:r>
      <w:r>
        <w:t>F design air inlet temperature)</w:t>
      </w:r>
    </w:p>
    <w:p w:rsidR="006B0E56" w:rsidRDefault="006B0E56" w:rsidP="006B0E56">
      <w:pPr>
        <w:pStyle w:val="BodyText"/>
        <w:ind w:left="1440"/>
      </w:pPr>
      <w:r>
        <w:rPr>
          <w:i/>
          <w:iCs/>
        </w:rPr>
        <w:t>T</w:t>
      </w:r>
      <w:r>
        <w:rPr>
          <w:i/>
          <w:iCs/>
          <w:vertAlign w:val="subscript"/>
        </w:rPr>
        <w:t>in,air,wb</w:t>
      </w:r>
      <w:r>
        <w:t xml:space="preserve">=25.6 </w:t>
      </w:r>
      <w:r>
        <w:rPr>
          <w:vertAlign w:val="superscript"/>
        </w:rPr>
        <w:t>o</w:t>
      </w:r>
      <w:r>
        <w:t xml:space="preserve">C (78 </w:t>
      </w:r>
      <w:r>
        <w:rPr>
          <w:vertAlign w:val="superscript"/>
        </w:rPr>
        <w:t>o</w:t>
      </w:r>
      <w:r>
        <w:t>F design air inlet wetbulb temperature)</w:t>
      </w:r>
    </w:p>
    <w:p w:rsidR="006B0E56" w:rsidRDefault="006B0E56" w:rsidP="006B0E56">
      <w:pPr>
        <w:pStyle w:val="BodyText"/>
        <w:ind w:left="1440"/>
      </w:pPr>
      <w:r>
        <w:rPr>
          <w:i/>
          <w:iCs/>
        </w:rPr>
        <w:t>W</w:t>
      </w:r>
      <w:r>
        <w:rPr>
          <w:i/>
          <w:iCs/>
          <w:vertAlign w:val="subscript"/>
        </w:rPr>
        <w:t>in</w:t>
      </w:r>
      <w:r>
        <w:t xml:space="preserve"> is calculated from the entering air drybulb and wetbulb.</w:t>
      </w:r>
    </w:p>
    <w:p w:rsidR="006B0E56" w:rsidRDefault="006B0E56" w:rsidP="006B0E56">
      <w:pPr>
        <w:pStyle w:val="BodyText"/>
        <w:ind w:left="1440"/>
      </w:pPr>
      <w:r>
        <w:t>The  inlet water mass flow rate is just the design eater volumetric flow rate times the density of water.</w:t>
      </w:r>
    </w:p>
    <w:p w:rsidR="006B0E56" w:rsidRDefault="006B0E56" w:rsidP="006B0E56">
      <w:pPr>
        <w:pStyle w:val="BodyText"/>
        <w:ind w:left="1440"/>
      </w:pPr>
      <w:r>
        <w:t>The inlet water temperature is set slightly differently for the 2 input methods. For</w:t>
      </w:r>
    </w:p>
    <w:p w:rsidR="006B0E56" w:rsidRDefault="006B0E56" w:rsidP="006B0E56">
      <w:pPr>
        <w:pStyle w:val="BodyText"/>
        <w:ind w:left="2160"/>
        <w:rPr>
          <w:i/>
          <w:iCs/>
        </w:rPr>
      </w:pPr>
      <w:r>
        <w:rPr>
          <w:i/>
          <w:iCs/>
        </w:rPr>
        <w:t>UFactorTimesAreaAndDesignWaterFlowRate</w:t>
      </w:r>
    </w:p>
    <w:p w:rsidR="006B0E56" w:rsidRDefault="006B0E56" w:rsidP="006B0E56">
      <w:pPr>
        <w:pStyle w:val="BodyText"/>
        <w:ind w:left="2880"/>
        <w:rPr>
          <w:i/>
          <w:iCs/>
          <w:vertAlign w:val="subscript"/>
        </w:rPr>
      </w:pPr>
      <w:r>
        <w:rPr>
          <w:i/>
          <w:iCs/>
        </w:rPr>
        <w:t>T</w:t>
      </w:r>
      <w:r>
        <w:rPr>
          <w:i/>
          <w:iCs/>
          <w:vertAlign w:val="subscript"/>
        </w:rPr>
        <w:t>in,water</w:t>
      </w:r>
      <w:r>
        <w:t>=</w:t>
      </w:r>
      <w:r>
        <w:rPr>
          <w:i/>
          <w:iCs/>
        </w:rPr>
        <w:t>T</w:t>
      </w:r>
      <w:r>
        <w:rPr>
          <w:i/>
          <w:iCs/>
          <w:vertAlign w:val="subscript"/>
        </w:rPr>
        <w:t>loop,exit,des</w:t>
      </w:r>
      <w:r>
        <w:sym w:font="Symbol" w:char="F02B"/>
      </w:r>
      <w:r>
        <w:rPr>
          <w:i/>
          <w:iCs/>
        </w:rPr>
        <w:sym w:font="Symbol" w:char="F044"/>
      </w:r>
      <w:r>
        <w:rPr>
          <w:i/>
          <w:iCs/>
        </w:rPr>
        <w:t>T</w:t>
      </w:r>
      <w:r>
        <w:rPr>
          <w:i/>
          <w:iCs/>
          <w:vertAlign w:val="subscript"/>
        </w:rPr>
        <w:t>loop,des</w:t>
      </w:r>
    </w:p>
    <w:p w:rsidR="006B0E56" w:rsidRDefault="006B0E56" w:rsidP="006B0E56">
      <w:pPr>
        <w:pStyle w:val="BodyText"/>
        <w:ind w:left="2160"/>
        <w:rPr>
          <w:i/>
          <w:iCs/>
        </w:rPr>
      </w:pPr>
      <w:r>
        <w:rPr>
          <w:i/>
          <w:iCs/>
        </w:rPr>
        <w:t>NominalCapacity</w:t>
      </w:r>
    </w:p>
    <w:p w:rsidR="006B0E56" w:rsidRDefault="006B0E56" w:rsidP="006B0E56">
      <w:pPr>
        <w:pStyle w:val="BodyText"/>
        <w:ind w:left="2880"/>
      </w:pPr>
      <w:r>
        <w:rPr>
          <w:i/>
          <w:iCs/>
        </w:rPr>
        <w:t>T</w:t>
      </w:r>
      <w:r>
        <w:rPr>
          <w:i/>
          <w:iCs/>
          <w:vertAlign w:val="subscript"/>
        </w:rPr>
        <w:t>in,water</w:t>
      </w:r>
      <w:r>
        <w:t xml:space="preserve">=35 </w:t>
      </w:r>
      <w:r>
        <w:rPr>
          <w:vertAlign w:val="superscript"/>
        </w:rPr>
        <w:t>o</w:t>
      </w:r>
      <w:r>
        <w:t xml:space="preserve">C (95 </w:t>
      </w:r>
      <w:r>
        <w:rPr>
          <w:vertAlign w:val="superscript"/>
        </w:rPr>
        <w:t>o</w:t>
      </w:r>
      <w:r>
        <w:t>F design inlet water temperature).</w:t>
      </w:r>
    </w:p>
    <w:p w:rsidR="006B0E56" w:rsidRPr="00606F92" w:rsidRDefault="006B0E56" w:rsidP="006B0E56">
      <w:pPr>
        <w:pStyle w:val="BodyText"/>
        <w:rPr>
          <w:i/>
        </w:rPr>
      </w:pPr>
      <w:r>
        <w:t xml:space="preserve">We now have all the data needed to obtain UA. The numerical inversion is carried out by calling subroutine </w:t>
      </w:r>
      <w:r>
        <w:rPr>
          <w:i/>
          <w:iCs/>
        </w:rPr>
        <w:t>SolveRegulaFalsi</w:t>
      </w:r>
      <w:r>
        <w:t xml:space="preserve">. This is a general utility routine for finding the zero of a function. In this case it finds the UA that will zero the residual function – the difference between the design tower load and the tower output divided by the design tower load. The residual is calculated in the function </w:t>
      </w:r>
      <w:r>
        <w:rPr>
          <w:i/>
          <w:iCs/>
        </w:rPr>
        <w:t>SimpleTowerUAResidual</w:t>
      </w:r>
      <w:r w:rsidRPr="00606F92">
        <w:rPr>
          <w:i/>
        </w:rPr>
        <w:t>.</w:t>
      </w:r>
    </w:p>
    <w:p w:rsidR="006B0E56" w:rsidRDefault="006B0E56" w:rsidP="006B0E56">
      <w:pPr>
        <w:pStyle w:val="Heading4"/>
      </w:pPr>
      <w:r>
        <w:t>Air Flow Rate at Low Fan Speed</w:t>
      </w:r>
    </w:p>
    <w:p w:rsidR="006B0E56" w:rsidRDefault="006B0E56" w:rsidP="006B0E56">
      <w:pPr>
        <w:pStyle w:val="BodyText"/>
      </w:pPr>
      <w:r>
        <w:t>The nominal air flow rate at low fan speed is set to one-half of the full speed air flow rate.</w:t>
      </w:r>
    </w:p>
    <w:p w:rsidR="006B0E56" w:rsidRDefault="006B0E56" w:rsidP="006B0E56">
      <w:pPr>
        <w:pStyle w:val="Heading4"/>
      </w:pPr>
      <w:r>
        <w:lastRenderedPageBreak/>
        <w:t>Fan Power at Low Fan Speed</w:t>
      </w:r>
    </w:p>
    <w:p w:rsidR="006B0E56" w:rsidRDefault="006B0E56" w:rsidP="006B0E56">
      <w:pPr>
        <w:pStyle w:val="BodyText"/>
      </w:pPr>
      <w:r>
        <w:t>The fan power at low fan speed is set to 0.16 times the fan power at full speed.</w:t>
      </w:r>
    </w:p>
    <w:p w:rsidR="006B0E56" w:rsidRDefault="006B0E56" w:rsidP="006B0E56">
      <w:pPr>
        <w:pStyle w:val="Heading4"/>
      </w:pPr>
      <w:r>
        <w:t>Tower UA Value at Low Fan Speed</w:t>
      </w:r>
    </w:p>
    <w:p w:rsidR="006B0E56" w:rsidRDefault="006B0E56" w:rsidP="006B0E56">
      <w:pPr>
        <w:pStyle w:val="BodyText"/>
      </w:pPr>
      <w:r>
        <w:t xml:space="preserve">For </w:t>
      </w:r>
      <w:r>
        <w:rPr>
          <w:i/>
          <w:iCs/>
        </w:rPr>
        <w:t xml:space="preserve">Tower Performance Input Method </w:t>
      </w:r>
      <w:r>
        <w:t xml:space="preserve">= </w:t>
      </w:r>
      <w:r>
        <w:rPr>
          <w:i/>
          <w:iCs/>
        </w:rPr>
        <w:t>UFactorTimesAreaAndDesignWaterFlowRate</w:t>
      </w:r>
      <w:r>
        <w:t xml:space="preserve"> the low speed UA is set to 0.6 times the full speed UA. For </w:t>
      </w:r>
      <w:r>
        <w:rPr>
          <w:i/>
          <w:iCs/>
        </w:rPr>
        <w:t xml:space="preserve">Tower Performance Input Method </w:t>
      </w:r>
      <w:r>
        <w:t xml:space="preserve">= </w:t>
      </w:r>
      <w:r>
        <w:rPr>
          <w:i/>
          <w:iCs/>
        </w:rPr>
        <w:t>NominalCapacity</w:t>
      </w:r>
      <w:r>
        <w:t xml:space="preserve"> the low speed UA is calculated in the same manner as the full speed UA using </w:t>
      </w:r>
      <w:r w:rsidR="00083A13">
        <w:rPr>
          <w:noProof/>
          <w:position w:val="-10"/>
        </w:rPr>
        <w:drawing>
          <wp:inline distT="0" distB="0" distL="0" distR="0" wp14:anchorId="42947C15" wp14:editId="55690BFE">
            <wp:extent cx="942975" cy="228600"/>
            <wp:effectExtent l="0" t="0" r="9525" b="0"/>
            <wp:docPr id="1690" name="Picture 1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0"/>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942975" cy="228600"/>
                    </a:xfrm>
                    <a:prstGeom prst="rect">
                      <a:avLst/>
                    </a:prstGeom>
                    <a:noFill/>
                    <a:ln>
                      <a:noFill/>
                    </a:ln>
                  </pic:spPr>
                </pic:pic>
              </a:graphicData>
            </a:graphic>
          </wp:inline>
        </w:drawing>
      </w:r>
      <w:r>
        <w:t xml:space="preserve"> instead of </w:t>
      </w:r>
      <w:r w:rsidR="00083A13">
        <w:rPr>
          <w:noProof/>
          <w:position w:val="-10"/>
        </w:rPr>
        <w:drawing>
          <wp:inline distT="0" distB="0" distL="0" distR="0" wp14:anchorId="39FDEB5C" wp14:editId="5D3B0B53">
            <wp:extent cx="561975" cy="228600"/>
            <wp:effectExtent l="0" t="0" r="9525" b="0"/>
            <wp:docPr id="1691" name="Picture 1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1"/>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561975" cy="228600"/>
                    </a:xfrm>
                    <a:prstGeom prst="rect">
                      <a:avLst/>
                    </a:prstGeom>
                    <a:noFill/>
                    <a:ln>
                      <a:noFill/>
                    </a:ln>
                  </pic:spPr>
                </pic:pic>
              </a:graphicData>
            </a:graphic>
          </wp:inline>
        </w:drawing>
      </w:r>
      <w:r>
        <w:t>.</w:t>
      </w:r>
    </w:p>
    <w:p w:rsidR="006B0E56" w:rsidRDefault="006B0E56" w:rsidP="006B0E56">
      <w:pPr>
        <w:pStyle w:val="Heading4"/>
      </w:pPr>
      <w:r>
        <w:t>Air Flow Rate in Free Convection Regime</w:t>
      </w:r>
    </w:p>
    <w:p w:rsidR="006B0E56" w:rsidRDefault="006B0E56" w:rsidP="006B0E56">
      <w:pPr>
        <w:pStyle w:val="BodyText"/>
      </w:pPr>
      <w:r>
        <w:t>The free convection air flow rate is set to 0.1 times the full air flow rate.</w:t>
      </w:r>
    </w:p>
    <w:p w:rsidR="006B0E56" w:rsidRDefault="006B0E56" w:rsidP="006B0E56">
      <w:pPr>
        <w:pStyle w:val="Heading4"/>
      </w:pPr>
      <w:r>
        <w:t>Tower UA Value in Free Convection Regime</w:t>
      </w:r>
    </w:p>
    <w:p w:rsidR="006B0E56" w:rsidRDefault="006B0E56" w:rsidP="006B0E56">
      <w:pPr>
        <w:pStyle w:val="BodyText"/>
      </w:pPr>
      <w:r>
        <w:t xml:space="preserve">For </w:t>
      </w:r>
      <w:r>
        <w:rPr>
          <w:i/>
          <w:iCs/>
        </w:rPr>
        <w:t xml:space="preserve">Tower Performance Input Method </w:t>
      </w:r>
      <w:r>
        <w:t xml:space="preserve">= </w:t>
      </w:r>
      <w:r>
        <w:rPr>
          <w:i/>
          <w:iCs/>
        </w:rPr>
        <w:t>UA and Design Water Flow Rate</w:t>
      </w:r>
      <w:r>
        <w:t xml:space="preserve"> the low speed UA is set to 0.1 times the full speed UA. For </w:t>
      </w:r>
      <w:r>
        <w:rPr>
          <w:i/>
          <w:iCs/>
        </w:rPr>
        <w:t xml:space="preserve">Tower Performance Input Method </w:t>
      </w:r>
      <w:r>
        <w:t xml:space="preserve">= </w:t>
      </w:r>
      <w:r>
        <w:rPr>
          <w:i/>
          <w:iCs/>
        </w:rPr>
        <w:t>NominalCapacity</w:t>
      </w:r>
      <w:r>
        <w:t xml:space="preserve"> the low speed UA is calculated in the same manner as the full speed UA using </w:t>
      </w:r>
      <w:r w:rsidR="00083A13">
        <w:rPr>
          <w:noProof/>
          <w:position w:val="-10"/>
        </w:rPr>
        <w:drawing>
          <wp:inline distT="0" distB="0" distL="0" distR="0" wp14:anchorId="3D2E665D" wp14:editId="3819D740">
            <wp:extent cx="923925" cy="228600"/>
            <wp:effectExtent l="0" t="0" r="9525" b="0"/>
            <wp:docPr id="1692" name="Picture 1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2"/>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923925" cy="228600"/>
                    </a:xfrm>
                    <a:prstGeom prst="rect">
                      <a:avLst/>
                    </a:prstGeom>
                    <a:noFill/>
                    <a:ln>
                      <a:noFill/>
                    </a:ln>
                  </pic:spPr>
                </pic:pic>
              </a:graphicData>
            </a:graphic>
          </wp:inline>
        </w:drawing>
      </w:r>
      <w:r>
        <w:t xml:space="preserve"> instead of </w:t>
      </w:r>
      <w:r w:rsidR="00083A13">
        <w:rPr>
          <w:noProof/>
          <w:position w:val="-10"/>
        </w:rPr>
        <w:drawing>
          <wp:inline distT="0" distB="0" distL="0" distR="0" wp14:anchorId="52638771" wp14:editId="4F4FE80B">
            <wp:extent cx="561975" cy="228600"/>
            <wp:effectExtent l="0" t="0" r="9525" b="0"/>
            <wp:docPr id="1693" name="Picture 1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3"/>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561975" cy="228600"/>
                    </a:xfrm>
                    <a:prstGeom prst="rect">
                      <a:avLst/>
                    </a:prstGeom>
                    <a:noFill/>
                    <a:ln>
                      <a:noFill/>
                    </a:ln>
                  </pic:spPr>
                </pic:pic>
              </a:graphicData>
            </a:graphic>
          </wp:inline>
        </w:drawing>
      </w:r>
      <w:r>
        <w:t>.</w:t>
      </w:r>
    </w:p>
    <w:p w:rsidR="00BC71DB" w:rsidRDefault="00BC71DB" w:rsidP="00BC71DB">
      <w:pPr>
        <w:pStyle w:val="Heading3"/>
      </w:pPr>
      <w:bookmarkStart w:id="417" w:name="_Toc351186633"/>
      <w:r>
        <w:t>Fluid Cooler Sizing</w:t>
      </w:r>
      <w:bookmarkEnd w:id="417"/>
    </w:p>
    <w:p w:rsidR="00BC71DB" w:rsidRDefault="00BC71DB" w:rsidP="00BC71DB">
      <w:pPr>
        <w:pStyle w:val="BodyText"/>
      </w:pPr>
      <w:r>
        <w:t>The quantities needed to autosize a fluid cooler include the design water flow rate, the nominal fan power, air flow rate, and the fluid cooler UA. This data may need to be given at more than one operating point:, for instance – high speed fan and low speed fan.</w:t>
      </w:r>
    </w:p>
    <w:p w:rsidR="00BC71DB" w:rsidRDefault="00BC71DB" w:rsidP="00BC71DB">
      <w:pPr>
        <w:pStyle w:val="BodyText"/>
      </w:pPr>
      <w:r>
        <w:t>EnergyPlus provides two input choices: the user can input the design water flow rate and fluid cooler UA at each operating point or the fluid cooler nominal capacity and the water flow rate (and let the program calculate UA). Choice of input method will affect the sizing calculations in ways noted below.</w:t>
      </w:r>
    </w:p>
    <w:p w:rsidR="00BC71DB" w:rsidRDefault="00BC71DB" w:rsidP="00BC71DB">
      <w:pPr>
        <w:pStyle w:val="Heading4"/>
      </w:pPr>
      <w:r>
        <w:t>Design Water Flow Rate</w:t>
      </w:r>
    </w:p>
    <w:p w:rsidR="00BC71DB" w:rsidRDefault="00BC71DB" w:rsidP="00BC71DB">
      <w:pPr>
        <w:pStyle w:val="BodyText"/>
      </w:pPr>
      <w:r>
        <w:t>The design water flow rate is sized as follows</w:t>
      </w:r>
    </w:p>
    <w:p w:rsidR="00BC71DB" w:rsidRDefault="00BC71DB" w:rsidP="00BC71DB">
      <w:pPr>
        <w:pStyle w:val="Equation"/>
      </w:pPr>
      <w:r w:rsidRPr="002153D8">
        <w:rPr>
          <w:position w:val="-14"/>
        </w:rPr>
        <w:object w:dxaOrig="2079" w:dyaOrig="400">
          <v:shape id="_x0000_i1073" type="#_x0000_t75" style="width:104.45pt;height:20.4pt" o:ole="">
            <v:imagedata r:id="rId170" o:title=""/>
          </v:shape>
          <o:OLEObject Type="Embed" ProgID="Equation.DSMT4" ShapeID="_x0000_i1073" DrawAspect="Content" ObjectID="_1488108449" r:id="rId171"/>
        </w:object>
      </w:r>
    </w:p>
    <w:p w:rsidR="00BC71DB" w:rsidRDefault="00BC71DB" w:rsidP="00BC71DB">
      <w:pPr>
        <w:pStyle w:val="Heading4"/>
      </w:pPr>
      <w:r>
        <w:t>Fan Power at Design Air Flow Rate</w:t>
      </w:r>
    </w:p>
    <w:p w:rsidR="00BC71DB" w:rsidRDefault="00BC71DB" w:rsidP="00BC71DB">
      <w:pPr>
        <w:pStyle w:val="BodyText"/>
      </w:pPr>
      <w:r>
        <w:t>The nominal fan power is sized to be 0.0105 times the design load.</w:t>
      </w:r>
    </w:p>
    <w:p w:rsidR="00BC71DB" w:rsidRDefault="00BC71DB" w:rsidP="00BC71DB">
      <w:pPr>
        <w:pStyle w:val="BodyText"/>
      </w:pPr>
      <w:r>
        <w:t>If</w:t>
      </w:r>
      <w:r>
        <w:rPr>
          <w:i/>
          <w:iCs/>
        </w:rPr>
        <w:t xml:space="preserve"> Performance Input Method </w:t>
      </w:r>
      <w:r>
        <w:t xml:space="preserve">= </w:t>
      </w:r>
      <w:r>
        <w:rPr>
          <w:i/>
          <w:iCs/>
        </w:rPr>
        <w:t xml:space="preserve">UFactorTimesAreaAndDesignWaterFlowRate </w:t>
      </w:r>
      <w:r>
        <w:t>then</w:t>
      </w:r>
    </w:p>
    <w:p w:rsidR="00BC71DB" w:rsidRDefault="00BC71DB" w:rsidP="00BC71DB">
      <w:pPr>
        <w:pStyle w:val="Equation"/>
      </w:pPr>
      <w:r w:rsidRPr="002153D8">
        <w:rPr>
          <w:position w:val="-14"/>
        </w:rPr>
        <w:object w:dxaOrig="4560" w:dyaOrig="400">
          <v:shape id="_x0000_i1074" type="#_x0000_t75" style="width:228.05pt;height:20.4pt" o:ole="">
            <v:imagedata r:id="rId172" o:title=""/>
          </v:shape>
          <o:OLEObject Type="Embed" ProgID="Equation.DSMT4" ShapeID="_x0000_i1074" DrawAspect="Content" ObjectID="_1488108450" r:id="rId173"/>
        </w:object>
      </w:r>
    </w:p>
    <w:p w:rsidR="00BC71DB" w:rsidRDefault="00BC71DB" w:rsidP="00BC71DB">
      <w:pPr>
        <w:pStyle w:val="BodyText"/>
      </w:pPr>
      <w:r>
        <w:t xml:space="preserve">  where</w:t>
      </w:r>
    </w:p>
    <w:p w:rsidR="00BC71DB" w:rsidRDefault="00BC71DB" w:rsidP="00BC71DB">
      <w:pPr>
        <w:pStyle w:val="BodyText"/>
        <w:ind w:left="1440"/>
      </w:pPr>
      <w:r>
        <w:rPr>
          <w:i/>
          <w:iCs/>
        </w:rPr>
        <w:t xml:space="preserve">  C</w:t>
      </w:r>
      <w:r>
        <w:rPr>
          <w:i/>
          <w:iCs/>
          <w:vertAlign w:val="subscript"/>
        </w:rPr>
        <w:t>p,w</w:t>
      </w:r>
      <w:r>
        <w:t xml:space="preserve"> is the specific heat of water at the condenser loop design exit temperature;</w:t>
      </w:r>
    </w:p>
    <w:p w:rsidR="00BC71DB" w:rsidRDefault="00BC71DB" w:rsidP="00BC71DB">
      <w:pPr>
        <w:pStyle w:val="BodyText"/>
        <w:ind w:left="1440"/>
      </w:pPr>
      <w:r>
        <w:rPr>
          <w:i/>
          <w:iCs/>
        </w:rPr>
        <w:t xml:space="preserve">  </w:t>
      </w:r>
      <w:r>
        <w:rPr>
          <w:i/>
          <w:iCs/>
        </w:rPr>
        <w:sym w:font="Symbol" w:char="F072"/>
      </w:r>
      <w:r>
        <w:rPr>
          <w:i/>
          <w:iCs/>
          <w:vertAlign w:val="subscript"/>
        </w:rPr>
        <w:t>w</w:t>
      </w:r>
      <w:r>
        <w:t xml:space="preserve"> is the density of water at standard conditions (5.05 </w:t>
      </w:r>
      <w:r>
        <w:rPr>
          <w:vertAlign w:val="superscript"/>
        </w:rPr>
        <w:t>o</w:t>
      </w:r>
      <w:r>
        <w:t>C);</w:t>
      </w:r>
    </w:p>
    <w:p w:rsidR="00BC71DB" w:rsidRDefault="00BC71DB" w:rsidP="00BC71DB">
      <w:pPr>
        <w:pStyle w:val="BodyText"/>
        <w:ind w:left="1440"/>
      </w:pPr>
      <w:r>
        <w:rPr>
          <w:i/>
          <w:iCs/>
        </w:rPr>
        <w:t xml:space="preserve">  </w:t>
      </w:r>
      <w:r>
        <w:rPr>
          <w:i/>
          <w:iCs/>
        </w:rPr>
        <w:sym w:font="Symbol" w:char="F044"/>
      </w:r>
      <w:r>
        <w:rPr>
          <w:i/>
          <w:iCs/>
        </w:rPr>
        <w:t>T</w:t>
      </w:r>
      <w:r>
        <w:rPr>
          <w:i/>
          <w:iCs/>
          <w:vertAlign w:val="subscript"/>
        </w:rPr>
        <w:t>loop,des</w:t>
      </w:r>
      <w:r>
        <w:t xml:space="preserve"> is the condenser water loop design temperature rise;</w:t>
      </w:r>
    </w:p>
    <w:p w:rsidR="00BC71DB" w:rsidRDefault="00BC71DB" w:rsidP="00BC71DB">
      <w:pPr>
        <w:pStyle w:val="BodyText"/>
      </w:pPr>
      <w:r>
        <w:t xml:space="preserve">  Finally</w:t>
      </w:r>
    </w:p>
    <w:p w:rsidR="00BC71DB" w:rsidRDefault="00BC71DB" w:rsidP="00BC71DB">
      <w:pPr>
        <w:pStyle w:val="Equation"/>
      </w:pPr>
      <w:r w:rsidRPr="002153D8">
        <w:rPr>
          <w:position w:val="-14"/>
        </w:rPr>
        <w:object w:dxaOrig="2920" w:dyaOrig="400">
          <v:shape id="_x0000_i1075" type="#_x0000_t75" style="width:146.5pt;height:20.4pt" o:ole="">
            <v:imagedata r:id="rId174" o:title=""/>
          </v:shape>
          <o:OLEObject Type="Embed" ProgID="Equation.DSMT4" ShapeID="_x0000_i1075" DrawAspect="Content" ObjectID="_1488108451" r:id="rId175"/>
        </w:object>
      </w:r>
    </w:p>
    <w:p w:rsidR="00BC71DB" w:rsidRDefault="00BC71DB" w:rsidP="00BC71DB">
      <w:pPr>
        <w:pStyle w:val="Heading4"/>
        <w:rPr>
          <w:b w:val="0"/>
          <w:i w:val="0"/>
        </w:rPr>
      </w:pPr>
      <w:r>
        <w:rPr>
          <w:b w:val="0"/>
          <w:i w:val="0"/>
        </w:rPr>
        <w:lastRenderedPageBreak/>
        <w:t>Elseif</w:t>
      </w:r>
      <w:r w:rsidRPr="0026437F">
        <w:rPr>
          <w:i w:val="0"/>
          <w:iCs/>
        </w:rPr>
        <w:t xml:space="preserve"> </w:t>
      </w:r>
      <w:r w:rsidRPr="0026437F">
        <w:rPr>
          <w:b w:val="0"/>
          <w:iCs/>
        </w:rPr>
        <w:t>Performance Input Method</w:t>
      </w:r>
      <w:r w:rsidRPr="0026437F">
        <w:rPr>
          <w:b w:val="0"/>
          <w:i w:val="0"/>
          <w:iCs/>
        </w:rPr>
        <w:t xml:space="preserve"> </w:t>
      </w:r>
      <w:r w:rsidRPr="0026437F">
        <w:rPr>
          <w:b w:val="0"/>
        </w:rPr>
        <w:t xml:space="preserve">= </w:t>
      </w:r>
      <w:r w:rsidRPr="0026437F">
        <w:rPr>
          <w:b w:val="0"/>
          <w:iCs/>
        </w:rPr>
        <w:t>NominalCapacity</w:t>
      </w:r>
      <w:r w:rsidRPr="0026437F">
        <w:rPr>
          <w:b w:val="0"/>
          <w:i w:val="0"/>
          <w:iCs/>
        </w:rPr>
        <w:t xml:space="preserve"> </w:t>
      </w:r>
      <w:r w:rsidRPr="0026437F">
        <w:rPr>
          <w:b w:val="0"/>
          <w:i w:val="0"/>
        </w:rPr>
        <w:t>then</w:t>
      </w:r>
      <w:r>
        <w:rPr>
          <w:b w:val="0"/>
          <w:i w:val="0"/>
        </w:rPr>
        <w:t xml:space="preserve"> </w:t>
      </w:r>
    </w:p>
    <w:p w:rsidR="00BC71DB" w:rsidRDefault="00BC71DB" w:rsidP="00BC71DB">
      <w:pPr>
        <w:pStyle w:val="BodyText"/>
      </w:pPr>
      <w:r>
        <w:t xml:space="preserve">      </w:t>
      </w:r>
      <w:r w:rsidRPr="002153D8">
        <w:rPr>
          <w:position w:val="-14"/>
        </w:rPr>
        <w:object w:dxaOrig="2920" w:dyaOrig="400">
          <v:shape id="_x0000_i1076" type="#_x0000_t75" style="width:146.5pt;height:20.4pt" o:ole="">
            <v:imagedata r:id="rId176" o:title=""/>
          </v:shape>
          <o:OLEObject Type="Embed" ProgID="Equation.DSMT4" ShapeID="_x0000_i1076" DrawAspect="Content" ObjectID="_1488108452" r:id="rId177"/>
        </w:object>
      </w:r>
    </w:p>
    <w:p w:rsidR="00BC71DB" w:rsidRDefault="00BC71DB" w:rsidP="00BC71DB">
      <w:pPr>
        <w:pStyle w:val="BodyText"/>
      </w:pPr>
      <w:r>
        <w:t xml:space="preserve">  Where    </w:t>
      </w:r>
    </w:p>
    <w:p w:rsidR="00BC71DB" w:rsidRDefault="00BC71DB" w:rsidP="00BC71DB">
      <w:pPr>
        <w:pStyle w:val="BodyText"/>
      </w:pPr>
      <w:r>
        <w:t xml:space="preserve">      </w:t>
      </w:r>
      <w:r w:rsidRPr="002153D8">
        <w:rPr>
          <w:position w:val="-14"/>
        </w:rPr>
        <w:object w:dxaOrig="1160" w:dyaOrig="400">
          <v:shape id="_x0000_i1077" type="#_x0000_t75" style="width:57.85pt;height:20.4pt" o:ole="">
            <v:imagedata r:id="rId178" o:title=""/>
          </v:shape>
          <o:OLEObject Type="Embed" ProgID="Equation.DSMT4" ShapeID="_x0000_i1077" DrawAspect="Content" ObjectID="_1488108453" r:id="rId179"/>
        </w:object>
      </w:r>
      <w:r>
        <w:t xml:space="preserve"> is provided by the user. </w:t>
      </w:r>
    </w:p>
    <w:p w:rsidR="00BC71DB" w:rsidRDefault="00BC71DB" w:rsidP="00BC71DB">
      <w:pPr>
        <w:pStyle w:val="Heading4"/>
      </w:pPr>
      <w:r>
        <w:t>Design Air Flow Rate</w:t>
      </w:r>
    </w:p>
    <w:p w:rsidR="00BC71DB" w:rsidRDefault="00BC71DB" w:rsidP="00BC71DB">
      <w:pPr>
        <w:pStyle w:val="ListBullet"/>
      </w:pPr>
      <w:r>
        <w:t>For Performance Input Method = UFactorTimesAreaAndDesignWaterFlowRate</w:t>
      </w:r>
    </w:p>
    <w:p w:rsidR="00BC71DB" w:rsidRDefault="00BC71DB" w:rsidP="00BC71DB">
      <w:pPr>
        <w:pStyle w:val="Equation"/>
      </w:pPr>
      <w:r>
        <w:t xml:space="preserve">  </w:t>
      </w:r>
      <w:r w:rsidRPr="002153D8">
        <w:rPr>
          <w:position w:val="-14"/>
        </w:rPr>
        <w:object w:dxaOrig="4560" w:dyaOrig="400">
          <v:shape id="_x0000_i1078" type="#_x0000_t75" style="width:228.05pt;height:20.4pt" o:ole="">
            <v:imagedata r:id="rId180" o:title=""/>
          </v:shape>
          <o:OLEObject Type="Embed" ProgID="Equation.DSMT4" ShapeID="_x0000_i1078" DrawAspect="Content" ObjectID="_1488108454" r:id="rId181"/>
        </w:object>
      </w:r>
    </w:p>
    <w:p w:rsidR="00BC71DB" w:rsidRDefault="00BC71DB" w:rsidP="00BC71DB">
      <w:pPr>
        <w:pStyle w:val="ListBullet"/>
      </w:pPr>
      <w:r>
        <w:t>For Performance Input Method = NominalCapacity</w:t>
      </w:r>
    </w:p>
    <w:p w:rsidR="00BC71DB" w:rsidRDefault="00BC71DB" w:rsidP="00BC71DB">
      <w:pPr>
        <w:pStyle w:val="Equation"/>
      </w:pPr>
      <w:r>
        <w:t xml:space="preserve">  </w:t>
      </w:r>
      <w:r w:rsidRPr="002153D8">
        <w:rPr>
          <w:position w:val="-14"/>
        </w:rPr>
        <w:object w:dxaOrig="1160" w:dyaOrig="400">
          <v:shape id="_x0000_i1079" type="#_x0000_t75" style="width:57.85pt;height:20.4pt" o:ole="">
            <v:imagedata r:id="rId182" o:title=""/>
          </v:shape>
          <o:OLEObject Type="Embed" ProgID="Equation.DSMT4" ShapeID="_x0000_i1079" DrawAspect="Content" ObjectID="_1488108455" r:id="rId183"/>
        </w:object>
      </w:r>
      <w:r>
        <w:t xml:space="preserve"> is provided by the user.</w:t>
      </w:r>
    </w:p>
    <w:p w:rsidR="00BC71DB" w:rsidRDefault="00BC71DB" w:rsidP="00BC71DB">
      <w:pPr>
        <w:pStyle w:val="Equation"/>
      </w:pPr>
      <w:r>
        <w:t xml:space="preserve">  </w:t>
      </w:r>
      <w:r w:rsidRPr="002153D8">
        <w:rPr>
          <w:position w:val="-14"/>
        </w:rPr>
        <w:object w:dxaOrig="4560" w:dyaOrig="400">
          <v:shape id="_x0000_i1080" type="#_x0000_t75" style="width:228.05pt;height:20.4pt" o:ole="">
            <v:imagedata r:id="rId184" o:title=""/>
          </v:shape>
          <o:OLEObject Type="Embed" ProgID="Equation.DSMT4" ShapeID="_x0000_i1080" DrawAspect="Content" ObjectID="_1488108456" r:id="rId185"/>
        </w:object>
      </w:r>
    </w:p>
    <w:p w:rsidR="00BC71DB" w:rsidRDefault="00BC71DB" w:rsidP="00BC71DB">
      <w:pPr>
        <w:pStyle w:val="Equation"/>
      </w:pPr>
      <w:r>
        <w:t>Where,</w:t>
      </w:r>
    </w:p>
    <w:p w:rsidR="00BC71DB" w:rsidRDefault="00BC71DB" w:rsidP="00BC71DB">
      <w:pPr>
        <w:pStyle w:val="BodyText"/>
        <w:ind w:left="1440"/>
      </w:pPr>
      <w:r>
        <w:rPr>
          <w:i/>
          <w:iCs/>
        </w:rPr>
        <w:t>T</w:t>
      </w:r>
      <w:r>
        <w:rPr>
          <w:i/>
          <w:iCs/>
          <w:vertAlign w:val="subscript"/>
        </w:rPr>
        <w:t xml:space="preserve">in,water   </w:t>
      </w:r>
      <w:r>
        <w:t>= Design entering water temperature provided by the user</w:t>
      </w:r>
    </w:p>
    <w:p w:rsidR="00BC71DB" w:rsidRDefault="00BC71DB" w:rsidP="00BC71DB">
      <w:pPr>
        <w:pStyle w:val="BodyText"/>
        <w:ind w:left="1440"/>
      </w:pPr>
      <w:r>
        <w:rPr>
          <w:i/>
          <w:iCs/>
        </w:rPr>
        <w:t>T</w:t>
      </w:r>
      <w:r>
        <w:rPr>
          <w:i/>
          <w:iCs/>
          <w:vertAlign w:val="subscript"/>
        </w:rPr>
        <w:t xml:space="preserve">in,air        </w:t>
      </w:r>
      <w:r>
        <w:t>= Design air inlet temperature provided by the user</w:t>
      </w:r>
    </w:p>
    <w:p w:rsidR="00BC71DB" w:rsidRDefault="00BC71DB" w:rsidP="00BC71DB">
      <w:pPr>
        <w:pStyle w:val="Heading4"/>
      </w:pPr>
      <w:r>
        <w:t>Fluid cooler UA Value at Design Air Flow Rate</w:t>
      </w:r>
    </w:p>
    <w:p w:rsidR="00BC71DB" w:rsidRDefault="00BC71DB" w:rsidP="00BC71DB">
      <w:pPr>
        <w:pStyle w:val="BodyText"/>
      </w:pPr>
      <w:r>
        <w:t>To obtain the UA of the fluid cooler, we specify the model inputs (other than the UA) at design conditions and the design fluid cooler load that the fluid cooler must meet. Then we numerically invert the fluid cooler model to solve for the UA that will enable the fluid cooler to meet the design fluid cooler load given the specified inputs.</w:t>
      </w:r>
    </w:p>
    <w:p w:rsidR="00BC71DB" w:rsidRDefault="00BC71DB" w:rsidP="00BC71DB">
      <w:pPr>
        <w:pStyle w:val="BodyText"/>
      </w:pPr>
      <w:r>
        <w:t>The design fluid cooler load is:</w:t>
      </w:r>
    </w:p>
    <w:p w:rsidR="00BC71DB" w:rsidRDefault="00BC71DB" w:rsidP="00BC71DB">
      <w:pPr>
        <w:pStyle w:val="ListBullet"/>
      </w:pPr>
      <w:r>
        <w:t>For Performance Input Method = UFactorTimesAreaAndDesignWaterFlowRate</w:t>
      </w:r>
    </w:p>
    <w:p w:rsidR="00BC71DB" w:rsidRDefault="00BC71DB" w:rsidP="00BC71DB">
      <w:pPr>
        <w:pStyle w:val="Equation"/>
      </w:pPr>
      <w:r>
        <w:t xml:space="preserve">  </w:t>
      </w:r>
      <w:r w:rsidRPr="002153D8">
        <w:rPr>
          <w:position w:val="-14"/>
        </w:rPr>
        <w:object w:dxaOrig="4560" w:dyaOrig="400">
          <v:shape id="_x0000_i1081" type="#_x0000_t75" style="width:228.05pt;height:20.4pt" o:ole="">
            <v:imagedata r:id="rId186" o:title=""/>
          </v:shape>
          <o:OLEObject Type="Embed" ProgID="Equation.DSMT4" ShapeID="_x0000_i1081" DrawAspect="Content" ObjectID="_1488108457" r:id="rId187"/>
        </w:object>
      </w:r>
    </w:p>
    <w:p w:rsidR="00BC71DB" w:rsidRDefault="00BC71DB" w:rsidP="00BC71DB">
      <w:pPr>
        <w:pStyle w:val="ListBullet"/>
      </w:pPr>
      <w:r>
        <w:t>For Performance Input Method = NominalCapacity</w:t>
      </w:r>
    </w:p>
    <w:p w:rsidR="00BC71DB" w:rsidRDefault="00BC71DB" w:rsidP="00BC71DB">
      <w:pPr>
        <w:pStyle w:val="Equation"/>
      </w:pPr>
      <w:r>
        <w:t xml:space="preserve">  </w:t>
      </w:r>
      <w:r w:rsidRPr="002153D8">
        <w:rPr>
          <w:position w:val="-14"/>
        </w:rPr>
        <w:object w:dxaOrig="1160" w:dyaOrig="400">
          <v:shape id="_x0000_i1082" type="#_x0000_t75" style="width:57.85pt;height:20.4pt" o:ole="">
            <v:imagedata r:id="rId188" o:title=""/>
          </v:shape>
          <o:OLEObject Type="Embed" ProgID="Equation.DSMT4" ShapeID="_x0000_i1082" DrawAspect="Content" ObjectID="_1488108458" r:id="rId189"/>
        </w:object>
      </w:r>
      <w:r>
        <w:t xml:space="preserve"> is provided by the user.</w:t>
      </w:r>
    </w:p>
    <w:p w:rsidR="00BC71DB" w:rsidRDefault="00BC71DB" w:rsidP="00BC71DB">
      <w:pPr>
        <w:pStyle w:val="BodyText"/>
      </w:pPr>
      <w:r>
        <w:t>Then we assign the inputs needed for the model.</w:t>
      </w:r>
    </w:p>
    <w:p w:rsidR="00BC71DB" w:rsidRDefault="00BC71DB" w:rsidP="00BC71DB">
      <w:pPr>
        <w:pStyle w:val="BodyText"/>
        <w:ind w:left="1440"/>
      </w:pPr>
      <w:r>
        <w:rPr>
          <w:i/>
          <w:iCs/>
        </w:rPr>
        <w:t>T</w:t>
      </w:r>
      <w:r>
        <w:rPr>
          <w:i/>
          <w:iCs/>
          <w:vertAlign w:val="subscript"/>
        </w:rPr>
        <w:t xml:space="preserve">in,air       </w:t>
      </w:r>
      <w:r>
        <w:t>= Design air inlet temperature provided by the user</w:t>
      </w:r>
    </w:p>
    <w:p w:rsidR="00BC71DB" w:rsidRDefault="00BC71DB" w:rsidP="00BC71DB">
      <w:pPr>
        <w:pStyle w:val="BodyText"/>
        <w:ind w:left="1440"/>
      </w:pPr>
      <w:r>
        <w:rPr>
          <w:i/>
          <w:iCs/>
        </w:rPr>
        <w:t>T</w:t>
      </w:r>
      <w:r>
        <w:rPr>
          <w:i/>
          <w:iCs/>
          <w:vertAlign w:val="subscript"/>
        </w:rPr>
        <w:t xml:space="preserve">in,air,wb </w:t>
      </w:r>
      <w:r>
        <w:t>= Design air inlet wetbulb temperature</w:t>
      </w:r>
      <w:r w:rsidRPr="00EE21CB">
        <w:t xml:space="preserve"> </w:t>
      </w:r>
      <w:r>
        <w:t>provided by the user</w:t>
      </w:r>
    </w:p>
    <w:p w:rsidR="00BC71DB" w:rsidRDefault="00BC71DB" w:rsidP="00BC71DB">
      <w:pPr>
        <w:pStyle w:val="BodyText"/>
        <w:ind w:left="1440"/>
      </w:pPr>
      <w:r>
        <w:rPr>
          <w:i/>
          <w:iCs/>
        </w:rPr>
        <w:t>W</w:t>
      </w:r>
      <w:r>
        <w:rPr>
          <w:i/>
          <w:iCs/>
          <w:vertAlign w:val="subscript"/>
        </w:rPr>
        <w:t>in</w:t>
      </w:r>
      <w:r>
        <w:t xml:space="preserve"> is calculated from the entering air drybulb and wetbulb.</w:t>
      </w:r>
    </w:p>
    <w:p w:rsidR="00BC71DB" w:rsidRDefault="00BC71DB" w:rsidP="00BC71DB">
      <w:pPr>
        <w:pStyle w:val="BodyText"/>
        <w:ind w:left="1440"/>
      </w:pPr>
      <w:r>
        <w:t>The  inlet water mass flow rate is just the design entering volumetric flow rate times the density of water.</w:t>
      </w:r>
    </w:p>
    <w:p w:rsidR="00BC71DB" w:rsidRDefault="00BC71DB" w:rsidP="00BC71DB">
      <w:pPr>
        <w:pStyle w:val="BodyText"/>
        <w:ind w:left="1440"/>
      </w:pPr>
      <w:r>
        <w:t>The inlet water temperature is set slightly differently for the 2 input methods. For</w:t>
      </w:r>
    </w:p>
    <w:p w:rsidR="00BC71DB" w:rsidRDefault="00BC71DB" w:rsidP="00BC71DB">
      <w:pPr>
        <w:pStyle w:val="ListBullet"/>
      </w:pPr>
      <w:r>
        <w:t>UFactorTimesAreaAndDesignWaterFlowRate</w:t>
      </w:r>
    </w:p>
    <w:p w:rsidR="00BC71DB" w:rsidRDefault="00BC71DB" w:rsidP="00BC71DB">
      <w:pPr>
        <w:pStyle w:val="Equation"/>
        <w:rPr>
          <w:vertAlign w:val="subscript"/>
        </w:rPr>
      </w:pPr>
      <w:r w:rsidRPr="00AB28BA">
        <w:rPr>
          <w:position w:val="-14"/>
        </w:rPr>
        <w:object w:dxaOrig="2760" w:dyaOrig="380">
          <v:shape id="_x0000_i1083" type="#_x0000_t75" style="width:138.15pt;height:18.75pt" o:ole="">
            <v:imagedata r:id="rId190" o:title=""/>
          </v:shape>
          <o:OLEObject Type="Embed" ProgID="Equation.DSMT4" ShapeID="_x0000_i1083" DrawAspect="Content" ObjectID="_1488108459" r:id="rId191"/>
        </w:object>
      </w:r>
    </w:p>
    <w:p w:rsidR="00BC71DB" w:rsidRDefault="00BC71DB" w:rsidP="00BC71DB">
      <w:pPr>
        <w:pStyle w:val="ListBullet"/>
      </w:pPr>
      <w:r>
        <w:lastRenderedPageBreak/>
        <w:t>NominalCapacity</w:t>
      </w:r>
    </w:p>
    <w:p w:rsidR="00BC71DB" w:rsidRDefault="00BC71DB" w:rsidP="00BC71DB">
      <w:pPr>
        <w:pStyle w:val="Equation"/>
      </w:pPr>
      <w:r w:rsidRPr="00AB28BA">
        <w:rPr>
          <w:position w:val="-14"/>
        </w:rPr>
        <w:object w:dxaOrig="2860" w:dyaOrig="380">
          <v:shape id="_x0000_i1084" type="#_x0000_t75" style="width:143.15pt;height:18.75pt" o:ole="">
            <v:imagedata r:id="rId192" o:title=""/>
          </v:shape>
          <o:OLEObject Type="Embed" ProgID="Equation.DSMT4" ShapeID="_x0000_i1084" DrawAspect="Content" ObjectID="_1488108460" r:id="rId193"/>
        </w:object>
      </w:r>
    </w:p>
    <w:p w:rsidR="00BC71DB" w:rsidRPr="00606F92" w:rsidRDefault="00BC71DB" w:rsidP="00BC71DB">
      <w:pPr>
        <w:pStyle w:val="BodyText"/>
        <w:rPr>
          <w:i/>
        </w:rPr>
      </w:pPr>
      <w:r>
        <w:t xml:space="preserve">We now have all the data needed to obtain UA. The numerical inversion is carried out by calling subroutine </w:t>
      </w:r>
      <w:r>
        <w:rPr>
          <w:i/>
          <w:iCs/>
        </w:rPr>
        <w:t>SolveRegulaFalsi</w:t>
      </w:r>
      <w:r>
        <w:t xml:space="preserve">. This is a general utility routine for finding the zero of a function. In this case it finds the UA that will zero the residual function – the difference between the design fluid cooler load and the fluid cooler output divided by the design fluid cooler load. The residual is calculated in the function </w:t>
      </w:r>
      <w:r>
        <w:rPr>
          <w:i/>
          <w:iCs/>
        </w:rPr>
        <w:t>SimpleFluidCoolerUAResidual</w:t>
      </w:r>
      <w:r w:rsidRPr="00606F92">
        <w:rPr>
          <w:i/>
        </w:rPr>
        <w:t>.</w:t>
      </w:r>
    </w:p>
    <w:p w:rsidR="00BC71DB" w:rsidRDefault="00BC71DB" w:rsidP="00BC71DB">
      <w:pPr>
        <w:pStyle w:val="Heading4"/>
      </w:pPr>
      <w:r>
        <w:t>Air Flow Rate at Low Fan Speed</w:t>
      </w:r>
    </w:p>
    <w:p w:rsidR="00BC71DB" w:rsidRDefault="00BC71DB" w:rsidP="00BC71DB">
      <w:pPr>
        <w:pStyle w:val="BodyText"/>
      </w:pPr>
      <w:r>
        <w:t>The nominal air flow rate at low fan speed is set to one-half of the full speed air flow rate.</w:t>
      </w:r>
    </w:p>
    <w:p w:rsidR="00BC71DB" w:rsidRDefault="00BC71DB" w:rsidP="00BC71DB">
      <w:pPr>
        <w:pStyle w:val="Heading4"/>
      </w:pPr>
      <w:r>
        <w:t>Fan Power at Low Fan Speed</w:t>
      </w:r>
    </w:p>
    <w:p w:rsidR="00BC71DB" w:rsidRDefault="00BC71DB" w:rsidP="00BC71DB">
      <w:pPr>
        <w:pStyle w:val="BodyText"/>
      </w:pPr>
      <w:r>
        <w:t>The fan power at low fan speed is set to 0.16 times the fan power at full speed.</w:t>
      </w:r>
    </w:p>
    <w:p w:rsidR="00BC71DB" w:rsidRDefault="00BC71DB" w:rsidP="00BC71DB">
      <w:pPr>
        <w:pStyle w:val="Heading4"/>
      </w:pPr>
      <w:r>
        <w:t>Fluid cooler UA Value at Low Fan Speed</w:t>
      </w:r>
    </w:p>
    <w:p w:rsidR="00BC71DB" w:rsidRDefault="00BC71DB" w:rsidP="00BC71DB">
      <w:pPr>
        <w:pStyle w:val="BodyText"/>
      </w:pPr>
      <w:r>
        <w:t>For</w:t>
      </w:r>
      <w:r>
        <w:rPr>
          <w:i/>
          <w:iCs/>
        </w:rPr>
        <w:t xml:space="preserve"> Performance Input Method </w:t>
      </w:r>
      <w:r>
        <w:t xml:space="preserve">= </w:t>
      </w:r>
      <w:r>
        <w:rPr>
          <w:i/>
          <w:iCs/>
        </w:rPr>
        <w:t xml:space="preserve">UFactorTimesAreaAndDesignWaterFlowRate </w:t>
      </w:r>
      <w:r>
        <w:t>the low speed UA is set to 0.6 times the full speed UA. For</w:t>
      </w:r>
      <w:r>
        <w:rPr>
          <w:i/>
          <w:iCs/>
        </w:rPr>
        <w:t xml:space="preserve"> Performance Input Method </w:t>
      </w:r>
      <w:r>
        <w:t xml:space="preserve">= </w:t>
      </w:r>
      <w:r>
        <w:rPr>
          <w:i/>
          <w:iCs/>
        </w:rPr>
        <w:t xml:space="preserve">NominalCapacity </w:t>
      </w:r>
      <w:r>
        <w:t xml:space="preserve">the low speed UA is calculated in the same manner as the full speed UA using </w:t>
      </w:r>
      <w:r w:rsidRPr="002153D8">
        <w:rPr>
          <w:position w:val="-14"/>
        </w:rPr>
        <w:object w:dxaOrig="1740" w:dyaOrig="400">
          <v:shape id="_x0000_i1085" type="#_x0000_t75" style="width:87pt;height:20.4pt" o:ole="">
            <v:imagedata r:id="rId194" o:title=""/>
          </v:shape>
          <o:OLEObject Type="Embed" ProgID="Equation.DSMT4" ShapeID="_x0000_i1085" DrawAspect="Content" ObjectID="_1488108461" r:id="rId195"/>
        </w:object>
      </w:r>
      <w:r>
        <w:t xml:space="preserve"> instead of </w:t>
      </w:r>
      <w:r w:rsidRPr="002153D8">
        <w:rPr>
          <w:position w:val="-14"/>
        </w:rPr>
        <w:object w:dxaOrig="1160" w:dyaOrig="400">
          <v:shape id="_x0000_i1086" type="#_x0000_t75" style="width:57.85pt;height:20.4pt" o:ole="">
            <v:imagedata r:id="rId196" o:title=""/>
          </v:shape>
          <o:OLEObject Type="Embed" ProgID="Equation.DSMT4" ShapeID="_x0000_i1086" DrawAspect="Content" ObjectID="_1488108462" r:id="rId197"/>
        </w:object>
      </w:r>
      <w:r>
        <w:t>.</w:t>
      </w:r>
    </w:p>
    <w:p w:rsidR="00BC71DB" w:rsidRDefault="00BC71DB" w:rsidP="00BC71DB">
      <w:pPr>
        <w:pStyle w:val="Heading3"/>
      </w:pPr>
      <w:bookmarkStart w:id="418" w:name="_Toc259452241"/>
      <w:bookmarkStart w:id="419" w:name="_Toc351186634"/>
      <w:r>
        <w:t>Evaporative Fluid cooler Sizing</w:t>
      </w:r>
      <w:bookmarkEnd w:id="418"/>
      <w:bookmarkEnd w:id="419"/>
    </w:p>
    <w:p w:rsidR="00BC71DB" w:rsidRDefault="00BC71DB" w:rsidP="00BC71DB">
      <w:pPr>
        <w:pStyle w:val="BodyText"/>
      </w:pPr>
      <w:r>
        <w:t>The quantities needed to autosize an evaporative fluid cooler include the design water flow rate, the nominal fan power, air flow rate, and the fluid cooler UA. This data may need to be given at more than one operating point:, for instance – high speed fan and low speed fan.</w:t>
      </w:r>
    </w:p>
    <w:p w:rsidR="00BC71DB" w:rsidRDefault="00BC71DB" w:rsidP="00BC71DB">
      <w:pPr>
        <w:pStyle w:val="BodyText"/>
      </w:pPr>
      <w:r>
        <w:t>EnergyPlus provides three input choices: the user can input the design water flow rate and fluid cooler UA at each operating point (</w:t>
      </w:r>
      <w:r>
        <w:rPr>
          <w:i/>
          <w:iCs/>
        </w:rPr>
        <w:t>UFactorTimesAreaAndDesignWaterFlowRate</w:t>
      </w:r>
      <w:r>
        <w:t>) or the fluid cooler design capacity and the water flow rate and let the program calculate UA (</w:t>
      </w:r>
      <w:r w:rsidRPr="003B333A">
        <w:rPr>
          <w:rFonts w:cs="Arial"/>
          <w:i/>
        </w:rPr>
        <w:t>UserSpecifiedDesignCapacity</w:t>
      </w:r>
      <w:r>
        <w:t>) or only the fluid cooler design capacity and let the program calculate UA and the water flow rate (</w:t>
      </w:r>
      <w:r>
        <w:rPr>
          <w:i/>
          <w:iCs/>
        </w:rPr>
        <w:t>StandardDesignCapacity</w:t>
      </w:r>
      <w:r>
        <w:t>). Choice of input method will affect the sizing calculations in ways noted below.</w:t>
      </w:r>
    </w:p>
    <w:p w:rsidR="00BC71DB" w:rsidRDefault="00BC71DB" w:rsidP="00BC71DB">
      <w:pPr>
        <w:pStyle w:val="Heading4"/>
      </w:pPr>
      <w:r>
        <w:t>Design Water Flow Rate</w:t>
      </w:r>
    </w:p>
    <w:p w:rsidR="00BC71DB" w:rsidRDefault="00BC71DB" w:rsidP="00BC71DB">
      <w:pPr>
        <w:pStyle w:val="BodyText"/>
      </w:pPr>
      <w:r>
        <w:t xml:space="preserve">If </w:t>
      </w:r>
      <w:r>
        <w:rPr>
          <w:i/>
          <w:iCs/>
        </w:rPr>
        <w:t xml:space="preserve">Performance Input Method </w:t>
      </w:r>
      <w:r>
        <w:t xml:space="preserve">= </w:t>
      </w:r>
      <w:r>
        <w:rPr>
          <w:i/>
          <w:iCs/>
        </w:rPr>
        <w:t xml:space="preserve">StandardDesignCapacity </w:t>
      </w:r>
      <w:r>
        <w:t>then</w:t>
      </w:r>
    </w:p>
    <w:p w:rsidR="00BC71DB" w:rsidRDefault="00BC71DB" w:rsidP="00BC71DB">
      <w:pPr>
        <w:pStyle w:val="Equation"/>
      </w:pPr>
      <w:r w:rsidRPr="002153D8">
        <w:rPr>
          <w:position w:val="-14"/>
        </w:rPr>
        <w:object w:dxaOrig="4280" w:dyaOrig="400">
          <v:shape id="_x0000_i1087" type="#_x0000_t75" style="width:213.9pt;height:20.4pt" o:ole="">
            <v:imagedata r:id="rId198" o:title=""/>
          </v:shape>
          <o:OLEObject Type="Embed" ProgID="Equation.DSMT4" ShapeID="_x0000_i1087" DrawAspect="Content" ObjectID="_1488108463" r:id="rId199"/>
        </w:object>
      </w:r>
    </w:p>
    <w:p w:rsidR="00BC71DB" w:rsidRDefault="00BC71DB" w:rsidP="00BC71DB">
      <w:pPr>
        <w:pStyle w:val="BodyText"/>
      </w:pPr>
      <w:r>
        <w:t xml:space="preserve">Else </w:t>
      </w:r>
    </w:p>
    <w:p w:rsidR="00BC71DB" w:rsidRDefault="00BC71DB" w:rsidP="00BC71DB">
      <w:pPr>
        <w:pStyle w:val="Equation"/>
      </w:pPr>
      <w:r w:rsidRPr="002153D8">
        <w:rPr>
          <w:position w:val="-14"/>
        </w:rPr>
        <w:object w:dxaOrig="2079" w:dyaOrig="400">
          <v:shape id="_x0000_i1088" type="#_x0000_t75" style="width:104.45pt;height:20.4pt" o:ole="">
            <v:imagedata r:id="rId200" o:title=""/>
          </v:shape>
          <o:OLEObject Type="Embed" ProgID="Equation.DSMT4" ShapeID="_x0000_i1088" DrawAspect="Content" ObjectID="_1488108464" r:id="rId201"/>
        </w:object>
      </w:r>
    </w:p>
    <w:p w:rsidR="00BC71DB" w:rsidRDefault="00BC71DB" w:rsidP="00BC71DB">
      <w:pPr>
        <w:pStyle w:val="BodyText"/>
      </w:pPr>
      <w:r>
        <w:t>where 5.382</w:t>
      </w:r>
      <w:r>
        <w:sym w:font="Symbol" w:char="F0B7"/>
      </w:r>
      <w:r>
        <w:t>10</w:t>
      </w:r>
      <w:r>
        <w:rPr>
          <w:vertAlign w:val="superscript"/>
        </w:rPr>
        <w:t>-08</w:t>
      </w:r>
      <w:r>
        <w:t xml:space="preserve"> is m</w:t>
      </w:r>
      <w:r>
        <w:rPr>
          <w:vertAlign w:val="superscript"/>
        </w:rPr>
        <w:t>3</w:t>
      </w:r>
      <w:r>
        <w:t>/s per watt corresponds to the rule-of-thumb of sizing the fluid cooler flow rate at 3 gallons per minute per ton.</w:t>
      </w:r>
    </w:p>
    <w:p w:rsidR="00BC71DB" w:rsidRDefault="00BC71DB" w:rsidP="00BC71DB">
      <w:pPr>
        <w:pStyle w:val="Heading4"/>
      </w:pPr>
      <w:r>
        <w:t>Fan Power at Design Air Flow Rate</w:t>
      </w:r>
    </w:p>
    <w:p w:rsidR="00BC71DB" w:rsidRDefault="00BC71DB" w:rsidP="00BC71DB">
      <w:pPr>
        <w:pStyle w:val="BodyText"/>
      </w:pPr>
      <w:r>
        <w:t>The design fan power is sized to be 0.0105 times the design load.</w:t>
      </w:r>
    </w:p>
    <w:p w:rsidR="00BC71DB" w:rsidRDefault="00BC71DB" w:rsidP="00BC71DB">
      <w:pPr>
        <w:pStyle w:val="BodyText"/>
      </w:pPr>
      <w:r>
        <w:t>If</w:t>
      </w:r>
      <w:r>
        <w:rPr>
          <w:i/>
          <w:iCs/>
        </w:rPr>
        <w:t xml:space="preserve"> Performance Input Method </w:t>
      </w:r>
      <w:r>
        <w:t xml:space="preserve">= </w:t>
      </w:r>
      <w:r>
        <w:rPr>
          <w:i/>
          <w:iCs/>
        </w:rPr>
        <w:t xml:space="preserve">UFactorTimesAreaAndDesignWaterFlowRate </w:t>
      </w:r>
      <w:r>
        <w:t>then</w:t>
      </w:r>
    </w:p>
    <w:p w:rsidR="00BC71DB" w:rsidRDefault="00BC71DB" w:rsidP="00BC71DB">
      <w:pPr>
        <w:pStyle w:val="Equation"/>
      </w:pPr>
      <w:r w:rsidRPr="002153D8">
        <w:rPr>
          <w:position w:val="-14"/>
        </w:rPr>
        <w:object w:dxaOrig="4680" w:dyaOrig="400">
          <v:shape id="_x0000_i1089" type="#_x0000_t75" style="width:233.9pt;height:20.4pt" o:ole="">
            <v:imagedata r:id="rId202" o:title=""/>
          </v:shape>
          <o:OLEObject Type="Embed" ProgID="Equation.DSMT4" ShapeID="_x0000_i1089" DrawAspect="Content" ObjectID="_1488108465" r:id="rId203"/>
        </w:object>
      </w:r>
    </w:p>
    <w:p w:rsidR="00BC71DB" w:rsidRDefault="00BC71DB" w:rsidP="00BC71DB">
      <w:pPr>
        <w:pStyle w:val="BodyText"/>
      </w:pPr>
      <w:r>
        <w:lastRenderedPageBreak/>
        <w:t xml:space="preserve">  where</w:t>
      </w:r>
    </w:p>
    <w:p w:rsidR="00BC71DB" w:rsidRDefault="00BC71DB" w:rsidP="00BC71DB">
      <w:pPr>
        <w:pStyle w:val="BodyText"/>
        <w:ind w:left="1440"/>
      </w:pPr>
      <w:r>
        <w:rPr>
          <w:i/>
          <w:iCs/>
        </w:rPr>
        <w:t>C</w:t>
      </w:r>
      <w:r>
        <w:rPr>
          <w:i/>
          <w:iCs/>
          <w:vertAlign w:val="subscript"/>
        </w:rPr>
        <w:t>p,w</w:t>
      </w:r>
      <w:r>
        <w:t xml:space="preserve"> is the specific heat of water at the condenser loop design exit temperature;</w:t>
      </w:r>
    </w:p>
    <w:p w:rsidR="00BC71DB" w:rsidRDefault="00BC71DB" w:rsidP="00BC71DB">
      <w:pPr>
        <w:pStyle w:val="BodyText"/>
        <w:ind w:left="1440"/>
      </w:pPr>
      <w:r>
        <w:rPr>
          <w:i/>
          <w:iCs/>
        </w:rPr>
        <w:sym w:font="Symbol" w:char="F072"/>
      </w:r>
      <w:r>
        <w:rPr>
          <w:i/>
          <w:iCs/>
          <w:vertAlign w:val="subscript"/>
        </w:rPr>
        <w:t>w</w:t>
      </w:r>
      <w:r>
        <w:t xml:space="preserve"> is the density of water at standard conditions (5.05 </w:t>
      </w:r>
      <w:r>
        <w:rPr>
          <w:vertAlign w:val="superscript"/>
        </w:rPr>
        <w:t>o</w:t>
      </w:r>
      <w:r>
        <w:t>C);</w:t>
      </w:r>
    </w:p>
    <w:p w:rsidR="00BC71DB" w:rsidRDefault="00BC71DB" w:rsidP="00BC71DB">
      <w:pPr>
        <w:pStyle w:val="BodyText"/>
        <w:ind w:left="1440"/>
      </w:pPr>
      <w:r>
        <w:rPr>
          <w:i/>
          <w:iCs/>
        </w:rPr>
        <w:sym w:font="Symbol" w:char="F044"/>
      </w:r>
      <w:r>
        <w:rPr>
          <w:i/>
          <w:iCs/>
        </w:rPr>
        <w:t>T</w:t>
      </w:r>
      <w:r>
        <w:rPr>
          <w:i/>
          <w:iCs/>
          <w:vertAlign w:val="subscript"/>
        </w:rPr>
        <w:t>loop,des</w:t>
      </w:r>
      <w:r>
        <w:t xml:space="preserve"> is the condenser water loop design temperature rise;</w:t>
      </w:r>
    </w:p>
    <w:p w:rsidR="00BC71DB" w:rsidRDefault="00BC71DB" w:rsidP="00BC71DB">
      <w:pPr>
        <w:pStyle w:val="BodyText"/>
      </w:pPr>
      <w:r>
        <w:t xml:space="preserve">  Finally</w:t>
      </w:r>
    </w:p>
    <w:p w:rsidR="00BC71DB" w:rsidRDefault="00BC71DB" w:rsidP="00BC71DB">
      <w:pPr>
        <w:pStyle w:val="Equation"/>
      </w:pPr>
      <w:r w:rsidRPr="002153D8">
        <w:rPr>
          <w:position w:val="-14"/>
        </w:rPr>
        <w:object w:dxaOrig="3159" w:dyaOrig="400">
          <v:shape id="_x0000_i1090" type="#_x0000_t75" style="width:158.15pt;height:20.4pt" o:ole="">
            <v:imagedata r:id="rId204" o:title=""/>
          </v:shape>
          <o:OLEObject Type="Embed" ProgID="Equation.DSMT4" ShapeID="_x0000_i1090" DrawAspect="Content" ObjectID="_1488108466" r:id="rId205"/>
        </w:object>
      </w:r>
    </w:p>
    <w:p w:rsidR="00BC71DB" w:rsidRDefault="00BC71DB" w:rsidP="00BC71DB">
      <w:pPr>
        <w:pStyle w:val="Heading4"/>
        <w:rPr>
          <w:b w:val="0"/>
          <w:i w:val="0"/>
        </w:rPr>
      </w:pPr>
      <w:r>
        <w:rPr>
          <w:b w:val="0"/>
          <w:i w:val="0"/>
        </w:rPr>
        <w:t>Else</w:t>
      </w:r>
    </w:p>
    <w:p w:rsidR="00BC71DB" w:rsidRDefault="00BC71DB" w:rsidP="00BC71DB">
      <w:pPr>
        <w:pStyle w:val="BodyText"/>
      </w:pPr>
      <w:r>
        <w:t xml:space="preserve">      </w:t>
      </w:r>
      <w:r w:rsidRPr="002153D8">
        <w:rPr>
          <w:position w:val="-14"/>
        </w:rPr>
        <w:object w:dxaOrig="3159" w:dyaOrig="400">
          <v:shape id="_x0000_i1091" type="#_x0000_t75" style="width:158.15pt;height:20.4pt" o:ole="">
            <v:imagedata r:id="rId206" o:title=""/>
          </v:shape>
          <o:OLEObject Type="Embed" ProgID="Equation.DSMT4" ShapeID="_x0000_i1091" DrawAspect="Content" ObjectID="_1488108467" r:id="rId207"/>
        </w:object>
      </w:r>
    </w:p>
    <w:p w:rsidR="00BC71DB" w:rsidRDefault="00BC71DB" w:rsidP="00BC71DB">
      <w:pPr>
        <w:pStyle w:val="BodyText"/>
      </w:pPr>
      <w:r>
        <w:t xml:space="preserve">  Where</w:t>
      </w:r>
    </w:p>
    <w:p w:rsidR="00BC71DB" w:rsidRDefault="00BC71DB" w:rsidP="00BC71DB">
      <w:pPr>
        <w:pStyle w:val="BodyText"/>
      </w:pPr>
      <w:r>
        <w:t xml:space="preserve">      </w:t>
      </w:r>
      <w:r w:rsidRPr="002153D8">
        <w:rPr>
          <w:position w:val="-14"/>
        </w:rPr>
        <w:object w:dxaOrig="1280" w:dyaOrig="400">
          <v:shape id="_x0000_i1092" type="#_x0000_t75" style="width:63.7pt;height:20.4pt" o:ole="">
            <v:imagedata r:id="rId208" o:title=""/>
          </v:shape>
          <o:OLEObject Type="Embed" ProgID="Equation.DSMT4" ShapeID="_x0000_i1092" DrawAspect="Content" ObjectID="_1488108468" r:id="rId209"/>
        </w:object>
      </w:r>
      <w:r>
        <w:t xml:space="preserve">is the design capacity provided by the user for the other two performance </w:t>
      </w:r>
    </w:p>
    <w:p w:rsidR="00BC71DB" w:rsidRPr="006A0D43" w:rsidRDefault="00BC71DB" w:rsidP="00BC71DB">
      <w:pPr>
        <w:pStyle w:val="BodyText"/>
      </w:pPr>
      <w:r>
        <w:t xml:space="preserve">       input methods</w:t>
      </w:r>
    </w:p>
    <w:p w:rsidR="00BC71DB" w:rsidRDefault="00BC71DB" w:rsidP="00BC71DB">
      <w:pPr>
        <w:pStyle w:val="Heading4"/>
      </w:pPr>
      <w:r>
        <w:t>Design Air Flow Rate</w:t>
      </w:r>
    </w:p>
    <w:p w:rsidR="00BC71DB" w:rsidRDefault="00BC71DB" w:rsidP="00BC71DB">
      <w:pPr>
        <w:pStyle w:val="BodyText"/>
      </w:pPr>
      <w:r>
        <w:t>We assume a fan efficiency of 0.5 and a fan pressure rise of 190 Pascals. Then</w:t>
      </w:r>
    </w:p>
    <w:p w:rsidR="00BC71DB" w:rsidRDefault="00BC71DB" w:rsidP="00BC71DB">
      <w:pPr>
        <w:pStyle w:val="Equation"/>
      </w:pPr>
      <w:r w:rsidRPr="002153D8">
        <w:rPr>
          <w:position w:val="-14"/>
        </w:rPr>
        <w:object w:dxaOrig="3860" w:dyaOrig="400">
          <v:shape id="_x0000_i1093" type="#_x0000_t75" style="width:192.7pt;height:20.4pt" o:ole="">
            <v:imagedata r:id="rId210" o:title=""/>
          </v:shape>
          <o:OLEObject Type="Embed" ProgID="Equation.DSMT4" ShapeID="_x0000_i1093" DrawAspect="Content" ObjectID="_1488108469" r:id="rId211"/>
        </w:object>
      </w:r>
    </w:p>
    <w:p w:rsidR="00BC71DB" w:rsidRDefault="00BC71DB" w:rsidP="00BC71DB">
      <w:pPr>
        <w:pStyle w:val="BodyText"/>
      </w:pPr>
      <w:r>
        <w:t>where</w:t>
      </w:r>
    </w:p>
    <w:p w:rsidR="00BC71DB" w:rsidRDefault="00BC71DB" w:rsidP="00BC71DB">
      <w:pPr>
        <w:pStyle w:val="BodyText"/>
        <w:ind w:left="1440"/>
      </w:pPr>
      <w:r>
        <w:sym w:font="Symbol" w:char="F072"/>
      </w:r>
      <w:r>
        <w:rPr>
          <w:vertAlign w:val="subscript"/>
        </w:rPr>
        <w:t>air</w:t>
      </w:r>
      <w:r>
        <w:t xml:space="preserve"> is the density of air at standard conditions.</w:t>
      </w:r>
    </w:p>
    <w:p w:rsidR="00BC71DB" w:rsidRDefault="00BC71DB" w:rsidP="00BC71DB">
      <w:pPr>
        <w:pStyle w:val="Heading4"/>
      </w:pPr>
      <w:r>
        <w:t>Fluid cooler UA Value at Design Air Flow Rate</w:t>
      </w:r>
    </w:p>
    <w:p w:rsidR="00BC71DB" w:rsidRDefault="00BC71DB" w:rsidP="00BC71DB">
      <w:pPr>
        <w:pStyle w:val="BodyText"/>
      </w:pPr>
      <w:r>
        <w:t>To obtain the UA of the evaporative fluid cooler, we specify the model inputs (other than the UA) at design conditions and the design fluid cooler load that the fluid cooler must meet. Then we numerically invert the fluid cooler model to solve for the UA that will enable the fluid cooler to meet the design fluid cooler load given the specified inputs.</w:t>
      </w:r>
    </w:p>
    <w:p w:rsidR="00BC71DB" w:rsidRDefault="00BC71DB" w:rsidP="00BC71DB">
      <w:pPr>
        <w:pStyle w:val="BodyText"/>
      </w:pPr>
      <w:r>
        <w:t>The design fluid cooler load is:</w:t>
      </w:r>
    </w:p>
    <w:p w:rsidR="00BC71DB" w:rsidRDefault="00BC71DB" w:rsidP="00BC71DB">
      <w:pPr>
        <w:pStyle w:val="ListBullet"/>
      </w:pPr>
      <w:r>
        <w:t>For Performance Input Method = UFactorTimesAreaAndDesignWaterFlowRate</w:t>
      </w:r>
    </w:p>
    <w:p w:rsidR="00BC71DB" w:rsidRDefault="00BC71DB" w:rsidP="00BC71DB">
      <w:pPr>
        <w:pStyle w:val="Equation"/>
      </w:pPr>
      <w:r>
        <w:t xml:space="preserve">  </w:t>
      </w:r>
      <w:r w:rsidRPr="002153D8">
        <w:rPr>
          <w:position w:val="-14"/>
        </w:rPr>
        <w:object w:dxaOrig="4680" w:dyaOrig="400">
          <v:shape id="_x0000_i1094" type="#_x0000_t75" style="width:233.9pt;height:20.4pt" o:ole="">
            <v:imagedata r:id="rId212" o:title=""/>
          </v:shape>
          <o:OLEObject Type="Embed" ProgID="Equation.DSMT4" ShapeID="_x0000_i1094" DrawAspect="Content" ObjectID="_1488108470" r:id="rId213"/>
        </w:object>
      </w:r>
    </w:p>
    <w:p w:rsidR="00BC71DB" w:rsidRDefault="00BC71DB" w:rsidP="00BC71DB">
      <w:pPr>
        <w:pStyle w:val="BodyText"/>
        <w:ind w:left="1440"/>
      </w:pPr>
    </w:p>
    <w:p w:rsidR="00BC71DB" w:rsidRDefault="00BC71DB" w:rsidP="00BC71DB">
      <w:pPr>
        <w:pStyle w:val="ListBullet"/>
      </w:pPr>
      <w:r>
        <w:t>For Performance Input Method = StandardDesignCapacity</w:t>
      </w:r>
    </w:p>
    <w:p w:rsidR="00BC71DB" w:rsidRDefault="00BC71DB" w:rsidP="00BC71DB">
      <w:pPr>
        <w:pStyle w:val="Equation"/>
      </w:pPr>
      <w:r>
        <w:t xml:space="preserve">  </w:t>
      </w:r>
      <w:r w:rsidRPr="002153D8">
        <w:rPr>
          <w:position w:val="-14"/>
        </w:rPr>
        <w:object w:dxaOrig="3820" w:dyaOrig="400">
          <v:shape id="_x0000_i1095" type="#_x0000_t75" style="width:190.6pt;height:20.4pt" o:ole="">
            <v:imagedata r:id="rId214" o:title=""/>
          </v:shape>
          <o:OLEObject Type="Embed" ProgID="Equation.DSMT4" ShapeID="_x0000_i1095" DrawAspect="Content" ObjectID="_1488108471" r:id="rId215"/>
        </w:object>
      </w:r>
      <w:r>
        <w:t xml:space="preserve"> (to allow for compressor heat)</w:t>
      </w:r>
    </w:p>
    <w:p w:rsidR="00BC71DB" w:rsidRDefault="00BC71DB" w:rsidP="00BC71DB">
      <w:pPr>
        <w:pStyle w:val="BodyText"/>
      </w:pPr>
      <w:r>
        <w:t xml:space="preserve">         Then we assign the inputs needed for the model.</w:t>
      </w:r>
    </w:p>
    <w:p w:rsidR="00BC71DB" w:rsidRDefault="00BC71DB" w:rsidP="00BC71DB">
      <w:pPr>
        <w:pStyle w:val="BodyText"/>
        <w:ind w:left="1440"/>
      </w:pPr>
      <w:r>
        <w:rPr>
          <w:i/>
          <w:iCs/>
        </w:rPr>
        <w:t xml:space="preserve">     T</w:t>
      </w:r>
      <w:r>
        <w:rPr>
          <w:i/>
          <w:iCs/>
          <w:vertAlign w:val="subscript"/>
        </w:rPr>
        <w:t xml:space="preserve">in,air       </w:t>
      </w:r>
      <w:r>
        <w:t xml:space="preserve">= 35 </w:t>
      </w:r>
      <w:r>
        <w:rPr>
          <w:vertAlign w:val="superscript"/>
        </w:rPr>
        <w:t>o</w:t>
      </w:r>
      <w:r>
        <w:t xml:space="preserve">C (95 </w:t>
      </w:r>
      <w:r>
        <w:rPr>
          <w:vertAlign w:val="superscript"/>
        </w:rPr>
        <w:t>o</w:t>
      </w:r>
      <w:r>
        <w:t>F design air inlet temperature)</w:t>
      </w:r>
    </w:p>
    <w:p w:rsidR="00BC71DB" w:rsidRDefault="00BC71DB" w:rsidP="00BC71DB">
      <w:pPr>
        <w:pStyle w:val="BodyText"/>
        <w:ind w:left="1440"/>
      </w:pPr>
      <w:r>
        <w:rPr>
          <w:i/>
          <w:iCs/>
        </w:rPr>
        <w:t xml:space="preserve">     T</w:t>
      </w:r>
      <w:r>
        <w:rPr>
          <w:i/>
          <w:iCs/>
          <w:vertAlign w:val="subscript"/>
        </w:rPr>
        <w:t xml:space="preserve">in,air,wb </w:t>
      </w:r>
      <w:r>
        <w:t xml:space="preserve">= 25.6 </w:t>
      </w:r>
      <w:r>
        <w:rPr>
          <w:vertAlign w:val="superscript"/>
        </w:rPr>
        <w:t>o</w:t>
      </w:r>
      <w:r>
        <w:t xml:space="preserve">C (78 </w:t>
      </w:r>
      <w:r>
        <w:rPr>
          <w:vertAlign w:val="superscript"/>
        </w:rPr>
        <w:t>o</w:t>
      </w:r>
      <w:r>
        <w:t>F design air inlet wetbulb temperature)</w:t>
      </w:r>
    </w:p>
    <w:p w:rsidR="00BC71DB" w:rsidRDefault="00BC71DB" w:rsidP="00BC71DB">
      <w:pPr>
        <w:pStyle w:val="BodyText"/>
        <w:ind w:left="1440"/>
      </w:pPr>
      <w:r>
        <w:rPr>
          <w:i/>
          <w:iCs/>
        </w:rPr>
        <w:t xml:space="preserve">     W</w:t>
      </w:r>
      <w:r>
        <w:rPr>
          <w:i/>
          <w:iCs/>
          <w:vertAlign w:val="subscript"/>
        </w:rPr>
        <w:t>in</w:t>
      </w:r>
      <w:r>
        <w:t xml:space="preserve"> is calculated from the entering air drybulb and wetbulb.</w:t>
      </w:r>
    </w:p>
    <w:p w:rsidR="00BC71DB" w:rsidRDefault="00BC71DB" w:rsidP="00BC71DB">
      <w:pPr>
        <w:pStyle w:val="BodyText"/>
        <w:ind w:left="1440"/>
      </w:pPr>
    </w:p>
    <w:p w:rsidR="00BC71DB" w:rsidRDefault="00BC71DB" w:rsidP="00BC71DB">
      <w:pPr>
        <w:pStyle w:val="ListBullet"/>
        <w:rPr>
          <w:rFonts w:ascii="Courier New" w:hAnsi="Courier New" w:cs="Courier New"/>
        </w:rPr>
      </w:pPr>
      <w:r>
        <w:t xml:space="preserve">      For</w:t>
      </w:r>
      <w:r>
        <w:rPr>
          <w:iCs/>
        </w:rPr>
        <w:t xml:space="preserve"> </w:t>
      </w:r>
      <w:r w:rsidRPr="00713F51">
        <w:rPr>
          <w:iCs/>
        </w:rPr>
        <w:t xml:space="preserve">Performance Input Method </w:t>
      </w:r>
      <w:r w:rsidRPr="00713F51">
        <w:t xml:space="preserve">= </w:t>
      </w:r>
      <w:r w:rsidRPr="00713F51">
        <w:rPr>
          <w:rFonts w:cs="Arial"/>
        </w:rPr>
        <w:t>UserSpecifiedDesignCapacity</w:t>
      </w:r>
    </w:p>
    <w:p w:rsidR="00BC71DB" w:rsidRDefault="00BC71DB" w:rsidP="00BC71DB">
      <w:pPr>
        <w:pStyle w:val="Equation"/>
      </w:pPr>
      <w:r>
        <w:t xml:space="preserve">  </w:t>
      </w:r>
      <w:r w:rsidRPr="002153D8">
        <w:rPr>
          <w:position w:val="-14"/>
        </w:rPr>
        <w:object w:dxaOrig="3500" w:dyaOrig="400">
          <v:shape id="_x0000_i1096" type="#_x0000_t75" style="width:174.8pt;height:20.4pt" o:ole="">
            <v:imagedata r:id="rId216" o:title=""/>
          </v:shape>
          <o:OLEObject Type="Embed" ProgID="Equation.DSMT4" ShapeID="_x0000_i1096" DrawAspect="Content" ObjectID="_1488108472" r:id="rId217"/>
        </w:object>
      </w:r>
    </w:p>
    <w:p w:rsidR="00BC71DB" w:rsidRDefault="00BC71DB" w:rsidP="00BC71DB">
      <w:pPr>
        <w:pStyle w:val="BodyText"/>
      </w:pPr>
      <w:r>
        <w:lastRenderedPageBreak/>
        <w:t xml:space="preserve">          Then we assign the inputs needed for the model.</w:t>
      </w:r>
    </w:p>
    <w:p w:rsidR="00BC71DB" w:rsidRDefault="00BC71DB" w:rsidP="00BC71DB">
      <w:pPr>
        <w:pStyle w:val="BodyText"/>
        <w:ind w:left="1440"/>
      </w:pPr>
      <w:r>
        <w:rPr>
          <w:i/>
          <w:iCs/>
        </w:rPr>
        <w:t xml:space="preserve">      T</w:t>
      </w:r>
      <w:r>
        <w:rPr>
          <w:i/>
          <w:iCs/>
          <w:vertAlign w:val="subscript"/>
        </w:rPr>
        <w:t xml:space="preserve">in,air       </w:t>
      </w:r>
      <w:r>
        <w:t>= Design air inlet temperature provided by the user</w:t>
      </w:r>
    </w:p>
    <w:p w:rsidR="00BC71DB" w:rsidRDefault="00BC71DB" w:rsidP="00BC71DB">
      <w:pPr>
        <w:pStyle w:val="BodyText"/>
        <w:ind w:left="1440"/>
      </w:pPr>
      <w:r>
        <w:rPr>
          <w:i/>
          <w:iCs/>
        </w:rPr>
        <w:t xml:space="preserve">      T</w:t>
      </w:r>
      <w:r>
        <w:rPr>
          <w:i/>
          <w:iCs/>
          <w:vertAlign w:val="subscript"/>
        </w:rPr>
        <w:t xml:space="preserve">in,air,wb </w:t>
      </w:r>
      <w:r>
        <w:t>= Design air inlet wetbulb temperature</w:t>
      </w:r>
      <w:r w:rsidRPr="00EE21CB">
        <w:t xml:space="preserve"> </w:t>
      </w:r>
      <w:r>
        <w:t>provided by the user</w:t>
      </w:r>
    </w:p>
    <w:p w:rsidR="00BC71DB" w:rsidRDefault="00BC71DB" w:rsidP="00BC71DB">
      <w:pPr>
        <w:pStyle w:val="BodyText"/>
        <w:ind w:left="1440"/>
      </w:pPr>
      <w:r>
        <w:rPr>
          <w:i/>
          <w:iCs/>
        </w:rPr>
        <w:t xml:space="preserve">      W</w:t>
      </w:r>
      <w:r>
        <w:rPr>
          <w:i/>
          <w:iCs/>
          <w:vertAlign w:val="subscript"/>
        </w:rPr>
        <w:t>in</w:t>
      </w:r>
      <w:r>
        <w:t xml:space="preserve"> is calculated from the entering air drybulb and wetbulb.</w:t>
      </w:r>
    </w:p>
    <w:p w:rsidR="00BC71DB" w:rsidRDefault="00BC71DB" w:rsidP="00BC71DB">
      <w:pPr>
        <w:pStyle w:val="BodyText"/>
      </w:pPr>
    </w:p>
    <w:p w:rsidR="00BC71DB" w:rsidRDefault="00BC71DB" w:rsidP="00BC71DB">
      <w:pPr>
        <w:pStyle w:val="BodyText"/>
      </w:pPr>
      <w:r>
        <w:t xml:space="preserve">The inlet </w:t>
      </w:r>
      <w:r w:rsidRPr="00713F51">
        <w:t>water</w:t>
      </w:r>
      <w:r>
        <w:t xml:space="preserve"> mass flow rate is just the design entering volumetric flow rate times the density of water.</w:t>
      </w:r>
    </w:p>
    <w:p w:rsidR="00BC71DB" w:rsidRDefault="00BC71DB" w:rsidP="00BC71DB">
      <w:pPr>
        <w:pStyle w:val="BodyText"/>
      </w:pPr>
      <w:r>
        <w:t>The inlet water temperature is set slightly differently for the 3 input methods. For</w:t>
      </w:r>
    </w:p>
    <w:p w:rsidR="00BC71DB" w:rsidRDefault="00BC71DB" w:rsidP="00BC71DB">
      <w:pPr>
        <w:pStyle w:val="ListBullet"/>
      </w:pPr>
      <w:r>
        <w:t>UFactorTimesAreaAndDesignWaterFlowRate</w:t>
      </w:r>
    </w:p>
    <w:p w:rsidR="00BC71DB" w:rsidRDefault="00BC71DB" w:rsidP="00BC71DB">
      <w:pPr>
        <w:pStyle w:val="Equation"/>
        <w:rPr>
          <w:vertAlign w:val="subscript"/>
        </w:rPr>
      </w:pPr>
      <w:r w:rsidRPr="00AB28BA">
        <w:rPr>
          <w:position w:val="-14"/>
        </w:rPr>
        <w:object w:dxaOrig="2760" w:dyaOrig="380">
          <v:shape id="_x0000_i1097" type="#_x0000_t75" style="width:138.15pt;height:18.75pt" o:ole="">
            <v:imagedata r:id="rId218" o:title=""/>
          </v:shape>
          <o:OLEObject Type="Embed" ProgID="Equation.DSMT4" ShapeID="_x0000_i1097" DrawAspect="Content" ObjectID="_1488108473" r:id="rId219"/>
        </w:object>
      </w:r>
    </w:p>
    <w:p w:rsidR="00BC71DB" w:rsidRDefault="00BC71DB" w:rsidP="00BC71DB">
      <w:pPr>
        <w:pStyle w:val="ListBullet"/>
      </w:pPr>
      <w:r>
        <w:t>StandardDesignCapacity</w:t>
      </w:r>
    </w:p>
    <w:p w:rsidR="00BC71DB" w:rsidRDefault="00BC71DB" w:rsidP="00BC71DB">
      <w:pPr>
        <w:pStyle w:val="Equation"/>
      </w:pPr>
      <w:r w:rsidRPr="00AB28BA">
        <w:rPr>
          <w:position w:val="-14"/>
        </w:rPr>
        <w:object w:dxaOrig="5080" w:dyaOrig="380">
          <v:shape id="_x0000_i1098" type="#_x0000_t75" style="width:254.3pt;height:18.75pt" o:ole="">
            <v:imagedata r:id="rId220" o:title=""/>
          </v:shape>
          <o:OLEObject Type="Embed" ProgID="Equation.DSMT4" ShapeID="_x0000_i1098" DrawAspect="Content" ObjectID="_1488108474" r:id="rId221"/>
        </w:object>
      </w:r>
    </w:p>
    <w:p w:rsidR="00BC71DB" w:rsidRDefault="00BC71DB" w:rsidP="00BC71DB">
      <w:pPr>
        <w:pStyle w:val="ListBullet"/>
      </w:pPr>
      <w:r w:rsidRPr="003B333A">
        <w:rPr>
          <w:rFonts w:cs="Arial"/>
        </w:rPr>
        <w:t>UserSpecified</w:t>
      </w:r>
      <w:r>
        <w:t>DesignCapacity</w:t>
      </w:r>
    </w:p>
    <w:p w:rsidR="00BC71DB" w:rsidRDefault="00BC71DB" w:rsidP="00BC71DB">
      <w:pPr>
        <w:pStyle w:val="Equation"/>
      </w:pPr>
      <w:r w:rsidRPr="00AB28BA">
        <w:rPr>
          <w:position w:val="-14"/>
        </w:rPr>
        <w:object w:dxaOrig="2860" w:dyaOrig="380">
          <v:shape id="_x0000_i1099" type="#_x0000_t75" style="width:143.15pt;height:18.75pt" o:ole="">
            <v:imagedata r:id="rId222" o:title=""/>
          </v:shape>
          <o:OLEObject Type="Embed" ProgID="Equation.DSMT4" ShapeID="_x0000_i1099" DrawAspect="Content" ObjectID="_1488108475" r:id="rId223"/>
        </w:object>
      </w:r>
    </w:p>
    <w:p w:rsidR="00BC71DB" w:rsidRDefault="00BC71DB" w:rsidP="00BC71DB">
      <w:pPr>
        <w:pStyle w:val="BodyText"/>
        <w:ind w:left="2880"/>
      </w:pPr>
    </w:p>
    <w:p w:rsidR="00BC71DB" w:rsidRPr="00606F92" w:rsidRDefault="00BC71DB" w:rsidP="00BC71DB">
      <w:pPr>
        <w:pStyle w:val="BodyText"/>
        <w:rPr>
          <w:i/>
        </w:rPr>
      </w:pPr>
      <w:r>
        <w:t xml:space="preserve">We now have all the data needed to obtain UA. The numerical inversion is carried out by calling subroutine </w:t>
      </w:r>
      <w:r>
        <w:rPr>
          <w:i/>
          <w:iCs/>
        </w:rPr>
        <w:t>SolveRegulaFalsi</w:t>
      </w:r>
      <w:r>
        <w:t xml:space="preserve">. This is a general utility routine for finding the zero of a function. In this case it finds the UA that will zero the residual function – the difference between the design fluid cooler load and the fluid cooler output divided by the design fluid cooler load. The residual is calculated in the function </w:t>
      </w:r>
      <w:r>
        <w:rPr>
          <w:i/>
          <w:iCs/>
        </w:rPr>
        <w:t>SimpleEvapFluidCoolerUAResidual</w:t>
      </w:r>
      <w:r w:rsidRPr="00606F92">
        <w:rPr>
          <w:i/>
        </w:rPr>
        <w:t>.</w:t>
      </w:r>
    </w:p>
    <w:p w:rsidR="00BC71DB" w:rsidRDefault="00BC71DB" w:rsidP="00BC71DB">
      <w:pPr>
        <w:pStyle w:val="Heading4"/>
      </w:pPr>
      <w:r>
        <w:t>Air Flow Rate at Low Fan Speed</w:t>
      </w:r>
    </w:p>
    <w:p w:rsidR="00BC71DB" w:rsidRDefault="00BC71DB" w:rsidP="00BC71DB">
      <w:pPr>
        <w:pStyle w:val="BodyText"/>
      </w:pPr>
      <w:r>
        <w:t>The design air flow rate at low fan speed is set to one-half of the full speed air flow rate.</w:t>
      </w:r>
    </w:p>
    <w:p w:rsidR="00BC71DB" w:rsidRDefault="00BC71DB" w:rsidP="00BC71DB">
      <w:pPr>
        <w:pStyle w:val="Heading4"/>
      </w:pPr>
      <w:r>
        <w:t>Fan Power at Low Fan Speed</w:t>
      </w:r>
    </w:p>
    <w:p w:rsidR="00BC71DB" w:rsidRDefault="00BC71DB" w:rsidP="00BC71DB">
      <w:pPr>
        <w:pStyle w:val="BodyText"/>
      </w:pPr>
      <w:r>
        <w:t>The fan power at low fan speed is set to 0.16 times the fan power at full speed.</w:t>
      </w:r>
    </w:p>
    <w:p w:rsidR="00BC71DB" w:rsidRDefault="00BC71DB" w:rsidP="00BC71DB">
      <w:pPr>
        <w:pStyle w:val="Heading4"/>
      </w:pPr>
      <w:r>
        <w:t>Fluid cooler UA Value at Low Fan Speed</w:t>
      </w:r>
    </w:p>
    <w:p w:rsidR="00BC71DB" w:rsidRDefault="00BC71DB" w:rsidP="00BC71DB">
      <w:pPr>
        <w:pStyle w:val="BodyText"/>
      </w:pPr>
      <w:r>
        <w:t>For</w:t>
      </w:r>
      <w:r>
        <w:rPr>
          <w:i/>
          <w:iCs/>
        </w:rPr>
        <w:t xml:space="preserve"> Performance Input Method </w:t>
      </w:r>
      <w:r>
        <w:t xml:space="preserve">= </w:t>
      </w:r>
      <w:r>
        <w:rPr>
          <w:i/>
          <w:iCs/>
        </w:rPr>
        <w:t xml:space="preserve">UFactorTimesAreaAndDesignWaterFlowRate </w:t>
      </w:r>
      <w:r>
        <w:t>the low speed UA is set to 0.6 times the full speed UA. For</w:t>
      </w:r>
      <w:r>
        <w:rPr>
          <w:i/>
          <w:iCs/>
        </w:rPr>
        <w:t xml:space="preserve"> Performance Input Method </w:t>
      </w:r>
      <w:r>
        <w:t xml:space="preserve">= </w:t>
      </w:r>
      <w:r>
        <w:rPr>
          <w:i/>
          <w:iCs/>
        </w:rPr>
        <w:t xml:space="preserve">StandardDesignCapacity </w:t>
      </w:r>
      <w:r>
        <w:t xml:space="preserve">(and similarly for </w:t>
      </w:r>
      <w:r w:rsidRPr="003B333A">
        <w:rPr>
          <w:rFonts w:cs="Arial"/>
          <w:i/>
        </w:rPr>
        <w:t>UserSpecifiedDesignCapacity</w:t>
      </w:r>
      <w:r>
        <w:rPr>
          <w:rFonts w:cs="Arial"/>
          <w:i/>
        </w:rPr>
        <w:t xml:space="preserve"> method</w:t>
      </w:r>
      <w:r>
        <w:t xml:space="preserve">) the low speed UA is calculated in the same manner as the full speed UA using </w:t>
      </w:r>
      <w:r w:rsidRPr="002153D8">
        <w:rPr>
          <w:position w:val="-14"/>
        </w:rPr>
        <w:object w:dxaOrig="2360" w:dyaOrig="400">
          <v:shape id="_x0000_i1100" type="#_x0000_t75" style="width:117.8pt;height:20.4pt" o:ole="">
            <v:imagedata r:id="rId224" o:title=""/>
          </v:shape>
          <o:OLEObject Type="Embed" ProgID="Equation.DSMT4" ShapeID="_x0000_i1100" DrawAspect="Content" ObjectID="_1488108476" r:id="rId225"/>
        </w:object>
      </w:r>
      <w:r>
        <w:t xml:space="preserve"> instead of </w:t>
      </w:r>
      <w:r w:rsidRPr="002153D8">
        <w:rPr>
          <w:position w:val="-14"/>
        </w:rPr>
        <w:object w:dxaOrig="1780" w:dyaOrig="400">
          <v:shape id="_x0000_i1101" type="#_x0000_t75" style="width:89.05pt;height:20.4pt" o:ole="">
            <v:imagedata r:id="rId226" o:title=""/>
          </v:shape>
          <o:OLEObject Type="Embed" ProgID="Equation.DSMT4" ShapeID="_x0000_i1101" DrawAspect="Content" ObjectID="_1488108477" r:id="rId227"/>
        </w:object>
      </w:r>
      <w:r>
        <w:t>.</w:t>
      </w:r>
    </w:p>
    <w:p w:rsidR="009A4A85" w:rsidRDefault="009A4A85">
      <w:pPr>
        <w:pStyle w:val="Heading3"/>
      </w:pPr>
      <w:bookmarkStart w:id="420" w:name="_Toc351186635"/>
      <w:r>
        <w:t>Fan Coil Unit Sizing</w:t>
      </w:r>
      <w:bookmarkEnd w:id="420"/>
    </w:p>
    <w:p w:rsidR="009A4A85" w:rsidRDefault="009A4A85">
      <w:pPr>
        <w:pStyle w:val="BodyText"/>
      </w:pPr>
      <w:r>
        <w:t>Fan Coil units are compound components: each unit contains a fan, hot water coil, chilled water coil and outside air mixer. The inputs that may need to be autosized are the nominal unit air flow rate, the maximum hot and chilled water flow rates, and the design outside air flow rate. The data needed for sizing the units is obtained from the zone design arrays and the user specified plant sizing input.</w:t>
      </w:r>
    </w:p>
    <w:p w:rsidR="009A4A85" w:rsidRDefault="009A4A85">
      <w:pPr>
        <w:pStyle w:val="Heading4"/>
      </w:pPr>
      <w:r>
        <w:t>Maximum Air Flow Rate</w:t>
      </w:r>
    </w:p>
    <w:p w:rsidR="009A4A85" w:rsidRDefault="00083A13" w:rsidP="00760BD7">
      <w:pPr>
        <w:pStyle w:val="Equation"/>
      </w:pPr>
      <w:r>
        <w:rPr>
          <w:noProof/>
        </w:rPr>
        <w:drawing>
          <wp:inline distT="0" distB="0" distL="0" distR="0" wp14:anchorId="4785E0B6" wp14:editId="760A837A">
            <wp:extent cx="3476625" cy="228600"/>
            <wp:effectExtent l="0" t="0" r="9525" b="0"/>
            <wp:docPr id="1723" name="Picture 1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3476625" cy="228600"/>
                    </a:xfrm>
                    <a:prstGeom prst="rect">
                      <a:avLst/>
                    </a:prstGeom>
                    <a:noFill/>
                    <a:ln>
                      <a:noFill/>
                    </a:ln>
                  </pic:spPr>
                </pic:pic>
              </a:graphicData>
            </a:graphic>
          </wp:inline>
        </w:drawing>
      </w:r>
    </w:p>
    <w:p w:rsidR="009A4A85" w:rsidRDefault="009A4A85">
      <w:pPr>
        <w:pStyle w:val="Heading4"/>
      </w:pPr>
      <w:r>
        <w:lastRenderedPageBreak/>
        <w:t>Maximum Outside Air Flow Rate</w:t>
      </w:r>
    </w:p>
    <w:p w:rsidR="009A4A85" w:rsidRDefault="00083A13" w:rsidP="00760BD7">
      <w:pPr>
        <w:pStyle w:val="Equation"/>
      </w:pPr>
      <w:r>
        <w:rPr>
          <w:noProof/>
        </w:rPr>
        <w:drawing>
          <wp:inline distT="0" distB="0" distL="0" distR="0" wp14:anchorId="0C62C59A" wp14:editId="4443562C">
            <wp:extent cx="2257425" cy="228600"/>
            <wp:effectExtent l="0" t="0" r="9525" b="0"/>
            <wp:docPr id="1724" name="Picture 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4"/>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2257425" cy="228600"/>
                    </a:xfrm>
                    <a:prstGeom prst="rect">
                      <a:avLst/>
                    </a:prstGeom>
                    <a:noFill/>
                    <a:ln>
                      <a:noFill/>
                    </a:ln>
                  </pic:spPr>
                </pic:pic>
              </a:graphicData>
            </a:graphic>
          </wp:inline>
        </w:drawing>
      </w:r>
    </w:p>
    <w:p w:rsidR="009A4A85" w:rsidRDefault="009A4A85">
      <w:pPr>
        <w:pStyle w:val="Heading4"/>
      </w:pPr>
      <w:r>
        <w:t>Maximum Hot Water Flow</w:t>
      </w:r>
    </w:p>
    <w:p w:rsidR="009A4A85" w:rsidRDefault="009A4A85">
      <w:pPr>
        <w:pStyle w:val="BodyText"/>
        <w:ind w:left="1440"/>
      </w:pPr>
      <w:r>
        <w:rPr>
          <w:i/>
          <w:iCs/>
        </w:rPr>
        <w:t>T</w:t>
      </w:r>
      <w:r>
        <w:rPr>
          <w:i/>
          <w:iCs/>
          <w:vertAlign w:val="subscript"/>
        </w:rPr>
        <w:t>coil,in</w:t>
      </w:r>
      <w:r>
        <w:t>=</w:t>
      </w:r>
      <w:r>
        <w:rPr>
          <w:i/>
          <w:iCs/>
        </w:rPr>
        <w:t>DesHeatCoilInTemp</w:t>
      </w:r>
      <w:r>
        <w:rPr>
          <w:i/>
          <w:iCs/>
          <w:vertAlign w:val="subscript"/>
        </w:rPr>
        <w:t>zone</w:t>
      </w:r>
    </w:p>
    <w:p w:rsidR="009A4A85" w:rsidRDefault="009A4A85">
      <w:pPr>
        <w:pStyle w:val="BodyText"/>
        <w:ind w:left="1440"/>
        <w:rPr>
          <w:i/>
          <w:iCs/>
          <w:vertAlign w:val="subscript"/>
        </w:rPr>
      </w:pPr>
      <w:r>
        <w:rPr>
          <w:i/>
          <w:iCs/>
        </w:rPr>
        <w:t>T</w:t>
      </w:r>
      <w:r>
        <w:rPr>
          <w:i/>
          <w:iCs/>
          <w:vertAlign w:val="subscript"/>
        </w:rPr>
        <w:t>coil,out</w:t>
      </w:r>
      <w:r>
        <w:t>=</w:t>
      </w:r>
      <w:r>
        <w:rPr>
          <w:i/>
          <w:iCs/>
        </w:rPr>
        <w:t>HeatDesTemp</w:t>
      </w:r>
      <w:r>
        <w:rPr>
          <w:i/>
          <w:iCs/>
          <w:vertAlign w:val="subscript"/>
        </w:rPr>
        <w:t>zone</w:t>
      </w:r>
    </w:p>
    <w:p w:rsidR="009A4A85" w:rsidRDefault="00083A13">
      <w:pPr>
        <w:pStyle w:val="BodyText"/>
        <w:ind w:left="1440"/>
        <w:rPr>
          <w:vertAlign w:val="subscript"/>
        </w:rPr>
      </w:pPr>
      <w:r>
        <w:rPr>
          <w:noProof/>
          <w:position w:val="-10"/>
          <w:vertAlign w:val="subscript"/>
        </w:rPr>
        <w:drawing>
          <wp:inline distT="0" distB="0" distL="0" distR="0" wp14:anchorId="664DBCC9" wp14:editId="4F504CF3">
            <wp:extent cx="3276600" cy="228600"/>
            <wp:effectExtent l="0" t="0" r="0" b="0"/>
            <wp:docPr id="1725" name="Picture 1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5"/>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3276600" cy="228600"/>
                    </a:xfrm>
                    <a:prstGeom prst="rect">
                      <a:avLst/>
                    </a:prstGeom>
                    <a:noFill/>
                    <a:ln>
                      <a:noFill/>
                    </a:ln>
                  </pic:spPr>
                </pic:pic>
              </a:graphicData>
            </a:graphic>
          </wp:inline>
        </w:drawing>
      </w:r>
    </w:p>
    <w:p w:rsidR="009A4A85" w:rsidRDefault="00083A13">
      <w:pPr>
        <w:pStyle w:val="BodyText"/>
        <w:ind w:left="1440"/>
      </w:pPr>
      <w:r>
        <w:rPr>
          <w:noProof/>
          <w:position w:val="-10"/>
        </w:rPr>
        <w:drawing>
          <wp:inline distT="0" distB="0" distL="0" distR="0" wp14:anchorId="56A4EFA0" wp14:editId="1089B5CE">
            <wp:extent cx="2162175" cy="228600"/>
            <wp:effectExtent l="0" t="0" r="9525" b="0"/>
            <wp:docPr id="1726" name="Picture 1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6"/>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2162175" cy="228600"/>
                    </a:xfrm>
                    <a:prstGeom prst="rect">
                      <a:avLst/>
                    </a:prstGeom>
                    <a:noFill/>
                    <a:ln>
                      <a:noFill/>
                    </a:ln>
                  </pic:spPr>
                </pic:pic>
              </a:graphicData>
            </a:graphic>
          </wp:inline>
        </w:drawing>
      </w:r>
    </w:p>
    <w:p w:rsidR="009A4A85" w:rsidRDefault="009A4A85">
      <w:pPr>
        <w:pStyle w:val="BodyText"/>
      </w:pPr>
      <w:r>
        <w:t>where</w:t>
      </w:r>
    </w:p>
    <w:p w:rsidR="009A4A85" w:rsidRDefault="009A4A85">
      <w:pPr>
        <w:pStyle w:val="BodyText"/>
        <w:ind w:left="1440"/>
      </w:pPr>
      <w:r>
        <w:rPr>
          <w:i/>
          <w:iCs/>
        </w:rPr>
        <w:t>c</w:t>
      </w:r>
      <w:r>
        <w:rPr>
          <w:i/>
          <w:iCs/>
          <w:vertAlign w:val="subscript"/>
        </w:rPr>
        <w:t>p,air</w:t>
      </w:r>
      <w:r>
        <w:t xml:space="preserve"> is evaluated at the average of the inlet &amp; outlet temperatures and the coil outlet humidity ratio.</w:t>
      </w:r>
    </w:p>
    <w:p w:rsidR="009A4A85" w:rsidRDefault="009A4A85">
      <w:pPr>
        <w:pStyle w:val="Heading4"/>
      </w:pPr>
      <w:r>
        <w:t>Maximum Cold Water Flow</w:t>
      </w:r>
    </w:p>
    <w:p w:rsidR="009A4A85" w:rsidRDefault="009A4A85">
      <w:pPr>
        <w:pStyle w:val="BodyText"/>
        <w:ind w:left="1440"/>
      </w:pPr>
      <w:r>
        <w:rPr>
          <w:i/>
          <w:iCs/>
        </w:rPr>
        <w:t>T</w:t>
      </w:r>
      <w:r>
        <w:rPr>
          <w:i/>
          <w:iCs/>
          <w:vertAlign w:val="subscript"/>
        </w:rPr>
        <w:t>coil,in</w:t>
      </w:r>
      <w:r>
        <w:t>=</w:t>
      </w:r>
      <w:r>
        <w:rPr>
          <w:i/>
          <w:iCs/>
        </w:rPr>
        <w:t>DesColdCoilInTemp</w:t>
      </w:r>
      <w:r>
        <w:rPr>
          <w:i/>
          <w:iCs/>
          <w:vertAlign w:val="subscript"/>
        </w:rPr>
        <w:t>zone</w:t>
      </w:r>
    </w:p>
    <w:p w:rsidR="009A4A85" w:rsidRDefault="009A4A85">
      <w:pPr>
        <w:pStyle w:val="BodyText"/>
        <w:ind w:left="1440"/>
        <w:rPr>
          <w:i/>
          <w:iCs/>
          <w:vertAlign w:val="subscript"/>
        </w:rPr>
      </w:pPr>
      <w:r>
        <w:rPr>
          <w:i/>
          <w:iCs/>
        </w:rPr>
        <w:t>T</w:t>
      </w:r>
      <w:r>
        <w:rPr>
          <w:i/>
          <w:iCs/>
          <w:vertAlign w:val="subscript"/>
        </w:rPr>
        <w:t>coil,out</w:t>
      </w:r>
      <w:r>
        <w:t>=</w:t>
      </w:r>
      <w:r>
        <w:rPr>
          <w:i/>
          <w:iCs/>
        </w:rPr>
        <w:t>ColdDesTemp</w:t>
      </w:r>
      <w:r>
        <w:rPr>
          <w:i/>
          <w:iCs/>
          <w:vertAlign w:val="subscript"/>
        </w:rPr>
        <w:t>zone</w:t>
      </w:r>
    </w:p>
    <w:p w:rsidR="009A4A85" w:rsidRDefault="009A4A85">
      <w:pPr>
        <w:pStyle w:val="BodyText"/>
        <w:ind w:left="1440"/>
        <w:rPr>
          <w:i/>
          <w:iCs/>
          <w:vertAlign w:val="subscript"/>
        </w:rPr>
      </w:pPr>
      <w:r>
        <w:rPr>
          <w:i/>
          <w:iCs/>
        </w:rPr>
        <w:t>W</w:t>
      </w:r>
      <w:r>
        <w:rPr>
          <w:i/>
          <w:iCs/>
          <w:vertAlign w:val="subscript"/>
        </w:rPr>
        <w:t>coil,in</w:t>
      </w:r>
      <w:r>
        <w:t xml:space="preserve">= </w:t>
      </w:r>
      <w:r>
        <w:rPr>
          <w:i/>
          <w:iCs/>
        </w:rPr>
        <w:t>DesCoolCoilInHumRat</w:t>
      </w:r>
      <w:r>
        <w:rPr>
          <w:i/>
          <w:iCs/>
          <w:vertAlign w:val="subscript"/>
        </w:rPr>
        <w:t>zone</w:t>
      </w:r>
    </w:p>
    <w:p w:rsidR="009A4A85" w:rsidRDefault="009A4A85">
      <w:pPr>
        <w:pStyle w:val="BodyText"/>
        <w:ind w:left="1440"/>
        <w:rPr>
          <w:i/>
          <w:iCs/>
          <w:vertAlign w:val="subscript"/>
        </w:rPr>
      </w:pPr>
      <w:r>
        <w:rPr>
          <w:i/>
          <w:iCs/>
        </w:rPr>
        <w:t>W</w:t>
      </w:r>
      <w:r>
        <w:rPr>
          <w:i/>
          <w:iCs/>
          <w:vertAlign w:val="subscript"/>
        </w:rPr>
        <w:t>coil,out</w:t>
      </w:r>
      <w:r>
        <w:t xml:space="preserve">= </w:t>
      </w:r>
      <w:r>
        <w:rPr>
          <w:i/>
          <w:iCs/>
        </w:rPr>
        <w:t>CoolDesHumRat</w:t>
      </w:r>
      <w:r>
        <w:rPr>
          <w:i/>
          <w:iCs/>
          <w:vertAlign w:val="subscript"/>
        </w:rPr>
        <w:t>zone</w:t>
      </w:r>
    </w:p>
    <w:p w:rsidR="009A4A85" w:rsidRDefault="009A4A85">
      <w:pPr>
        <w:pStyle w:val="BodyText"/>
        <w:ind w:left="1440"/>
      </w:pPr>
      <w:r>
        <w:rPr>
          <w:i/>
          <w:iCs/>
        </w:rPr>
        <w:t>H</w:t>
      </w:r>
      <w:r>
        <w:rPr>
          <w:i/>
          <w:iCs/>
          <w:vertAlign w:val="subscript"/>
        </w:rPr>
        <w:t>coil,in</w:t>
      </w:r>
      <w:r>
        <w:t xml:space="preserve">= </w:t>
      </w:r>
      <w:r>
        <w:rPr>
          <w:i/>
          <w:iCs/>
        </w:rPr>
        <w:t>PsyHFnTdbW</w:t>
      </w:r>
      <w:r>
        <w:t>(</w:t>
      </w:r>
      <w:r>
        <w:rPr>
          <w:i/>
          <w:iCs/>
        </w:rPr>
        <w:t>T</w:t>
      </w:r>
      <w:r>
        <w:rPr>
          <w:i/>
          <w:iCs/>
          <w:vertAlign w:val="subscript"/>
        </w:rPr>
        <w:t>coil,in</w:t>
      </w:r>
      <w:r>
        <w:t>,</w:t>
      </w:r>
      <w:r>
        <w:rPr>
          <w:i/>
          <w:iCs/>
        </w:rPr>
        <w:t xml:space="preserve"> W</w:t>
      </w:r>
      <w:r>
        <w:rPr>
          <w:i/>
          <w:iCs/>
          <w:vertAlign w:val="subscript"/>
        </w:rPr>
        <w:t>coil,in</w:t>
      </w:r>
      <w:r>
        <w:t>)</w:t>
      </w:r>
    </w:p>
    <w:p w:rsidR="009A4A85" w:rsidRDefault="009A4A85">
      <w:pPr>
        <w:pStyle w:val="BodyText"/>
        <w:ind w:left="1440"/>
      </w:pPr>
      <w:r>
        <w:rPr>
          <w:i/>
          <w:iCs/>
        </w:rPr>
        <w:t>H</w:t>
      </w:r>
      <w:r>
        <w:rPr>
          <w:i/>
          <w:iCs/>
          <w:vertAlign w:val="subscript"/>
        </w:rPr>
        <w:t>coil,out</w:t>
      </w:r>
      <w:r>
        <w:t xml:space="preserve">= </w:t>
      </w:r>
      <w:r>
        <w:rPr>
          <w:i/>
          <w:iCs/>
        </w:rPr>
        <w:t>PsyHFnTdbW</w:t>
      </w:r>
      <w:r>
        <w:t>(</w:t>
      </w:r>
      <w:r>
        <w:rPr>
          <w:i/>
          <w:iCs/>
        </w:rPr>
        <w:t>T</w:t>
      </w:r>
      <w:r>
        <w:rPr>
          <w:i/>
          <w:iCs/>
          <w:vertAlign w:val="subscript"/>
        </w:rPr>
        <w:t>coil,out</w:t>
      </w:r>
      <w:r>
        <w:t>,</w:t>
      </w:r>
      <w:r>
        <w:rPr>
          <w:i/>
          <w:iCs/>
        </w:rPr>
        <w:t xml:space="preserve"> W</w:t>
      </w:r>
      <w:r>
        <w:rPr>
          <w:i/>
          <w:iCs/>
          <w:vertAlign w:val="subscript"/>
        </w:rPr>
        <w:t>coil,out</w:t>
      </w:r>
      <w:r>
        <w:t>)</w:t>
      </w:r>
    </w:p>
    <w:p w:rsidR="009A4A85" w:rsidRDefault="00083A13">
      <w:pPr>
        <w:pStyle w:val="BodyText"/>
        <w:ind w:left="1440"/>
        <w:rPr>
          <w:vertAlign w:val="subscript"/>
        </w:rPr>
      </w:pPr>
      <w:r>
        <w:rPr>
          <w:noProof/>
          <w:position w:val="-10"/>
          <w:vertAlign w:val="subscript"/>
        </w:rPr>
        <w:drawing>
          <wp:inline distT="0" distB="0" distL="0" distR="0" wp14:anchorId="0E1049CD" wp14:editId="21EBE629">
            <wp:extent cx="2962275" cy="228600"/>
            <wp:effectExtent l="0" t="0" r="9525" b="0"/>
            <wp:docPr id="1727" name="Picture 1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7"/>
                    <pic:cNvPicPr>
                      <a:picLocks noChangeAspect="1"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2962275" cy="228600"/>
                    </a:xfrm>
                    <a:prstGeom prst="rect">
                      <a:avLst/>
                    </a:prstGeom>
                    <a:noFill/>
                    <a:ln>
                      <a:noFill/>
                    </a:ln>
                  </pic:spPr>
                </pic:pic>
              </a:graphicData>
            </a:graphic>
          </wp:inline>
        </w:drawing>
      </w:r>
    </w:p>
    <w:p w:rsidR="009A4A85" w:rsidRDefault="00083A13">
      <w:pPr>
        <w:pStyle w:val="BodyText"/>
        <w:ind w:left="1440"/>
      </w:pPr>
      <w:r>
        <w:rPr>
          <w:noProof/>
          <w:position w:val="-10"/>
        </w:rPr>
        <w:drawing>
          <wp:inline distT="0" distB="0" distL="0" distR="0" wp14:anchorId="71E97E92" wp14:editId="25A9926A">
            <wp:extent cx="2162175" cy="228600"/>
            <wp:effectExtent l="0" t="0" r="9525" b="0"/>
            <wp:docPr id="1728" name="Picture 1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8"/>
                    <pic:cNvPicPr>
                      <a:picLocks noChangeAspect="1" noChangeArrowheads="1"/>
                    </pic:cNvPicPr>
                  </pic:nvPicPr>
                  <pic:blipFill>
                    <a:blip r:embed="rId233" cstate="print">
                      <a:extLst>
                        <a:ext uri="{28A0092B-C50C-407E-A947-70E740481C1C}">
                          <a14:useLocalDpi xmlns:a14="http://schemas.microsoft.com/office/drawing/2010/main" val="0"/>
                        </a:ext>
                      </a:extLst>
                    </a:blip>
                    <a:srcRect/>
                    <a:stretch>
                      <a:fillRect/>
                    </a:stretch>
                  </pic:blipFill>
                  <pic:spPr bwMode="auto">
                    <a:xfrm>
                      <a:off x="0" y="0"/>
                      <a:ext cx="2162175" cy="228600"/>
                    </a:xfrm>
                    <a:prstGeom prst="rect">
                      <a:avLst/>
                    </a:prstGeom>
                    <a:noFill/>
                    <a:ln>
                      <a:noFill/>
                    </a:ln>
                  </pic:spPr>
                </pic:pic>
              </a:graphicData>
            </a:graphic>
          </wp:inline>
        </w:drawing>
      </w:r>
    </w:p>
    <w:p w:rsidR="009A4A85" w:rsidRDefault="009A4A85">
      <w:pPr>
        <w:pStyle w:val="BodyText"/>
      </w:pPr>
      <w:r>
        <w:t>where</w:t>
      </w:r>
    </w:p>
    <w:p w:rsidR="009A4A85" w:rsidRDefault="009A4A85">
      <w:pPr>
        <w:pStyle w:val="BodyText"/>
        <w:ind w:left="1440"/>
      </w:pPr>
      <w:r>
        <w:rPr>
          <w:i/>
          <w:iCs/>
        </w:rPr>
        <w:t>c</w:t>
      </w:r>
      <w:r>
        <w:rPr>
          <w:i/>
          <w:iCs/>
          <w:vertAlign w:val="subscript"/>
        </w:rPr>
        <w:t>p,air</w:t>
      </w:r>
      <w:r>
        <w:t xml:space="preserve"> is evaluated at the average of the inlet &amp; outlet temperatures and the coil outlet humidity ratio.</w:t>
      </w:r>
    </w:p>
    <w:p w:rsidR="009A4A85" w:rsidRDefault="009A4A85">
      <w:pPr>
        <w:pStyle w:val="Heading3"/>
      </w:pPr>
      <w:bookmarkStart w:id="421" w:name="_Toc351186636"/>
      <w:r>
        <w:t>Window Air Conditioner Sizing</w:t>
      </w:r>
      <w:bookmarkEnd w:id="421"/>
    </w:p>
    <w:p w:rsidR="009A4A85" w:rsidRDefault="009A4A85">
      <w:pPr>
        <w:pStyle w:val="BodyText"/>
      </w:pPr>
      <w:r>
        <w:t xml:space="preserve">Window air conditioners are compound components: each unit contains a fan, </w:t>
      </w:r>
      <w:r w:rsidR="009D2FD3">
        <w:t>a</w:t>
      </w:r>
      <w:r>
        <w:t xml:space="preserve"> DX coil and </w:t>
      </w:r>
      <w:r w:rsidR="009D2FD3">
        <w:t xml:space="preserve">an </w:t>
      </w:r>
      <w:r>
        <w:t>outside air mixer. The inputs that may need to be autosized are the nominal unit air flow rate and the design outside air flow rate. The data needed for sizing the units is obtained from the zone design arrays.</w:t>
      </w:r>
    </w:p>
    <w:p w:rsidR="009A4A85" w:rsidRDefault="009A4A85">
      <w:pPr>
        <w:pStyle w:val="Heading4"/>
      </w:pPr>
      <w:r>
        <w:t>Maximum Air Flow Rate</w:t>
      </w:r>
    </w:p>
    <w:p w:rsidR="009A4A85" w:rsidRDefault="009D2FD3" w:rsidP="009D2FD3">
      <w:pPr>
        <w:pStyle w:val="Equation"/>
      </w:pPr>
      <w:r w:rsidRPr="009D2FD3">
        <w:rPr>
          <w:position w:val="-12"/>
        </w:rPr>
        <w:object w:dxaOrig="2780" w:dyaOrig="380">
          <v:shape id="_x0000_i1102" type="#_x0000_t75" style="width:138.6pt;height:18.75pt" o:ole="">
            <v:imagedata r:id="rId234" o:title=""/>
          </v:shape>
          <o:OLEObject Type="Embed" ProgID="Equation.DSMT4" ShapeID="_x0000_i1102" DrawAspect="Content" ObjectID="_1488108478" r:id="rId235"/>
        </w:object>
      </w:r>
    </w:p>
    <w:p w:rsidR="009A4A85" w:rsidRDefault="009A4A85">
      <w:pPr>
        <w:pStyle w:val="Heading4"/>
      </w:pPr>
      <w:r>
        <w:t>Maximum Outside Air Flow Rate</w:t>
      </w:r>
    </w:p>
    <w:p w:rsidR="009A4A85" w:rsidRDefault="00083A13">
      <w:pPr>
        <w:pStyle w:val="BodyText"/>
        <w:ind w:left="1440"/>
        <w:rPr>
          <w:position w:val="-10"/>
        </w:rPr>
      </w:pPr>
      <w:r>
        <w:rPr>
          <w:noProof/>
          <w:position w:val="-10"/>
        </w:rPr>
        <w:drawing>
          <wp:inline distT="0" distB="0" distL="0" distR="0" wp14:anchorId="7562AB38" wp14:editId="654F84D1">
            <wp:extent cx="2257425" cy="228600"/>
            <wp:effectExtent l="0" t="0" r="9525" b="0"/>
            <wp:docPr id="1730" name="Picture 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0"/>
                    <pic:cNvPicPr>
                      <a:picLocks noChangeAspect="1" noChangeArrowheads="1"/>
                    </pic:cNvPicPr>
                  </pic:nvPicPr>
                  <pic:blipFill>
                    <a:blip r:embed="rId236" cstate="print">
                      <a:extLst>
                        <a:ext uri="{28A0092B-C50C-407E-A947-70E740481C1C}">
                          <a14:useLocalDpi xmlns:a14="http://schemas.microsoft.com/office/drawing/2010/main" val="0"/>
                        </a:ext>
                      </a:extLst>
                    </a:blip>
                    <a:srcRect/>
                    <a:stretch>
                      <a:fillRect/>
                    </a:stretch>
                  </pic:blipFill>
                  <pic:spPr bwMode="auto">
                    <a:xfrm>
                      <a:off x="0" y="0"/>
                      <a:ext cx="2257425" cy="228600"/>
                    </a:xfrm>
                    <a:prstGeom prst="rect">
                      <a:avLst/>
                    </a:prstGeom>
                    <a:noFill/>
                    <a:ln>
                      <a:noFill/>
                    </a:ln>
                  </pic:spPr>
                </pic:pic>
              </a:graphicData>
            </a:graphic>
          </wp:inline>
        </w:drawing>
      </w:r>
    </w:p>
    <w:p w:rsidR="00E83F5E" w:rsidRDefault="00E83F5E" w:rsidP="00E83F5E">
      <w:pPr>
        <w:pStyle w:val="Heading3"/>
      </w:pPr>
      <w:bookmarkStart w:id="422" w:name="_Toc351186637"/>
      <w:r>
        <w:t>Unit Ventilator Sizing</w:t>
      </w:r>
      <w:bookmarkEnd w:id="422"/>
    </w:p>
    <w:p w:rsidR="00E83F5E" w:rsidRDefault="00E83F5E" w:rsidP="00E83F5E">
      <w:pPr>
        <w:pStyle w:val="BodyText"/>
      </w:pPr>
      <w:r w:rsidRPr="005F6590">
        <w:t>Unit ventilators are compound components: each unit contains an outdoor air mixer, a fan, a heating coil, and a cooling coil. The inputs that may need to be autosized are the maximum supply air flow rate and the maximum/minimum outside air flow rates. The data needed for sizing the units is obtai</w:t>
      </w:r>
      <w:r>
        <w:t>ned from the zone design arrays.</w:t>
      </w:r>
    </w:p>
    <w:p w:rsidR="00E83F5E" w:rsidRDefault="00E83F5E" w:rsidP="00E83F5E">
      <w:pPr>
        <w:pStyle w:val="Heading4"/>
      </w:pPr>
      <w:r>
        <w:t>Maximum Air Flow Rate</w:t>
      </w:r>
    </w:p>
    <w:p w:rsidR="00E83F5E" w:rsidRDefault="00E83F5E" w:rsidP="00E83F5E">
      <w:pPr>
        <w:pStyle w:val="BodyText"/>
      </w:pPr>
      <w:r>
        <w:t>If both the cooling and heating coil are present, then:</w:t>
      </w:r>
    </w:p>
    <w:p w:rsidR="00E83F5E" w:rsidRDefault="00E83F5E" w:rsidP="00E83F5E">
      <w:pPr>
        <w:pStyle w:val="Equation"/>
      </w:pPr>
      <w:r w:rsidRPr="00AA000F">
        <w:object w:dxaOrig="5899" w:dyaOrig="400">
          <v:shape id="_x0000_i1103" type="#_x0000_t75" style="width:301.3pt;height:20.4pt" o:ole="">
            <v:imagedata r:id="rId237" o:title=""/>
          </v:shape>
          <o:OLEObject Type="Embed" ProgID="Equation.DSMT4" ShapeID="_x0000_i1103" DrawAspect="Content" ObjectID="_1488108479" r:id="rId238"/>
        </w:object>
      </w:r>
    </w:p>
    <w:p w:rsidR="00E83F5E" w:rsidRDefault="00E83F5E" w:rsidP="00E83F5E">
      <w:pPr>
        <w:pStyle w:val="BodyText"/>
      </w:pPr>
      <w:r>
        <w:t>If only the heating coil is present, then:</w:t>
      </w:r>
    </w:p>
    <w:p w:rsidR="00E83F5E" w:rsidRDefault="00E83F5E" w:rsidP="00E83F5E">
      <w:pPr>
        <w:pStyle w:val="Equation"/>
      </w:pPr>
      <w:r w:rsidRPr="00AA000F">
        <w:object w:dxaOrig="3180" w:dyaOrig="400">
          <v:shape id="_x0000_i1104" type="#_x0000_t75" style="width:161.9pt;height:20.4pt" o:ole="">
            <v:imagedata r:id="rId239" o:title=""/>
          </v:shape>
          <o:OLEObject Type="Embed" ProgID="Equation.DSMT4" ShapeID="_x0000_i1104" DrawAspect="Content" ObjectID="_1488108480" r:id="rId240"/>
        </w:object>
      </w:r>
    </w:p>
    <w:p w:rsidR="00E83F5E" w:rsidRDefault="00E83F5E" w:rsidP="00E83F5E">
      <w:pPr>
        <w:pStyle w:val="BodyText"/>
      </w:pPr>
      <w:r>
        <w:t>If only cooling coil is present, then:</w:t>
      </w:r>
    </w:p>
    <w:p w:rsidR="00E83F5E" w:rsidRDefault="00E83F5E" w:rsidP="00E83F5E">
      <w:pPr>
        <w:pStyle w:val="Equation"/>
      </w:pPr>
      <w:r w:rsidRPr="00AA000F">
        <w:object w:dxaOrig="3220" w:dyaOrig="400">
          <v:shape id="_x0000_i1105" type="#_x0000_t75" style="width:165.65pt;height:20.4pt" o:ole="">
            <v:imagedata r:id="rId241" o:title=""/>
          </v:shape>
          <o:OLEObject Type="Embed" ProgID="Equation.DSMT4" ShapeID="_x0000_i1105" DrawAspect="Content" ObjectID="_1488108481" r:id="rId242"/>
        </w:object>
      </w:r>
    </w:p>
    <w:p w:rsidR="00E83F5E" w:rsidRDefault="00E83F5E" w:rsidP="00E83F5E">
      <w:pPr>
        <w:pStyle w:val="BodyText"/>
      </w:pPr>
      <w:r>
        <w:t>If neither heating nor cooling coil is present, then:</w:t>
      </w:r>
    </w:p>
    <w:p w:rsidR="00E83F5E" w:rsidRDefault="00E83F5E" w:rsidP="00E83F5E">
      <w:pPr>
        <w:pStyle w:val="Equation"/>
      </w:pPr>
      <w:r w:rsidRPr="00AA000F">
        <w:object w:dxaOrig="2220" w:dyaOrig="400">
          <v:shape id="_x0000_i1106" type="#_x0000_t75" style="width:113.2pt;height:20.4pt" o:ole="">
            <v:imagedata r:id="rId243" o:title=""/>
          </v:shape>
          <o:OLEObject Type="Embed" ProgID="Equation.DSMT4" ShapeID="_x0000_i1106" DrawAspect="Content" ObjectID="_1488108482" r:id="rId244"/>
        </w:object>
      </w:r>
    </w:p>
    <w:p w:rsidR="00E83F5E" w:rsidRDefault="00E83F5E" w:rsidP="00E83F5E">
      <w:pPr>
        <w:pStyle w:val="Heading4"/>
      </w:pPr>
      <w:r>
        <w:t>Maximum Outside Air Flow Rate</w:t>
      </w:r>
    </w:p>
    <w:p w:rsidR="00E83F5E" w:rsidRDefault="00E83F5E" w:rsidP="00E83F5E">
      <w:pPr>
        <w:pStyle w:val="Equation"/>
      </w:pPr>
      <w:r w:rsidRPr="00AA000F">
        <w:object w:dxaOrig="1920" w:dyaOrig="400">
          <v:shape id="_x0000_i1107" type="#_x0000_t75" style="width:104.9pt;height:20.4pt" o:ole="">
            <v:imagedata r:id="rId245" o:title=""/>
          </v:shape>
          <o:OLEObject Type="Embed" ProgID="Equation.DSMT4" ShapeID="_x0000_i1107" DrawAspect="Content" ObjectID="_1488108483" r:id="rId246"/>
        </w:object>
      </w:r>
    </w:p>
    <w:p w:rsidR="00E83F5E" w:rsidRDefault="00E83F5E" w:rsidP="00E83F5E">
      <w:pPr>
        <w:pStyle w:val="Heading4"/>
      </w:pPr>
      <w:r>
        <w:t>Minimum Outside Air Flow Rate</w:t>
      </w:r>
    </w:p>
    <w:p w:rsidR="00E83F5E" w:rsidRDefault="00E83F5E" w:rsidP="00E83F5E">
      <w:pPr>
        <w:pStyle w:val="Equation"/>
      </w:pPr>
      <w:r w:rsidRPr="00AA000F">
        <w:object w:dxaOrig="3560" w:dyaOrig="400">
          <v:shape id="_x0000_i1108" type="#_x0000_t75" style="width:194.35pt;height:20.4pt" o:ole="">
            <v:imagedata r:id="rId247" o:title=""/>
          </v:shape>
          <o:OLEObject Type="Embed" ProgID="Equation.DSMT4" ShapeID="_x0000_i1108" DrawAspect="Content" ObjectID="_1488108484" r:id="rId248"/>
        </w:object>
      </w:r>
    </w:p>
    <w:p w:rsidR="008C033A" w:rsidRDefault="008C033A" w:rsidP="008C033A">
      <w:pPr>
        <w:pStyle w:val="Heading3"/>
      </w:pPr>
      <w:bookmarkStart w:id="423" w:name="_Toc351186638"/>
      <w:r>
        <w:t>Packaged Terminal Heat Pump Sizing</w:t>
      </w:r>
      <w:bookmarkEnd w:id="423"/>
    </w:p>
    <w:p w:rsidR="00503600" w:rsidRDefault="00503600" w:rsidP="00503600">
      <w:pPr>
        <w:pStyle w:val="BodyText"/>
      </w:pPr>
      <w:r>
        <w:t>Packaged terminal heat pumps are compound components: each unit contains a supply air fan, a DX cooling coil, a DX heating coil, a GAS or ELECTRIC supplemental heating coil, and an outside air mixer. The inputs that may need to be autosized are the supply air and outside air volumetric air flow rates during cooling operation, heating operation, and when no cooling or heating is needed. In addition, the maximum supply air temperature from the supplemental heater can also be automatically selected. The data needed for sizing the units are obtained from the zone design arrays.</w:t>
      </w:r>
    </w:p>
    <w:p w:rsidR="00503600" w:rsidRDefault="00503600" w:rsidP="00503600">
      <w:pPr>
        <w:pStyle w:val="Heading4"/>
      </w:pPr>
      <w:r>
        <w:t>Supply air volumetric flow rate during cooling operation</w:t>
      </w:r>
    </w:p>
    <w:p w:rsidR="00503600" w:rsidRDefault="00694965" w:rsidP="00503600">
      <w:pPr>
        <w:pStyle w:val="Equation"/>
      </w:pPr>
      <w:r w:rsidRPr="00694965">
        <w:rPr>
          <w:position w:val="-10"/>
        </w:rPr>
        <w:object w:dxaOrig="5820" w:dyaOrig="460">
          <v:shape id="_x0000_i1109" type="#_x0000_t75" style="width:290.9pt;height:23.3pt" o:ole="">
            <v:imagedata r:id="rId249" o:title=""/>
          </v:shape>
          <o:OLEObject Type="Embed" ProgID="Equation.DSMT4" ShapeID="_x0000_i1109" DrawAspect="Content" ObjectID="_1488108485" r:id="rId250"/>
        </w:object>
      </w:r>
    </w:p>
    <w:p w:rsidR="00503600" w:rsidRDefault="00503600" w:rsidP="00503600">
      <w:pPr>
        <w:pStyle w:val="Heading4"/>
      </w:pPr>
      <w:r>
        <w:t>Supply air volumetric flow rate during heating operation</w:t>
      </w:r>
    </w:p>
    <w:p w:rsidR="00503600" w:rsidRDefault="00694965" w:rsidP="00503600">
      <w:pPr>
        <w:pStyle w:val="Equation"/>
      </w:pPr>
      <w:r w:rsidRPr="00694965">
        <w:rPr>
          <w:position w:val="-10"/>
        </w:rPr>
        <w:object w:dxaOrig="5820" w:dyaOrig="460">
          <v:shape id="_x0000_i1110" type="#_x0000_t75" style="width:290.9pt;height:23.3pt" o:ole="">
            <v:imagedata r:id="rId251" o:title=""/>
          </v:shape>
          <o:OLEObject Type="Embed" ProgID="Equation.DSMT4" ShapeID="_x0000_i1110" DrawAspect="Content" ObjectID="_1488108486" r:id="rId252"/>
        </w:object>
      </w:r>
    </w:p>
    <w:p w:rsidR="00503600" w:rsidRDefault="00503600" w:rsidP="00503600">
      <w:pPr>
        <w:pStyle w:val="Heading4"/>
      </w:pPr>
      <w:r>
        <w:t>Supply air volumetric flow rate when no cooling or heating is needed</w:t>
      </w:r>
    </w:p>
    <w:p w:rsidR="00503600" w:rsidRPr="00075E9F" w:rsidRDefault="00694965" w:rsidP="00503600">
      <w:pPr>
        <w:pStyle w:val="Equation"/>
      </w:pPr>
      <w:r w:rsidRPr="00694965">
        <w:rPr>
          <w:position w:val="-10"/>
        </w:rPr>
        <w:object w:dxaOrig="6160" w:dyaOrig="460">
          <v:shape id="_x0000_i1111" type="#_x0000_t75" style="width:308.4pt;height:23.3pt" o:ole="">
            <v:imagedata r:id="rId253" o:title=""/>
          </v:shape>
          <o:OLEObject Type="Embed" ProgID="Equation.DSMT4" ShapeID="_x0000_i1111" DrawAspect="Content" ObjectID="_1488108487" r:id="rId254"/>
        </w:object>
      </w:r>
    </w:p>
    <w:p w:rsidR="00503600" w:rsidRDefault="00503600" w:rsidP="00503600">
      <w:pPr>
        <w:pStyle w:val="Heading4"/>
      </w:pPr>
      <w:r>
        <w:t>Outside air volumetric flow rate during cooling operation</w:t>
      </w:r>
    </w:p>
    <w:p w:rsidR="00503600" w:rsidRPr="00C707CA" w:rsidRDefault="00694965" w:rsidP="00503600">
      <w:pPr>
        <w:pStyle w:val="Equation"/>
      </w:pPr>
      <w:r w:rsidRPr="00694965">
        <w:rPr>
          <w:position w:val="-14"/>
        </w:rPr>
        <w:object w:dxaOrig="3800" w:dyaOrig="499">
          <v:shape id="_x0000_i1112" type="#_x0000_t75" style="width:189.8pt;height:24.55pt" o:ole="">
            <v:imagedata r:id="rId255" o:title=""/>
          </v:shape>
          <o:OLEObject Type="Embed" ProgID="Equation.DSMT4" ShapeID="_x0000_i1112" DrawAspect="Content" ObjectID="_1488108488" r:id="rId256"/>
        </w:object>
      </w:r>
    </w:p>
    <w:p w:rsidR="00503600" w:rsidRDefault="00503600" w:rsidP="00503600">
      <w:pPr>
        <w:pStyle w:val="Heading4"/>
      </w:pPr>
      <w:r>
        <w:lastRenderedPageBreak/>
        <w:t>Outside air volumetric flow rate during heating operation</w:t>
      </w:r>
    </w:p>
    <w:p w:rsidR="00503600" w:rsidRPr="00C707CA" w:rsidRDefault="00694965" w:rsidP="00503600">
      <w:pPr>
        <w:pStyle w:val="Equation"/>
        <w:rPr>
          <w:position w:val="-10"/>
        </w:rPr>
      </w:pPr>
      <w:r w:rsidRPr="00694965">
        <w:rPr>
          <w:position w:val="-14"/>
        </w:rPr>
        <w:object w:dxaOrig="3800" w:dyaOrig="499">
          <v:shape id="_x0000_i1113" type="#_x0000_t75" style="width:189.8pt;height:24.55pt" o:ole="">
            <v:imagedata r:id="rId257" o:title=""/>
          </v:shape>
          <o:OLEObject Type="Embed" ProgID="Equation.DSMT4" ShapeID="_x0000_i1113" DrawAspect="Content" ObjectID="_1488108489" r:id="rId258"/>
        </w:object>
      </w:r>
    </w:p>
    <w:p w:rsidR="00503600" w:rsidRDefault="00503600" w:rsidP="00503600">
      <w:pPr>
        <w:pStyle w:val="Heading4"/>
      </w:pPr>
      <w:r>
        <w:t>Outside air volumetric flow rate when no cooling or heating is needed</w:t>
      </w:r>
    </w:p>
    <w:p w:rsidR="00503600" w:rsidRDefault="00694965" w:rsidP="00503600">
      <w:pPr>
        <w:pStyle w:val="Equation"/>
      </w:pPr>
      <w:r w:rsidRPr="00694965">
        <w:rPr>
          <w:position w:val="-14"/>
        </w:rPr>
        <w:object w:dxaOrig="4560" w:dyaOrig="499">
          <v:shape id="_x0000_i1114" type="#_x0000_t75" style="width:228.05pt;height:24.55pt" o:ole="">
            <v:imagedata r:id="rId259" o:title=""/>
          </v:shape>
          <o:OLEObject Type="Embed" ProgID="Equation.DSMT4" ShapeID="_x0000_i1114" DrawAspect="Content" ObjectID="_1488108490" r:id="rId260"/>
        </w:object>
      </w:r>
    </w:p>
    <w:p w:rsidR="00503600" w:rsidRDefault="00503600" w:rsidP="00503600">
      <w:pPr>
        <w:pStyle w:val="Heading4"/>
      </w:pPr>
      <w:r>
        <w:t>Maximum supply air temperature from supplemental heater</w:t>
      </w:r>
    </w:p>
    <w:p w:rsidR="00503600" w:rsidRDefault="00694965" w:rsidP="00503600">
      <w:pPr>
        <w:pStyle w:val="Equation"/>
      </w:pPr>
      <w:r w:rsidRPr="00694965">
        <w:rPr>
          <w:position w:val="-14"/>
        </w:rPr>
        <w:object w:dxaOrig="2540" w:dyaOrig="380">
          <v:shape id="_x0000_i1115" type="#_x0000_t75" style="width:126.95pt;height:18.75pt" o:ole="">
            <v:imagedata r:id="rId261" o:title=""/>
          </v:shape>
          <o:OLEObject Type="Embed" ProgID="Equation.DSMT4" ShapeID="_x0000_i1115" DrawAspect="Content" ObjectID="_1488108491" r:id="rId262"/>
        </w:object>
      </w:r>
    </w:p>
    <w:p w:rsidR="00D442A4" w:rsidRDefault="00D442A4" w:rsidP="00D442A4">
      <w:pPr>
        <w:pStyle w:val="Heading3"/>
      </w:pPr>
      <w:bookmarkStart w:id="424" w:name="_Toc163882087"/>
      <w:bookmarkStart w:id="425" w:name="_Toc351186639"/>
      <w:r>
        <w:t>MultiSpeed Heat Pump Sizing</w:t>
      </w:r>
      <w:bookmarkEnd w:id="424"/>
      <w:bookmarkEnd w:id="425"/>
    </w:p>
    <w:p w:rsidR="00D442A4" w:rsidRDefault="00D442A4" w:rsidP="00D442A4">
      <w:pPr>
        <w:pStyle w:val="BodyText"/>
      </w:pPr>
      <w:r>
        <w:t>MultiSpeed heat pumps are compound components: each unit contains a supply air fan, a multispeed DX cooling coil, a multispeed DX heating coil, and a GAS or ELECTRIC supplemental heating coil. The inputs that may need to be autosized are the supply air volumetric air flow rates during cooling operation, heating operation, and when no cooling or heating is needed. The data needed for sizing the units are obtained from the controlled zone design arrays.</w:t>
      </w:r>
    </w:p>
    <w:p w:rsidR="00D442A4" w:rsidRDefault="00D442A4" w:rsidP="00D442A4">
      <w:pPr>
        <w:pStyle w:val="Heading4"/>
      </w:pPr>
      <w:r>
        <w:t>Supply air volumetric flow rate during cooling operation at the highest speed</w:t>
      </w:r>
    </w:p>
    <w:p w:rsidR="00D442A4" w:rsidRDefault="00694965" w:rsidP="00D442A4">
      <w:pPr>
        <w:pStyle w:val="Equation"/>
      </w:pPr>
      <w:r w:rsidRPr="00694965">
        <w:rPr>
          <w:position w:val="-10"/>
        </w:rPr>
        <w:object w:dxaOrig="7300" w:dyaOrig="460">
          <v:shape id="_x0000_i1116" type="#_x0000_t75" style="width:366.25pt;height:23.3pt" o:ole="">
            <v:imagedata r:id="rId263" o:title=""/>
          </v:shape>
          <o:OLEObject Type="Embed" ProgID="Equation.DSMT4" ShapeID="_x0000_i1116" DrawAspect="Content" ObjectID="_1488108492" r:id="rId264"/>
        </w:object>
      </w:r>
    </w:p>
    <w:p w:rsidR="00D442A4" w:rsidRDefault="00D442A4" w:rsidP="00D442A4">
      <w:pPr>
        <w:pStyle w:val="Heading4"/>
      </w:pPr>
      <w:r>
        <w:t>Supply air volumetric flow rate during heating operation at the highest speed</w:t>
      </w:r>
    </w:p>
    <w:p w:rsidR="00D442A4" w:rsidRDefault="00694965" w:rsidP="00D442A4">
      <w:pPr>
        <w:pStyle w:val="Equation"/>
      </w:pPr>
      <w:r w:rsidRPr="00694965">
        <w:rPr>
          <w:position w:val="-10"/>
        </w:rPr>
        <w:object w:dxaOrig="7300" w:dyaOrig="460">
          <v:shape id="_x0000_i1117" type="#_x0000_t75" style="width:366.25pt;height:23.3pt" o:ole="">
            <v:imagedata r:id="rId265" o:title=""/>
          </v:shape>
          <o:OLEObject Type="Embed" ProgID="Equation.DSMT4" ShapeID="_x0000_i1117" DrawAspect="Content" ObjectID="_1488108493" r:id="rId266"/>
        </w:object>
      </w:r>
    </w:p>
    <w:p w:rsidR="00D442A4" w:rsidRDefault="00D442A4" w:rsidP="00D442A4">
      <w:pPr>
        <w:pStyle w:val="Heading4"/>
      </w:pPr>
      <w:r>
        <w:t>Supply air volumetric flow rate when no cooling or heating is needed</w:t>
      </w:r>
    </w:p>
    <w:p w:rsidR="00D442A4" w:rsidRDefault="00694965" w:rsidP="00D442A4">
      <w:pPr>
        <w:pStyle w:val="Equation"/>
        <w:keepNext/>
      </w:pPr>
      <w:r w:rsidRPr="00694965">
        <w:rPr>
          <w:position w:val="-10"/>
        </w:rPr>
        <w:object w:dxaOrig="7660" w:dyaOrig="460">
          <v:shape id="_x0000_i1118" type="#_x0000_t75" style="width:383.3pt;height:23.3pt" o:ole="">
            <v:imagedata r:id="rId267" o:title=""/>
          </v:shape>
          <o:OLEObject Type="Embed" ProgID="Equation.DSMT4" ShapeID="_x0000_i1118" DrawAspect="Content" ObjectID="_1488108494" r:id="rId268"/>
        </w:object>
      </w:r>
    </w:p>
    <w:p w:rsidR="00D442A4" w:rsidRDefault="00D442A4" w:rsidP="00D442A4">
      <w:pPr>
        <w:pStyle w:val="BodyText"/>
      </w:pPr>
      <w:r>
        <w:t>where</w:t>
      </w:r>
    </w:p>
    <w:p w:rsidR="00D442A4" w:rsidRDefault="00D442A4" w:rsidP="00D442A4">
      <w:pPr>
        <w:pStyle w:val="BodyText"/>
      </w:pPr>
      <w:r>
        <w:t xml:space="preserve">ZoneFraction </w:t>
      </w:r>
      <w:r>
        <w:tab/>
        <w:t>= Fraction of the total volume flow that goes through the controlling zone</w:t>
      </w:r>
    </w:p>
    <w:p w:rsidR="00D442A4" w:rsidRDefault="00D442A4" w:rsidP="00D442A4">
      <w:pPr>
        <w:pStyle w:val="Heading4"/>
      </w:pPr>
      <w:r>
        <w:t xml:space="preserve">Supply air volumetric flow rate during cooling operation at Speed n (1 to NumberOfSpeed-1) </w:t>
      </w:r>
    </w:p>
    <w:p w:rsidR="00D442A4" w:rsidRDefault="00694965" w:rsidP="00D442A4">
      <w:pPr>
        <w:pStyle w:val="BodyText"/>
        <w:keepNext/>
      </w:pPr>
      <w:r w:rsidRPr="00694965">
        <w:rPr>
          <w:position w:val="-28"/>
        </w:rPr>
        <w:object w:dxaOrig="3800" w:dyaOrig="660">
          <v:shape id="_x0000_i1119" type="#_x0000_t75" style="width:189.8pt;height:32.9pt" o:ole="">
            <v:imagedata r:id="rId269" o:title=""/>
          </v:shape>
          <o:OLEObject Type="Embed" ProgID="Equation.DSMT4" ShapeID="_x0000_i1119" DrawAspect="Content" ObjectID="_1488108495" r:id="rId270"/>
        </w:object>
      </w:r>
    </w:p>
    <w:p w:rsidR="00D442A4" w:rsidRDefault="00D442A4" w:rsidP="00D442A4">
      <w:pPr>
        <w:pStyle w:val="Heading4"/>
      </w:pPr>
      <w:r>
        <w:t xml:space="preserve">Supply air volumetric flow rate during heating operation at Speed n (1 to NumberOfSpeed-1) </w:t>
      </w:r>
    </w:p>
    <w:p w:rsidR="00D442A4" w:rsidRDefault="00694965" w:rsidP="00D442A4">
      <w:pPr>
        <w:pStyle w:val="BodyText"/>
        <w:keepNext/>
      </w:pPr>
      <w:r w:rsidRPr="00694965">
        <w:rPr>
          <w:position w:val="-28"/>
        </w:rPr>
        <w:object w:dxaOrig="3800" w:dyaOrig="660">
          <v:shape id="_x0000_i1120" type="#_x0000_t75" style="width:189.8pt;height:32.9pt" o:ole="">
            <v:imagedata r:id="rId271" o:title=""/>
          </v:shape>
          <o:OLEObject Type="Embed" ProgID="Equation.DSMT4" ShapeID="_x0000_i1120" DrawAspect="Content" ObjectID="_1488108496" r:id="rId272"/>
        </w:object>
      </w:r>
    </w:p>
    <w:p w:rsidR="00D442A4" w:rsidRDefault="00D442A4" w:rsidP="00D442A4">
      <w:pPr>
        <w:pStyle w:val="BodyText"/>
        <w:jc w:val="left"/>
      </w:pPr>
      <w:r>
        <w:t>where</w:t>
      </w:r>
    </w:p>
    <w:p w:rsidR="00D442A4" w:rsidRDefault="00D442A4" w:rsidP="00D442A4">
      <w:pPr>
        <w:pStyle w:val="BodyText"/>
        <w:jc w:val="left"/>
      </w:pPr>
      <w:r>
        <w:t>n</w:t>
      </w:r>
      <w:r>
        <w:tab/>
        <w:t>= Speed Index number from 1 to NumberOfSpeed-1</w:t>
      </w:r>
    </w:p>
    <w:p w:rsidR="00D442A4" w:rsidRPr="00437F39" w:rsidRDefault="00D442A4" w:rsidP="00D442A4">
      <w:pPr>
        <w:pStyle w:val="BodyText"/>
        <w:jc w:val="left"/>
      </w:pPr>
      <w:r>
        <w:lastRenderedPageBreak/>
        <w:t>NumberOfSpeed</w:t>
      </w:r>
      <w:r>
        <w:tab/>
        <w:t>= The highest speed number</w:t>
      </w:r>
    </w:p>
    <w:p w:rsidR="00DB5ACF" w:rsidRDefault="00DB5ACF" w:rsidP="00DB5ACF">
      <w:pPr>
        <w:pStyle w:val="Heading3"/>
      </w:pPr>
      <w:bookmarkStart w:id="426" w:name="_Toc213825664"/>
      <w:bookmarkStart w:id="427" w:name="_Toc304208871"/>
      <w:bookmarkStart w:id="428" w:name="_Toc351186640"/>
      <w:bookmarkStart w:id="429" w:name="_Toc469283167"/>
      <w:bookmarkStart w:id="430" w:name="_Toc488474146"/>
      <w:bookmarkStart w:id="431" w:name="_Toc67294470"/>
      <w:r>
        <w:t>Single Duct Terminal Units</w:t>
      </w:r>
      <w:bookmarkEnd w:id="426"/>
      <w:bookmarkEnd w:id="427"/>
      <w:bookmarkEnd w:id="428"/>
    </w:p>
    <w:p w:rsidR="00DB5ACF" w:rsidRDefault="00DB5ACF" w:rsidP="00DB5ACF">
      <w:pPr>
        <w:pStyle w:val="BodyText"/>
      </w:pPr>
      <w:r>
        <w:t>These are all the EnergyPlus components whose names begin with "</w:t>
      </w:r>
      <w:r w:rsidRPr="00122A33">
        <w:rPr>
          <w:i/>
        </w:rPr>
        <w:t>AirTerminal:SingleDuct:</w:t>
      </w:r>
      <w:r>
        <w:t xml:space="preserve">" (except for Cooled Beam units). This includes </w:t>
      </w:r>
      <w:r>
        <w:rPr>
          <w:i/>
        </w:rPr>
        <w:t xml:space="preserve">Uncontrolled, ConstantVolume:Reheat, VAV:NoReheat, VAV:Reheat, </w:t>
      </w:r>
      <w:r w:rsidRPr="00122A33">
        <w:rPr>
          <w:i/>
        </w:rPr>
        <w:t>VAV:Reheat:VariableSpeedFan</w:t>
      </w:r>
      <w:r>
        <w:rPr>
          <w:i/>
        </w:rPr>
        <w:t xml:space="preserve">, </w:t>
      </w:r>
      <w:r w:rsidRPr="00122A33">
        <w:rPr>
          <w:i/>
        </w:rPr>
        <w:t>VAV:HeatAndCool:NoReheat</w:t>
      </w:r>
      <w:r>
        <w:rPr>
          <w:i/>
        </w:rPr>
        <w:t xml:space="preserve">, </w:t>
      </w:r>
      <w:r w:rsidRPr="00122A33">
        <w:rPr>
          <w:i/>
        </w:rPr>
        <w:t>VAV:HeatAndCool:Reheat</w:t>
      </w:r>
      <w:r>
        <w:rPr>
          <w:i/>
        </w:rPr>
        <w:t xml:space="preserve">, </w:t>
      </w:r>
      <w:r w:rsidRPr="00122A33">
        <w:rPr>
          <w:i/>
        </w:rPr>
        <w:t>SeriesPIU:Reheat</w:t>
      </w:r>
      <w:r>
        <w:rPr>
          <w:i/>
        </w:rPr>
        <w:t xml:space="preserve">, </w:t>
      </w:r>
      <w:r w:rsidRPr="00122A33">
        <w:rPr>
          <w:i/>
        </w:rPr>
        <w:t>ParallelPIU:Reheat</w:t>
      </w:r>
      <w:r>
        <w:rPr>
          <w:i/>
        </w:rPr>
        <w:t xml:space="preserve">, </w:t>
      </w:r>
      <w:r>
        <w:t xml:space="preserve">and </w:t>
      </w:r>
      <w:r w:rsidRPr="00122A33">
        <w:rPr>
          <w:i/>
        </w:rPr>
        <w:t>ConstantVolume:FourPipeInduction</w:t>
      </w:r>
      <w:r>
        <w:t>. The inputs that may need to be autosized are the various maximum air flow rates through the unit, minimum air flow rates, and maximum hot water and/or chilled water flow rates if heating or cooling coils are present.</w:t>
      </w:r>
    </w:p>
    <w:p w:rsidR="00DB5ACF" w:rsidRPr="004A7718" w:rsidRDefault="00DB5ACF" w:rsidP="00DB5ACF">
      <w:pPr>
        <w:pStyle w:val="BodyText"/>
      </w:pPr>
      <w:r>
        <w:rPr>
          <w:i/>
        </w:rPr>
        <w:t xml:space="preserve">Note: </w:t>
      </w:r>
      <w:r>
        <w:t xml:space="preserve">all zone design flow rates and loads referenced below may have been altered by system sizing inputs. For instance, if the user specifies a </w:t>
      </w:r>
      <w:r w:rsidRPr="004A7718">
        <w:rPr>
          <w:i/>
        </w:rPr>
        <w:t>Cooling Design Air Flow Method</w:t>
      </w:r>
      <w:r>
        <w:rPr>
          <w:i/>
        </w:rPr>
        <w:t xml:space="preserve"> = Flow/System </w:t>
      </w:r>
      <w:r>
        <w:t xml:space="preserve"> and specifies a </w:t>
      </w:r>
      <w:r w:rsidRPr="004A7718">
        <w:rPr>
          <w:i/>
        </w:rPr>
        <w:t>Cooling Design Air Flow Rate</w:t>
      </w:r>
      <w:r>
        <w:rPr>
          <w:i/>
        </w:rPr>
        <w:t xml:space="preserve"> </w:t>
      </w:r>
      <w:r>
        <w:t xml:space="preserve">the zone cooling design values will be altered to match the specified system flow rate. </w:t>
      </w:r>
    </w:p>
    <w:p w:rsidR="00DB5ACF" w:rsidRDefault="00DB5ACF" w:rsidP="00DB5ACF">
      <w:pPr>
        <w:pStyle w:val="Heading4"/>
      </w:pPr>
      <w:r>
        <w:t>Maximum Air Flow Rate</w:t>
      </w:r>
    </w:p>
    <w:p w:rsidR="00DB5ACF" w:rsidRDefault="00DB5ACF" w:rsidP="00DB5ACF">
      <w:pPr>
        <w:pStyle w:val="Equation"/>
      </w:pPr>
      <w:r>
        <w:object w:dxaOrig="5980" w:dyaOrig="400">
          <v:shape id="_x0000_i1121" type="#_x0000_t75" style="width:299.25pt;height:20.4pt" o:ole="">
            <v:imagedata r:id="rId273" o:title=""/>
          </v:shape>
          <o:OLEObject Type="Embed" ProgID="Equation.DSMT4" ShapeID="_x0000_i1121" DrawAspect="Content" ObjectID="_1488108497" r:id="rId274"/>
        </w:object>
      </w:r>
    </w:p>
    <w:p w:rsidR="00DB5ACF" w:rsidRDefault="00DB5ACF" w:rsidP="00DB5ACF">
      <w:pPr>
        <w:pStyle w:val="Heading4"/>
      </w:pPr>
      <w:r>
        <w:t>Maximum Heating Air Flow Rate</w:t>
      </w:r>
    </w:p>
    <w:p w:rsidR="00DB5ACF" w:rsidRDefault="00DB5ACF" w:rsidP="00DB5ACF">
      <w:pPr>
        <w:pStyle w:val="Equation"/>
      </w:pPr>
      <w:r>
        <w:object w:dxaOrig="3660" w:dyaOrig="400">
          <v:shape id="_x0000_i1122" type="#_x0000_t75" style="width:183.1pt;height:20.4pt" o:ole="">
            <v:imagedata r:id="rId275" o:title=""/>
          </v:shape>
          <o:OLEObject Type="Embed" ProgID="Equation.DSMT4" ShapeID="_x0000_i1122" DrawAspect="Content" ObjectID="_1488108498" r:id="rId276"/>
        </w:object>
      </w:r>
    </w:p>
    <w:p w:rsidR="00DB5ACF" w:rsidRDefault="00DB5ACF" w:rsidP="00DB5ACF">
      <w:pPr>
        <w:pStyle w:val="Heading4"/>
      </w:pPr>
      <w:r>
        <w:t>Maximum Primary and Secondary Air Flow Rates</w:t>
      </w:r>
    </w:p>
    <w:p w:rsidR="00DB5ACF" w:rsidRDefault="00DB5ACF" w:rsidP="00DB5ACF">
      <w:pPr>
        <w:pStyle w:val="BodyText"/>
      </w:pPr>
      <w:r>
        <w:t>For the PIU terminal units, the maximum primary and secondary air flow rates are sized to the same value as the maximum total air flow rate.</w:t>
      </w:r>
    </w:p>
    <w:p w:rsidR="00DB5ACF" w:rsidRDefault="00DB5ACF" w:rsidP="00DB5ACF">
      <w:pPr>
        <w:pStyle w:val="Heading4"/>
      </w:pPr>
      <w:r>
        <w:t>Minimum Air Flow Rate</w:t>
      </w:r>
    </w:p>
    <w:p w:rsidR="00DB5ACF" w:rsidRDefault="00DB5ACF" w:rsidP="00DB5ACF">
      <w:pPr>
        <w:pStyle w:val="BodyText"/>
      </w:pPr>
      <w:r>
        <w:t>Basically minimum air flow rates are sized to the ventilation air requirement. This may be more or less complicated.</w:t>
      </w:r>
    </w:p>
    <w:p w:rsidR="00DB5ACF" w:rsidRDefault="00DB5ACF" w:rsidP="00DB5ACF">
      <w:pPr>
        <w:pStyle w:val="BodyText"/>
      </w:pPr>
      <w:r>
        <w:t xml:space="preserve">For the PIU's, the minimum primary air flow fraction is set to </w:t>
      </w:r>
    </w:p>
    <w:p w:rsidR="00DB5ACF" w:rsidRDefault="00DB5ACF" w:rsidP="00DB5ACF">
      <w:pPr>
        <w:pStyle w:val="Equation"/>
      </w:pPr>
      <w:r w:rsidRPr="00FB7DE3">
        <w:rPr>
          <w:position w:val="-14"/>
        </w:rPr>
        <w:object w:dxaOrig="2820" w:dyaOrig="400">
          <v:shape id="_x0000_i1123" type="#_x0000_t75" style="width:141.1pt;height:20.4pt" o:ole="">
            <v:imagedata r:id="rId277" o:title=""/>
          </v:shape>
          <o:OLEObject Type="Embed" ProgID="Equation.DSMT4" ShapeID="_x0000_i1123" DrawAspect="Content" ObjectID="_1488108499" r:id="rId278"/>
        </w:object>
      </w:r>
      <w:r>
        <w:t>.</w:t>
      </w:r>
    </w:p>
    <w:p w:rsidR="00DB5ACF" w:rsidRDefault="00DB5ACF" w:rsidP="00DB5ACF">
      <w:pPr>
        <w:pStyle w:val="BodyText"/>
      </w:pPr>
      <w:r>
        <w:t xml:space="preserve">For other VAV terminal units </w:t>
      </w:r>
    </w:p>
    <w:p w:rsidR="00DB5ACF" w:rsidRDefault="00DB5ACF" w:rsidP="00DB5ACF">
      <w:pPr>
        <w:pStyle w:val="Equation"/>
      </w:pPr>
      <w:r>
        <w:object w:dxaOrig="3980" w:dyaOrig="400">
          <v:shape id="_x0000_i1124" type="#_x0000_t75" style="width:198.95pt;height:20.4pt" o:ole="">
            <v:imagedata r:id="rId279" o:title=""/>
          </v:shape>
          <o:OLEObject Type="Embed" ProgID="Equation.DSMT4" ShapeID="_x0000_i1124" DrawAspect="Content" ObjectID="_1488108500" r:id="rId280"/>
        </w:object>
      </w:r>
    </w:p>
    <w:p w:rsidR="00DB5ACF" w:rsidRDefault="00DB5ACF" w:rsidP="00DB5ACF">
      <w:pPr>
        <w:pStyle w:val="BodyText"/>
      </w:pPr>
      <w:r w:rsidRPr="009C53C3">
        <w:t xml:space="preserve">where, </w:t>
      </w:r>
      <w:r w:rsidRPr="009C53C3">
        <w:rPr>
          <w:i/>
          <w:iCs/>
        </w:rPr>
        <w:t>Frac</w:t>
      </w:r>
      <w:r w:rsidRPr="009C53C3">
        <w:rPr>
          <w:i/>
          <w:iCs/>
          <w:sz w:val="16"/>
          <w:szCs w:val="16"/>
        </w:rPr>
        <w:t xml:space="preserve">air,min </w:t>
      </w:r>
      <w:r w:rsidRPr="009C53C3">
        <w:t xml:space="preserve">corresponds to the minimum flow fraction of the teminal unit. This value is provided as user input, typically as the field “Zone Minimum Air Flow Fraction.” For the VAV terminals that allow scheduling minimum flow fraction (e.g., AirTerminal:SingleDuct:VAV:Reheat), there are two ways that </w:t>
      </w:r>
      <w:r w:rsidRPr="009C53C3">
        <w:rPr>
          <w:i/>
          <w:iCs/>
        </w:rPr>
        <w:t>Frac</w:t>
      </w:r>
      <w:r w:rsidRPr="009C53C3">
        <w:rPr>
          <w:i/>
          <w:iCs/>
          <w:sz w:val="16"/>
          <w:szCs w:val="16"/>
        </w:rPr>
        <w:t xml:space="preserve">air,min </w:t>
      </w:r>
      <w:r w:rsidRPr="009C53C3">
        <w:t xml:space="preserve">can be determined. If a value is entered in the input field Constant Minimum Air Flow Fraction, then it is always used for </w:t>
      </w:r>
      <w:r w:rsidRPr="009C53C3">
        <w:rPr>
          <w:i/>
          <w:iCs/>
        </w:rPr>
        <w:t>Frac</w:t>
      </w:r>
      <w:r w:rsidRPr="009C53C3">
        <w:rPr>
          <w:i/>
          <w:iCs/>
          <w:sz w:val="16"/>
          <w:szCs w:val="16"/>
        </w:rPr>
        <w:t>air,min</w:t>
      </w:r>
      <w:r w:rsidRPr="009C53C3">
        <w:t xml:space="preserve">. If the mimimum air flow fraction method is “Schedule” and the Constant Minimum Air Flow Fraction is left blank, then the program uses the average of the minimum and maximum values in the schedule for </w:t>
      </w:r>
      <w:r w:rsidRPr="009C53C3">
        <w:rPr>
          <w:i/>
          <w:iCs/>
        </w:rPr>
        <w:t>Frac</w:t>
      </w:r>
      <w:r w:rsidRPr="009C53C3">
        <w:rPr>
          <w:i/>
          <w:iCs/>
          <w:sz w:val="16"/>
          <w:szCs w:val="16"/>
        </w:rPr>
        <w:t>air,min</w:t>
      </w:r>
      <w:r w:rsidRPr="009C53C3">
        <w:t>.</w:t>
      </w:r>
    </w:p>
    <w:p w:rsidR="00DB5ACF" w:rsidRDefault="00DB5ACF" w:rsidP="00DB5ACF">
      <w:pPr>
        <w:pStyle w:val="Heading4"/>
      </w:pPr>
      <w:r>
        <w:t>Fan On Flow Fraction</w:t>
      </w:r>
    </w:p>
    <w:p w:rsidR="00DB5ACF" w:rsidRPr="00A659D4" w:rsidRDefault="00DB5ACF" w:rsidP="00DB5ACF">
      <w:pPr>
        <w:pStyle w:val="BodyText"/>
      </w:pPr>
      <w:r>
        <w:t>For the parallel PIU, this is set to the minimum primary air flow fraction.</w:t>
      </w:r>
    </w:p>
    <w:p w:rsidR="00DB5ACF" w:rsidRDefault="00DB5ACF" w:rsidP="00DB5ACF">
      <w:pPr>
        <w:pStyle w:val="Heading4"/>
      </w:pPr>
      <w:r>
        <w:lastRenderedPageBreak/>
        <w:t>Max Hot  Water Flow</w:t>
      </w:r>
    </w:p>
    <w:p w:rsidR="00DB5ACF" w:rsidRDefault="00DB5ACF" w:rsidP="00DB5ACF">
      <w:pPr>
        <w:pStyle w:val="Equation"/>
      </w:pPr>
      <w:r w:rsidRPr="00FB7DE3">
        <w:rPr>
          <w:position w:val="-14"/>
        </w:rPr>
        <w:object w:dxaOrig="3080" w:dyaOrig="380">
          <v:shape id="_x0000_i1125" type="#_x0000_t75" style="width:153.55pt;height:18.75pt" o:ole="">
            <v:imagedata r:id="rId281" o:title=""/>
          </v:shape>
          <o:OLEObject Type="Embed" ProgID="Equation.DSMT4" ShapeID="_x0000_i1125" DrawAspect="Content" ObjectID="_1488108501" r:id="rId282"/>
        </w:object>
      </w:r>
    </w:p>
    <w:p w:rsidR="00DB5ACF" w:rsidRDefault="00DB5ACF" w:rsidP="00DB5ACF">
      <w:pPr>
        <w:pStyle w:val="Equation"/>
      </w:pPr>
      <w:r w:rsidRPr="00FB7DE3">
        <w:rPr>
          <w:position w:val="-14"/>
        </w:rPr>
        <w:object w:dxaOrig="2540" w:dyaOrig="380">
          <v:shape id="_x0000_i1126" type="#_x0000_t75" style="width:126.95pt;height:18.75pt" o:ole="">
            <v:imagedata r:id="rId283" o:title=""/>
          </v:shape>
          <o:OLEObject Type="Embed" ProgID="Equation.DSMT4" ShapeID="_x0000_i1126" DrawAspect="Content" ObjectID="_1488108502" r:id="rId284"/>
        </w:object>
      </w:r>
    </w:p>
    <w:p w:rsidR="00DB5ACF" w:rsidRDefault="00DB5ACF" w:rsidP="00DB5ACF">
      <w:pPr>
        <w:pStyle w:val="BodyText"/>
      </w:pPr>
      <w:r>
        <w:t>The coil load and max hot water flow rate are then:</w:t>
      </w:r>
    </w:p>
    <w:p w:rsidR="00DB5ACF" w:rsidRDefault="00DB5ACF" w:rsidP="00DB5ACF">
      <w:pPr>
        <w:pStyle w:val="Equation"/>
        <w:rPr>
          <w:vertAlign w:val="subscript"/>
        </w:rPr>
      </w:pPr>
      <w:r>
        <w:rPr>
          <w:noProof/>
          <w:position w:val="-10"/>
          <w:vertAlign w:val="subscript"/>
        </w:rPr>
        <w:drawing>
          <wp:inline distT="0" distB="0" distL="0" distR="0" wp14:anchorId="36A74155" wp14:editId="498239F0">
            <wp:extent cx="2895600" cy="228600"/>
            <wp:effectExtent l="0" t="0" r="0" b="0"/>
            <wp:docPr id="1751" name="Picture 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
                    <pic:cNvPicPr>
                      <a:picLocks noChangeAspect="1" noChangeArrowheads="1"/>
                    </pic:cNvPicPr>
                  </pic:nvPicPr>
                  <pic:blipFill>
                    <a:blip r:embed="rId285" cstate="print">
                      <a:extLst>
                        <a:ext uri="{28A0092B-C50C-407E-A947-70E740481C1C}">
                          <a14:useLocalDpi xmlns:a14="http://schemas.microsoft.com/office/drawing/2010/main" val="0"/>
                        </a:ext>
                      </a:extLst>
                    </a:blip>
                    <a:srcRect/>
                    <a:stretch>
                      <a:fillRect/>
                    </a:stretch>
                  </pic:blipFill>
                  <pic:spPr bwMode="auto">
                    <a:xfrm>
                      <a:off x="0" y="0"/>
                      <a:ext cx="2895600" cy="228600"/>
                    </a:xfrm>
                    <a:prstGeom prst="rect">
                      <a:avLst/>
                    </a:prstGeom>
                    <a:noFill/>
                    <a:ln>
                      <a:noFill/>
                    </a:ln>
                  </pic:spPr>
                </pic:pic>
              </a:graphicData>
            </a:graphic>
          </wp:inline>
        </w:drawing>
      </w:r>
    </w:p>
    <w:p w:rsidR="00DB5ACF" w:rsidRDefault="00DB5ACF" w:rsidP="00DB5ACF">
      <w:pPr>
        <w:pStyle w:val="Equation"/>
      </w:pPr>
      <w:r>
        <w:rPr>
          <w:noProof/>
          <w:position w:val="-10"/>
        </w:rPr>
        <w:drawing>
          <wp:inline distT="0" distB="0" distL="0" distR="0" wp14:anchorId="23F580C9" wp14:editId="1C5A5545">
            <wp:extent cx="2162175" cy="228600"/>
            <wp:effectExtent l="0" t="0" r="9525" b="0"/>
            <wp:docPr id="1752" name="Picture 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pic:cNvPicPr>
                      <a:picLocks noChangeAspect="1" noChangeArrowheads="1"/>
                    </pic:cNvPicPr>
                  </pic:nvPicPr>
                  <pic:blipFill>
                    <a:blip r:embed="rId286" cstate="print">
                      <a:extLst>
                        <a:ext uri="{28A0092B-C50C-407E-A947-70E740481C1C}">
                          <a14:useLocalDpi xmlns:a14="http://schemas.microsoft.com/office/drawing/2010/main" val="0"/>
                        </a:ext>
                      </a:extLst>
                    </a:blip>
                    <a:srcRect/>
                    <a:stretch>
                      <a:fillRect/>
                    </a:stretch>
                  </pic:blipFill>
                  <pic:spPr bwMode="auto">
                    <a:xfrm>
                      <a:off x="0" y="0"/>
                      <a:ext cx="2162175" cy="228600"/>
                    </a:xfrm>
                    <a:prstGeom prst="rect">
                      <a:avLst/>
                    </a:prstGeom>
                    <a:noFill/>
                    <a:ln>
                      <a:noFill/>
                    </a:ln>
                  </pic:spPr>
                </pic:pic>
              </a:graphicData>
            </a:graphic>
          </wp:inline>
        </w:drawing>
      </w:r>
    </w:p>
    <w:p w:rsidR="00DB5ACF" w:rsidRDefault="00DB5ACF" w:rsidP="00DB5ACF">
      <w:pPr>
        <w:pStyle w:val="BodyText"/>
      </w:pPr>
      <w:r>
        <w:t>where</w:t>
      </w:r>
    </w:p>
    <w:p w:rsidR="00DB5ACF" w:rsidRDefault="00DB5ACF" w:rsidP="00DB5ACF">
      <w:pPr>
        <w:pStyle w:val="BodyText"/>
      </w:pPr>
      <w:r>
        <w:rPr>
          <w:i/>
          <w:iCs/>
        </w:rPr>
        <w:t>c</w:t>
      </w:r>
      <w:r>
        <w:rPr>
          <w:i/>
          <w:iCs/>
          <w:vertAlign w:val="subscript"/>
        </w:rPr>
        <w:t>p,air</w:t>
      </w:r>
      <w:r>
        <w:t xml:space="preserve"> is evaluated at the average of the inlet &amp; outlet temperatures and the coil outlet humidity ratio.</w:t>
      </w:r>
    </w:p>
    <w:p w:rsidR="00DB5ACF" w:rsidRDefault="00DB5ACF" w:rsidP="00DB5ACF">
      <w:pPr>
        <w:pStyle w:val="BodyText"/>
      </w:pPr>
      <w:r>
        <w:t>The four-pipe induction unit sizes the heating coil differently: to meet the zone load rather than match the design zone supply temperature. The load on the hot water coil is then the zone load minus whatever the central system does.</w:t>
      </w:r>
    </w:p>
    <w:p w:rsidR="00DB5ACF" w:rsidRDefault="00DB5ACF" w:rsidP="00DB5ACF">
      <w:pPr>
        <w:pStyle w:val="Equation"/>
      </w:pPr>
      <w:r w:rsidRPr="00FB7DE3">
        <w:rPr>
          <w:position w:val="-14"/>
        </w:rPr>
        <w:object w:dxaOrig="5480" w:dyaOrig="400">
          <v:shape id="_x0000_i1127" type="#_x0000_t75" style="width:273.85pt;height:20.4pt" o:ole="">
            <v:imagedata r:id="rId287" o:title=""/>
          </v:shape>
          <o:OLEObject Type="Embed" ProgID="Equation.DSMT4" ShapeID="_x0000_i1127" DrawAspect="Content" ObjectID="_1488108503" r:id="rId288"/>
        </w:object>
      </w:r>
    </w:p>
    <w:p w:rsidR="00DB5ACF" w:rsidRDefault="00DB5ACF" w:rsidP="00DB5ACF">
      <w:r>
        <w:t>where</w:t>
      </w:r>
    </w:p>
    <w:p w:rsidR="00DB5ACF" w:rsidRDefault="00DB5ACF" w:rsidP="00DB5ACF">
      <w:pPr>
        <w:pStyle w:val="Equation"/>
      </w:pPr>
      <w:r>
        <w:object w:dxaOrig="3080" w:dyaOrig="380">
          <v:shape id="_x0000_i1128" type="#_x0000_t75" style="width:153.55pt;height:18.75pt" o:ole="">
            <v:imagedata r:id="rId289" o:title=""/>
          </v:shape>
          <o:OLEObject Type="Embed" ProgID="Equation.DSMT4" ShapeID="_x0000_i1128" DrawAspect="Content" ObjectID="_1488108504" r:id="rId290"/>
        </w:object>
      </w:r>
    </w:p>
    <w:p w:rsidR="00DB5ACF" w:rsidRDefault="00DB5ACF" w:rsidP="00DB5ACF">
      <w:pPr>
        <w:pStyle w:val="Equation"/>
      </w:pPr>
      <w:r>
        <w:object w:dxaOrig="3700" w:dyaOrig="380">
          <v:shape id="_x0000_i1129" type="#_x0000_t75" style="width:185.2pt;height:18.75pt" o:ole="">
            <v:imagedata r:id="rId291" o:title=""/>
          </v:shape>
          <o:OLEObject Type="Embed" ProgID="Equation.DSMT4" ShapeID="_x0000_i1129" DrawAspect="Content" ObjectID="_1488108505" r:id="rId292"/>
        </w:object>
      </w:r>
    </w:p>
    <w:p w:rsidR="00DB5ACF" w:rsidRDefault="00DB5ACF" w:rsidP="00DB5ACF">
      <w:pPr>
        <w:pStyle w:val="Equation"/>
      </w:pPr>
      <w:r>
        <w:object w:dxaOrig="3580" w:dyaOrig="400">
          <v:shape id="_x0000_i1130" type="#_x0000_t75" style="width:179.4pt;height:20.4pt" o:ole="">
            <v:imagedata r:id="rId293" o:title=""/>
          </v:shape>
          <o:OLEObject Type="Embed" ProgID="Equation.DSMT4" ShapeID="_x0000_i1130" DrawAspect="Content" ObjectID="_1488108506" r:id="rId294"/>
        </w:object>
      </w:r>
    </w:p>
    <w:p w:rsidR="00DB5ACF" w:rsidRDefault="00DB5ACF" w:rsidP="00DB5ACF">
      <w:pPr>
        <w:pStyle w:val="Heading4"/>
      </w:pPr>
      <w:r>
        <w:t>Max Chilled Water Flow</w:t>
      </w:r>
    </w:p>
    <w:p w:rsidR="00DB5ACF" w:rsidRPr="00A10791" w:rsidRDefault="00DB5ACF" w:rsidP="00DB5ACF">
      <w:pPr>
        <w:pStyle w:val="BodyText"/>
      </w:pPr>
      <w:r>
        <w:t>The chilled water flow for the four-pipe induction unit is sized analogously to the hot water flow.</w:t>
      </w:r>
    </w:p>
    <w:p w:rsidR="0067344C" w:rsidRDefault="0067344C" w:rsidP="0067344C">
      <w:pPr>
        <w:pStyle w:val="Heading3"/>
      </w:pPr>
      <w:bookmarkStart w:id="432" w:name="_Toc351186641"/>
      <w:r>
        <w:t>Indirect Evaporative Cooler Sizing</w:t>
      </w:r>
      <w:bookmarkEnd w:id="432"/>
    </w:p>
    <w:p w:rsidR="0067344C" w:rsidRDefault="0067344C" w:rsidP="0067344C">
      <w:pPr>
        <w:pStyle w:val="BodyText"/>
      </w:pPr>
      <w:r>
        <w:t>The model for the object cal</w:t>
      </w:r>
      <w:r w:rsidRPr="008E50EE">
        <w:t>led EvaporativeCooler:Indirect:ResearchSpecial</w:t>
      </w:r>
      <w:r>
        <w:t xml:space="preserve"> has a field for the secondary fan flow rate that can be autosized.  </w:t>
      </w:r>
    </w:p>
    <w:p w:rsidR="0067344C" w:rsidRPr="008E50EE" w:rsidRDefault="0067344C" w:rsidP="0067344C">
      <w:pPr>
        <w:pStyle w:val="Heading4"/>
      </w:pPr>
      <w:r>
        <w:t>Secondary Fan Flow Rate</w:t>
      </w:r>
    </w:p>
    <w:p w:rsidR="0067344C" w:rsidRDefault="0067344C" w:rsidP="0067344C">
      <w:pPr>
        <w:pStyle w:val="BodyText"/>
      </w:pPr>
      <w:r>
        <w:t xml:space="preserve">The secondary fan is not part of an airstream that is directly modeled in EnergyPlus.  Because the primary side air flows can be autosized as part of the air system, it is convenent to also scale the size of the secondary flow.   If the cooler is part of the main loop of a central air system, then the secondary fan flow rate is sized to equal to the main design flow rate.  </w:t>
      </w:r>
    </w:p>
    <w:p w:rsidR="0067344C" w:rsidRDefault="00083A13" w:rsidP="0067344C">
      <w:pPr>
        <w:pStyle w:val="Equation"/>
      </w:pPr>
      <w:r>
        <w:rPr>
          <w:noProof/>
        </w:rPr>
        <w:drawing>
          <wp:inline distT="0" distB="0" distL="0" distR="0" wp14:anchorId="5085FF06" wp14:editId="3F95638B">
            <wp:extent cx="1790700" cy="219075"/>
            <wp:effectExtent l="0" t="0" r="0" b="9525"/>
            <wp:docPr id="1753" name="Picture 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0700" cy="219075"/>
                    </a:xfrm>
                    <a:prstGeom prst="rect">
                      <a:avLst/>
                    </a:prstGeom>
                    <a:noFill/>
                    <a:ln>
                      <a:noFill/>
                    </a:ln>
                  </pic:spPr>
                </pic:pic>
              </a:graphicData>
            </a:graphic>
          </wp:inline>
        </w:drawing>
      </w:r>
    </w:p>
    <w:p w:rsidR="0067344C" w:rsidRDefault="0067344C" w:rsidP="0067344C">
      <w:pPr>
        <w:pStyle w:val="BodyText"/>
      </w:pPr>
      <w:r>
        <w:t xml:space="preserve">If the cooler is part of the outdoor air path of a central air system, then the secondary fan flow rate is sized to be the maximum of either the design minimum outdoor air flow rate or one-half of the main design flow rate. </w:t>
      </w:r>
    </w:p>
    <w:p w:rsidR="0067344C" w:rsidRDefault="0067344C" w:rsidP="0067344C">
      <w:pPr>
        <w:pStyle w:val="Equation"/>
      </w:pPr>
      <w:r w:rsidRPr="001C452E">
        <w:rPr>
          <w:position w:val="-14"/>
        </w:rPr>
        <w:object w:dxaOrig="5780" w:dyaOrig="400">
          <v:shape id="_x0000_i1131" type="#_x0000_t75" style="width:288.85pt;height:20.4pt" o:ole="">
            <v:imagedata r:id="rId295" o:title=""/>
          </v:shape>
          <o:OLEObject Type="Embed" ProgID="Equation.DSMT4" ShapeID="_x0000_i1131" DrawAspect="Content" ObjectID="_1488108507" r:id="rId296"/>
        </w:object>
      </w:r>
    </w:p>
    <w:p w:rsidR="00CE7E57" w:rsidRDefault="00CE7E57" w:rsidP="00CE7E57">
      <w:pPr>
        <w:pStyle w:val="Heading2"/>
      </w:pPr>
      <w:bookmarkStart w:id="433" w:name="_Toc351186642"/>
      <w:r>
        <w:t>Zone Outdoor Air Design Data</w:t>
      </w:r>
      <w:bookmarkEnd w:id="433"/>
    </w:p>
    <w:p w:rsidR="00CE7E57" w:rsidRDefault="00CE7E57" w:rsidP="00CE7E57">
      <w:pPr>
        <w:pStyle w:val="BodyText"/>
      </w:pPr>
      <w:r>
        <w:t>Outdoor air design data may be required for many aspects of a building computer model. Sizing of HVAC equipment, infiltration and ventilation, and specific outdoor air requirements for different zone types are a few examples where required outdoor air quantities may vary. Since there would be a significant chance for data input errors if each individual aspect of the simulation model allowed for independent input of outdoor air design data, this general object is used to define outdoor air design data and this data set may be used throughout the building simulation model.</w:t>
      </w:r>
    </w:p>
    <w:p w:rsidR="00CE7E57" w:rsidRDefault="00CE7E57" w:rsidP="00CE7E57">
      <w:pPr>
        <w:pStyle w:val="BodyText"/>
      </w:pPr>
      <w:r>
        <w:t>The design data is provided as a group of inputs that are recognized by designers as standard practice. This information may be used individually or used as a group to calculate summations or maximums of the entered data. These design data include values for:</w:t>
      </w:r>
    </w:p>
    <w:p w:rsidR="00CE7E57" w:rsidRDefault="00CE7E57" w:rsidP="00EC0834">
      <w:pPr>
        <w:pStyle w:val="BodyText"/>
        <w:numPr>
          <w:ilvl w:val="0"/>
          <w:numId w:val="113"/>
        </w:numPr>
      </w:pPr>
      <w:r>
        <w:t>Outdoor air per person</w:t>
      </w:r>
    </w:p>
    <w:p w:rsidR="00CE7E57" w:rsidRDefault="00CE7E57" w:rsidP="00EC0834">
      <w:pPr>
        <w:pStyle w:val="BodyText"/>
        <w:numPr>
          <w:ilvl w:val="0"/>
          <w:numId w:val="113"/>
        </w:numPr>
      </w:pPr>
      <w:r>
        <w:t>Outdoor air per zone floor area</w:t>
      </w:r>
    </w:p>
    <w:p w:rsidR="00CE7E57" w:rsidRDefault="00CE7E57" w:rsidP="00EC0834">
      <w:pPr>
        <w:pStyle w:val="BodyText"/>
        <w:numPr>
          <w:ilvl w:val="0"/>
          <w:numId w:val="113"/>
        </w:numPr>
      </w:pPr>
      <w:r>
        <w:t>Outdoor air per zone</w:t>
      </w:r>
    </w:p>
    <w:p w:rsidR="00CE7E57" w:rsidRDefault="00CE7E57" w:rsidP="00EC0834">
      <w:pPr>
        <w:pStyle w:val="BodyText"/>
        <w:numPr>
          <w:ilvl w:val="0"/>
          <w:numId w:val="113"/>
        </w:numPr>
      </w:pPr>
      <w:r>
        <w:t>Outdoor air changes per hour</w:t>
      </w:r>
    </w:p>
    <w:p w:rsidR="00CE7E57" w:rsidRDefault="00CE7E57" w:rsidP="00CE7E57">
      <w:pPr>
        <w:pStyle w:val="BodyText"/>
      </w:pPr>
      <w:r>
        <w:t>This design data is entered in an outdoor air design data object and may be referenced by other objects during the simulation. A single specification for outdoor air design data may be used by all other appropriate objects within EnergyPlus, or multiple outdoor air design data objects may be specified and these design data objects may be used as necessary by other objects when outdoor air design quantaties vary for any reason.</w:t>
      </w:r>
    </w:p>
    <w:p w:rsidR="00CE7E57" w:rsidRDefault="00CE7E57" w:rsidP="00CE7E57">
      <w:pPr>
        <w:pStyle w:val="Heading3"/>
      </w:pPr>
      <w:bookmarkStart w:id="434" w:name="_Toc351186643"/>
      <w:r>
        <w:t>Design Outdoor Air Calculation</w:t>
      </w:r>
      <w:bookmarkEnd w:id="434"/>
    </w:p>
    <w:p w:rsidR="00CE7E57" w:rsidRDefault="00CE7E57" w:rsidP="00CE7E57">
      <w:pPr>
        <w:pStyle w:val="BodyText"/>
      </w:pPr>
      <w:r>
        <w:t xml:space="preserve">The outdoor air design data is entered as a group and referenced through name association to this group of design data (Ref. </w:t>
      </w:r>
      <w:r w:rsidRPr="00F778A6">
        <w:t>DesignSpecification:OutdoorAir</w:t>
      </w:r>
      <w:r>
        <w:t>). The reference name in the following example is “ZoneOAData”.</w:t>
      </w:r>
    </w:p>
    <w:p w:rsidR="00CE7E57" w:rsidRPr="0019210A" w:rsidRDefault="00CE7E57" w:rsidP="00CE7E57">
      <w:pPr>
        <w:pStyle w:val="BodyText"/>
      </w:pPr>
      <w:r w:rsidRPr="0019210A">
        <w:t xml:space="preserve">A </w:t>
      </w:r>
      <w:r w:rsidRPr="00F778A6">
        <w:t>DesignSpecification:OutdoorAir</w:t>
      </w:r>
      <w:r w:rsidRPr="0019210A">
        <w:t>example:</w:t>
      </w:r>
    </w:p>
    <w:p w:rsidR="00CE7E57" w:rsidRPr="0019210A" w:rsidRDefault="00CE7E57" w:rsidP="00CE7E57">
      <w:pPr>
        <w:pStyle w:val="CodeIDDSamples"/>
      </w:pPr>
      <w:r w:rsidRPr="00F778A6">
        <w:t>DesignSpecification:OutdoorAir</w:t>
      </w:r>
      <w:r w:rsidRPr="0019210A">
        <w:t>,</w:t>
      </w:r>
    </w:p>
    <w:p w:rsidR="00CE7E57" w:rsidRDefault="00CE7E57" w:rsidP="00CE7E57">
      <w:pPr>
        <w:pStyle w:val="CodeIDDSamples"/>
      </w:pPr>
      <w:r w:rsidRPr="0019210A">
        <w:t xml:space="preserve">    </w:t>
      </w:r>
      <w:r>
        <w:t>ZoneOAData,            !- Name</w:t>
      </w:r>
    </w:p>
    <w:p w:rsidR="00CE7E57" w:rsidRDefault="00CE7E57" w:rsidP="00CE7E57">
      <w:pPr>
        <w:pStyle w:val="CodeIDDSamples"/>
      </w:pPr>
      <w:r>
        <w:t xml:space="preserve">    Maximum,               !- Outdoor Air Method</w:t>
      </w:r>
    </w:p>
    <w:p w:rsidR="00CE7E57" w:rsidRDefault="00CE7E57" w:rsidP="00CE7E57">
      <w:pPr>
        <w:pStyle w:val="CodeIDDSamples"/>
      </w:pPr>
      <w:r>
        <w:t xml:space="preserve">    0.00944,               !- Outdoor Air Flow per Person {m3/s}</w:t>
      </w:r>
    </w:p>
    <w:p w:rsidR="00CE7E57" w:rsidRDefault="00CE7E57" w:rsidP="00CE7E57">
      <w:pPr>
        <w:pStyle w:val="CodeIDDSamples"/>
      </w:pPr>
      <w:r>
        <w:t xml:space="preserve">    0.00305;               !- Outdoor Air Flow per Zone Floor Area {m3/s-m2}</w:t>
      </w:r>
    </w:p>
    <w:p w:rsidR="00CE7E57" w:rsidRDefault="00CE7E57" w:rsidP="00CE7E57">
      <w:pPr>
        <w:pStyle w:val="CodeIDDSamples"/>
      </w:pPr>
      <w:r>
        <w:t xml:space="preserve">    ,                      !- Outdoor Air Flow per Zone</w:t>
      </w:r>
    </w:p>
    <w:p w:rsidR="00CE7E57" w:rsidRDefault="00CE7E57" w:rsidP="00CE7E57">
      <w:pPr>
        <w:pStyle w:val="CodeIDDSamples"/>
      </w:pPr>
      <w:r>
        <w:t xml:space="preserve">    ,                      !- Outdoor Air Flow Air Changes per Hour</w:t>
      </w:r>
    </w:p>
    <w:p w:rsidR="00CE7E57" w:rsidRDefault="00CE7E57" w:rsidP="00CE7E57">
      <w:pPr>
        <w:pStyle w:val="CodeIDDSamples"/>
      </w:pPr>
      <w:r>
        <w:t xml:space="preserve">    Min OARequirements Sched; !- Outdoor Air Flow Rate Fraction Schedule Name</w:t>
      </w:r>
    </w:p>
    <w:p w:rsidR="00CE7E57" w:rsidRDefault="00CE7E57" w:rsidP="00CE7E57">
      <w:pPr>
        <w:pStyle w:val="BodyText"/>
      </w:pPr>
      <w:r>
        <w:t>Given this set of data, the quantity of outdoor air is calculated based on the Outdoor Air Method specified in each outdoor air design data object. In this example, the maximum of the per person and per zone floor area is used to establish the outdoor air quantity.</w:t>
      </w:r>
    </w:p>
    <w:p w:rsidR="00CE7E57" w:rsidRDefault="00CE7E57" w:rsidP="00CE7E57">
      <w:pPr>
        <w:pStyle w:val="BodyText"/>
      </w:pPr>
      <w:r>
        <w:t xml:space="preserve">As previously mentioned, this group of outdoor air design data is reference by other objects used in the simulation. The reference is by the </w:t>
      </w:r>
      <w:r w:rsidRPr="007A55B0">
        <w:rPr>
          <w:i/>
        </w:rPr>
        <w:t>name</w:t>
      </w:r>
      <w:r>
        <w:t xml:space="preserve"> of the outdoor air design data object. Any reference to this name by other objects simply means that the object referencing this data set will use the values specified in this common object. Note that a zone name is not included in the list of data and the calculation of occupancy, zone floor area, or zone volume is implied through this named reference and </w:t>
      </w:r>
      <w:r>
        <w:rPr>
          <w:i/>
        </w:rPr>
        <w:t>the connection to a zone via the referencing object</w:t>
      </w:r>
      <w:r>
        <w:t>. For example, if a terminal unit references an outdoor air design data object, the zone served by that terminal unit is used to determine the occupancy, zone floor area, and zone volume in the following calculations.</w:t>
      </w:r>
    </w:p>
    <w:p w:rsidR="00CE7E57" w:rsidRDefault="00CE7E57" w:rsidP="00CE7E57">
      <w:pPr>
        <w:pStyle w:val="Equation"/>
      </w:pPr>
      <w:r w:rsidRPr="00895FD6">
        <w:rPr>
          <w:position w:val="-14"/>
        </w:rPr>
        <w:object w:dxaOrig="3700" w:dyaOrig="400">
          <v:shape id="_x0000_i1132" type="#_x0000_t75" style="width:185.2pt;height:20.4pt" o:ole="">
            <v:imagedata r:id="rId297" o:title=""/>
          </v:shape>
          <o:OLEObject Type="Embed" ProgID="Equation.DSMT4" ShapeID="_x0000_i1132" DrawAspect="Content" ObjectID="_1488108508" r:id="rId298"/>
        </w:object>
      </w:r>
    </w:p>
    <w:p w:rsidR="00CE7E57" w:rsidRDefault="00CE7E57" w:rsidP="00CE7E57">
      <w:pPr>
        <w:pStyle w:val="Equation"/>
      </w:pPr>
      <w:r w:rsidRPr="00895FD6">
        <w:rPr>
          <w:position w:val="-14"/>
        </w:rPr>
        <w:object w:dxaOrig="4000" w:dyaOrig="400">
          <v:shape id="_x0000_i1133" type="#_x0000_t75" style="width:200.2pt;height:20.4pt" o:ole="">
            <v:imagedata r:id="rId299" o:title=""/>
          </v:shape>
          <o:OLEObject Type="Embed" ProgID="Equation.DSMT4" ShapeID="_x0000_i1133" DrawAspect="Content" ObjectID="_1488108509" r:id="rId300"/>
        </w:object>
      </w:r>
    </w:p>
    <w:p w:rsidR="00CE7E57" w:rsidRDefault="00CE7E57" w:rsidP="00CE7E57">
      <w:pPr>
        <w:pStyle w:val="Equation"/>
      </w:pPr>
      <w:r w:rsidRPr="00895FD6">
        <w:rPr>
          <w:position w:val="-14"/>
        </w:rPr>
        <w:object w:dxaOrig="2680" w:dyaOrig="400">
          <v:shape id="_x0000_i1134" type="#_x0000_t75" style="width:134.45pt;height:20.4pt" o:ole="">
            <v:imagedata r:id="rId301" o:title=""/>
          </v:shape>
          <o:OLEObject Type="Embed" ProgID="Equation.DSMT4" ShapeID="_x0000_i1134" DrawAspect="Content" ObjectID="_1488108510" r:id="rId302"/>
        </w:object>
      </w:r>
    </w:p>
    <w:p w:rsidR="00CE7E57" w:rsidRDefault="00CE7E57" w:rsidP="00CE7E57">
      <w:pPr>
        <w:pStyle w:val="Equation"/>
      </w:pPr>
      <w:r w:rsidRPr="00895FD6">
        <w:rPr>
          <w:position w:val="-24"/>
        </w:rPr>
        <w:object w:dxaOrig="4860" w:dyaOrig="600">
          <v:shape id="_x0000_i1135" type="#_x0000_t75" style="width:243.05pt;height:29.95pt" o:ole="">
            <v:imagedata r:id="rId303" o:title=""/>
          </v:shape>
          <o:OLEObject Type="Embed" ProgID="Equation.DSMT4" ShapeID="_x0000_i1135" DrawAspect="Content" ObjectID="_1488108511" r:id="rId304"/>
        </w:object>
      </w:r>
    </w:p>
    <w:p w:rsidR="00CE7E57" w:rsidRPr="00CE4CF2" w:rsidRDefault="00CE7E57" w:rsidP="00CE7E57">
      <w:pPr>
        <w:pStyle w:val="BodyText"/>
      </w:pPr>
      <w:r w:rsidRPr="00CE4CF2">
        <w:t>where:</w:t>
      </w:r>
    </w:p>
    <w:p w:rsidR="00CE7E57" w:rsidRPr="00CE4CF2" w:rsidRDefault="00CE7E57" w:rsidP="00CE7E57">
      <w:pPr>
        <w:pStyle w:val="BodyText"/>
      </w:pPr>
      <w:r w:rsidRPr="00895FD6">
        <w:rPr>
          <w:position w:val="-14"/>
        </w:rPr>
        <w:object w:dxaOrig="760" w:dyaOrig="380">
          <v:shape id="_x0000_i1136" type="#_x0000_t75" style="width:38.3pt;height:18.75pt" o:ole="">
            <v:imagedata r:id="rId305" o:title=""/>
          </v:shape>
          <o:OLEObject Type="Embed" ProgID="Equation.DSMT4" ShapeID="_x0000_i1136" DrawAspect="Content" ObjectID="_1488108512" r:id="rId306"/>
        </w:object>
      </w:r>
      <w:r w:rsidRPr="00CE4CF2">
        <w:t>= outdoor air volume flow rate based on occupancy, [m</w:t>
      </w:r>
      <w:r w:rsidRPr="00CE4CF2">
        <w:rPr>
          <w:vertAlign w:val="superscript"/>
        </w:rPr>
        <w:t>3</w:t>
      </w:r>
      <w:r w:rsidRPr="00CE4CF2">
        <w:t>/s]</w:t>
      </w:r>
    </w:p>
    <w:p w:rsidR="00CE7E57" w:rsidRPr="00CE4CF2" w:rsidRDefault="00CE7E57" w:rsidP="00CE7E57">
      <w:pPr>
        <w:pStyle w:val="BodyText"/>
      </w:pPr>
      <w:r w:rsidRPr="00895FD6">
        <w:rPr>
          <w:position w:val="-12"/>
        </w:rPr>
        <w:object w:dxaOrig="720" w:dyaOrig="360">
          <v:shape id="_x0000_i1137" type="#_x0000_t75" style="width:36.2pt;height:17.9pt" o:ole="">
            <v:imagedata r:id="rId307" o:title=""/>
          </v:shape>
          <o:OLEObject Type="Embed" ProgID="Equation.DSMT4" ShapeID="_x0000_i1137" DrawAspect="Content" ObjectID="_1488108513" r:id="rId308"/>
        </w:object>
      </w:r>
      <w:r w:rsidRPr="00CE4CF2">
        <w:t>= number of occupants in zone, [people]</w:t>
      </w:r>
    </w:p>
    <w:p w:rsidR="00CE7E57" w:rsidRPr="00CE4CF2" w:rsidRDefault="00CE7E57" w:rsidP="00CE7E57">
      <w:pPr>
        <w:pStyle w:val="BodyText"/>
      </w:pPr>
      <w:r w:rsidRPr="00895FD6">
        <w:rPr>
          <w:position w:val="-10"/>
        </w:rPr>
        <w:object w:dxaOrig="1880" w:dyaOrig="320">
          <v:shape id="_x0000_i1138" type="#_x0000_t75" style="width:93.65pt;height:15.8pt" o:ole="">
            <v:imagedata r:id="rId309" o:title=""/>
          </v:shape>
          <o:OLEObject Type="Embed" ProgID="Equation.DSMT4" ShapeID="_x0000_i1138" DrawAspect="Content" ObjectID="_1488108514" r:id="rId310"/>
        </w:object>
      </w:r>
      <w:r w:rsidRPr="00CE4CF2">
        <w:t xml:space="preserve">= outdoor air volume flow rate per </w:t>
      </w:r>
      <w:r>
        <w:t>person</w:t>
      </w:r>
      <w:r w:rsidRPr="00CE4CF2">
        <w:t>, [m</w:t>
      </w:r>
      <w:r w:rsidRPr="00CE4CF2">
        <w:rPr>
          <w:vertAlign w:val="superscript"/>
        </w:rPr>
        <w:t>3</w:t>
      </w:r>
      <w:r w:rsidRPr="00CE4CF2">
        <w:t>/s-person]</w:t>
      </w:r>
    </w:p>
    <w:p w:rsidR="00CE7E57" w:rsidRPr="00CE4CF2" w:rsidRDefault="00CE7E57" w:rsidP="00CE7E57">
      <w:pPr>
        <w:pStyle w:val="BodyText"/>
      </w:pPr>
      <w:r w:rsidRPr="00895FD6">
        <w:rPr>
          <w:position w:val="-14"/>
        </w:rPr>
        <w:object w:dxaOrig="960" w:dyaOrig="380">
          <v:shape id="_x0000_i1139" type="#_x0000_t75" style="width:47.85pt;height:18.75pt" o:ole="">
            <v:imagedata r:id="rId311" o:title=""/>
          </v:shape>
          <o:OLEObject Type="Embed" ProgID="Equation.DSMT4" ShapeID="_x0000_i1139" DrawAspect="Content" ObjectID="_1488108515" r:id="rId312"/>
        </w:object>
      </w:r>
      <w:r w:rsidRPr="00CE4CF2">
        <w:t>= outdoor air volume flow rate based on zone floor area, [m</w:t>
      </w:r>
      <w:r w:rsidRPr="00CE4CF2">
        <w:rPr>
          <w:vertAlign w:val="superscript"/>
        </w:rPr>
        <w:t>3</w:t>
      </w:r>
      <w:r w:rsidRPr="00CE4CF2">
        <w:t>/s]</w:t>
      </w:r>
    </w:p>
    <w:p w:rsidR="00CE7E57" w:rsidRPr="00CE4CF2" w:rsidRDefault="00CE7E57" w:rsidP="00CE7E57">
      <w:pPr>
        <w:pStyle w:val="BodyText"/>
      </w:pPr>
      <w:r w:rsidRPr="00895FD6">
        <w:rPr>
          <w:position w:val="-12"/>
        </w:rPr>
        <w:object w:dxaOrig="480" w:dyaOrig="360">
          <v:shape id="_x0000_i1140" type="#_x0000_t75" style="width:24.15pt;height:17.9pt" o:ole="">
            <v:imagedata r:id="rId313" o:title=""/>
          </v:shape>
          <o:OLEObject Type="Embed" ProgID="Equation.DSMT4" ShapeID="_x0000_i1140" DrawAspect="Content" ObjectID="_1488108516" r:id="rId314"/>
        </w:object>
      </w:r>
      <w:r w:rsidRPr="00CE4CF2">
        <w:t>= zone floor area, [m</w:t>
      </w:r>
      <w:r w:rsidRPr="00CE4CF2">
        <w:rPr>
          <w:vertAlign w:val="superscript"/>
        </w:rPr>
        <w:t>2</w:t>
      </w:r>
      <w:r w:rsidRPr="00CE4CF2">
        <w:t>]</w:t>
      </w:r>
    </w:p>
    <w:p w:rsidR="00CE7E57" w:rsidRPr="00CE4CF2" w:rsidRDefault="00CE7E57" w:rsidP="00CE7E57">
      <w:pPr>
        <w:pStyle w:val="BodyText"/>
      </w:pPr>
      <w:r w:rsidRPr="00895FD6">
        <w:rPr>
          <w:position w:val="-10"/>
        </w:rPr>
        <w:object w:dxaOrig="2220" w:dyaOrig="320">
          <v:shape id="_x0000_i1141" type="#_x0000_t75" style="width:111.1pt;height:15.8pt" o:ole="">
            <v:imagedata r:id="rId315" o:title=""/>
          </v:shape>
          <o:OLEObject Type="Embed" ProgID="Equation.DSMT4" ShapeID="_x0000_i1141" DrawAspect="Content" ObjectID="_1488108517" r:id="rId316"/>
        </w:object>
      </w:r>
      <w:r w:rsidRPr="00CE4CF2">
        <w:t>= outdoor air volume flow rate per zone floor area, [m</w:t>
      </w:r>
      <w:r w:rsidRPr="00CE4CF2">
        <w:rPr>
          <w:vertAlign w:val="superscript"/>
        </w:rPr>
        <w:t>3</w:t>
      </w:r>
      <w:r w:rsidRPr="00CE4CF2">
        <w:t>/s</w:t>
      </w:r>
      <w:r>
        <w:t>-</w:t>
      </w:r>
      <w:r w:rsidRPr="00CE4CF2">
        <w:t>m</w:t>
      </w:r>
      <w:r w:rsidRPr="00CE4CF2">
        <w:rPr>
          <w:vertAlign w:val="superscript"/>
        </w:rPr>
        <w:t>2</w:t>
      </w:r>
      <w:r w:rsidRPr="00CE4CF2">
        <w:t>]</w:t>
      </w:r>
    </w:p>
    <w:p w:rsidR="00CE7E57" w:rsidRPr="00CE4CF2" w:rsidRDefault="00CE7E57" w:rsidP="00CE7E57">
      <w:pPr>
        <w:pStyle w:val="BodyText"/>
      </w:pPr>
      <w:r w:rsidRPr="00895FD6">
        <w:rPr>
          <w:position w:val="-12"/>
        </w:rPr>
        <w:object w:dxaOrig="639" w:dyaOrig="360">
          <v:shape id="_x0000_i1142" type="#_x0000_t75" style="width:32.05pt;height:17.9pt" o:ole="">
            <v:imagedata r:id="rId317" o:title=""/>
          </v:shape>
          <o:OLEObject Type="Embed" ProgID="Equation.DSMT4" ShapeID="_x0000_i1142" DrawAspect="Content" ObjectID="_1488108518" r:id="rId318"/>
        </w:object>
      </w:r>
      <w:r w:rsidRPr="00CE4CF2">
        <w:t>=</w:t>
      </w:r>
      <w:r>
        <w:t xml:space="preserve"> zone outdoor air volume flow rate, [m</w:t>
      </w:r>
      <w:r w:rsidRPr="00CE4CF2">
        <w:rPr>
          <w:vertAlign w:val="superscript"/>
        </w:rPr>
        <w:t>3</w:t>
      </w:r>
      <w:r>
        <w:t>/s]</w:t>
      </w:r>
    </w:p>
    <w:p w:rsidR="00CE7E57" w:rsidRPr="00CE4CF2" w:rsidRDefault="00CE7E57" w:rsidP="00CE7E57">
      <w:pPr>
        <w:pStyle w:val="BodyText"/>
      </w:pPr>
      <w:r w:rsidRPr="00895FD6">
        <w:rPr>
          <w:position w:val="-10"/>
        </w:rPr>
        <w:object w:dxaOrig="1680" w:dyaOrig="320">
          <v:shape id="_x0000_i1143" type="#_x0000_t75" style="width:84.05pt;height:15.8pt" o:ole="">
            <v:imagedata r:id="rId319" o:title=""/>
          </v:shape>
          <o:OLEObject Type="Embed" ProgID="Equation.DSMT4" ShapeID="_x0000_i1143" DrawAspect="Content" ObjectID="_1488108519" r:id="rId320"/>
        </w:object>
      </w:r>
      <w:r w:rsidRPr="00CE4CF2">
        <w:t>=</w:t>
      </w:r>
      <w:r>
        <w:t xml:space="preserve"> outdoor air volume flow rate per zone, [m</w:t>
      </w:r>
      <w:r w:rsidRPr="00CE4CF2">
        <w:rPr>
          <w:vertAlign w:val="superscript"/>
        </w:rPr>
        <w:t>3</w:t>
      </w:r>
      <w:r>
        <w:t>/s]</w:t>
      </w:r>
    </w:p>
    <w:p w:rsidR="00CE7E57" w:rsidRPr="00CE4CF2" w:rsidRDefault="00CE7E57" w:rsidP="00CE7E57">
      <w:pPr>
        <w:pStyle w:val="BodyText"/>
      </w:pPr>
      <w:r w:rsidRPr="00895FD6">
        <w:rPr>
          <w:position w:val="-12"/>
        </w:rPr>
        <w:object w:dxaOrig="680" w:dyaOrig="360">
          <v:shape id="_x0000_i1144" type="#_x0000_t75" style="width:33.7pt;height:17.9pt" o:ole="">
            <v:imagedata r:id="rId321" o:title=""/>
          </v:shape>
          <o:OLEObject Type="Embed" ProgID="Equation.DSMT4" ShapeID="_x0000_i1144" DrawAspect="Content" ObjectID="_1488108520" r:id="rId322"/>
        </w:object>
      </w:r>
      <w:r w:rsidRPr="00CE4CF2">
        <w:t>=</w:t>
      </w:r>
      <w:r>
        <w:t xml:space="preserve"> outdoor air volume flow rate based on air changes per hour, [m</w:t>
      </w:r>
      <w:r w:rsidRPr="00CE4CF2">
        <w:rPr>
          <w:vertAlign w:val="superscript"/>
        </w:rPr>
        <w:t>3</w:t>
      </w:r>
      <w:r>
        <w:t>/s]</w:t>
      </w:r>
    </w:p>
    <w:p w:rsidR="00CE7E57" w:rsidRPr="00CE4CF2" w:rsidRDefault="00CE7E57" w:rsidP="00CE7E57">
      <w:pPr>
        <w:pStyle w:val="BodyText"/>
      </w:pPr>
      <w:r w:rsidRPr="00895FD6">
        <w:rPr>
          <w:position w:val="-12"/>
        </w:rPr>
        <w:object w:dxaOrig="460" w:dyaOrig="360">
          <v:shape id="_x0000_i1145" type="#_x0000_t75" style="width:23.3pt;height:17.9pt" o:ole="">
            <v:imagedata r:id="rId323" o:title=""/>
          </v:shape>
          <o:OLEObject Type="Embed" ProgID="Equation.DSMT4" ShapeID="_x0000_i1145" DrawAspect="Content" ObjectID="_1488108521" r:id="rId324"/>
        </w:object>
      </w:r>
      <w:r w:rsidRPr="00CE4CF2">
        <w:t>=</w:t>
      </w:r>
      <w:r>
        <w:t xml:space="preserve"> zone volume, [m</w:t>
      </w:r>
      <w:r w:rsidRPr="00CE4CF2">
        <w:rPr>
          <w:vertAlign w:val="superscript"/>
        </w:rPr>
        <w:t>3</w:t>
      </w:r>
      <w:r>
        <w:t>]</w:t>
      </w:r>
    </w:p>
    <w:p w:rsidR="00CE7E57" w:rsidRPr="00CE4CF2" w:rsidRDefault="00CE7E57" w:rsidP="00CE7E57">
      <w:pPr>
        <w:pStyle w:val="BodyText"/>
      </w:pPr>
      <w:r w:rsidRPr="00E2127C">
        <w:rPr>
          <w:position w:val="-10"/>
        </w:rPr>
        <w:object w:dxaOrig="2860" w:dyaOrig="320">
          <v:shape id="_x0000_i1146" type="#_x0000_t75" style="width:143.15pt;height:15.8pt" o:ole="">
            <v:imagedata r:id="rId325" o:title=""/>
          </v:shape>
          <o:OLEObject Type="Embed" ProgID="Equation.DSMT4" ShapeID="_x0000_i1146" DrawAspect="Content" ObjectID="_1488108522" r:id="rId326"/>
        </w:object>
      </w:r>
      <w:r w:rsidRPr="00CE4CF2">
        <w:t>=</w:t>
      </w:r>
      <w:r>
        <w:t xml:space="preserve"> outdoor air volume flow in air changes per hour, [m</w:t>
      </w:r>
      <w:r w:rsidRPr="00CE4CF2">
        <w:rPr>
          <w:vertAlign w:val="superscript"/>
        </w:rPr>
        <w:t>3</w:t>
      </w:r>
      <w:r>
        <w:t>/s-m</w:t>
      </w:r>
      <w:r w:rsidRPr="00AF0314">
        <w:rPr>
          <w:vertAlign w:val="superscript"/>
        </w:rPr>
        <w:t>3</w:t>
      </w:r>
      <w:r>
        <w:t>]</w:t>
      </w:r>
    </w:p>
    <w:p w:rsidR="00CE7E57" w:rsidRDefault="00CE7E57" w:rsidP="00CE7E57">
      <w:pPr>
        <w:pStyle w:val="BodyText"/>
      </w:pPr>
      <w:r>
        <w:t>Given the calculations for each specific type of design data, the method used to calculate the outdoor air design data is then based on a user selected method for this specific outdoor air design data object. The outdoor air methods used to calculate the outdoor air quantity and the associated value for outdoor air volume flow rate are shown here.</w:t>
      </w:r>
    </w:p>
    <w:p w:rsidR="00CE7E57" w:rsidRDefault="00CE7E57" w:rsidP="00CE7E57">
      <w:pPr>
        <w:pStyle w:val="Equation"/>
      </w:pPr>
      <w:r>
        <w:t xml:space="preserve">Flow/Person =&gt; </w:t>
      </w:r>
      <w:r w:rsidRPr="00895FD6">
        <w:rPr>
          <w:position w:val="-14"/>
        </w:rPr>
        <w:object w:dxaOrig="760" w:dyaOrig="380">
          <v:shape id="_x0000_i1147" type="#_x0000_t75" style="width:38.3pt;height:18.75pt" o:ole="">
            <v:imagedata r:id="rId327" o:title=""/>
          </v:shape>
          <o:OLEObject Type="Embed" ProgID="Equation.DSMT4" ShapeID="_x0000_i1147" DrawAspect="Content" ObjectID="_1488108523" r:id="rId328"/>
        </w:object>
      </w:r>
    </w:p>
    <w:p w:rsidR="00CE7E57" w:rsidRDefault="00CE7E57" w:rsidP="00CE7E57">
      <w:pPr>
        <w:pStyle w:val="Equation"/>
      </w:pPr>
      <w:r>
        <w:t xml:space="preserve">Flow/Area =&gt; </w:t>
      </w:r>
      <w:r w:rsidRPr="00895FD6">
        <w:rPr>
          <w:position w:val="-14"/>
        </w:rPr>
        <w:object w:dxaOrig="940" w:dyaOrig="380">
          <v:shape id="_x0000_i1148" type="#_x0000_t75" style="width:47.05pt;height:18.75pt" o:ole="">
            <v:imagedata r:id="rId329" o:title=""/>
          </v:shape>
          <o:OLEObject Type="Embed" ProgID="Equation.DSMT4" ShapeID="_x0000_i1148" DrawAspect="Content" ObjectID="_1488108524" r:id="rId330"/>
        </w:object>
      </w:r>
    </w:p>
    <w:p w:rsidR="00CE7E57" w:rsidRDefault="00CE7E57" w:rsidP="00CE7E57">
      <w:pPr>
        <w:pStyle w:val="Equation"/>
      </w:pPr>
      <w:r>
        <w:t xml:space="preserve">Flow/Zone =&gt; </w:t>
      </w:r>
      <w:r w:rsidRPr="00895FD6">
        <w:rPr>
          <w:position w:val="-12"/>
        </w:rPr>
        <w:object w:dxaOrig="639" w:dyaOrig="360">
          <v:shape id="_x0000_i1149" type="#_x0000_t75" style="width:32.05pt;height:17.9pt" o:ole="">
            <v:imagedata r:id="rId331" o:title=""/>
          </v:shape>
          <o:OLEObject Type="Embed" ProgID="Equation.DSMT4" ShapeID="_x0000_i1149" DrawAspect="Content" ObjectID="_1488108525" r:id="rId332"/>
        </w:object>
      </w:r>
    </w:p>
    <w:p w:rsidR="00CE7E57" w:rsidRDefault="00CE7E57" w:rsidP="00CE7E57">
      <w:pPr>
        <w:pStyle w:val="Equation"/>
      </w:pPr>
      <w:r>
        <w:t xml:space="preserve">AirChanges/Hour =&gt; </w:t>
      </w:r>
      <w:r w:rsidRPr="00895FD6">
        <w:rPr>
          <w:position w:val="-12"/>
        </w:rPr>
        <w:object w:dxaOrig="680" w:dyaOrig="360">
          <v:shape id="_x0000_i1150" type="#_x0000_t75" style="width:33.7pt;height:17.9pt" o:ole="">
            <v:imagedata r:id="rId333" o:title=""/>
          </v:shape>
          <o:OLEObject Type="Embed" ProgID="Equation.DSMT4" ShapeID="_x0000_i1150" DrawAspect="Content" ObjectID="_1488108526" r:id="rId334"/>
        </w:object>
      </w:r>
    </w:p>
    <w:p w:rsidR="00CE7E57" w:rsidRDefault="00CE7E57" w:rsidP="00CE7E57">
      <w:pPr>
        <w:pStyle w:val="Equation"/>
      </w:pPr>
      <w:r>
        <w:t xml:space="preserve">Sum =&gt; </w:t>
      </w:r>
      <w:r w:rsidRPr="00895FD6">
        <w:rPr>
          <w:position w:val="-14"/>
        </w:rPr>
        <w:object w:dxaOrig="3460" w:dyaOrig="380">
          <v:shape id="_x0000_i1151" type="#_x0000_t75" style="width:173.15pt;height:18.75pt" o:ole="">
            <v:imagedata r:id="rId335" o:title=""/>
          </v:shape>
          <o:OLEObject Type="Embed" ProgID="Equation.DSMT4" ShapeID="_x0000_i1151" DrawAspect="Content" ObjectID="_1488108527" r:id="rId336"/>
        </w:object>
      </w:r>
    </w:p>
    <w:p w:rsidR="00CE7E57" w:rsidRDefault="00CE7E57" w:rsidP="00CE7E57">
      <w:pPr>
        <w:pStyle w:val="Equation"/>
      </w:pPr>
      <w:r>
        <w:t xml:space="preserve">Maximum =&gt; </w:t>
      </w:r>
      <w:r w:rsidRPr="00895FD6">
        <w:rPr>
          <w:position w:val="-16"/>
        </w:rPr>
        <w:object w:dxaOrig="3980" w:dyaOrig="440">
          <v:shape id="_x0000_i1152" type="#_x0000_t75" style="width:199.75pt;height:21.65pt" o:ole="">
            <v:imagedata r:id="rId337" o:title=""/>
          </v:shape>
          <o:OLEObject Type="Embed" ProgID="Equation.DSMT4" ShapeID="_x0000_i1152" DrawAspect="Content" ObjectID="_1488108528" r:id="rId338"/>
        </w:object>
      </w:r>
    </w:p>
    <w:p w:rsidR="00CE7E57" w:rsidRDefault="00CE7E57" w:rsidP="00CE7E57">
      <w:pPr>
        <w:pStyle w:val="BodyText"/>
      </w:pPr>
      <w:r>
        <w:t xml:space="preserve">If an Outdoor Air Flow Rate Fraction Schedule Name is specified, the flow rate determined above will be multiplied by the current schedule value. </w:t>
      </w:r>
    </w:p>
    <w:p w:rsidR="00CE7E57" w:rsidRDefault="00CE7E57" w:rsidP="00CE7E57">
      <w:pPr>
        <w:pStyle w:val="BodyText"/>
      </w:pPr>
      <w:r>
        <w:t>Examples of objects that reference the outdoor air design data object are:</w:t>
      </w:r>
    </w:p>
    <w:p w:rsidR="00CE7E57" w:rsidRDefault="00CE7E57" w:rsidP="00CE7E57">
      <w:pPr>
        <w:pStyle w:val="ListBullet2"/>
      </w:pPr>
      <w:r>
        <w:t>AirTerminal:SingleDuct:VAV:NoReheat</w:t>
      </w:r>
    </w:p>
    <w:p w:rsidR="00CE7E57" w:rsidRDefault="00CE7E57" w:rsidP="00CE7E57">
      <w:pPr>
        <w:pStyle w:val="ListBullet2"/>
      </w:pPr>
      <w:r>
        <w:lastRenderedPageBreak/>
        <w:t>AirTerminal:SingleDuct:VAV:Reheat</w:t>
      </w:r>
    </w:p>
    <w:p w:rsidR="001705B0" w:rsidRDefault="001705B0" w:rsidP="001705B0">
      <w:pPr>
        <w:pStyle w:val="Heading3"/>
      </w:pPr>
      <w:bookmarkStart w:id="435" w:name="_Toc133319726"/>
      <w:bookmarkStart w:id="436" w:name="_Toc213825665"/>
      <w:bookmarkStart w:id="437" w:name="_Toc351186644"/>
      <w:r>
        <w:t>References</w:t>
      </w:r>
      <w:bookmarkEnd w:id="435"/>
      <w:bookmarkEnd w:id="436"/>
      <w:bookmarkEnd w:id="437"/>
    </w:p>
    <w:p w:rsidR="001705B0" w:rsidRDefault="001705B0" w:rsidP="001705B0">
      <w:pPr>
        <w:pStyle w:val="BodyText"/>
      </w:pPr>
      <w:r>
        <w:t xml:space="preserve">ASHRAE Fundamentals 2001. </w:t>
      </w:r>
      <w:r>
        <w:rPr>
          <w:u w:val="single"/>
        </w:rPr>
        <w:t>2001 ASHRAE Fundamentals Handbook</w:t>
      </w:r>
      <w:r>
        <w:t xml:space="preserve">. </w:t>
      </w:r>
      <w:smartTag w:uri="urn:schemas-microsoft-com:office:smarttags" w:element="place">
        <w:smartTag w:uri="urn:schemas-microsoft-com:office:smarttags" w:element="City">
          <w:smartTag w:uri="schemas-city2airport-com/woprcity2airport" w:element="City">
            <w:r>
              <w:t>Atlanta</w:t>
            </w:r>
          </w:smartTag>
        </w:smartTag>
      </w:smartTag>
      <w:r>
        <w:t>: American Society of Heating, Refrigerating and Air-Conditioning Engineers, Inc.</w:t>
      </w:r>
    </w:p>
    <w:p w:rsidR="001705B0" w:rsidRDefault="001705B0" w:rsidP="001705B0">
      <w:pPr>
        <w:pStyle w:val="BodyText"/>
      </w:pPr>
      <w:r>
        <w:t xml:space="preserve">Pedersen, C.O., D.E. Fisher, and R.J. Liesen. 1997. A heat balance based cooling load calculation procedure. </w:t>
      </w:r>
      <w:r>
        <w:rPr>
          <w:u w:val="single"/>
        </w:rPr>
        <w:t>ASHRAE Transactions</w:t>
      </w:r>
      <w:r>
        <w:t>, Vol. 103(2), pp. 459-468.</w:t>
      </w:r>
    </w:p>
    <w:p w:rsidR="001705B0" w:rsidRDefault="001705B0" w:rsidP="001705B0">
      <w:pPr>
        <w:pStyle w:val="BodyText"/>
      </w:pPr>
      <w:r>
        <w:t xml:space="preserve">Pedersen, C.O. 2001. </w:t>
      </w:r>
      <w:r>
        <w:rPr>
          <w:u w:val="single"/>
        </w:rPr>
        <w:t>Toolkit for Building Load Calculations</w:t>
      </w:r>
      <w:r>
        <w:t xml:space="preserve">. </w:t>
      </w:r>
      <w:smartTag w:uri="urn:schemas-microsoft-com:office:smarttags" w:element="place">
        <w:smartTag w:uri="urn:schemas-microsoft-com:office:smarttags" w:element="City">
          <w:smartTag w:uri="schemas-city2airport-com/woprcity2airport" w:element="City">
            <w:r>
              <w:t>Atlanta</w:t>
            </w:r>
          </w:smartTag>
        </w:smartTag>
      </w:smartTag>
      <w:r>
        <w:t>: American Society of Heating, Refrigerating and Air-Conditioning Engineers, Inc.</w:t>
      </w:r>
    </w:p>
    <w:p w:rsidR="00AA751E" w:rsidRDefault="00AA751E" w:rsidP="00AA751E">
      <w:pPr>
        <w:pStyle w:val="Heading1"/>
      </w:pPr>
      <w:bookmarkStart w:id="438" w:name="_Toc99879079"/>
      <w:bookmarkStart w:id="439" w:name="_Toc351186645"/>
      <w:bookmarkEnd w:id="429"/>
      <w:bookmarkEnd w:id="430"/>
      <w:bookmarkEnd w:id="431"/>
      <w:r>
        <w:lastRenderedPageBreak/>
        <w:t>Demand Limiting</w:t>
      </w:r>
      <w:bookmarkEnd w:id="1"/>
      <w:bookmarkEnd w:id="438"/>
      <w:bookmarkEnd w:id="439"/>
    </w:p>
    <w:sectPr w:rsidR="00AA751E">
      <w:headerReference w:type="default" r:id="rId339"/>
      <w:footerReference w:type="default" r:id="rId340"/>
      <w:pgSz w:w="12240" w:h="15840" w:code="1"/>
      <w:pgMar w:top="1440" w:right="1440" w:bottom="1440" w:left="1440" w:header="965" w:footer="965" w:gutter="0"/>
      <w:pgNumType w:start="1"/>
      <w:cols w:space="720"/>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056" w:rsidRDefault="00500056">
      <w:r>
        <w:separator/>
      </w:r>
    </w:p>
  </w:endnote>
  <w:endnote w:type="continuationSeparator" w:id="0">
    <w:p w:rsidR="00500056" w:rsidRDefault="00500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alatino">
    <w:altName w:val="Book Antiqua"/>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itstream Vera Sans">
    <w:altName w:val="DejaVu Sans"/>
    <w:charset w:val="00"/>
    <w:family w:val="swiss"/>
    <w:pitch w:val="variable"/>
    <w:sig w:usb0="00000003" w:usb1="1000204A"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UniversalMath1 BT">
    <w:panose1 w:val="05050102010205020602"/>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511" w:rsidRDefault="008F5511">
    <w:pPr>
      <w:pStyle w:val="Footer"/>
      <w:pBdr>
        <w:top w:val="single" w:sz="8" w:space="1" w:color="auto"/>
      </w:pBdr>
      <w:tabs>
        <w:tab w:val="clear" w:pos="4320"/>
      </w:tabs>
    </w:pPr>
    <w:r>
      <w:fldChar w:fldCharType="begin"/>
    </w:r>
    <w:r>
      <w:instrText xml:space="preserve"> DATE \@ "M/d/yy" </w:instrText>
    </w:r>
    <w:r>
      <w:fldChar w:fldCharType="separate"/>
    </w:r>
    <w:ins w:id="440" w:author="Brent Griffith" w:date="2015-03-17T14:35:00Z">
      <w:r w:rsidR="00AC3DFD">
        <w:rPr>
          <w:noProof/>
        </w:rPr>
        <w:t>3/17/15</w:t>
      </w:r>
    </w:ins>
    <w:del w:id="441" w:author="Brent Griffith" w:date="2015-03-13T10:29:00Z">
      <w:r w:rsidDel="00AA2343">
        <w:rPr>
          <w:noProof/>
        </w:rPr>
        <w:delText>3/11/15</w:delText>
      </w:r>
    </w:del>
    <w:r>
      <w:fldChar w:fldCharType="end"/>
    </w:r>
    <w:r>
      <w:tab/>
    </w:r>
    <w:r>
      <w:fldChar w:fldCharType="begin"/>
    </w:r>
    <w:r>
      <w:instrText xml:space="preserve"> PAGE  \* MERGEFORMAT </w:instrText>
    </w:r>
    <w:r>
      <w:fldChar w:fldCharType="separate"/>
    </w:r>
    <w:r w:rsidR="00AC3DFD">
      <w:rPr>
        <w:noProof/>
      </w:rPr>
      <w:t>18</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056" w:rsidRDefault="00500056">
      <w:r>
        <w:separator/>
      </w:r>
    </w:p>
  </w:footnote>
  <w:footnote w:type="continuationSeparator" w:id="0">
    <w:p w:rsidR="00500056" w:rsidRDefault="005000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511" w:rsidRPr="005A49CA" w:rsidRDefault="009B75A6" w:rsidP="00440634">
    <w:pPr>
      <w:pStyle w:val="Header"/>
    </w:pPr>
    <w:fldSimple w:instr=" STYLEREF &quot;Heading 1&quot; \* MERGEFORMAT ">
      <w:r w:rsidR="00AC3DFD" w:rsidRPr="00AC3DFD">
        <w:rPr>
          <w:b/>
          <w:bCs/>
          <w:noProof/>
        </w:rPr>
        <w:t>Loop</w:t>
      </w:r>
      <w:r w:rsidR="00AC3DFD">
        <w:rPr>
          <w:noProof/>
        </w:rPr>
        <w:t>, Equipment Sizing and other Design Data</w:t>
      </w:r>
    </w:fldSimple>
    <w:r w:rsidR="008F5511" w:rsidRPr="005A49CA">
      <w:tab/>
    </w:r>
    <w:fldSimple w:instr=" STYLEREF &quot;Heading 2&quot; \* MERGEFORMAT ">
      <w:r w:rsidR="00AC3DFD">
        <w:rPr>
          <w:noProof/>
        </w:rPr>
        <w:t>Component Sizing</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5A4A7E2"/>
    <w:lvl w:ilvl="0">
      <w:start w:val="1"/>
      <w:numFmt w:val="decimal"/>
      <w:lvlText w:val="%1."/>
      <w:lvlJc w:val="left"/>
      <w:pPr>
        <w:tabs>
          <w:tab w:val="num" w:pos="1800"/>
        </w:tabs>
        <w:ind w:left="1800" w:hanging="360"/>
      </w:pPr>
    </w:lvl>
  </w:abstractNum>
  <w:abstractNum w:abstractNumId="1">
    <w:nsid w:val="FFFFFF7D"/>
    <w:multiLevelType w:val="singleLevel"/>
    <w:tmpl w:val="415259EC"/>
    <w:lvl w:ilvl="0">
      <w:start w:val="1"/>
      <w:numFmt w:val="decimal"/>
      <w:lvlText w:val="%1."/>
      <w:lvlJc w:val="left"/>
      <w:pPr>
        <w:tabs>
          <w:tab w:val="num" w:pos="1440"/>
        </w:tabs>
        <w:ind w:left="1440" w:hanging="360"/>
      </w:pPr>
    </w:lvl>
  </w:abstractNum>
  <w:abstractNum w:abstractNumId="2">
    <w:nsid w:val="FFFFFF80"/>
    <w:multiLevelType w:val="singleLevel"/>
    <w:tmpl w:val="D1EA966C"/>
    <w:lvl w:ilvl="0">
      <w:start w:val="1"/>
      <w:numFmt w:val="bullet"/>
      <w:lvlText w:val=""/>
      <w:lvlJc w:val="left"/>
      <w:pPr>
        <w:tabs>
          <w:tab w:val="num" w:pos="1800"/>
        </w:tabs>
        <w:ind w:left="1800" w:hanging="360"/>
      </w:pPr>
      <w:rPr>
        <w:rFonts w:ascii="Symbol" w:hAnsi="Symbol" w:hint="default"/>
      </w:rPr>
    </w:lvl>
  </w:abstractNum>
  <w:abstractNum w:abstractNumId="3">
    <w:nsid w:val="FFFFFFFE"/>
    <w:multiLevelType w:val="singleLevel"/>
    <w:tmpl w:val="A698C5B2"/>
    <w:lvl w:ilvl="0">
      <w:numFmt w:val="decimal"/>
      <w:lvlText w:val="*"/>
      <w:lvlJc w:val="left"/>
    </w:lvl>
  </w:abstractNum>
  <w:abstractNum w:abstractNumId="4">
    <w:nsid w:val="00000003"/>
    <w:multiLevelType w:val="multilevel"/>
    <w:tmpl w:val="00000003"/>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5">
    <w:nsid w:val="00590C9A"/>
    <w:multiLevelType w:val="singleLevel"/>
    <w:tmpl w:val="2B2E11CA"/>
    <w:lvl w:ilvl="0">
      <w:start w:val="1"/>
      <w:numFmt w:val="bullet"/>
      <w:lvlText w:val=""/>
      <w:lvlJc w:val="left"/>
      <w:pPr>
        <w:tabs>
          <w:tab w:val="num" w:pos="360"/>
        </w:tabs>
        <w:ind w:left="360" w:hanging="360"/>
      </w:pPr>
      <w:rPr>
        <w:rFonts w:ascii="Symbol" w:hAnsi="Symbol" w:hint="default"/>
      </w:rPr>
    </w:lvl>
  </w:abstractNum>
  <w:abstractNum w:abstractNumId="6">
    <w:nsid w:val="03452F0A"/>
    <w:multiLevelType w:val="hybridMultilevel"/>
    <w:tmpl w:val="820098DA"/>
    <w:lvl w:ilvl="0" w:tplc="83584B34">
      <w:start w:val="1"/>
      <w:numFmt w:val="decimal"/>
      <w:lvlText w:val="%1)"/>
      <w:lvlJc w:val="left"/>
      <w:pPr>
        <w:tabs>
          <w:tab w:val="num" w:pos="1440"/>
        </w:tabs>
        <w:ind w:left="1440" w:hanging="360"/>
      </w:pPr>
    </w:lvl>
    <w:lvl w:ilvl="1" w:tplc="8BFE1018" w:tentative="1">
      <w:start w:val="1"/>
      <w:numFmt w:val="lowerLetter"/>
      <w:lvlText w:val="%2."/>
      <w:lvlJc w:val="left"/>
      <w:pPr>
        <w:tabs>
          <w:tab w:val="num" w:pos="2160"/>
        </w:tabs>
        <w:ind w:left="2160" w:hanging="360"/>
      </w:pPr>
    </w:lvl>
    <w:lvl w:ilvl="2" w:tplc="DE12F01E" w:tentative="1">
      <w:start w:val="1"/>
      <w:numFmt w:val="lowerRoman"/>
      <w:lvlText w:val="%3."/>
      <w:lvlJc w:val="right"/>
      <w:pPr>
        <w:tabs>
          <w:tab w:val="num" w:pos="2880"/>
        </w:tabs>
        <w:ind w:left="2880" w:hanging="180"/>
      </w:pPr>
    </w:lvl>
    <w:lvl w:ilvl="3" w:tplc="75C0E56E" w:tentative="1">
      <w:start w:val="1"/>
      <w:numFmt w:val="decimal"/>
      <w:lvlText w:val="%4."/>
      <w:lvlJc w:val="left"/>
      <w:pPr>
        <w:tabs>
          <w:tab w:val="num" w:pos="3600"/>
        </w:tabs>
        <w:ind w:left="3600" w:hanging="360"/>
      </w:pPr>
    </w:lvl>
    <w:lvl w:ilvl="4" w:tplc="6ACC7B02" w:tentative="1">
      <w:start w:val="1"/>
      <w:numFmt w:val="lowerLetter"/>
      <w:lvlText w:val="%5."/>
      <w:lvlJc w:val="left"/>
      <w:pPr>
        <w:tabs>
          <w:tab w:val="num" w:pos="4320"/>
        </w:tabs>
        <w:ind w:left="4320" w:hanging="360"/>
      </w:pPr>
    </w:lvl>
    <w:lvl w:ilvl="5" w:tplc="7A826F94" w:tentative="1">
      <w:start w:val="1"/>
      <w:numFmt w:val="lowerRoman"/>
      <w:lvlText w:val="%6."/>
      <w:lvlJc w:val="right"/>
      <w:pPr>
        <w:tabs>
          <w:tab w:val="num" w:pos="5040"/>
        </w:tabs>
        <w:ind w:left="5040" w:hanging="180"/>
      </w:pPr>
    </w:lvl>
    <w:lvl w:ilvl="6" w:tplc="F97817BC" w:tentative="1">
      <w:start w:val="1"/>
      <w:numFmt w:val="decimal"/>
      <w:lvlText w:val="%7."/>
      <w:lvlJc w:val="left"/>
      <w:pPr>
        <w:tabs>
          <w:tab w:val="num" w:pos="5760"/>
        </w:tabs>
        <w:ind w:left="5760" w:hanging="360"/>
      </w:pPr>
    </w:lvl>
    <w:lvl w:ilvl="7" w:tplc="D716F22A" w:tentative="1">
      <w:start w:val="1"/>
      <w:numFmt w:val="lowerLetter"/>
      <w:lvlText w:val="%8."/>
      <w:lvlJc w:val="left"/>
      <w:pPr>
        <w:tabs>
          <w:tab w:val="num" w:pos="6480"/>
        </w:tabs>
        <w:ind w:left="6480" w:hanging="360"/>
      </w:pPr>
    </w:lvl>
    <w:lvl w:ilvl="8" w:tplc="E822E86C" w:tentative="1">
      <w:start w:val="1"/>
      <w:numFmt w:val="lowerRoman"/>
      <w:lvlText w:val="%9."/>
      <w:lvlJc w:val="right"/>
      <w:pPr>
        <w:tabs>
          <w:tab w:val="num" w:pos="7200"/>
        </w:tabs>
        <w:ind w:left="7200" w:hanging="180"/>
      </w:pPr>
    </w:lvl>
  </w:abstractNum>
  <w:abstractNum w:abstractNumId="7">
    <w:nsid w:val="037547DF"/>
    <w:multiLevelType w:val="singleLevel"/>
    <w:tmpl w:val="0409000F"/>
    <w:lvl w:ilvl="0">
      <w:start w:val="1"/>
      <w:numFmt w:val="decimal"/>
      <w:lvlText w:val="%1."/>
      <w:lvlJc w:val="left"/>
      <w:pPr>
        <w:tabs>
          <w:tab w:val="num" w:pos="360"/>
        </w:tabs>
        <w:ind w:left="360" w:hanging="360"/>
      </w:pPr>
    </w:lvl>
  </w:abstractNum>
  <w:abstractNum w:abstractNumId="8">
    <w:nsid w:val="03AA3E57"/>
    <w:multiLevelType w:val="hybridMultilevel"/>
    <w:tmpl w:val="F012960C"/>
    <w:lvl w:ilvl="0" w:tplc="803C00FC">
      <w:start w:val="1"/>
      <w:numFmt w:val="lowerLetter"/>
      <w:lvlText w:val="%1."/>
      <w:lvlJc w:val="left"/>
      <w:pPr>
        <w:tabs>
          <w:tab w:val="num" w:pos="3600"/>
        </w:tabs>
        <w:ind w:left="3600" w:hanging="360"/>
      </w:pPr>
    </w:lvl>
    <w:lvl w:ilvl="1" w:tplc="04090019">
      <w:start w:val="1"/>
      <w:numFmt w:val="decimal"/>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0428132F"/>
    <w:multiLevelType w:val="hybridMultilevel"/>
    <w:tmpl w:val="6310F488"/>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5AF3B9C"/>
    <w:multiLevelType w:val="hybridMultilevel"/>
    <w:tmpl w:val="432421A2"/>
    <w:lvl w:ilvl="0" w:tplc="0409001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05D3265D"/>
    <w:multiLevelType w:val="hybridMultilevel"/>
    <w:tmpl w:val="FBDA6A26"/>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0739453C"/>
    <w:multiLevelType w:val="hybridMultilevel"/>
    <w:tmpl w:val="95926EE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90D78C4"/>
    <w:multiLevelType w:val="hybridMultilevel"/>
    <w:tmpl w:val="7466CC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9826BE2"/>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15">
    <w:nsid w:val="0AB31B71"/>
    <w:multiLevelType w:val="hybridMultilevel"/>
    <w:tmpl w:val="C696239C"/>
    <w:lvl w:ilvl="0" w:tplc="0409000F">
      <w:start w:val="1"/>
      <w:numFmt w:val="bullet"/>
      <w:lvlText w:val=""/>
      <w:lvlJc w:val="left"/>
      <w:pPr>
        <w:tabs>
          <w:tab w:val="num" w:pos="1800"/>
        </w:tabs>
        <w:ind w:left="1800" w:hanging="360"/>
      </w:pPr>
      <w:rPr>
        <w:rFonts w:ascii="Symbol" w:hAnsi="Symbol" w:hint="default"/>
        <w:sz w:val="22"/>
        <w:szCs w:val="22"/>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nsid w:val="0B37790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nsid w:val="0D006FAE"/>
    <w:multiLevelType w:val="hybridMultilevel"/>
    <w:tmpl w:val="FB52191A"/>
    <w:lvl w:ilvl="0" w:tplc="84567046">
      <w:start w:val="1"/>
      <w:numFmt w:val="bullet"/>
      <w:lvlText w:val=""/>
      <w:lvlJc w:val="left"/>
      <w:pPr>
        <w:tabs>
          <w:tab w:val="num" w:pos="2160"/>
        </w:tabs>
        <w:ind w:left="2160" w:hanging="360"/>
      </w:pPr>
      <w:rPr>
        <w:rFonts w:ascii="Symbol" w:hAnsi="Symbol" w:hint="default"/>
      </w:rPr>
    </w:lvl>
    <w:lvl w:ilvl="1" w:tplc="8EE68F1C" w:tentative="1">
      <w:start w:val="1"/>
      <w:numFmt w:val="bullet"/>
      <w:lvlText w:val="o"/>
      <w:lvlJc w:val="left"/>
      <w:pPr>
        <w:tabs>
          <w:tab w:val="num" w:pos="2880"/>
        </w:tabs>
        <w:ind w:left="2880" w:hanging="360"/>
      </w:pPr>
      <w:rPr>
        <w:rFonts w:ascii="Courier New" w:hAnsi="Courier New" w:cs="Courier New" w:hint="default"/>
      </w:rPr>
    </w:lvl>
    <w:lvl w:ilvl="2" w:tplc="8E527028" w:tentative="1">
      <w:start w:val="1"/>
      <w:numFmt w:val="bullet"/>
      <w:lvlText w:val=""/>
      <w:lvlJc w:val="left"/>
      <w:pPr>
        <w:tabs>
          <w:tab w:val="num" w:pos="3600"/>
        </w:tabs>
        <w:ind w:left="3600" w:hanging="360"/>
      </w:pPr>
      <w:rPr>
        <w:rFonts w:ascii="Wingdings" w:hAnsi="Wingdings" w:hint="default"/>
      </w:rPr>
    </w:lvl>
    <w:lvl w:ilvl="3" w:tplc="523EA0B6" w:tentative="1">
      <w:start w:val="1"/>
      <w:numFmt w:val="bullet"/>
      <w:lvlText w:val=""/>
      <w:lvlJc w:val="left"/>
      <w:pPr>
        <w:tabs>
          <w:tab w:val="num" w:pos="4320"/>
        </w:tabs>
        <w:ind w:left="4320" w:hanging="360"/>
      </w:pPr>
      <w:rPr>
        <w:rFonts w:ascii="Symbol" w:hAnsi="Symbol" w:hint="default"/>
      </w:rPr>
    </w:lvl>
    <w:lvl w:ilvl="4" w:tplc="F9305B6E" w:tentative="1">
      <w:start w:val="1"/>
      <w:numFmt w:val="bullet"/>
      <w:lvlText w:val="o"/>
      <w:lvlJc w:val="left"/>
      <w:pPr>
        <w:tabs>
          <w:tab w:val="num" w:pos="5040"/>
        </w:tabs>
        <w:ind w:left="5040" w:hanging="360"/>
      </w:pPr>
      <w:rPr>
        <w:rFonts w:ascii="Courier New" w:hAnsi="Courier New" w:cs="Courier New" w:hint="default"/>
      </w:rPr>
    </w:lvl>
    <w:lvl w:ilvl="5" w:tplc="E0D4A0C4" w:tentative="1">
      <w:start w:val="1"/>
      <w:numFmt w:val="bullet"/>
      <w:lvlText w:val=""/>
      <w:lvlJc w:val="left"/>
      <w:pPr>
        <w:tabs>
          <w:tab w:val="num" w:pos="5760"/>
        </w:tabs>
        <w:ind w:left="5760" w:hanging="360"/>
      </w:pPr>
      <w:rPr>
        <w:rFonts w:ascii="Wingdings" w:hAnsi="Wingdings" w:hint="default"/>
      </w:rPr>
    </w:lvl>
    <w:lvl w:ilvl="6" w:tplc="E71822EE" w:tentative="1">
      <w:start w:val="1"/>
      <w:numFmt w:val="bullet"/>
      <w:lvlText w:val=""/>
      <w:lvlJc w:val="left"/>
      <w:pPr>
        <w:tabs>
          <w:tab w:val="num" w:pos="6480"/>
        </w:tabs>
        <w:ind w:left="6480" w:hanging="360"/>
      </w:pPr>
      <w:rPr>
        <w:rFonts w:ascii="Symbol" w:hAnsi="Symbol" w:hint="default"/>
      </w:rPr>
    </w:lvl>
    <w:lvl w:ilvl="7" w:tplc="5F6644CE" w:tentative="1">
      <w:start w:val="1"/>
      <w:numFmt w:val="bullet"/>
      <w:lvlText w:val="o"/>
      <w:lvlJc w:val="left"/>
      <w:pPr>
        <w:tabs>
          <w:tab w:val="num" w:pos="7200"/>
        </w:tabs>
        <w:ind w:left="7200" w:hanging="360"/>
      </w:pPr>
      <w:rPr>
        <w:rFonts w:ascii="Courier New" w:hAnsi="Courier New" w:cs="Courier New" w:hint="default"/>
      </w:rPr>
    </w:lvl>
    <w:lvl w:ilvl="8" w:tplc="F2CACB88" w:tentative="1">
      <w:start w:val="1"/>
      <w:numFmt w:val="bullet"/>
      <w:lvlText w:val=""/>
      <w:lvlJc w:val="left"/>
      <w:pPr>
        <w:tabs>
          <w:tab w:val="num" w:pos="7920"/>
        </w:tabs>
        <w:ind w:left="7920" w:hanging="360"/>
      </w:pPr>
      <w:rPr>
        <w:rFonts w:ascii="Wingdings" w:hAnsi="Wingdings" w:hint="default"/>
      </w:rPr>
    </w:lvl>
  </w:abstractNum>
  <w:abstractNum w:abstractNumId="18">
    <w:nsid w:val="11924F9E"/>
    <w:multiLevelType w:val="hybridMultilevel"/>
    <w:tmpl w:val="56E29266"/>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9">
    <w:nsid w:val="123E7F8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nsid w:val="1482011D"/>
    <w:multiLevelType w:val="hybridMultilevel"/>
    <w:tmpl w:val="EC54D1A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nsid w:val="14A07128"/>
    <w:multiLevelType w:val="hybridMultilevel"/>
    <w:tmpl w:val="C4E05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14CD238E"/>
    <w:multiLevelType w:val="hybridMultilevel"/>
    <w:tmpl w:val="890AE3A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1515778F"/>
    <w:multiLevelType w:val="hybridMultilevel"/>
    <w:tmpl w:val="0086828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154A764B"/>
    <w:multiLevelType w:val="hybridMultilevel"/>
    <w:tmpl w:val="E3D0532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154C43D6"/>
    <w:multiLevelType w:val="singleLevel"/>
    <w:tmpl w:val="0409000F"/>
    <w:lvl w:ilvl="0">
      <w:start w:val="1"/>
      <w:numFmt w:val="decimal"/>
      <w:lvlText w:val="%1."/>
      <w:lvlJc w:val="left"/>
      <w:pPr>
        <w:tabs>
          <w:tab w:val="num" w:pos="360"/>
        </w:tabs>
        <w:ind w:left="360" w:hanging="360"/>
      </w:pPr>
    </w:lvl>
  </w:abstractNum>
  <w:abstractNum w:abstractNumId="26">
    <w:nsid w:val="15EA660C"/>
    <w:multiLevelType w:val="hybridMultilevel"/>
    <w:tmpl w:val="429A96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16933AFD"/>
    <w:multiLevelType w:val="hybridMultilevel"/>
    <w:tmpl w:val="5F105DE8"/>
    <w:lvl w:ilvl="0" w:tplc="FFFFFFFF">
      <w:start w:val="1"/>
      <w:numFmt w:val="bullet"/>
      <w:lvlText w:val=""/>
      <w:lvlJc w:val="left"/>
      <w:pPr>
        <w:tabs>
          <w:tab w:val="num" w:pos="1800"/>
        </w:tabs>
        <w:ind w:left="1800" w:hanging="360"/>
      </w:pPr>
      <w:rPr>
        <w:rFonts w:ascii="Symbol" w:hAnsi="Symbol" w:hint="default"/>
        <w:color w:val="auto"/>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8">
    <w:nsid w:val="18B3341D"/>
    <w:multiLevelType w:val="hybridMultilevel"/>
    <w:tmpl w:val="116257EC"/>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94B0103"/>
    <w:multiLevelType w:val="hybridMultilevel"/>
    <w:tmpl w:val="95F45312"/>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1B1249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1BAA7F0A"/>
    <w:multiLevelType w:val="hybridMultilevel"/>
    <w:tmpl w:val="E5C66D9E"/>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2">
    <w:nsid w:val="1BF827E2"/>
    <w:multiLevelType w:val="hybridMultilevel"/>
    <w:tmpl w:val="93BCFFFC"/>
    <w:lvl w:ilvl="0" w:tplc="B6A6A67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nsid w:val="1D4402DE"/>
    <w:multiLevelType w:val="hybridMultilevel"/>
    <w:tmpl w:val="7FF671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1D673BC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1D8405F3"/>
    <w:multiLevelType w:val="hybridMultilevel"/>
    <w:tmpl w:val="3F5897AE"/>
    <w:lvl w:ilvl="0" w:tplc="E406371A">
      <w:start w:val="1"/>
      <w:numFmt w:val="bullet"/>
      <w:lvlText w:val=""/>
      <w:lvlJc w:val="left"/>
      <w:pPr>
        <w:tabs>
          <w:tab w:val="num" w:pos="1800"/>
        </w:tabs>
        <w:ind w:left="1800" w:hanging="360"/>
      </w:pPr>
      <w:rPr>
        <w:rFonts w:ascii="Symbol" w:hAnsi="Symbol" w:hint="default"/>
      </w:rPr>
    </w:lvl>
    <w:lvl w:ilvl="1" w:tplc="57EC84C6" w:tentative="1">
      <w:start w:val="1"/>
      <w:numFmt w:val="lowerLetter"/>
      <w:lvlText w:val="%2."/>
      <w:lvlJc w:val="left"/>
      <w:pPr>
        <w:tabs>
          <w:tab w:val="num" w:pos="2520"/>
        </w:tabs>
        <w:ind w:left="2520" w:hanging="360"/>
      </w:pPr>
    </w:lvl>
    <w:lvl w:ilvl="2" w:tplc="004A66F8" w:tentative="1">
      <w:start w:val="1"/>
      <w:numFmt w:val="lowerRoman"/>
      <w:lvlText w:val="%3."/>
      <w:lvlJc w:val="right"/>
      <w:pPr>
        <w:tabs>
          <w:tab w:val="num" w:pos="3240"/>
        </w:tabs>
        <w:ind w:left="3240" w:hanging="180"/>
      </w:pPr>
    </w:lvl>
    <w:lvl w:ilvl="3" w:tplc="B0E829CE">
      <w:start w:val="1"/>
      <w:numFmt w:val="decimal"/>
      <w:lvlText w:val="%4."/>
      <w:lvlJc w:val="left"/>
      <w:pPr>
        <w:tabs>
          <w:tab w:val="num" w:pos="3960"/>
        </w:tabs>
        <w:ind w:left="3960" w:hanging="360"/>
      </w:pPr>
      <w:rPr>
        <w:rFonts w:hint="default"/>
      </w:rPr>
    </w:lvl>
    <w:lvl w:ilvl="4" w:tplc="1DDE1ABC" w:tentative="1">
      <w:start w:val="1"/>
      <w:numFmt w:val="lowerLetter"/>
      <w:lvlText w:val="%5."/>
      <w:lvlJc w:val="left"/>
      <w:pPr>
        <w:tabs>
          <w:tab w:val="num" w:pos="4680"/>
        </w:tabs>
        <w:ind w:left="4680" w:hanging="360"/>
      </w:pPr>
    </w:lvl>
    <w:lvl w:ilvl="5" w:tplc="FA3C8CCC" w:tentative="1">
      <w:start w:val="1"/>
      <w:numFmt w:val="lowerRoman"/>
      <w:lvlText w:val="%6."/>
      <w:lvlJc w:val="right"/>
      <w:pPr>
        <w:tabs>
          <w:tab w:val="num" w:pos="5400"/>
        </w:tabs>
        <w:ind w:left="5400" w:hanging="180"/>
      </w:pPr>
    </w:lvl>
    <w:lvl w:ilvl="6" w:tplc="D0EC94B8" w:tentative="1">
      <w:start w:val="1"/>
      <w:numFmt w:val="decimal"/>
      <w:lvlText w:val="%7."/>
      <w:lvlJc w:val="left"/>
      <w:pPr>
        <w:tabs>
          <w:tab w:val="num" w:pos="6120"/>
        </w:tabs>
        <w:ind w:left="6120" w:hanging="360"/>
      </w:pPr>
    </w:lvl>
    <w:lvl w:ilvl="7" w:tplc="C2D057EA" w:tentative="1">
      <w:start w:val="1"/>
      <w:numFmt w:val="lowerLetter"/>
      <w:lvlText w:val="%8."/>
      <w:lvlJc w:val="left"/>
      <w:pPr>
        <w:tabs>
          <w:tab w:val="num" w:pos="6840"/>
        </w:tabs>
        <w:ind w:left="6840" w:hanging="360"/>
      </w:pPr>
    </w:lvl>
    <w:lvl w:ilvl="8" w:tplc="48240D10" w:tentative="1">
      <w:start w:val="1"/>
      <w:numFmt w:val="lowerRoman"/>
      <w:lvlText w:val="%9."/>
      <w:lvlJc w:val="right"/>
      <w:pPr>
        <w:tabs>
          <w:tab w:val="num" w:pos="7560"/>
        </w:tabs>
        <w:ind w:left="7560" w:hanging="180"/>
      </w:pPr>
    </w:lvl>
  </w:abstractNum>
  <w:abstractNum w:abstractNumId="36">
    <w:nsid w:val="1F220ED4"/>
    <w:multiLevelType w:val="hybridMultilevel"/>
    <w:tmpl w:val="FD1EF10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1FA701F3"/>
    <w:multiLevelType w:val="hybridMultilevel"/>
    <w:tmpl w:val="25DA7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0300D3D"/>
    <w:multiLevelType w:val="singleLevel"/>
    <w:tmpl w:val="0409000F"/>
    <w:lvl w:ilvl="0">
      <w:start w:val="1"/>
      <w:numFmt w:val="decimal"/>
      <w:lvlText w:val="%1."/>
      <w:lvlJc w:val="left"/>
      <w:pPr>
        <w:tabs>
          <w:tab w:val="num" w:pos="360"/>
        </w:tabs>
        <w:ind w:left="360" w:hanging="360"/>
      </w:pPr>
    </w:lvl>
  </w:abstractNum>
  <w:abstractNum w:abstractNumId="39">
    <w:nsid w:val="2454684D"/>
    <w:multiLevelType w:val="hybridMultilevel"/>
    <w:tmpl w:val="804C4242"/>
    <w:lvl w:ilvl="0" w:tplc="0409000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decimal"/>
      <w:lvlText w:val="%3."/>
      <w:lvlJc w:val="left"/>
      <w:pPr>
        <w:tabs>
          <w:tab w:val="num" w:pos="3420"/>
        </w:tabs>
        <w:ind w:left="3420" w:hanging="36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0">
    <w:nsid w:val="24743E1A"/>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41">
    <w:nsid w:val="24797F07"/>
    <w:multiLevelType w:val="singleLevel"/>
    <w:tmpl w:val="0409000F"/>
    <w:lvl w:ilvl="0">
      <w:start w:val="1"/>
      <w:numFmt w:val="decimal"/>
      <w:lvlText w:val="%1."/>
      <w:lvlJc w:val="left"/>
      <w:pPr>
        <w:tabs>
          <w:tab w:val="num" w:pos="360"/>
        </w:tabs>
        <w:ind w:left="360" w:hanging="360"/>
      </w:pPr>
    </w:lvl>
  </w:abstractNum>
  <w:abstractNum w:abstractNumId="42">
    <w:nsid w:val="255E3C05"/>
    <w:multiLevelType w:val="multilevel"/>
    <w:tmpl w:val="B38ED0E2"/>
    <w:lvl w:ilvl="0">
      <w:start w:val="1"/>
      <w:numFmt w:val="decimal"/>
      <w:lvlText w:val="%1)"/>
      <w:lvlJc w:val="left"/>
      <w:pPr>
        <w:tabs>
          <w:tab w:val="num" w:pos="1440"/>
        </w:tabs>
        <w:ind w:left="360" w:firstLine="720"/>
      </w:pPr>
    </w:lvl>
    <w:lvl w:ilvl="1">
      <w:start w:val="1"/>
      <w:numFmt w:val="decimal"/>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nsid w:val="25CA0044"/>
    <w:multiLevelType w:val="hybridMultilevel"/>
    <w:tmpl w:val="E08E2B4E"/>
    <w:lvl w:ilvl="0" w:tplc="0409000F">
      <w:start w:val="1"/>
      <w:numFmt w:val="bullet"/>
      <w:lvlText w:val=""/>
      <w:lvlJc w:val="left"/>
      <w:pPr>
        <w:tabs>
          <w:tab w:val="num" w:pos="2160"/>
        </w:tabs>
        <w:ind w:left="2160" w:hanging="360"/>
      </w:pPr>
      <w:rPr>
        <w:rFonts w:ascii="Symbol" w:hAnsi="Symbol" w:hint="default"/>
      </w:rPr>
    </w:lvl>
    <w:lvl w:ilvl="1" w:tplc="04090019" w:tentative="1">
      <w:start w:val="1"/>
      <w:numFmt w:val="bullet"/>
      <w:lvlText w:val="o"/>
      <w:lvlJc w:val="left"/>
      <w:pPr>
        <w:tabs>
          <w:tab w:val="num" w:pos="2880"/>
        </w:tabs>
        <w:ind w:left="2880" w:hanging="360"/>
      </w:pPr>
      <w:rPr>
        <w:rFonts w:ascii="Courier New" w:hAnsi="Courier New" w:cs="Courier New" w:hint="default"/>
      </w:rPr>
    </w:lvl>
    <w:lvl w:ilvl="2" w:tplc="0409000F" w:tentative="1">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cs="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cs="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abstractNum w:abstractNumId="44">
    <w:nsid w:val="28086532"/>
    <w:multiLevelType w:val="hybridMultilevel"/>
    <w:tmpl w:val="D5FCD9A2"/>
    <w:lvl w:ilvl="0" w:tplc="1F903632">
      <w:start w:val="1"/>
      <w:numFmt w:val="bullet"/>
      <w:lvlText w:val=""/>
      <w:lvlJc w:val="left"/>
      <w:pPr>
        <w:tabs>
          <w:tab w:val="num" w:pos="1800"/>
        </w:tabs>
        <w:ind w:left="1800" w:hanging="360"/>
      </w:pPr>
      <w:rPr>
        <w:rFonts w:ascii="Symbol" w:hAnsi="Symbol" w:hint="default"/>
      </w:rPr>
    </w:lvl>
    <w:lvl w:ilvl="1" w:tplc="912E0B18" w:tentative="1">
      <w:start w:val="1"/>
      <w:numFmt w:val="bullet"/>
      <w:lvlText w:val="o"/>
      <w:lvlJc w:val="left"/>
      <w:pPr>
        <w:tabs>
          <w:tab w:val="num" w:pos="2520"/>
        </w:tabs>
        <w:ind w:left="2520" w:hanging="360"/>
      </w:pPr>
      <w:rPr>
        <w:rFonts w:ascii="Courier New" w:hAnsi="Courier New" w:cs="Courier New" w:hint="default"/>
      </w:rPr>
    </w:lvl>
    <w:lvl w:ilvl="2" w:tplc="DA045CFC" w:tentative="1">
      <w:start w:val="1"/>
      <w:numFmt w:val="bullet"/>
      <w:lvlText w:val=""/>
      <w:lvlJc w:val="left"/>
      <w:pPr>
        <w:tabs>
          <w:tab w:val="num" w:pos="3240"/>
        </w:tabs>
        <w:ind w:left="3240" w:hanging="360"/>
      </w:pPr>
      <w:rPr>
        <w:rFonts w:ascii="Wingdings" w:hAnsi="Wingdings" w:hint="default"/>
      </w:rPr>
    </w:lvl>
    <w:lvl w:ilvl="3" w:tplc="8E1A11CC" w:tentative="1">
      <w:start w:val="1"/>
      <w:numFmt w:val="bullet"/>
      <w:lvlText w:val=""/>
      <w:lvlJc w:val="left"/>
      <w:pPr>
        <w:tabs>
          <w:tab w:val="num" w:pos="3960"/>
        </w:tabs>
        <w:ind w:left="3960" w:hanging="360"/>
      </w:pPr>
      <w:rPr>
        <w:rFonts w:ascii="Symbol" w:hAnsi="Symbol" w:hint="default"/>
      </w:rPr>
    </w:lvl>
    <w:lvl w:ilvl="4" w:tplc="07EC4962" w:tentative="1">
      <w:start w:val="1"/>
      <w:numFmt w:val="bullet"/>
      <w:lvlText w:val="o"/>
      <w:lvlJc w:val="left"/>
      <w:pPr>
        <w:tabs>
          <w:tab w:val="num" w:pos="4680"/>
        </w:tabs>
        <w:ind w:left="4680" w:hanging="360"/>
      </w:pPr>
      <w:rPr>
        <w:rFonts w:ascii="Courier New" w:hAnsi="Courier New" w:cs="Courier New" w:hint="default"/>
      </w:rPr>
    </w:lvl>
    <w:lvl w:ilvl="5" w:tplc="9C54CD12" w:tentative="1">
      <w:start w:val="1"/>
      <w:numFmt w:val="bullet"/>
      <w:lvlText w:val=""/>
      <w:lvlJc w:val="left"/>
      <w:pPr>
        <w:tabs>
          <w:tab w:val="num" w:pos="5400"/>
        </w:tabs>
        <w:ind w:left="5400" w:hanging="360"/>
      </w:pPr>
      <w:rPr>
        <w:rFonts w:ascii="Wingdings" w:hAnsi="Wingdings" w:hint="default"/>
      </w:rPr>
    </w:lvl>
    <w:lvl w:ilvl="6" w:tplc="E3561B44" w:tentative="1">
      <w:start w:val="1"/>
      <w:numFmt w:val="bullet"/>
      <w:lvlText w:val=""/>
      <w:lvlJc w:val="left"/>
      <w:pPr>
        <w:tabs>
          <w:tab w:val="num" w:pos="6120"/>
        </w:tabs>
        <w:ind w:left="6120" w:hanging="360"/>
      </w:pPr>
      <w:rPr>
        <w:rFonts w:ascii="Symbol" w:hAnsi="Symbol" w:hint="default"/>
      </w:rPr>
    </w:lvl>
    <w:lvl w:ilvl="7" w:tplc="5B5A0E16" w:tentative="1">
      <w:start w:val="1"/>
      <w:numFmt w:val="bullet"/>
      <w:lvlText w:val="o"/>
      <w:lvlJc w:val="left"/>
      <w:pPr>
        <w:tabs>
          <w:tab w:val="num" w:pos="6840"/>
        </w:tabs>
        <w:ind w:left="6840" w:hanging="360"/>
      </w:pPr>
      <w:rPr>
        <w:rFonts w:ascii="Courier New" w:hAnsi="Courier New" w:cs="Courier New" w:hint="default"/>
      </w:rPr>
    </w:lvl>
    <w:lvl w:ilvl="8" w:tplc="D2A23FE8" w:tentative="1">
      <w:start w:val="1"/>
      <w:numFmt w:val="bullet"/>
      <w:lvlText w:val=""/>
      <w:lvlJc w:val="left"/>
      <w:pPr>
        <w:tabs>
          <w:tab w:val="num" w:pos="7560"/>
        </w:tabs>
        <w:ind w:left="7560" w:hanging="360"/>
      </w:pPr>
      <w:rPr>
        <w:rFonts w:ascii="Wingdings" w:hAnsi="Wingdings" w:hint="default"/>
      </w:rPr>
    </w:lvl>
  </w:abstractNum>
  <w:abstractNum w:abstractNumId="45">
    <w:nsid w:val="280A4E26"/>
    <w:multiLevelType w:val="hybridMultilevel"/>
    <w:tmpl w:val="00A64FE0"/>
    <w:lvl w:ilvl="0" w:tplc="FFFFFFFF">
      <w:start w:val="1"/>
      <w:numFmt w:val="decimal"/>
      <w:lvlText w:val="%1)"/>
      <w:lvlJc w:val="left"/>
      <w:pPr>
        <w:tabs>
          <w:tab w:val="num" w:pos="1800"/>
        </w:tabs>
        <w:ind w:left="1800" w:hanging="360"/>
      </w:pPr>
      <w:rPr>
        <w:rFonts w:hint="default"/>
      </w:rPr>
    </w:lvl>
    <w:lvl w:ilvl="1" w:tplc="FFFFFFFF">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46">
    <w:nsid w:val="292A688C"/>
    <w:multiLevelType w:val="hybridMultilevel"/>
    <w:tmpl w:val="45460D1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2B25728F"/>
    <w:multiLevelType w:val="hybridMultilevel"/>
    <w:tmpl w:val="54F6F246"/>
    <w:lvl w:ilvl="0" w:tplc="98241F7E">
      <w:start w:val="1"/>
      <w:numFmt w:val="bullet"/>
      <w:lvlText w:val=""/>
      <w:lvlJc w:val="left"/>
      <w:pPr>
        <w:tabs>
          <w:tab w:val="num" w:pos="1800"/>
        </w:tabs>
        <w:ind w:left="1800" w:hanging="360"/>
      </w:pPr>
      <w:rPr>
        <w:rFonts w:ascii="Symbol" w:hAnsi="Symbol" w:hint="default"/>
        <w:sz w:val="22"/>
        <w:szCs w:val="22"/>
      </w:rPr>
    </w:lvl>
    <w:lvl w:ilvl="1" w:tplc="99665BD0" w:tentative="1">
      <w:start w:val="1"/>
      <w:numFmt w:val="bullet"/>
      <w:lvlText w:val="o"/>
      <w:lvlJc w:val="left"/>
      <w:pPr>
        <w:tabs>
          <w:tab w:val="num" w:pos="2520"/>
        </w:tabs>
        <w:ind w:left="2520" w:hanging="360"/>
      </w:pPr>
      <w:rPr>
        <w:rFonts w:ascii="Courier New" w:hAnsi="Courier New" w:cs="Courier New" w:hint="default"/>
      </w:rPr>
    </w:lvl>
    <w:lvl w:ilvl="2" w:tplc="A912C1DA" w:tentative="1">
      <w:start w:val="1"/>
      <w:numFmt w:val="bullet"/>
      <w:lvlText w:val=""/>
      <w:lvlJc w:val="left"/>
      <w:pPr>
        <w:tabs>
          <w:tab w:val="num" w:pos="3240"/>
        </w:tabs>
        <w:ind w:left="3240" w:hanging="360"/>
      </w:pPr>
      <w:rPr>
        <w:rFonts w:ascii="Wingdings" w:hAnsi="Wingdings" w:hint="default"/>
      </w:rPr>
    </w:lvl>
    <w:lvl w:ilvl="3" w:tplc="4636E70A" w:tentative="1">
      <w:start w:val="1"/>
      <w:numFmt w:val="bullet"/>
      <w:lvlText w:val=""/>
      <w:lvlJc w:val="left"/>
      <w:pPr>
        <w:tabs>
          <w:tab w:val="num" w:pos="3960"/>
        </w:tabs>
        <w:ind w:left="3960" w:hanging="360"/>
      </w:pPr>
      <w:rPr>
        <w:rFonts w:ascii="Symbol" w:hAnsi="Symbol" w:hint="default"/>
      </w:rPr>
    </w:lvl>
    <w:lvl w:ilvl="4" w:tplc="FED00F6A" w:tentative="1">
      <w:start w:val="1"/>
      <w:numFmt w:val="bullet"/>
      <w:lvlText w:val="o"/>
      <w:lvlJc w:val="left"/>
      <w:pPr>
        <w:tabs>
          <w:tab w:val="num" w:pos="4680"/>
        </w:tabs>
        <w:ind w:left="4680" w:hanging="360"/>
      </w:pPr>
      <w:rPr>
        <w:rFonts w:ascii="Courier New" w:hAnsi="Courier New" w:cs="Courier New" w:hint="default"/>
      </w:rPr>
    </w:lvl>
    <w:lvl w:ilvl="5" w:tplc="D5EEC5C4" w:tentative="1">
      <w:start w:val="1"/>
      <w:numFmt w:val="bullet"/>
      <w:lvlText w:val=""/>
      <w:lvlJc w:val="left"/>
      <w:pPr>
        <w:tabs>
          <w:tab w:val="num" w:pos="5400"/>
        </w:tabs>
        <w:ind w:left="5400" w:hanging="360"/>
      </w:pPr>
      <w:rPr>
        <w:rFonts w:ascii="Wingdings" w:hAnsi="Wingdings" w:hint="default"/>
      </w:rPr>
    </w:lvl>
    <w:lvl w:ilvl="6" w:tplc="AC329E40" w:tentative="1">
      <w:start w:val="1"/>
      <w:numFmt w:val="bullet"/>
      <w:lvlText w:val=""/>
      <w:lvlJc w:val="left"/>
      <w:pPr>
        <w:tabs>
          <w:tab w:val="num" w:pos="6120"/>
        </w:tabs>
        <w:ind w:left="6120" w:hanging="360"/>
      </w:pPr>
      <w:rPr>
        <w:rFonts w:ascii="Symbol" w:hAnsi="Symbol" w:hint="default"/>
      </w:rPr>
    </w:lvl>
    <w:lvl w:ilvl="7" w:tplc="82707D94" w:tentative="1">
      <w:start w:val="1"/>
      <w:numFmt w:val="bullet"/>
      <w:lvlText w:val="o"/>
      <w:lvlJc w:val="left"/>
      <w:pPr>
        <w:tabs>
          <w:tab w:val="num" w:pos="6840"/>
        </w:tabs>
        <w:ind w:left="6840" w:hanging="360"/>
      </w:pPr>
      <w:rPr>
        <w:rFonts w:ascii="Courier New" w:hAnsi="Courier New" w:cs="Courier New" w:hint="default"/>
      </w:rPr>
    </w:lvl>
    <w:lvl w:ilvl="8" w:tplc="F830FC28" w:tentative="1">
      <w:start w:val="1"/>
      <w:numFmt w:val="bullet"/>
      <w:lvlText w:val=""/>
      <w:lvlJc w:val="left"/>
      <w:pPr>
        <w:tabs>
          <w:tab w:val="num" w:pos="7560"/>
        </w:tabs>
        <w:ind w:left="7560" w:hanging="360"/>
      </w:pPr>
      <w:rPr>
        <w:rFonts w:ascii="Wingdings" w:hAnsi="Wingdings" w:hint="default"/>
      </w:rPr>
    </w:lvl>
  </w:abstractNum>
  <w:abstractNum w:abstractNumId="48">
    <w:nsid w:val="2B690595"/>
    <w:multiLevelType w:val="hybridMultilevel"/>
    <w:tmpl w:val="8AB48F9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9">
    <w:nsid w:val="2BB02A6A"/>
    <w:multiLevelType w:val="hybridMultilevel"/>
    <w:tmpl w:val="AA96EB62"/>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2CBA26D8"/>
    <w:multiLevelType w:val="hybridMultilevel"/>
    <w:tmpl w:val="BEDA515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1">
    <w:nsid w:val="2CE3411F"/>
    <w:multiLevelType w:val="hybridMultilevel"/>
    <w:tmpl w:val="08F8574A"/>
    <w:lvl w:ilvl="0" w:tplc="7302A7E8">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52">
    <w:nsid w:val="2D3A3619"/>
    <w:multiLevelType w:val="hybridMultilevel"/>
    <w:tmpl w:val="1908B916"/>
    <w:lvl w:ilvl="0" w:tplc="06DA3CE4">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53">
    <w:nsid w:val="2DAC4E7C"/>
    <w:multiLevelType w:val="hybridMultilevel"/>
    <w:tmpl w:val="08120D2E"/>
    <w:lvl w:ilvl="0" w:tplc="438826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2E13475B"/>
    <w:multiLevelType w:val="hybridMultilevel"/>
    <w:tmpl w:val="8924A2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nsid w:val="307F436D"/>
    <w:multiLevelType w:val="hybridMultilevel"/>
    <w:tmpl w:val="03426F74"/>
    <w:lvl w:ilvl="0" w:tplc="50205706">
      <w:start w:val="1"/>
      <w:numFmt w:val="bullet"/>
      <w:lvlText w:val=""/>
      <w:lvlJc w:val="left"/>
      <w:pPr>
        <w:tabs>
          <w:tab w:val="num" w:pos="1860"/>
        </w:tabs>
        <w:ind w:left="1860" w:hanging="360"/>
      </w:pPr>
      <w:rPr>
        <w:rFonts w:ascii="Symbol" w:hAnsi="Symbol" w:hint="default"/>
        <w:sz w:val="22"/>
        <w:szCs w:val="22"/>
      </w:rPr>
    </w:lvl>
    <w:lvl w:ilvl="1" w:tplc="04090019" w:tentative="1">
      <w:start w:val="1"/>
      <w:numFmt w:val="bullet"/>
      <w:lvlText w:val="o"/>
      <w:lvlJc w:val="left"/>
      <w:pPr>
        <w:tabs>
          <w:tab w:val="num" w:pos="2580"/>
        </w:tabs>
        <w:ind w:left="2580" w:hanging="360"/>
      </w:pPr>
      <w:rPr>
        <w:rFonts w:ascii="Courier New" w:hAnsi="Courier New" w:cs="Courier New" w:hint="default"/>
      </w:rPr>
    </w:lvl>
    <w:lvl w:ilvl="2" w:tplc="0409001B" w:tentative="1">
      <w:start w:val="1"/>
      <w:numFmt w:val="bullet"/>
      <w:lvlText w:val=""/>
      <w:lvlJc w:val="left"/>
      <w:pPr>
        <w:tabs>
          <w:tab w:val="num" w:pos="3300"/>
        </w:tabs>
        <w:ind w:left="3300" w:hanging="360"/>
      </w:pPr>
      <w:rPr>
        <w:rFonts w:ascii="Wingdings" w:hAnsi="Wingdings" w:hint="default"/>
      </w:rPr>
    </w:lvl>
    <w:lvl w:ilvl="3" w:tplc="0409000F" w:tentative="1">
      <w:start w:val="1"/>
      <w:numFmt w:val="bullet"/>
      <w:lvlText w:val=""/>
      <w:lvlJc w:val="left"/>
      <w:pPr>
        <w:tabs>
          <w:tab w:val="num" w:pos="4020"/>
        </w:tabs>
        <w:ind w:left="4020" w:hanging="360"/>
      </w:pPr>
      <w:rPr>
        <w:rFonts w:ascii="Symbol" w:hAnsi="Symbol" w:hint="default"/>
      </w:rPr>
    </w:lvl>
    <w:lvl w:ilvl="4" w:tplc="04090019" w:tentative="1">
      <w:start w:val="1"/>
      <w:numFmt w:val="bullet"/>
      <w:lvlText w:val="o"/>
      <w:lvlJc w:val="left"/>
      <w:pPr>
        <w:tabs>
          <w:tab w:val="num" w:pos="4740"/>
        </w:tabs>
        <w:ind w:left="4740" w:hanging="360"/>
      </w:pPr>
      <w:rPr>
        <w:rFonts w:ascii="Courier New" w:hAnsi="Courier New" w:cs="Courier New" w:hint="default"/>
      </w:rPr>
    </w:lvl>
    <w:lvl w:ilvl="5" w:tplc="0409001B" w:tentative="1">
      <w:start w:val="1"/>
      <w:numFmt w:val="bullet"/>
      <w:lvlText w:val=""/>
      <w:lvlJc w:val="left"/>
      <w:pPr>
        <w:tabs>
          <w:tab w:val="num" w:pos="5460"/>
        </w:tabs>
        <w:ind w:left="5460" w:hanging="360"/>
      </w:pPr>
      <w:rPr>
        <w:rFonts w:ascii="Wingdings" w:hAnsi="Wingdings" w:hint="default"/>
      </w:rPr>
    </w:lvl>
    <w:lvl w:ilvl="6" w:tplc="0409000F" w:tentative="1">
      <w:start w:val="1"/>
      <w:numFmt w:val="bullet"/>
      <w:lvlText w:val=""/>
      <w:lvlJc w:val="left"/>
      <w:pPr>
        <w:tabs>
          <w:tab w:val="num" w:pos="6180"/>
        </w:tabs>
        <w:ind w:left="6180" w:hanging="360"/>
      </w:pPr>
      <w:rPr>
        <w:rFonts w:ascii="Symbol" w:hAnsi="Symbol" w:hint="default"/>
      </w:rPr>
    </w:lvl>
    <w:lvl w:ilvl="7" w:tplc="04090019" w:tentative="1">
      <w:start w:val="1"/>
      <w:numFmt w:val="bullet"/>
      <w:lvlText w:val="o"/>
      <w:lvlJc w:val="left"/>
      <w:pPr>
        <w:tabs>
          <w:tab w:val="num" w:pos="6900"/>
        </w:tabs>
        <w:ind w:left="6900" w:hanging="360"/>
      </w:pPr>
      <w:rPr>
        <w:rFonts w:ascii="Courier New" w:hAnsi="Courier New" w:cs="Courier New" w:hint="default"/>
      </w:rPr>
    </w:lvl>
    <w:lvl w:ilvl="8" w:tplc="0409001B" w:tentative="1">
      <w:start w:val="1"/>
      <w:numFmt w:val="bullet"/>
      <w:lvlText w:val=""/>
      <w:lvlJc w:val="left"/>
      <w:pPr>
        <w:tabs>
          <w:tab w:val="num" w:pos="7620"/>
        </w:tabs>
        <w:ind w:left="7620" w:hanging="360"/>
      </w:pPr>
      <w:rPr>
        <w:rFonts w:ascii="Wingdings" w:hAnsi="Wingdings" w:hint="default"/>
      </w:rPr>
    </w:lvl>
  </w:abstractNum>
  <w:abstractNum w:abstractNumId="56">
    <w:nsid w:val="316A7192"/>
    <w:multiLevelType w:val="hybridMultilevel"/>
    <w:tmpl w:val="95741AA2"/>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7">
    <w:nsid w:val="31F4113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8">
    <w:nsid w:val="33CD6B1A"/>
    <w:multiLevelType w:val="singleLevel"/>
    <w:tmpl w:val="0409000F"/>
    <w:lvl w:ilvl="0">
      <w:start w:val="1"/>
      <w:numFmt w:val="decimal"/>
      <w:lvlText w:val="%1."/>
      <w:lvlJc w:val="left"/>
      <w:pPr>
        <w:tabs>
          <w:tab w:val="num" w:pos="360"/>
        </w:tabs>
        <w:ind w:left="360" w:hanging="360"/>
      </w:pPr>
    </w:lvl>
  </w:abstractNum>
  <w:abstractNum w:abstractNumId="59">
    <w:nsid w:val="33E04E1F"/>
    <w:multiLevelType w:val="hybridMultilevel"/>
    <w:tmpl w:val="84CE467A"/>
    <w:lvl w:ilvl="0" w:tplc="0409000F">
      <w:start w:val="1"/>
      <w:numFmt w:val="bullet"/>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60">
    <w:nsid w:val="34B132BB"/>
    <w:multiLevelType w:val="singleLevel"/>
    <w:tmpl w:val="0409000F"/>
    <w:lvl w:ilvl="0">
      <w:start w:val="1"/>
      <w:numFmt w:val="decimal"/>
      <w:lvlText w:val="%1."/>
      <w:lvlJc w:val="left"/>
      <w:pPr>
        <w:tabs>
          <w:tab w:val="num" w:pos="360"/>
        </w:tabs>
        <w:ind w:left="360" w:hanging="360"/>
      </w:pPr>
    </w:lvl>
  </w:abstractNum>
  <w:abstractNum w:abstractNumId="61">
    <w:nsid w:val="37626CE9"/>
    <w:multiLevelType w:val="hybridMultilevel"/>
    <w:tmpl w:val="06680FF4"/>
    <w:lvl w:ilvl="0" w:tplc="FFFFFFFF">
      <w:start w:val="1"/>
      <w:numFmt w:val="decimal"/>
      <w:lvlText w:val="%1)"/>
      <w:lvlJc w:val="left"/>
      <w:pPr>
        <w:tabs>
          <w:tab w:val="num" w:pos="1440"/>
        </w:tabs>
        <w:ind w:left="1440" w:hanging="360"/>
      </w:pPr>
    </w:lvl>
    <w:lvl w:ilvl="1" w:tplc="FFFFFFFF">
      <w:start w:val="1"/>
      <w:numFmt w:val="lowerLetter"/>
      <w:lvlText w:val="%2)"/>
      <w:lvlJc w:val="left"/>
      <w:pPr>
        <w:tabs>
          <w:tab w:val="num" w:pos="2160"/>
        </w:tabs>
        <w:ind w:left="2160" w:hanging="360"/>
      </w:pPr>
      <w:rPr>
        <w:rFonts w:hint="default"/>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2">
    <w:nsid w:val="38084DA8"/>
    <w:multiLevelType w:val="hybridMultilevel"/>
    <w:tmpl w:val="B7FE16A6"/>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3">
    <w:nsid w:val="39F1224E"/>
    <w:multiLevelType w:val="hybridMultilevel"/>
    <w:tmpl w:val="805E07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4">
    <w:nsid w:val="3C182392"/>
    <w:multiLevelType w:val="singleLevel"/>
    <w:tmpl w:val="0409000F"/>
    <w:lvl w:ilvl="0">
      <w:start w:val="1"/>
      <w:numFmt w:val="decimal"/>
      <w:lvlText w:val="%1."/>
      <w:lvlJc w:val="left"/>
      <w:pPr>
        <w:tabs>
          <w:tab w:val="num" w:pos="360"/>
        </w:tabs>
        <w:ind w:left="360" w:hanging="360"/>
      </w:pPr>
    </w:lvl>
  </w:abstractNum>
  <w:abstractNum w:abstractNumId="65">
    <w:nsid w:val="3CB80C2D"/>
    <w:multiLevelType w:val="hybridMultilevel"/>
    <w:tmpl w:val="7764A0F0"/>
    <w:lvl w:ilvl="0" w:tplc="04090011">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6">
    <w:nsid w:val="3CCD4172"/>
    <w:multiLevelType w:val="singleLevel"/>
    <w:tmpl w:val="0409000F"/>
    <w:lvl w:ilvl="0">
      <w:start w:val="1"/>
      <w:numFmt w:val="decimal"/>
      <w:lvlText w:val="%1."/>
      <w:lvlJc w:val="left"/>
      <w:pPr>
        <w:tabs>
          <w:tab w:val="num" w:pos="360"/>
        </w:tabs>
        <w:ind w:left="360" w:hanging="360"/>
      </w:pPr>
    </w:lvl>
  </w:abstractNum>
  <w:abstractNum w:abstractNumId="67">
    <w:nsid w:val="3DAC41C6"/>
    <w:multiLevelType w:val="hybridMultilevel"/>
    <w:tmpl w:val="0E24C326"/>
    <w:lvl w:ilvl="0" w:tplc="04090001">
      <w:start w:val="1"/>
      <w:numFmt w:val="decimal"/>
      <w:lvlText w:val="%1."/>
      <w:lvlJc w:val="left"/>
      <w:pPr>
        <w:tabs>
          <w:tab w:val="num" w:pos="1800"/>
        </w:tabs>
        <w:ind w:left="1800" w:hanging="360"/>
      </w:pPr>
    </w:lvl>
    <w:lvl w:ilvl="1" w:tplc="04090003">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68">
    <w:nsid w:val="3DEC5983"/>
    <w:multiLevelType w:val="hybridMultilevel"/>
    <w:tmpl w:val="97BCAC2A"/>
    <w:name w:val="heading"/>
    <w:lvl w:ilvl="0" w:tplc="A4C25328">
      <w:start w:val="1"/>
      <w:numFmt w:val="bullet"/>
      <w:lvlText w:val=""/>
      <w:lvlJc w:val="left"/>
      <w:pPr>
        <w:tabs>
          <w:tab w:val="num" w:pos="1800"/>
        </w:tabs>
        <w:ind w:left="1800" w:hanging="360"/>
      </w:pPr>
      <w:rPr>
        <w:rFonts w:ascii="Symbol" w:hAnsi="Symbol" w:hint="default"/>
      </w:rPr>
    </w:lvl>
    <w:lvl w:ilvl="1" w:tplc="BA7845EC" w:tentative="1">
      <w:start w:val="1"/>
      <w:numFmt w:val="bullet"/>
      <w:lvlText w:val="o"/>
      <w:lvlJc w:val="left"/>
      <w:pPr>
        <w:tabs>
          <w:tab w:val="num" w:pos="2520"/>
        </w:tabs>
        <w:ind w:left="2520" w:hanging="360"/>
      </w:pPr>
      <w:rPr>
        <w:rFonts w:ascii="Courier New" w:hAnsi="Courier New" w:cs="Courier New" w:hint="default"/>
      </w:rPr>
    </w:lvl>
    <w:lvl w:ilvl="2" w:tplc="BDDA01E8" w:tentative="1">
      <w:start w:val="1"/>
      <w:numFmt w:val="bullet"/>
      <w:lvlText w:val=""/>
      <w:lvlJc w:val="left"/>
      <w:pPr>
        <w:tabs>
          <w:tab w:val="num" w:pos="3240"/>
        </w:tabs>
        <w:ind w:left="3240" w:hanging="360"/>
      </w:pPr>
      <w:rPr>
        <w:rFonts w:ascii="Wingdings" w:hAnsi="Wingdings" w:hint="default"/>
      </w:rPr>
    </w:lvl>
    <w:lvl w:ilvl="3" w:tplc="8070AAF8" w:tentative="1">
      <w:start w:val="1"/>
      <w:numFmt w:val="bullet"/>
      <w:lvlText w:val=""/>
      <w:lvlJc w:val="left"/>
      <w:pPr>
        <w:tabs>
          <w:tab w:val="num" w:pos="3960"/>
        </w:tabs>
        <w:ind w:left="3960" w:hanging="360"/>
      </w:pPr>
      <w:rPr>
        <w:rFonts w:ascii="Symbol" w:hAnsi="Symbol" w:hint="default"/>
      </w:rPr>
    </w:lvl>
    <w:lvl w:ilvl="4" w:tplc="964EBDF8" w:tentative="1">
      <w:start w:val="1"/>
      <w:numFmt w:val="bullet"/>
      <w:lvlText w:val="o"/>
      <w:lvlJc w:val="left"/>
      <w:pPr>
        <w:tabs>
          <w:tab w:val="num" w:pos="4680"/>
        </w:tabs>
        <w:ind w:left="4680" w:hanging="360"/>
      </w:pPr>
      <w:rPr>
        <w:rFonts w:ascii="Courier New" w:hAnsi="Courier New" w:cs="Courier New" w:hint="default"/>
      </w:rPr>
    </w:lvl>
    <w:lvl w:ilvl="5" w:tplc="7AD6DEE4" w:tentative="1">
      <w:start w:val="1"/>
      <w:numFmt w:val="bullet"/>
      <w:lvlText w:val=""/>
      <w:lvlJc w:val="left"/>
      <w:pPr>
        <w:tabs>
          <w:tab w:val="num" w:pos="5400"/>
        </w:tabs>
        <w:ind w:left="5400" w:hanging="360"/>
      </w:pPr>
      <w:rPr>
        <w:rFonts w:ascii="Wingdings" w:hAnsi="Wingdings" w:hint="default"/>
      </w:rPr>
    </w:lvl>
    <w:lvl w:ilvl="6" w:tplc="5BD44BD0" w:tentative="1">
      <w:start w:val="1"/>
      <w:numFmt w:val="bullet"/>
      <w:lvlText w:val=""/>
      <w:lvlJc w:val="left"/>
      <w:pPr>
        <w:tabs>
          <w:tab w:val="num" w:pos="6120"/>
        </w:tabs>
        <w:ind w:left="6120" w:hanging="360"/>
      </w:pPr>
      <w:rPr>
        <w:rFonts w:ascii="Symbol" w:hAnsi="Symbol" w:hint="default"/>
      </w:rPr>
    </w:lvl>
    <w:lvl w:ilvl="7" w:tplc="E35CD3F2" w:tentative="1">
      <w:start w:val="1"/>
      <w:numFmt w:val="bullet"/>
      <w:lvlText w:val="o"/>
      <w:lvlJc w:val="left"/>
      <w:pPr>
        <w:tabs>
          <w:tab w:val="num" w:pos="6840"/>
        </w:tabs>
        <w:ind w:left="6840" w:hanging="360"/>
      </w:pPr>
      <w:rPr>
        <w:rFonts w:ascii="Courier New" w:hAnsi="Courier New" w:cs="Courier New" w:hint="default"/>
      </w:rPr>
    </w:lvl>
    <w:lvl w:ilvl="8" w:tplc="85D6CA2C" w:tentative="1">
      <w:start w:val="1"/>
      <w:numFmt w:val="bullet"/>
      <w:lvlText w:val=""/>
      <w:lvlJc w:val="left"/>
      <w:pPr>
        <w:tabs>
          <w:tab w:val="num" w:pos="7560"/>
        </w:tabs>
        <w:ind w:left="7560" w:hanging="360"/>
      </w:pPr>
      <w:rPr>
        <w:rFonts w:ascii="Wingdings" w:hAnsi="Wingdings" w:hint="default"/>
      </w:rPr>
    </w:lvl>
  </w:abstractNum>
  <w:abstractNum w:abstractNumId="69">
    <w:nsid w:val="3F4E5414"/>
    <w:multiLevelType w:val="hybridMultilevel"/>
    <w:tmpl w:val="134A68E6"/>
    <w:lvl w:ilvl="0" w:tplc="FFFFFFFF">
      <w:start w:val="1"/>
      <w:numFmt w:val="decimal"/>
      <w:lvlText w:val="%1."/>
      <w:lvlJc w:val="left"/>
      <w:pPr>
        <w:tabs>
          <w:tab w:val="num" w:pos="1800"/>
        </w:tabs>
        <w:ind w:left="1800" w:hanging="360"/>
      </w:pPr>
    </w:lvl>
    <w:lvl w:ilvl="1" w:tplc="FFFFFFFF">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70">
    <w:nsid w:val="3FBC61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1">
    <w:nsid w:val="408209AB"/>
    <w:multiLevelType w:val="multilevel"/>
    <w:tmpl w:val="0409001D"/>
    <w:name w:val="numbered 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2">
    <w:nsid w:val="40BB75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nsid w:val="41326692"/>
    <w:multiLevelType w:val="hybridMultilevel"/>
    <w:tmpl w:val="6B32BE2C"/>
    <w:lvl w:ilvl="0" w:tplc="84BEECF6">
      <w:start w:val="1"/>
      <w:numFmt w:val="bullet"/>
      <w:lvlText w:val=""/>
      <w:lvlJc w:val="left"/>
      <w:pPr>
        <w:tabs>
          <w:tab w:val="num" w:pos="1800"/>
        </w:tabs>
        <w:ind w:left="1800" w:hanging="360"/>
      </w:pPr>
      <w:rPr>
        <w:rFonts w:ascii="Wingdings" w:hAnsi="Wingdings" w:hint="default"/>
      </w:rPr>
    </w:lvl>
    <w:lvl w:ilvl="1" w:tplc="42647ABE" w:tentative="1">
      <w:start w:val="1"/>
      <w:numFmt w:val="bullet"/>
      <w:lvlText w:val="o"/>
      <w:lvlJc w:val="left"/>
      <w:pPr>
        <w:tabs>
          <w:tab w:val="num" w:pos="2520"/>
        </w:tabs>
        <w:ind w:left="2520" w:hanging="360"/>
      </w:pPr>
      <w:rPr>
        <w:rFonts w:ascii="Courier New" w:hAnsi="Courier New" w:hint="default"/>
      </w:rPr>
    </w:lvl>
    <w:lvl w:ilvl="2" w:tplc="4ACCD696" w:tentative="1">
      <w:start w:val="1"/>
      <w:numFmt w:val="bullet"/>
      <w:lvlText w:val=""/>
      <w:lvlJc w:val="left"/>
      <w:pPr>
        <w:tabs>
          <w:tab w:val="num" w:pos="3240"/>
        </w:tabs>
        <w:ind w:left="3240" w:hanging="360"/>
      </w:pPr>
      <w:rPr>
        <w:rFonts w:ascii="Wingdings" w:hAnsi="Wingdings" w:hint="default"/>
      </w:rPr>
    </w:lvl>
    <w:lvl w:ilvl="3" w:tplc="C3447B88" w:tentative="1">
      <w:start w:val="1"/>
      <w:numFmt w:val="bullet"/>
      <w:lvlText w:val=""/>
      <w:lvlJc w:val="left"/>
      <w:pPr>
        <w:tabs>
          <w:tab w:val="num" w:pos="3960"/>
        </w:tabs>
        <w:ind w:left="3960" w:hanging="360"/>
      </w:pPr>
      <w:rPr>
        <w:rFonts w:ascii="Symbol" w:hAnsi="Symbol" w:hint="default"/>
      </w:rPr>
    </w:lvl>
    <w:lvl w:ilvl="4" w:tplc="A7526BCA" w:tentative="1">
      <w:start w:val="1"/>
      <w:numFmt w:val="bullet"/>
      <w:lvlText w:val="o"/>
      <w:lvlJc w:val="left"/>
      <w:pPr>
        <w:tabs>
          <w:tab w:val="num" w:pos="4680"/>
        </w:tabs>
        <w:ind w:left="4680" w:hanging="360"/>
      </w:pPr>
      <w:rPr>
        <w:rFonts w:ascii="Courier New" w:hAnsi="Courier New" w:hint="default"/>
      </w:rPr>
    </w:lvl>
    <w:lvl w:ilvl="5" w:tplc="938E1D24" w:tentative="1">
      <w:start w:val="1"/>
      <w:numFmt w:val="bullet"/>
      <w:lvlText w:val=""/>
      <w:lvlJc w:val="left"/>
      <w:pPr>
        <w:tabs>
          <w:tab w:val="num" w:pos="5400"/>
        </w:tabs>
        <w:ind w:left="5400" w:hanging="360"/>
      </w:pPr>
      <w:rPr>
        <w:rFonts w:ascii="Wingdings" w:hAnsi="Wingdings" w:hint="default"/>
      </w:rPr>
    </w:lvl>
    <w:lvl w:ilvl="6" w:tplc="633ED000" w:tentative="1">
      <w:start w:val="1"/>
      <w:numFmt w:val="bullet"/>
      <w:lvlText w:val=""/>
      <w:lvlJc w:val="left"/>
      <w:pPr>
        <w:tabs>
          <w:tab w:val="num" w:pos="6120"/>
        </w:tabs>
        <w:ind w:left="6120" w:hanging="360"/>
      </w:pPr>
      <w:rPr>
        <w:rFonts w:ascii="Symbol" w:hAnsi="Symbol" w:hint="default"/>
      </w:rPr>
    </w:lvl>
    <w:lvl w:ilvl="7" w:tplc="14041F26" w:tentative="1">
      <w:start w:val="1"/>
      <w:numFmt w:val="bullet"/>
      <w:lvlText w:val="o"/>
      <w:lvlJc w:val="left"/>
      <w:pPr>
        <w:tabs>
          <w:tab w:val="num" w:pos="6840"/>
        </w:tabs>
        <w:ind w:left="6840" w:hanging="360"/>
      </w:pPr>
      <w:rPr>
        <w:rFonts w:ascii="Courier New" w:hAnsi="Courier New" w:hint="default"/>
      </w:rPr>
    </w:lvl>
    <w:lvl w:ilvl="8" w:tplc="47BA3418" w:tentative="1">
      <w:start w:val="1"/>
      <w:numFmt w:val="bullet"/>
      <w:lvlText w:val=""/>
      <w:lvlJc w:val="left"/>
      <w:pPr>
        <w:tabs>
          <w:tab w:val="num" w:pos="7560"/>
        </w:tabs>
        <w:ind w:left="7560" w:hanging="360"/>
      </w:pPr>
      <w:rPr>
        <w:rFonts w:ascii="Wingdings" w:hAnsi="Wingdings" w:hint="default"/>
      </w:rPr>
    </w:lvl>
  </w:abstractNum>
  <w:abstractNum w:abstractNumId="74">
    <w:nsid w:val="42211B98"/>
    <w:multiLevelType w:val="hybridMultilevel"/>
    <w:tmpl w:val="653AC9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2BD1EF6"/>
    <w:multiLevelType w:val="hybridMultilevel"/>
    <w:tmpl w:val="03C2929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nsid w:val="4324037C"/>
    <w:multiLevelType w:val="singleLevel"/>
    <w:tmpl w:val="73840A88"/>
    <w:lvl w:ilvl="0">
      <w:start w:val="1"/>
      <w:numFmt w:val="bullet"/>
      <w:lvlText w:val=""/>
      <w:lvlJc w:val="left"/>
      <w:pPr>
        <w:tabs>
          <w:tab w:val="num" w:pos="360"/>
        </w:tabs>
        <w:ind w:left="360" w:hanging="360"/>
      </w:pPr>
      <w:rPr>
        <w:rFonts w:ascii="Symbol" w:hAnsi="Symbol" w:hint="default"/>
      </w:rPr>
    </w:lvl>
  </w:abstractNum>
  <w:abstractNum w:abstractNumId="77">
    <w:nsid w:val="43834808"/>
    <w:multiLevelType w:val="hybridMultilevel"/>
    <w:tmpl w:val="5D0AD67A"/>
    <w:lvl w:ilvl="0" w:tplc="42260EF6">
      <w:start w:val="1"/>
      <w:numFmt w:val="bullet"/>
      <w:lvlText w:val=""/>
      <w:lvlJc w:val="left"/>
      <w:pPr>
        <w:tabs>
          <w:tab w:val="num" w:pos="1800"/>
        </w:tabs>
        <w:ind w:left="1800" w:hanging="360"/>
      </w:pPr>
      <w:rPr>
        <w:rFonts w:ascii="Symbol" w:hAnsi="Symbol" w:hint="default"/>
      </w:rPr>
    </w:lvl>
    <w:lvl w:ilvl="1" w:tplc="6DB8A606" w:tentative="1">
      <w:start w:val="1"/>
      <w:numFmt w:val="bullet"/>
      <w:lvlText w:val="o"/>
      <w:lvlJc w:val="left"/>
      <w:pPr>
        <w:tabs>
          <w:tab w:val="num" w:pos="2520"/>
        </w:tabs>
        <w:ind w:left="2520" w:hanging="360"/>
      </w:pPr>
      <w:rPr>
        <w:rFonts w:ascii="Courier New" w:hAnsi="Courier New" w:cs="Courier New" w:hint="default"/>
      </w:rPr>
    </w:lvl>
    <w:lvl w:ilvl="2" w:tplc="E022FC32" w:tentative="1">
      <w:start w:val="1"/>
      <w:numFmt w:val="bullet"/>
      <w:lvlText w:val=""/>
      <w:lvlJc w:val="left"/>
      <w:pPr>
        <w:tabs>
          <w:tab w:val="num" w:pos="3240"/>
        </w:tabs>
        <w:ind w:left="3240" w:hanging="360"/>
      </w:pPr>
      <w:rPr>
        <w:rFonts w:ascii="Wingdings" w:hAnsi="Wingdings" w:hint="default"/>
      </w:rPr>
    </w:lvl>
    <w:lvl w:ilvl="3" w:tplc="C4906880" w:tentative="1">
      <w:start w:val="1"/>
      <w:numFmt w:val="bullet"/>
      <w:lvlText w:val=""/>
      <w:lvlJc w:val="left"/>
      <w:pPr>
        <w:tabs>
          <w:tab w:val="num" w:pos="3960"/>
        </w:tabs>
        <w:ind w:left="3960" w:hanging="360"/>
      </w:pPr>
      <w:rPr>
        <w:rFonts w:ascii="Symbol" w:hAnsi="Symbol" w:hint="default"/>
      </w:rPr>
    </w:lvl>
    <w:lvl w:ilvl="4" w:tplc="8A58BED0" w:tentative="1">
      <w:start w:val="1"/>
      <w:numFmt w:val="bullet"/>
      <w:lvlText w:val="o"/>
      <w:lvlJc w:val="left"/>
      <w:pPr>
        <w:tabs>
          <w:tab w:val="num" w:pos="4680"/>
        </w:tabs>
        <w:ind w:left="4680" w:hanging="360"/>
      </w:pPr>
      <w:rPr>
        <w:rFonts w:ascii="Courier New" w:hAnsi="Courier New" w:cs="Courier New" w:hint="default"/>
      </w:rPr>
    </w:lvl>
    <w:lvl w:ilvl="5" w:tplc="CA828D4E" w:tentative="1">
      <w:start w:val="1"/>
      <w:numFmt w:val="bullet"/>
      <w:lvlText w:val=""/>
      <w:lvlJc w:val="left"/>
      <w:pPr>
        <w:tabs>
          <w:tab w:val="num" w:pos="5400"/>
        </w:tabs>
        <w:ind w:left="5400" w:hanging="360"/>
      </w:pPr>
      <w:rPr>
        <w:rFonts w:ascii="Wingdings" w:hAnsi="Wingdings" w:hint="default"/>
      </w:rPr>
    </w:lvl>
    <w:lvl w:ilvl="6" w:tplc="8EC23652" w:tentative="1">
      <w:start w:val="1"/>
      <w:numFmt w:val="bullet"/>
      <w:lvlText w:val=""/>
      <w:lvlJc w:val="left"/>
      <w:pPr>
        <w:tabs>
          <w:tab w:val="num" w:pos="6120"/>
        </w:tabs>
        <w:ind w:left="6120" w:hanging="360"/>
      </w:pPr>
      <w:rPr>
        <w:rFonts w:ascii="Symbol" w:hAnsi="Symbol" w:hint="default"/>
      </w:rPr>
    </w:lvl>
    <w:lvl w:ilvl="7" w:tplc="489AAB7A" w:tentative="1">
      <w:start w:val="1"/>
      <w:numFmt w:val="bullet"/>
      <w:lvlText w:val="o"/>
      <w:lvlJc w:val="left"/>
      <w:pPr>
        <w:tabs>
          <w:tab w:val="num" w:pos="6840"/>
        </w:tabs>
        <w:ind w:left="6840" w:hanging="360"/>
      </w:pPr>
      <w:rPr>
        <w:rFonts w:ascii="Courier New" w:hAnsi="Courier New" w:cs="Courier New" w:hint="default"/>
      </w:rPr>
    </w:lvl>
    <w:lvl w:ilvl="8" w:tplc="D18C7614" w:tentative="1">
      <w:start w:val="1"/>
      <w:numFmt w:val="bullet"/>
      <w:lvlText w:val=""/>
      <w:lvlJc w:val="left"/>
      <w:pPr>
        <w:tabs>
          <w:tab w:val="num" w:pos="7560"/>
        </w:tabs>
        <w:ind w:left="7560" w:hanging="360"/>
      </w:pPr>
      <w:rPr>
        <w:rFonts w:ascii="Wingdings" w:hAnsi="Wingdings" w:hint="default"/>
      </w:rPr>
    </w:lvl>
  </w:abstractNum>
  <w:abstractNum w:abstractNumId="78">
    <w:nsid w:val="446A620C"/>
    <w:multiLevelType w:val="hybridMultilevel"/>
    <w:tmpl w:val="69CAF80E"/>
    <w:lvl w:ilvl="0" w:tplc="BE3A4E00">
      <w:start w:val="1"/>
      <w:numFmt w:val="decimal"/>
      <w:lvlText w:val="%1)"/>
      <w:lvlJc w:val="left"/>
      <w:pPr>
        <w:tabs>
          <w:tab w:val="num" w:pos="1440"/>
        </w:tabs>
        <w:ind w:left="1440" w:hanging="360"/>
      </w:pPr>
    </w:lvl>
    <w:lvl w:ilvl="1" w:tplc="DC4E4B14" w:tentative="1">
      <w:start w:val="1"/>
      <w:numFmt w:val="lowerLetter"/>
      <w:lvlText w:val="%2."/>
      <w:lvlJc w:val="left"/>
      <w:pPr>
        <w:tabs>
          <w:tab w:val="num" w:pos="2160"/>
        </w:tabs>
        <w:ind w:left="2160" w:hanging="360"/>
      </w:pPr>
    </w:lvl>
    <w:lvl w:ilvl="2" w:tplc="D0E20134" w:tentative="1">
      <w:start w:val="1"/>
      <w:numFmt w:val="lowerRoman"/>
      <w:lvlText w:val="%3."/>
      <w:lvlJc w:val="right"/>
      <w:pPr>
        <w:tabs>
          <w:tab w:val="num" w:pos="2880"/>
        </w:tabs>
        <w:ind w:left="2880" w:hanging="180"/>
      </w:pPr>
    </w:lvl>
    <w:lvl w:ilvl="3" w:tplc="73CCB57E" w:tentative="1">
      <w:start w:val="1"/>
      <w:numFmt w:val="decimal"/>
      <w:lvlText w:val="%4."/>
      <w:lvlJc w:val="left"/>
      <w:pPr>
        <w:tabs>
          <w:tab w:val="num" w:pos="3600"/>
        </w:tabs>
        <w:ind w:left="3600" w:hanging="360"/>
      </w:pPr>
    </w:lvl>
    <w:lvl w:ilvl="4" w:tplc="38AC7AFC" w:tentative="1">
      <w:start w:val="1"/>
      <w:numFmt w:val="lowerLetter"/>
      <w:lvlText w:val="%5."/>
      <w:lvlJc w:val="left"/>
      <w:pPr>
        <w:tabs>
          <w:tab w:val="num" w:pos="4320"/>
        </w:tabs>
        <w:ind w:left="4320" w:hanging="360"/>
      </w:pPr>
    </w:lvl>
    <w:lvl w:ilvl="5" w:tplc="9604A788" w:tentative="1">
      <w:start w:val="1"/>
      <w:numFmt w:val="lowerRoman"/>
      <w:lvlText w:val="%6."/>
      <w:lvlJc w:val="right"/>
      <w:pPr>
        <w:tabs>
          <w:tab w:val="num" w:pos="5040"/>
        </w:tabs>
        <w:ind w:left="5040" w:hanging="180"/>
      </w:pPr>
    </w:lvl>
    <w:lvl w:ilvl="6" w:tplc="8C7CED00" w:tentative="1">
      <w:start w:val="1"/>
      <w:numFmt w:val="decimal"/>
      <w:lvlText w:val="%7."/>
      <w:lvlJc w:val="left"/>
      <w:pPr>
        <w:tabs>
          <w:tab w:val="num" w:pos="5760"/>
        </w:tabs>
        <w:ind w:left="5760" w:hanging="360"/>
      </w:pPr>
    </w:lvl>
    <w:lvl w:ilvl="7" w:tplc="BFA0DCAC" w:tentative="1">
      <w:start w:val="1"/>
      <w:numFmt w:val="lowerLetter"/>
      <w:lvlText w:val="%8."/>
      <w:lvlJc w:val="left"/>
      <w:pPr>
        <w:tabs>
          <w:tab w:val="num" w:pos="6480"/>
        </w:tabs>
        <w:ind w:left="6480" w:hanging="360"/>
      </w:pPr>
    </w:lvl>
    <w:lvl w:ilvl="8" w:tplc="3B1AE4A6" w:tentative="1">
      <w:start w:val="1"/>
      <w:numFmt w:val="lowerRoman"/>
      <w:lvlText w:val="%9."/>
      <w:lvlJc w:val="right"/>
      <w:pPr>
        <w:tabs>
          <w:tab w:val="num" w:pos="7200"/>
        </w:tabs>
        <w:ind w:left="7200" w:hanging="180"/>
      </w:pPr>
    </w:lvl>
  </w:abstractNum>
  <w:abstractNum w:abstractNumId="79">
    <w:nsid w:val="45337657"/>
    <w:multiLevelType w:val="hybridMultilevel"/>
    <w:tmpl w:val="81E0F9E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45411FF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1">
    <w:nsid w:val="45C731EC"/>
    <w:multiLevelType w:val="hybridMultilevel"/>
    <w:tmpl w:val="AB3231F2"/>
    <w:lvl w:ilvl="0" w:tplc="04090005">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2">
    <w:nsid w:val="47567DB2"/>
    <w:multiLevelType w:val="hybridMultilevel"/>
    <w:tmpl w:val="F55EA7FA"/>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83">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84">
    <w:nsid w:val="47775105"/>
    <w:multiLevelType w:val="hybridMultilevel"/>
    <w:tmpl w:val="CCAA44EE"/>
    <w:lvl w:ilvl="0" w:tplc="04090011">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85">
    <w:nsid w:val="48343C0A"/>
    <w:multiLevelType w:val="hybridMultilevel"/>
    <w:tmpl w:val="FCFC07C0"/>
    <w:lvl w:ilvl="0" w:tplc="04090001">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6">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87">
    <w:nsid w:val="4BEE2136"/>
    <w:multiLevelType w:val="singleLevel"/>
    <w:tmpl w:val="0409000F"/>
    <w:lvl w:ilvl="0">
      <w:start w:val="1"/>
      <w:numFmt w:val="decimal"/>
      <w:lvlText w:val="%1."/>
      <w:lvlJc w:val="left"/>
      <w:pPr>
        <w:tabs>
          <w:tab w:val="num" w:pos="360"/>
        </w:tabs>
        <w:ind w:left="360" w:hanging="360"/>
      </w:pPr>
    </w:lvl>
  </w:abstractNum>
  <w:abstractNum w:abstractNumId="88">
    <w:nsid w:val="4CE23FC4"/>
    <w:multiLevelType w:val="hybridMultilevel"/>
    <w:tmpl w:val="09903BA4"/>
    <w:lvl w:ilvl="0" w:tplc="04090011">
      <w:start w:val="1"/>
      <w:numFmt w:val="bullet"/>
      <w:lvlText w:val=""/>
      <w:lvlJc w:val="left"/>
      <w:pPr>
        <w:tabs>
          <w:tab w:val="num" w:pos="1800"/>
        </w:tabs>
        <w:ind w:left="1800" w:hanging="360"/>
      </w:pPr>
      <w:rPr>
        <w:rFonts w:ascii="Symbol" w:hAnsi="Symbol" w:hint="default"/>
      </w:rPr>
    </w:lvl>
    <w:lvl w:ilvl="1" w:tplc="04090019">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89">
    <w:nsid w:val="4DB311E1"/>
    <w:multiLevelType w:val="hybridMultilevel"/>
    <w:tmpl w:val="0E0E6984"/>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0">
    <w:nsid w:val="4F7C09C1"/>
    <w:multiLevelType w:val="hybridMultilevel"/>
    <w:tmpl w:val="DB40E51C"/>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1">
    <w:nsid w:val="4FC32866"/>
    <w:multiLevelType w:val="hybridMultilevel"/>
    <w:tmpl w:val="1F541D0E"/>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2">
    <w:nsid w:val="504C378F"/>
    <w:multiLevelType w:val="hybridMultilevel"/>
    <w:tmpl w:val="D78E05FE"/>
    <w:lvl w:ilvl="0" w:tplc="04090001">
      <w:start w:val="1"/>
      <w:numFmt w:val="decimal"/>
      <w:lvlText w:val="%1."/>
      <w:lvlJc w:val="left"/>
      <w:pPr>
        <w:tabs>
          <w:tab w:val="num" w:pos="1800"/>
        </w:tabs>
        <w:ind w:left="1800" w:hanging="360"/>
      </w:pPr>
    </w:lvl>
    <w:lvl w:ilvl="1" w:tplc="04090003">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93">
    <w:nsid w:val="505802A5"/>
    <w:multiLevelType w:val="singleLevel"/>
    <w:tmpl w:val="0409000F"/>
    <w:lvl w:ilvl="0">
      <w:start w:val="1"/>
      <w:numFmt w:val="decimal"/>
      <w:lvlText w:val="%1."/>
      <w:lvlJc w:val="left"/>
      <w:pPr>
        <w:tabs>
          <w:tab w:val="num" w:pos="360"/>
        </w:tabs>
        <w:ind w:left="360" w:hanging="360"/>
      </w:pPr>
    </w:lvl>
  </w:abstractNum>
  <w:abstractNum w:abstractNumId="94">
    <w:nsid w:val="50B61C05"/>
    <w:multiLevelType w:val="hybridMultilevel"/>
    <w:tmpl w:val="5380BB88"/>
    <w:lvl w:ilvl="0" w:tplc="04090005">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95">
    <w:nsid w:val="513B0B30"/>
    <w:multiLevelType w:val="hybridMultilevel"/>
    <w:tmpl w:val="AF108F9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515D3260"/>
    <w:multiLevelType w:val="singleLevel"/>
    <w:tmpl w:val="0409000F"/>
    <w:lvl w:ilvl="0">
      <w:start w:val="1"/>
      <w:numFmt w:val="decimal"/>
      <w:lvlText w:val="%1."/>
      <w:lvlJc w:val="left"/>
      <w:pPr>
        <w:tabs>
          <w:tab w:val="num" w:pos="360"/>
        </w:tabs>
        <w:ind w:left="360" w:hanging="360"/>
      </w:pPr>
    </w:lvl>
  </w:abstractNum>
  <w:abstractNum w:abstractNumId="97">
    <w:nsid w:val="51BA1A83"/>
    <w:multiLevelType w:val="hybridMultilevel"/>
    <w:tmpl w:val="9B8E1C14"/>
    <w:lvl w:ilvl="0" w:tplc="0409000F">
      <w:start w:val="1"/>
      <w:numFmt w:val="bullet"/>
      <w:lvlText w:val=""/>
      <w:lvlJc w:val="left"/>
      <w:pPr>
        <w:tabs>
          <w:tab w:val="num" w:pos="1800"/>
        </w:tabs>
        <w:ind w:left="1800" w:hanging="360"/>
      </w:pPr>
      <w:rPr>
        <w:rFonts w:ascii="Symbol" w:hAnsi="Symbol" w:hint="default"/>
      </w:rPr>
    </w:lvl>
    <w:lvl w:ilvl="1" w:tplc="04090019">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8">
    <w:nsid w:val="51DF0F45"/>
    <w:multiLevelType w:val="hybridMultilevel"/>
    <w:tmpl w:val="CC80E538"/>
    <w:lvl w:ilvl="0" w:tplc="901E44B6">
      <w:start w:val="1"/>
      <w:numFmt w:val="decimal"/>
      <w:lvlText w:val="%1."/>
      <w:lvlJc w:val="left"/>
      <w:pPr>
        <w:tabs>
          <w:tab w:val="num" w:pos="1800"/>
        </w:tabs>
        <w:ind w:left="1800" w:hanging="360"/>
      </w:pPr>
    </w:lvl>
    <w:lvl w:ilvl="1" w:tplc="5AB8C492" w:tentative="1">
      <w:start w:val="1"/>
      <w:numFmt w:val="lowerLetter"/>
      <w:lvlText w:val="%2."/>
      <w:lvlJc w:val="left"/>
      <w:pPr>
        <w:tabs>
          <w:tab w:val="num" w:pos="2520"/>
        </w:tabs>
        <w:ind w:left="2520" w:hanging="360"/>
      </w:pPr>
    </w:lvl>
    <w:lvl w:ilvl="2" w:tplc="87E61F8C" w:tentative="1">
      <w:start w:val="1"/>
      <w:numFmt w:val="lowerRoman"/>
      <w:lvlText w:val="%3."/>
      <w:lvlJc w:val="right"/>
      <w:pPr>
        <w:tabs>
          <w:tab w:val="num" w:pos="3240"/>
        </w:tabs>
        <w:ind w:left="3240" w:hanging="180"/>
      </w:pPr>
    </w:lvl>
    <w:lvl w:ilvl="3" w:tplc="85CED752" w:tentative="1">
      <w:start w:val="1"/>
      <w:numFmt w:val="decimal"/>
      <w:lvlText w:val="%4."/>
      <w:lvlJc w:val="left"/>
      <w:pPr>
        <w:tabs>
          <w:tab w:val="num" w:pos="3960"/>
        </w:tabs>
        <w:ind w:left="3960" w:hanging="360"/>
      </w:pPr>
    </w:lvl>
    <w:lvl w:ilvl="4" w:tplc="189ED810" w:tentative="1">
      <w:start w:val="1"/>
      <w:numFmt w:val="lowerLetter"/>
      <w:lvlText w:val="%5."/>
      <w:lvlJc w:val="left"/>
      <w:pPr>
        <w:tabs>
          <w:tab w:val="num" w:pos="4680"/>
        </w:tabs>
        <w:ind w:left="4680" w:hanging="360"/>
      </w:pPr>
    </w:lvl>
    <w:lvl w:ilvl="5" w:tplc="78422088" w:tentative="1">
      <w:start w:val="1"/>
      <w:numFmt w:val="lowerRoman"/>
      <w:lvlText w:val="%6."/>
      <w:lvlJc w:val="right"/>
      <w:pPr>
        <w:tabs>
          <w:tab w:val="num" w:pos="5400"/>
        </w:tabs>
        <w:ind w:left="5400" w:hanging="180"/>
      </w:pPr>
    </w:lvl>
    <w:lvl w:ilvl="6" w:tplc="899480B0" w:tentative="1">
      <w:start w:val="1"/>
      <w:numFmt w:val="decimal"/>
      <w:lvlText w:val="%7."/>
      <w:lvlJc w:val="left"/>
      <w:pPr>
        <w:tabs>
          <w:tab w:val="num" w:pos="6120"/>
        </w:tabs>
        <w:ind w:left="6120" w:hanging="360"/>
      </w:pPr>
    </w:lvl>
    <w:lvl w:ilvl="7" w:tplc="70ACF270" w:tentative="1">
      <w:start w:val="1"/>
      <w:numFmt w:val="lowerLetter"/>
      <w:lvlText w:val="%8."/>
      <w:lvlJc w:val="left"/>
      <w:pPr>
        <w:tabs>
          <w:tab w:val="num" w:pos="6840"/>
        </w:tabs>
        <w:ind w:left="6840" w:hanging="360"/>
      </w:pPr>
    </w:lvl>
    <w:lvl w:ilvl="8" w:tplc="66F8A012" w:tentative="1">
      <w:start w:val="1"/>
      <w:numFmt w:val="lowerRoman"/>
      <w:lvlText w:val="%9."/>
      <w:lvlJc w:val="right"/>
      <w:pPr>
        <w:tabs>
          <w:tab w:val="num" w:pos="7560"/>
        </w:tabs>
        <w:ind w:left="7560" w:hanging="180"/>
      </w:pPr>
    </w:lvl>
  </w:abstractNum>
  <w:abstractNum w:abstractNumId="99">
    <w:nsid w:val="55112B4B"/>
    <w:multiLevelType w:val="hybridMultilevel"/>
    <w:tmpl w:val="27B499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0">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101">
    <w:nsid w:val="576E6E6E"/>
    <w:multiLevelType w:val="hybridMultilevel"/>
    <w:tmpl w:val="9FEEE724"/>
    <w:lvl w:ilvl="0" w:tplc="9E743A44">
      <w:start w:val="1"/>
      <w:numFmt w:val="bullet"/>
      <w:lvlText w:val=""/>
      <w:lvlJc w:val="left"/>
      <w:pPr>
        <w:tabs>
          <w:tab w:val="num" w:pos="1800"/>
        </w:tabs>
        <w:ind w:left="1800" w:hanging="360"/>
      </w:pPr>
      <w:rPr>
        <w:rFonts w:ascii="Symbol" w:hAnsi="Symbol" w:hint="default"/>
      </w:rPr>
    </w:lvl>
    <w:lvl w:ilvl="1" w:tplc="C94E668E">
      <w:start w:val="1"/>
      <w:numFmt w:val="bullet"/>
      <w:lvlText w:val="o"/>
      <w:lvlJc w:val="left"/>
      <w:pPr>
        <w:tabs>
          <w:tab w:val="num" w:pos="2520"/>
        </w:tabs>
        <w:ind w:left="2520" w:hanging="360"/>
      </w:pPr>
      <w:rPr>
        <w:rFonts w:ascii="Courier New" w:hAnsi="Courier New" w:cs="Courier New" w:hint="default"/>
      </w:rPr>
    </w:lvl>
    <w:lvl w:ilvl="2" w:tplc="D39A5D34" w:tentative="1">
      <w:start w:val="1"/>
      <w:numFmt w:val="bullet"/>
      <w:lvlText w:val=""/>
      <w:lvlJc w:val="left"/>
      <w:pPr>
        <w:tabs>
          <w:tab w:val="num" w:pos="3240"/>
        </w:tabs>
        <w:ind w:left="3240" w:hanging="360"/>
      </w:pPr>
      <w:rPr>
        <w:rFonts w:ascii="Wingdings" w:hAnsi="Wingdings" w:hint="default"/>
      </w:rPr>
    </w:lvl>
    <w:lvl w:ilvl="3" w:tplc="0E7E5598" w:tentative="1">
      <w:start w:val="1"/>
      <w:numFmt w:val="bullet"/>
      <w:lvlText w:val=""/>
      <w:lvlJc w:val="left"/>
      <w:pPr>
        <w:tabs>
          <w:tab w:val="num" w:pos="3960"/>
        </w:tabs>
        <w:ind w:left="3960" w:hanging="360"/>
      </w:pPr>
      <w:rPr>
        <w:rFonts w:ascii="Symbol" w:hAnsi="Symbol" w:hint="default"/>
      </w:rPr>
    </w:lvl>
    <w:lvl w:ilvl="4" w:tplc="004254B4" w:tentative="1">
      <w:start w:val="1"/>
      <w:numFmt w:val="bullet"/>
      <w:lvlText w:val="o"/>
      <w:lvlJc w:val="left"/>
      <w:pPr>
        <w:tabs>
          <w:tab w:val="num" w:pos="4680"/>
        </w:tabs>
        <w:ind w:left="4680" w:hanging="360"/>
      </w:pPr>
      <w:rPr>
        <w:rFonts w:ascii="Courier New" w:hAnsi="Courier New" w:cs="Courier New" w:hint="default"/>
      </w:rPr>
    </w:lvl>
    <w:lvl w:ilvl="5" w:tplc="DF3EEDDA" w:tentative="1">
      <w:start w:val="1"/>
      <w:numFmt w:val="bullet"/>
      <w:lvlText w:val=""/>
      <w:lvlJc w:val="left"/>
      <w:pPr>
        <w:tabs>
          <w:tab w:val="num" w:pos="5400"/>
        </w:tabs>
        <w:ind w:left="5400" w:hanging="360"/>
      </w:pPr>
      <w:rPr>
        <w:rFonts w:ascii="Wingdings" w:hAnsi="Wingdings" w:hint="default"/>
      </w:rPr>
    </w:lvl>
    <w:lvl w:ilvl="6" w:tplc="69F68E32" w:tentative="1">
      <w:start w:val="1"/>
      <w:numFmt w:val="bullet"/>
      <w:lvlText w:val=""/>
      <w:lvlJc w:val="left"/>
      <w:pPr>
        <w:tabs>
          <w:tab w:val="num" w:pos="6120"/>
        </w:tabs>
        <w:ind w:left="6120" w:hanging="360"/>
      </w:pPr>
      <w:rPr>
        <w:rFonts w:ascii="Symbol" w:hAnsi="Symbol" w:hint="default"/>
      </w:rPr>
    </w:lvl>
    <w:lvl w:ilvl="7" w:tplc="BFE8D9A4" w:tentative="1">
      <w:start w:val="1"/>
      <w:numFmt w:val="bullet"/>
      <w:lvlText w:val="o"/>
      <w:lvlJc w:val="left"/>
      <w:pPr>
        <w:tabs>
          <w:tab w:val="num" w:pos="6840"/>
        </w:tabs>
        <w:ind w:left="6840" w:hanging="360"/>
      </w:pPr>
      <w:rPr>
        <w:rFonts w:ascii="Courier New" w:hAnsi="Courier New" w:cs="Courier New" w:hint="default"/>
      </w:rPr>
    </w:lvl>
    <w:lvl w:ilvl="8" w:tplc="0A781F12" w:tentative="1">
      <w:start w:val="1"/>
      <w:numFmt w:val="bullet"/>
      <w:lvlText w:val=""/>
      <w:lvlJc w:val="left"/>
      <w:pPr>
        <w:tabs>
          <w:tab w:val="num" w:pos="7560"/>
        </w:tabs>
        <w:ind w:left="7560" w:hanging="360"/>
      </w:pPr>
      <w:rPr>
        <w:rFonts w:ascii="Wingdings" w:hAnsi="Wingdings" w:hint="default"/>
      </w:rPr>
    </w:lvl>
  </w:abstractNum>
  <w:abstractNum w:abstractNumId="102">
    <w:nsid w:val="59072710"/>
    <w:multiLevelType w:val="hybridMultilevel"/>
    <w:tmpl w:val="727C5AB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3">
    <w:nsid w:val="59D636A1"/>
    <w:multiLevelType w:val="hybridMultilevel"/>
    <w:tmpl w:val="1840B728"/>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04">
    <w:nsid w:val="5A193306"/>
    <w:multiLevelType w:val="hybridMultilevel"/>
    <w:tmpl w:val="5ECC385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5A8F695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6">
    <w:nsid w:val="5C1F5B2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7">
    <w:nsid w:val="5C9A49C4"/>
    <w:multiLevelType w:val="hybridMultilevel"/>
    <w:tmpl w:val="66A098A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5CBE216E"/>
    <w:multiLevelType w:val="singleLevel"/>
    <w:tmpl w:val="6DCCA5CE"/>
    <w:lvl w:ilvl="0">
      <w:start w:val="1"/>
      <w:numFmt w:val="none"/>
      <w:lvlText w:val=""/>
      <w:legacy w:legacy="1" w:legacySpace="0" w:legacyIndent="0"/>
      <w:lvlJc w:val="left"/>
    </w:lvl>
  </w:abstractNum>
  <w:abstractNum w:abstractNumId="109">
    <w:nsid w:val="5EFD58CC"/>
    <w:multiLevelType w:val="hybridMultilevel"/>
    <w:tmpl w:val="A4BA0992"/>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nsid w:val="5FF50208"/>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111">
    <w:nsid w:val="62291AC1"/>
    <w:multiLevelType w:val="hybridMultilevel"/>
    <w:tmpl w:val="490A51A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2">
    <w:nsid w:val="623D0919"/>
    <w:multiLevelType w:val="hybridMultilevel"/>
    <w:tmpl w:val="70A2538E"/>
    <w:lvl w:ilvl="0" w:tplc="A4F03974">
      <w:start w:val="1"/>
      <w:numFmt w:val="bullet"/>
      <w:lvlText w:val=""/>
      <w:lvlJc w:val="left"/>
      <w:pPr>
        <w:tabs>
          <w:tab w:val="num" w:pos="1800"/>
        </w:tabs>
        <w:ind w:left="1800" w:hanging="360"/>
      </w:pPr>
      <w:rPr>
        <w:rFonts w:ascii="Symbol" w:hAnsi="Symbol" w:hint="default"/>
      </w:rPr>
    </w:lvl>
    <w:lvl w:ilvl="1" w:tplc="6628872A">
      <w:start w:val="1"/>
      <w:numFmt w:val="bullet"/>
      <w:lvlText w:val="o"/>
      <w:lvlJc w:val="left"/>
      <w:pPr>
        <w:tabs>
          <w:tab w:val="num" w:pos="2520"/>
        </w:tabs>
        <w:ind w:left="2520" w:hanging="360"/>
      </w:pPr>
      <w:rPr>
        <w:rFonts w:ascii="Courier New" w:hAnsi="Courier New" w:cs="Courier New" w:hint="default"/>
      </w:rPr>
    </w:lvl>
    <w:lvl w:ilvl="2" w:tplc="F59C2C8A" w:tentative="1">
      <w:start w:val="1"/>
      <w:numFmt w:val="bullet"/>
      <w:lvlText w:val=""/>
      <w:lvlJc w:val="left"/>
      <w:pPr>
        <w:tabs>
          <w:tab w:val="num" w:pos="3240"/>
        </w:tabs>
        <w:ind w:left="3240" w:hanging="360"/>
      </w:pPr>
      <w:rPr>
        <w:rFonts w:ascii="Wingdings" w:hAnsi="Wingdings" w:hint="default"/>
      </w:rPr>
    </w:lvl>
    <w:lvl w:ilvl="3" w:tplc="25D82D64" w:tentative="1">
      <w:start w:val="1"/>
      <w:numFmt w:val="bullet"/>
      <w:lvlText w:val=""/>
      <w:lvlJc w:val="left"/>
      <w:pPr>
        <w:tabs>
          <w:tab w:val="num" w:pos="3960"/>
        </w:tabs>
        <w:ind w:left="3960" w:hanging="360"/>
      </w:pPr>
      <w:rPr>
        <w:rFonts w:ascii="Symbol" w:hAnsi="Symbol" w:hint="default"/>
      </w:rPr>
    </w:lvl>
    <w:lvl w:ilvl="4" w:tplc="DFB81454" w:tentative="1">
      <w:start w:val="1"/>
      <w:numFmt w:val="bullet"/>
      <w:lvlText w:val="o"/>
      <w:lvlJc w:val="left"/>
      <w:pPr>
        <w:tabs>
          <w:tab w:val="num" w:pos="4680"/>
        </w:tabs>
        <w:ind w:left="4680" w:hanging="360"/>
      </w:pPr>
      <w:rPr>
        <w:rFonts w:ascii="Courier New" w:hAnsi="Courier New" w:cs="Courier New" w:hint="default"/>
      </w:rPr>
    </w:lvl>
    <w:lvl w:ilvl="5" w:tplc="5B1CC156" w:tentative="1">
      <w:start w:val="1"/>
      <w:numFmt w:val="bullet"/>
      <w:lvlText w:val=""/>
      <w:lvlJc w:val="left"/>
      <w:pPr>
        <w:tabs>
          <w:tab w:val="num" w:pos="5400"/>
        </w:tabs>
        <w:ind w:left="5400" w:hanging="360"/>
      </w:pPr>
      <w:rPr>
        <w:rFonts w:ascii="Wingdings" w:hAnsi="Wingdings" w:hint="default"/>
      </w:rPr>
    </w:lvl>
    <w:lvl w:ilvl="6" w:tplc="894CCCE0" w:tentative="1">
      <w:start w:val="1"/>
      <w:numFmt w:val="bullet"/>
      <w:lvlText w:val=""/>
      <w:lvlJc w:val="left"/>
      <w:pPr>
        <w:tabs>
          <w:tab w:val="num" w:pos="6120"/>
        </w:tabs>
        <w:ind w:left="6120" w:hanging="360"/>
      </w:pPr>
      <w:rPr>
        <w:rFonts w:ascii="Symbol" w:hAnsi="Symbol" w:hint="default"/>
      </w:rPr>
    </w:lvl>
    <w:lvl w:ilvl="7" w:tplc="6AFA896C" w:tentative="1">
      <w:start w:val="1"/>
      <w:numFmt w:val="bullet"/>
      <w:lvlText w:val="o"/>
      <w:lvlJc w:val="left"/>
      <w:pPr>
        <w:tabs>
          <w:tab w:val="num" w:pos="6840"/>
        </w:tabs>
        <w:ind w:left="6840" w:hanging="360"/>
      </w:pPr>
      <w:rPr>
        <w:rFonts w:ascii="Courier New" w:hAnsi="Courier New" w:cs="Courier New" w:hint="default"/>
      </w:rPr>
    </w:lvl>
    <w:lvl w:ilvl="8" w:tplc="707819BA" w:tentative="1">
      <w:start w:val="1"/>
      <w:numFmt w:val="bullet"/>
      <w:lvlText w:val=""/>
      <w:lvlJc w:val="left"/>
      <w:pPr>
        <w:tabs>
          <w:tab w:val="num" w:pos="7560"/>
        </w:tabs>
        <w:ind w:left="7560" w:hanging="360"/>
      </w:pPr>
      <w:rPr>
        <w:rFonts w:ascii="Wingdings" w:hAnsi="Wingdings" w:hint="default"/>
      </w:rPr>
    </w:lvl>
  </w:abstractNum>
  <w:abstractNum w:abstractNumId="113">
    <w:nsid w:val="634104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4">
    <w:nsid w:val="638706E4"/>
    <w:multiLevelType w:val="hybridMultilevel"/>
    <w:tmpl w:val="2BAE3F3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nsid w:val="65536EA6"/>
    <w:multiLevelType w:val="hybridMultilevel"/>
    <w:tmpl w:val="33EE86CE"/>
    <w:lvl w:ilvl="0" w:tplc="C4A20BC8">
      <w:start w:val="1"/>
      <w:numFmt w:val="bullet"/>
      <w:lvlText w:val=""/>
      <w:lvlJc w:val="left"/>
      <w:pPr>
        <w:tabs>
          <w:tab w:val="num" w:pos="1800"/>
        </w:tabs>
        <w:ind w:left="1800" w:hanging="360"/>
      </w:pPr>
      <w:rPr>
        <w:rFonts w:ascii="Wingdings" w:hAnsi="Wingdings" w:hint="default"/>
      </w:rPr>
    </w:lvl>
    <w:lvl w:ilvl="1" w:tplc="43103CB6" w:tentative="1">
      <w:start w:val="1"/>
      <w:numFmt w:val="bullet"/>
      <w:lvlText w:val="o"/>
      <w:lvlJc w:val="left"/>
      <w:pPr>
        <w:tabs>
          <w:tab w:val="num" w:pos="2520"/>
        </w:tabs>
        <w:ind w:left="2520" w:hanging="360"/>
      </w:pPr>
      <w:rPr>
        <w:rFonts w:ascii="Courier New" w:hAnsi="Courier New" w:hint="default"/>
      </w:rPr>
    </w:lvl>
    <w:lvl w:ilvl="2" w:tplc="97E24136" w:tentative="1">
      <w:start w:val="1"/>
      <w:numFmt w:val="bullet"/>
      <w:lvlText w:val=""/>
      <w:lvlJc w:val="left"/>
      <w:pPr>
        <w:tabs>
          <w:tab w:val="num" w:pos="3240"/>
        </w:tabs>
        <w:ind w:left="3240" w:hanging="360"/>
      </w:pPr>
      <w:rPr>
        <w:rFonts w:ascii="Wingdings" w:hAnsi="Wingdings" w:hint="default"/>
      </w:rPr>
    </w:lvl>
    <w:lvl w:ilvl="3" w:tplc="0AD8791A" w:tentative="1">
      <w:start w:val="1"/>
      <w:numFmt w:val="bullet"/>
      <w:lvlText w:val=""/>
      <w:lvlJc w:val="left"/>
      <w:pPr>
        <w:tabs>
          <w:tab w:val="num" w:pos="3960"/>
        </w:tabs>
        <w:ind w:left="3960" w:hanging="360"/>
      </w:pPr>
      <w:rPr>
        <w:rFonts w:ascii="Symbol" w:hAnsi="Symbol" w:hint="default"/>
      </w:rPr>
    </w:lvl>
    <w:lvl w:ilvl="4" w:tplc="6C7C2B18" w:tentative="1">
      <w:start w:val="1"/>
      <w:numFmt w:val="bullet"/>
      <w:lvlText w:val="o"/>
      <w:lvlJc w:val="left"/>
      <w:pPr>
        <w:tabs>
          <w:tab w:val="num" w:pos="4680"/>
        </w:tabs>
        <w:ind w:left="4680" w:hanging="360"/>
      </w:pPr>
      <w:rPr>
        <w:rFonts w:ascii="Courier New" w:hAnsi="Courier New" w:hint="default"/>
      </w:rPr>
    </w:lvl>
    <w:lvl w:ilvl="5" w:tplc="8DC2C202" w:tentative="1">
      <w:start w:val="1"/>
      <w:numFmt w:val="bullet"/>
      <w:lvlText w:val=""/>
      <w:lvlJc w:val="left"/>
      <w:pPr>
        <w:tabs>
          <w:tab w:val="num" w:pos="5400"/>
        </w:tabs>
        <w:ind w:left="5400" w:hanging="360"/>
      </w:pPr>
      <w:rPr>
        <w:rFonts w:ascii="Wingdings" w:hAnsi="Wingdings" w:hint="default"/>
      </w:rPr>
    </w:lvl>
    <w:lvl w:ilvl="6" w:tplc="568CD38A" w:tentative="1">
      <w:start w:val="1"/>
      <w:numFmt w:val="bullet"/>
      <w:lvlText w:val=""/>
      <w:lvlJc w:val="left"/>
      <w:pPr>
        <w:tabs>
          <w:tab w:val="num" w:pos="6120"/>
        </w:tabs>
        <w:ind w:left="6120" w:hanging="360"/>
      </w:pPr>
      <w:rPr>
        <w:rFonts w:ascii="Symbol" w:hAnsi="Symbol" w:hint="default"/>
      </w:rPr>
    </w:lvl>
    <w:lvl w:ilvl="7" w:tplc="09704866" w:tentative="1">
      <w:start w:val="1"/>
      <w:numFmt w:val="bullet"/>
      <w:lvlText w:val="o"/>
      <w:lvlJc w:val="left"/>
      <w:pPr>
        <w:tabs>
          <w:tab w:val="num" w:pos="6840"/>
        </w:tabs>
        <w:ind w:left="6840" w:hanging="360"/>
      </w:pPr>
      <w:rPr>
        <w:rFonts w:ascii="Courier New" w:hAnsi="Courier New" w:hint="default"/>
      </w:rPr>
    </w:lvl>
    <w:lvl w:ilvl="8" w:tplc="FFD08D4E" w:tentative="1">
      <w:start w:val="1"/>
      <w:numFmt w:val="bullet"/>
      <w:lvlText w:val=""/>
      <w:lvlJc w:val="left"/>
      <w:pPr>
        <w:tabs>
          <w:tab w:val="num" w:pos="7560"/>
        </w:tabs>
        <w:ind w:left="7560" w:hanging="360"/>
      </w:pPr>
      <w:rPr>
        <w:rFonts w:ascii="Wingdings" w:hAnsi="Wingdings" w:hint="default"/>
      </w:rPr>
    </w:lvl>
  </w:abstractNum>
  <w:abstractNum w:abstractNumId="116">
    <w:nsid w:val="66BF772E"/>
    <w:multiLevelType w:val="singleLevel"/>
    <w:tmpl w:val="0409000F"/>
    <w:lvl w:ilvl="0">
      <w:start w:val="1"/>
      <w:numFmt w:val="decimal"/>
      <w:lvlText w:val="%1."/>
      <w:lvlJc w:val="left"/>
      <w:pPr>
        <w:tabs>
          <w:tab w:val="num" w:pos="360"/>
        </w:tabs>
        <w:ind w:left="360" w:hanging="360"/>
      </w:pPr>
    </w:lvl>
  </w:abstractNum>
  <w:abstractNum w:abstractNumId="117">
    <w:nsid w:val="673409A3"/>
    <w:multiLevelType w:val="hybridMultilevel"/>
    <w:tmpl w:val="A82E8934"/>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8">
    <w:nsid w:val="68623B50"/>
    <w:multiLevelType w:val="hybridMultilevel"/>
    <w:tmpl w:val="36C6983A"/>
    <w:lvl w:ilvl="0" w:tplc="275A1314">
      <w:start w:val="1"/>
      <w:numFmt w:val="bullet"/>
      <w:lvlText w:val=""/>
      <w:lvlJc w:val="left"/>
      <w:pPr>
        <w:tabs>
          <w:tab w:val="num" w:pos="2160"/>
        </w:tabs>
        <w:ind w:left="2160" w:hanging="360"/>
      </w:pPr>
      <w:rPr>
        <w:rFonts w:ascii="Symbol" w:hAnsi="Symbol" w:hint="default"/>
      </w:rPr>
    </w:lvl>
    <w:lvl w:ilvl="1" w:tplc="4998D36E" w:tentative="1">
      <w:start w:val="1"/>
      <w:numFmt w:val="bullet"/>
      <w:lvlText w:val="o"/>
      <w:lvlJc w:val="left"/>
      <w:pPr>
        <w:tabs>
          <w:tab w:val="num" w:pos="2880"/>
        </w:tabs>
        <w:ind w:left="2880" w:hanging="360"/>
      </w:pPr>
      <w:rPr>
        <w:rFonts w:ascii="Courier New" w:hAnsi="Courier New" w:cs="Courier New" w:hint="default"/>
      </w:rPr>
    </w:lvl>
    <w:lvl w:ilvl="2" w:tplc="C2A4B340" w:tentative="1">
      <w:start w:val="1"/>
      <w:numFmt w:val="bullet"/>
      <w:lvlText w:val=""/>
      <w:lvlJc w:val="left"/>
      <w:pPr>
        <w:tabs>
          <w:tab w:val="num" w:pos="3600"/>
        </w:tabs>
        <w:ind w:left="3600" w:hanging="360"/>
      </w:pPr>
      <w:rPr>
        <w:rFonts w:ascii="Wingdings" w:hAnsi="Wingdings" w:hint="default"/>
      </w:rPr>
    </w:lvl>
    <w:lvl w:ilvl="3" w:tplc="2AD4882C" w:tentative="1">
      <w:start w:val="1"/>
      <w:numFmt w:val="bullet"/>
      <w:lvlText w:val=""/>
      <w:lvlJc w:val="left"/>
      <w:pPr>
        <w:tabs>
          <w:tab w:val="num" w:pos="4320"/>
        </w:tabs>
        <w:ind w:left="4320" w:hanging="360"/>
      </w:pPr>
      <w:rPr>
        <w:rFonts w:ascii="Symbol" w:hAnsi="Symbol" w:hint="default"/>
      </w:rPr>
    </w:lvl>
    <w:lvl w:ilvl="4" w:tplc="702EFE20" w:tentative="1">
      <w:start w:val="1"/>
      <w:numFmt w:val="bullet"/>
      <w:lvlText w:val="o"/>
      <w:lvlJc w:val="left"/>
      <w:pPr>
        <w:tabs>
          <w:tab w:val="num" w:pos="5040"/>
        </w:tabs>
        <w:ind w:left="5040" w:hanging="360"/>
      </w:pPr>
      <w:rPr>
        <w:rFonts w:ascii="Courier New" w:hAnsi="Courier New" w:cs="Courier New" w:hint="default"/>
      </w:rPr>
    </w:lvl>
    <w:lvl w:ilvl="5" w:tplc="C11CE89E" w:tentative="1">
      <w:start w:val="1"/>
      <w:numFmt w:val="bullet"/>
      <w:lvlText w:val=""/>
      <w:lvlJc w:val="left"/>
      <w:pPr>
        <w:tabs>
          <w:tab w:val="num" w:pos="5760"/>
        </w:tabs>
        <w:ind w:left="5760" w:hanging="360"/>
      </w:pPr>
      <w:rPr>
        <w:rFonts w:ascii="Wingdings" w:hAnsi="Wingdings" w:hint="default"/>
      </w:rPr>
    </w:lvl>
    <w:lvl w:ilvl="6" w:tplc="7570B4F6" w:tentative="1">
      <w:start w:val="1"/>
      <w:numFmt w:val="bullet"/>
      <w:lvlText w:val=""/>
      <w:lvlJc w:val="left"/>
      <w:pPr>
        <w:tabs>
          <w:tab w:val="num" w:pos="6480"/>
        </w:tabs>
        <w:ind w:left="6480" w:hanging="360"/>
      </w:pPr>
      <w:rPr>
        <w:rFonts w:ascii="Symbol" w:hAnsi="Symbol" w:hint="default"/>
      </w:rPr>
    </w:lvl>
    <w:lvl w:ilvl="7" w:tplc="AEE642EA" w:tentative="1">
      <w:start w:val="1"/>
      <w:numFmt w:val="bullet"/>
      <w:lvlText w:val="o"/>
      <w:lvlJc w:val="left"/>
      <w:pPr>
        <w:tabs>
          <w:tab w:val="num" w:pos="7200"/>
        </w:tabs>
        <w:ind w:left="7200" w:hanging="360"/>
      </w:pPr>
      <w:rPr>
        <w:rFonts w:ascii="Courier New" w:hAnsi="Courier New" w:cs="Courier New" w:hint="default"/>
      </w:rPr>
    </w:lvl>
    <w:lvl w:ilvl="8" w:tplc="99F4BFB8" w:tentative="1">
      <w:start w:val="1"/>
      <w:numFmt w:val="bullet"/>
      <w:lvlText w:val=""/>
      <w:lvlJc w:val="left"/>
      <w:pPr>
        <w:tabs>
          <w:tab w:val="num" w:pos="7920"/>
        </w:tabs>
        <w:ind w:left="7920" w:hanging="360"/>
      </w:pPr>
      <w:rPr>
        <w:rFonts w:ascii="Wingdings" w:hAnsi="Wingdings" w:hint="default"/>
      </w:rPr>
    </w:lvl>
  </w:abstractNum>
  <w:abstractNum w:abstractNumId="119">
    <w:nsid w:val="68890E5E"/>
    <w:multiLevelType w:val="hybridMultilevel"/>
    <w:tmpl w:val="8924B6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0">
    <w:nsid w:val="6A494420"/>
    <w:multiLevelType w:val="singleLevel"/>
    <w:tmpl w:val="0409000F"/>
    <w:lvl w:ilvl="0">
      <w:start w:val="1"/>
      <w:numFmt w:val="decimal"/>
      <w:lvlText w:val="%1."/>
      <w:lvlJc w:val="left"/>
      <w:pPr>
        <w:tabs>
          <w:tab w:val="num" w:pos="360"/>
        </w:tabs>
        <w:ind w:left="360" w:hanging="360"/>
      </w:pPr>
    </w:lvl>
  </w:abstractNum>
  <w:abstractNum w:abstractNumId="121">
    <w:nsid w:val="6A6160F3"/>
    <w:multiLevelType w:val="singleLevel"/>
    <w:tmpl w:val="0409000F"/>
    <w:lvl w:ilvl="0">
      <w:start w:val="1"/>
      <w:numFmt w:val="decimal"/>
      <w:lvlText w:val="%1."/>
      <w:lvlJc w:val="left"/>
      <w:pPr>
        <w:tabs>
          <w:tab w:val="num" w:pos="360"/>
        </w:tabs>
        <w:ind w:left="360" w:hanging="360"/>
      </w:pPr>
    </w:lvl>
  </w:abstractNum>
  <w:abstractNum w:abstractNumId="122">
    <w:nsid w:val="6BA55E20"/>
    <w:multiLevelType w:val="hybridMultilevel"/>
    <w:tmpl w:val="846212E0"/>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3">
    <w:nsid w:val="6D035D03"/>
    <w:multiLevelType w:val="multilevel"/>
    <w:tmpl w:val="156AD5B4"/>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4">
    <w:nsid w:val="6E44030C"/>
    <w:multiLevelType w:val="hybridMultilevel"/>
    <w:tmpl w:val="4B52FEFA"/>
    <w:lvl w:ilvl="0" w:tplc="3E72247A">
      <w:start w:val="1"/>
      <w:numFmt w:val="bullet"/>
      <w:lvlText w:val=""/>
      <w:lvlJc w:val="left"/>
      <w:pPr>
        <w:tabs>
          <w:tab w:val="num" w:pos="1800"/>
        </w:tabs>
        <w:ind w:left="1800" w:hanging="360"/>
      </w:pPr>
      <w:rPr>
        <w:rFonts w:ascii="Wingdings" w:hAnsi="Wingdings" w:hint="default"/>
      </w:rPr>
    </w:lvl>
    <w:lvl w:ilvl="1" w:tplc="BCDE351E" w:tentative="1">
      <w:start w:val="1"/>
      <w:numFmt w:val="bullet"/>
      <w:lvlText w:val="o"/>
      <w:lvlJc w:val="left"/>
      <w:pPr>
        <w:tabs>
          <w:tab w:val="num" w:pos="2520"/>
        </w:tabs>
        <w:ind w:left="2520" w:hanging="360"/>
      </w:pPr>
      <w:rPr>
        <w:rFonts w:ascii="Courier New" w:hAnsi="Courier New" w:hint="default"/>
      </w:rPr>
    </w:lvl>
    <w:lvl w:ilvl="2" w:tplc="465C9746" w:tentative="1">
      <w:start w:val="1"/>
      <w:numFmt w:val="bullet"/>
      <w:lvlText w:val=""/>
      <w:lvlJc w:val="left"/>
      <w:pPr>
        <w:tabs>
          <w:tab w:val="num" w:pos="3240"/>
        </w:tabs>
        <w:ind w:left="3240" w:hanging="360"/>
      </w:pPr>
      <w:rPr>
        <w:rFonts w:ascii="Wingdings" w:hAnsi="Wingdings" w:hint="default"/>
      </w:rPr>
    </w:lvl>
    <w:lvl w:ilvl="3" w:tplc="E1D2E998" w:tentative="1">
      <w:start w:val="1"/>
      <w:numFmt w:val="bullet"/>
      <w:lvlText w:val=""/>
      <w:lvlJc w:val="left"/>
      <w:pPr>
        <w:tabs>
          <w:tab w:val="num" w:pos="3960"/>
        </w:tabs>
        <w:ind w:left="3960" w:hanging="360"/>
      </w:pPr>
      <w:rPr>
        <w:rFonts w:ascii="Symbol" w:hAnsi="Symbol" w:hint="default"/>
      </w:rPr>
    </w:lvl>
    <w:lvl w:ilvl="4" w:tplc="23CC99D0" w:tentative="1">
      <w:start w:val="1"/>
      <w:numFmt w:val="bullet"/>
      <w:lvlText w:val="o"/>
      <w:lvlJc w:val="left"/>
      <w:pPr>
        <w:tabs>
          <w:tab w:val="num" w:pos="4680"/>
        </w:tabs>
        <w:ind w:left="4680" w:hanging="360"/>
      </w:pPr>
      <w:rPr>
        <w:rFonts w:ascii="Courier New" w:hAnsi="Courier New" w:hint="default"/>
      </w:rPr>
    </w:lvl>
    <w:lvl w:ilvl="5" w:tplc="70F85136" w:tentative="1">
      <w:start w:val="1"/>
      <w:numFmt w:val="bullet"/>
      <w:lvlText w:val=""/>
      <w:lvlJc w:val="left"/>
      <w:pPr>
        <w:tabs>
          <w:tab w:val="num" w:pos="5400"/>
        </w:tabs>
        <w:ind w:left="5400" w:hanging="360"/>
      </w:pPr>
      <w:rPr>
        <w:rFonts w:ascii="Wingdings" w:hAnsi="Wingdings" w:hint="default"/>
      </w:rPr>
    </w:lvl>
    <w:lvl w:ilvl="6" w:tplc="D3282E7E" w:tentative="1">
      <w:start w:val="1"/>
      <w:numFmt w:val="bullet"/>
      <w:lvlText w:val=""/>
      <w:lvlJc w:val="left"/>
      <w:pPr>
        <w:tabs>
          <w:tab w:val="num" w:pos="6120"/>
        </w:tabs>
        <w:ind w:left="6120" w:hanging="360"/>
      </w:pPr>
      <w:rPr>
        <w:rFonts w:ascii="Symbol" w:hAnsi="Symbol" w:hint="default"/>
      </w:rPr>
    </w:lvl>
    <w:lvl w:ilvl="7" w:tplc="DE0402F8" w:tentative="1">
      <w:start w:val="1"/>
      <w:numFmt w:val="bullet"/>
      <w:lvlText w:val="o"/>
      <w:lvlJc w:val="left"/>
      <w:pPr>
        <w:tabs>
          <w:tab w:val="num" w:pos="6840"/>
        </w:tabs>
        <w:ind w:left="6840" w:hanging="360"/>
      </w:pPr>
      <w:rPr>
        <w:rFonts w:ascii="Courier New" w:hAnsi="Courier New" w:hint="default"/>
      </w:rPr>
    </w:lvl>
    <w:lvl w:ilvl="8" w:tplc="4C16446C" w:tentative="1">
      <w:start w:val="1"/>
      <w:numFmt w:val="bullet"/>
      <w:lvlText w:val=""/>
      <w:lvlJc w:val="left"/>
      <w:pPr>
        <w:tabs>
          <w:tab w:val="num" w:pos="7560"/>
        </w:tabs>
        <w:ind w:left="7560" w:hanging="360"/>
      </w:pPr>
      <w:rPr>
        <w:rFonts w:ascii="Wingdings" w:hAnsi="Wingdings" w:hint="default"/>
      </w:rPr>
    </w:lvl>
  </w:abstractNum>
  <w:abstractNum w:abstractNumId="125">
    <w:nsid w:val="6FBF4434"/>
    <w:multiLevelType w:val="hybridMultilevel"/>
    <w:tmpl w:val="80CE0284"/>
    <w:lvl w:ilvl="0" w:tplc="95267EA6">
      <w:start w:val="1"/>
      <w:numFmt w:val="decimal"/>
      <w:lvlText w:val="%1)"/>
      <w:lvlJc w:val="left"/>
      <w:pPr>
        <w:tabs>
          <w:tab w:val="num" w:pos="1440"/>
        </w:tabs>
        <w:ind w:left="1440" w:hanging="360"/>
      </w:pPr>
    </w:lvl>
    <w:lvl w:ilvl="1" w:tplc="1FAA4450">
      <w:start w:val="1"/>
      <w:numFmt w:val="lowerLetter"/>
      <w:lvlText w:val="%2."/>
      <w:lvlJc w:val="left"/>
      <w:pPr>
        <w:tabs>
          <w:tab w:val="num" w:pos="2160"/>
        </w:tabs>
        <w:ind w:left="2160" w:hanging="360"/>
      </w:pPr>
    </w:lvl>
    <w:lvl w:ilvl="2" w:tplc="124410BA">
      <w:start w:val="1"/>
      <w:numFmt w:val="lowerRoman"/>
      <w:lvlText w:val="%3."/>
      <w:lvlJc w:val="right"/>
      <w:pPr>
        <w:tabs>
          <w:tab w:val="num" w:pos="2880"/>
        </w:tabs>
        <w:ind w:left="2880" w:hanging="180"/>
      </w:pPr>
    </w:lvl>
    <w:lvl w:ilvl="3" w:tplc="F5487B9A">
      <w:start w:val="1"/>
      <w:numFmt w:val="decimal"/>
      <w:lvlText w:val="%4."/>
      <w:lvlJc w:val="left"/>
      <w:pPr>
        <w:tabs>
          <w:tab w:val="num" w:pos="3600"/>
        </w:tabs>
        <w:ind w:left="3600" w:hanging="360"/>
      </w:pPr>
    </w:lvl>
    <w:lvl w:ilvl="4" w:tplc="2E84F33C">
      <w:start w:val="1"/>
      <w:numFmt w:val="lowerLetter"/>
      <w:lvlText w:val="%5."/>
      <w:lvlJc w:val="left"/>
      <w:pPr>
        <w:tabs>
          <w:tab w:val="num" w:pos="4320"/>
        </w:tabs>
        <w:ind w:left="4320" w:hanging="360"/>
      </w:pPr>
    </w:lvl>
    <w:lvl w:ilvl="5" w:tplc="EC66B2DC">
      <w:start w:val="1"/>
      <w:numFmt w:val="lowerRoman"/>
      <w:lvlText w:val="%6."/>
      <w:lvlJc w:val="right"/>
      <w:pPr>
        <w:tabs>
          <w:tab w:val="num" w:pos="5040"/>
        </w:tabs>
        <w:ind w:left="5040" w:hanging="180"/>
      </w:pPr>
    </w:lvl>
    <w:lvl w:ilvl="6" w:tplc="4438865E">
      <w:start w:val="1"/>
      <w:numFmt w:val="decimal"/>
      <w:lvlText w:val="%7."/>
      <w:lvlJc w:val="left"/>
      <w:pPr>
        <w:tabs>
          <w:tab w:val="num" w:pos="5760"/>
        </w:tabs>
        <w:ind w:left="5760" w:hanging="360"/>
      </w:pPr>
    </w:lvl>
    <w:lvl w:ilvl="7" w:tplc="374A901C">
      <w:start w:val="1"/>
      <w:numFmt w:val="lowerLetter"/>
      <w:lvlText w:val="%8."/>
      <w:lvlJc w:val="left"/>
      <w:pPr>
        <w:tabs>
          <w:tab w:val="num" w:pos="6480"/>
        </w:tabs>
        <w:ind w:left="6480" w:hanging="360"/>
      </w:pPr>
    </w:lvl>
    <w:lvl w:ilvl="8" w:tplc="1B280D32">
      <w:start w:val="1"/>
      <w:numFmt w:val="lowerRoman"/>
      <w:lvlText w:val="%9."/>
      <w:lvlJc w:val="right"/>
      <w:pPr>
        <w:tabs>
          <w:tab w:val="num" w:pos="7200"/>
        </w:tabs>
        <w:ind w:left="7200" w:hanging="180"/>
      </w:pPr>
    </w:lvl>
  </w:abstractNum>
  <w:abstractNum w:abstractNumId="126">
    <w:nsid w:val="74F536F9"/>
    <w:multiLevelType w:val="singleLevel"/>
    <w:tmpl w:val="0409000F"/>
    <w:lvl w:ilvl="0">
      <w:start w:val="1"/>
      <w:numFmt w:val="decimal"/>
      <w:lvlText w:val="%1."/>
      <w:lvlJc w:val="left"/>
      <w:pPr>
        <w:tabs>
          <w:tab w:val="num" w:pos="360"/>
        </w:tabs>
        <w:ind w:left="360" w:hanging="360"/>
      </w:pPr>
    </w:lvl>
  </w:abstractNum>
  <w:abstractNum w:abstractNumId="127">
    <w:nsid w:val="75620D20"/>
    <w:multiLevelType w:val="multilevel"/>
    <w:tmpl w:val="E45095C4"/>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8">
    <w:nsid w:val="756330BC"/>
    <w:multiLevelType w:val="singleLevel"/>
    <w:tmpl w:val="0409000F"/>
    <w:lvl w:ilvl="0">
      <w:start w:val="1"/>
      <w:numFmt w:val="decimal"/>
      <w:lvlText w:val="%1."/>
      <w:lvlJc w:val="left"/>
      <w:pPr>
        <w:tabs>
          <w:tab w:val="num" w:pos="360"/>
        </w:tabs>
        <w:ind w:left="360" w:hanging="360"/>
      </w:pPr>
    </w:lvl>
  </w:abstractNum>
  <w:abstractNum w:abstractNumId="129">
    <w:nsid w:val="75686881"/>
    <w:multiLevelType w:val="multilevel"/>
    <w:tmpl w:val="E45095C4"/>
    <w:name w:val="numbered list22"/>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0">
    <w:nsid w:val="7835502D"/>
    <w:multiLevelType w:val="hybridMultilevel"/>
    <w:tmpl w:val="0E38CD0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1">
    <w:nsid w:val="78495201"/>
    <w:multiLevelType w:val="hybridMultilevel"/>
    <w:tmpl w:val="8EF8699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2">
    <w:nsid w:val="791601A3"/>
    <w:multiLevelType w:val="singleLevel"/>
    <w:tmpl w:val="0409000F"/>
    <w:name w:val="numbered list"/>
    <w:lvl w:ilvl="0">
      <w:start w:val="1"/>
      <w:numFmt w:val="decimal"/>
      <w:lvlText w:val="%1."/>
      <w:lvlJc w:val="left"/>
      <w:pPr>
        <w:tabs>
          <w:tab w:val="num" w:pos="360"/>
        </w:tabs>
        <w:ind w:left="360" w:hanging="360"/>
      </w:pPr>
    </w:lvl>
  </w:abstractNum>
  <w:abstractNum w:abstractNumId="133">
    <w:nsid w:val="7948177E"/>
    <w:multiLevelType w:val="hybridMultilevel"/>
    <w:tmpl w:val="C6BE02FC"/>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4">
    <w:nsid w:val="7ABF321C"/>
    <w:multiLevelType w:val="hybridMultilevel"/>
    <w:tmpl w:val="521A1EDE"/>
    <w:lvl w:ilvl="0" w:tplc="86AC0F3A">
      <w:start w:val="1"/>
      <w:numFmt w:val="decimal"/>
      <w:lvlText w:val="%1."/>
      <w:lvlJc w:val="left"/>
      <w:pPr>
        <w:tabs>
          <w:tab w:val="num" w:pos="1860"/>
        </w:tabs>
        <w:ind w:left="1860" w:hanging="360"/>
      </w:pPr>
      <w:rPr>
        <w:rFonts w:hint="default"/>
      </w:rPr>
    </w:lvl>
    <w:lvl w:ilvl="1" w:tplc="79F08BE4" w:tentative="1">
      <w:start w:val="1"/>
      <w:numFmt w:val="bullet"/>
      <w:lvlText w:val="o"/>
      <w:lvlJc w:val="left"/>
      <w:pPr>
        <w:tabs>
          <w:tab w:val="num" w:pos="2580"/>
        </w:tabs>
        <w:ind w:left="2580" w:hanging="360"/>
      </w:pPr>
      <w:rPr>
        <w:rFonts w:ascii="Courier New" w:hAnsi="Courier New" w:cs="Courier New" w:hint="default"/>
      </w:rPr>
    </w:lvl>
    <w:lvl w:ilvl="2" w:tplc="16CE40F2" w:tentative="1">
      <w:start w:val="1"/>
      <w:numFmt w:val="bullet"/>
      <w:lvlText w:val=""/>
      <w:lvlJc w:val="left"/>
      <w:pPr>
        <w:tabs>
          <w:tab w:val="num" w:pos="3300"/>
        </w:tabs>
        <w:ind w:left="3300" w:hanging="360"/>
      </w:pPr>
      <w:rPr>
        <w:rFonts w:ascii="Wingdings" w:hAnsi="Wingdings" w:hint="default"/>
      </w:rPr>
    </w:lvl>
    <w:lvl w:ilvl="3" w:tplc="D1EE158E" w:tentative="1">
      <w:start w:val="1"/>
      <w:numFmt w:val="bullet"/>
      <w:lvlText w:val=""/>
      <w:lvlJc w:val="left"/>
      <w:pPr>
        <w:tabs>
          <w:tab w:val="num" w:pos="4020"/>
        </w:tabs>
        <w:ind w:left="4020" w:hanging="360"/>
      </w:pPr>
      <w:rPr>
        <w:rFonts w:ascii="Symbol" w:hAnsi="Symbol" w:hint="default"/>
      </w:rPr>
    </w:lvl>
    <w:lvl w:ilvl="4" w:tplc="4C76AA1C" w:tentative="1">
      <w:start w:val="1"/>
      <w:numFmt w:val="bullet"/>
      <w:lvlText w:val="o"/>
      <w:lvlJc w:val="left"/>
      <w:pPr>
        <w:tabs>
          <w:tab w:val="num" w:pos="4740"/>
        </w:tabs>
        <w:ind w:left="4740" w:hanging="360"/>
      </w:pPr>
      <w:rPr>
        <w:rFonts w:ascii="Courier New" w:hAnsi="Courier New" w:cs="Courier New" w:hint="default"/>
      </w:rPr>
    </w:lvl>
    <w:lvl w:ilvl="5" w:tplc="606A496E" w:tentative="1">
      <w:start w:val="1"/>
      <w:numFmt w:val="bullet"/>
      <w:lvlText w:val=""/>
      <w:lvlJc w:val="left"/>
      <w:pPr>
        <w:tabs>
          <w:tab w:val="num" w:pos="5460"/>
        </w:tabs>
        <w:ind w:left="5460" w:hanging="360"/>
      </w:pPr>
      <w:rPr>
        <w:rFonts w:ascii="Wingdings" w:hAnsi="Wingdings" w:hint="default"/>
      </w:rPr>
    </w:lvl>
    <w:lvl w:ilvl="6" w:tplc="857A1690" w:tentative="1">
      <w:start w:val="1"/>
      <w:numFmt w:val="bullet"/>
      <w:lvlText w:val=""/>
      <w:lvlJc w:val="left"/>
      <w:pPr>
        <w:tabs>
          <w:tab w:val="num" w:pos="6180"/>
        </w:tabs>
        <w:ind w:left="6180" w:hanging="360"/>
      </w:pPr>
      <w:rPr>
        <w:rFonts w:ascii="Symbol" w:hAnsi="Symbol" w:hint="default"/>
      </w:rPr>
    </w:lvl>
    <w:lvl w:ilvl="7" w:tplc="E1260FC6" w:tentative="1">
      <w:start w:val="1"/>
      <w:numFmt w:val="bullet"/>
      <w:lvlText w:val="o"/>
      <w:lvlJc w:val="left"/>
      <w:pPr>
        <w:tabs>
          <w:tab w:val="num" w:pos="6900"/>
        </w:tabs>
        <w:ind w:left="6900" w:hanging="360"/>
      </w:pPr>
      <w:rPr>
        <w:rFonts w:ascii="Courier New" w:hAnsi="Courier New" w:cs="Courier New" w:hint="default"/>
      </w:rPr>
    </w:lvl>
    <w:lvl w:ilvl="8" w:tplc="81BA29BC" w:tentative="1">
      <w:start w:val="1"/>
      <w:numFmt w:val="bullet"/>
      <w:lvlText w:val=""/>
      <w:lvlJc w:val="left"/>
      <w:pPr>
        <w:tabs>
          <w:tab w:val="num" w:pos="7620"/>
        </w:tabs>
        <w:ind w:left="7620" w:hanging="360"/>
      </w:pPr>
      <w:rPr>
        <w:rFonts w:ascii="Wingdings" w:hAnsi="Wingdings" w:hint="default"/>
      </w:rPr>
    </w:lvl>
  </w:abstractNum>
  <w:abstractNum w:abstractNumId="135">
    <w:nsid w:val="7BDD1012"/>
    <w:multiLevelType w:val="hybridMultilevel"/>
    <w:tmpl w:val="751C34E2"/>
    <w:lvl w:ilvl="0" w:tplc="F3C09B44">
      <w:start w:val="1"/>
      <w:numFmt w:val="bullet"/>
      <w:lvlText w:val=""/>
      <w:lvlJc w:val="left"/>
      <w:pPr>
        <w:tabs>
          <w:tab w:val="num" w:pos="1800"/>
        </w:tabs>
        <w:ind w:left="1800" w:hanging="360"/>
      </w:pPr>
      <w:rPr>
        <w:rFonts w:ascii="Symbol" w:hAnsi="Symbol" w:hint="default"/>
      </w:rPr>
    </w:lvl>
    <w:lvl w:ilvl="1" w:tplc="E6EC71F6" w:tentative="1">
      <w:start w:val="1"/>
      <w:numFmt w:val="bullet"/>
      <w:lvlText w:val="o"/>
      <w:lvlJc w:val="left"/>
      <w:pPr>
        <w:tabs>
          <w:tab w:val="num" w:pos="2520"/>
        </w:tabs>
        <w:ind w:left="2520" w:hanging="360"/>
      </w:pPr>
      <w:rPr>
        <w:rFonts w:ascii="Courier New" w:hAnsi="Courier New" w:cs="Courier New" w:hint="default"/>
      </w:rPr>
    </w:lvl>
    <w:lvl w:ilvl="2" w:tplc="6B7ABCC8" w:tentative="1">
      <w:start w:val="1"/>
      <w:numFmt w:val="bullet"/>
      <w:lvlText w:val=""/>
      <w:lvlJc w:val="left"/>
      <w:pPr>
        <w:tabs>
          <w:tab w:val="num" w:pos="3240"/>
        </w:tabs>
        <w:ind w:left="3240" w:hanging="360"/>
      </w:pPr>
      <w:rPr>
        <w:rFonts w:ascii="Wingdings" w:hAnsi="Wingdings" w:hint="default"/>
      </w:rPr>
    </w:lvl>
    <w:lvl w:ilvl="3" w:tplc="D5C81182" w:tentative="1">
      <w:start w:val="1"/>
      <w:numFmt w:val="bullet"/>
      <w:lvlText w:val=""/>
      <w:lvlJc w:val="left"/>
      <w:pPr>
        <w:tabs>
          <w:tab w:val="num" w:pos="3960"/>
        </w:tabs>
        <w:ind w:left="3960" w:hanging="360"/>
      </w:pPr>
      <w:rPr>
        <w:rFonts w:ascii="Symbol" w:hAnsi="Symbol" w:hint="default"/>
      </w:rPr>
    </w:lvl>
    <w:lvl w:ilvl="4" w:tplc="2146BC2A" w:tentative="1">
      <w:start w:val="1"/>
      <w:numFmt w:val="bullet"/>
      <w:lvlText w:val="o"/>
      <w:lvlJc w:val="left"/>
      <w:pPr>
        <w:tabs>
          <w:tab w:val="num" w:pos="4680"/>
        </w:tabs>
        <w:ind w:left="4680" w:hanging="360"/>
      </w:pPr>
      <w:rPr>
        <w:rFonts w:ascii="Courier New" w:hAnsi="Courier New" w:cs="Courier New" w:hint="default"/>
      </w:rPr>
    </w:lvl>
    <w:lvl w:ilvl="5" w:tplc="0A860802" w:tentative="1">
      <w:start w:val="1"/>
      <w:numFmt w:val="bullet"/>
      <w:lvlText w:val=""/>
      <w:lvlJc w:val="left"/>
      <w:pPr>
        <w:tabs>
          <w:tab w:val="num" w:pos="5400"/>
        </w:tabs>
        <w:ind w:left="5400" w:hanging="360"/>
      </w:pPr>
      <w:rPr>
        <w:rFonts w:ascii="Wingdings" w:hAnsi="Wingdings" w:hint="default"/>
      </w:rPr>
    </w:lvl>
    <w:lvl w:ilvl="6" w:tplc="8C0C1016" w:tentative="1">
      <w:start w:val="1"/>
      <w:numFmt w:val="bullet"/>
      <w:lvlText w:val=""/>
      <w:lvlJc w:val="left"/>
      <w:pPr>
        <w:tabs>
          <w:tab w:val="num" w:pos="6120"/>
        </w:tabs>
        <w:ind w:left="6120" w:hanging="360"/>
      </w:pPr>
      <w:rPr>
        <w:rFonts w:ascii="Symbol" w:hAnsi="Symbol" w:hint="default"/>
      </w:rPr>
    </w:lvl>
    <w:lvl w:ilvl="7" w:tplc="7D64D450" w:tentative="1">
      <w:start w:val="1"/>
      <w:numFmt w:val="bullet"/>
      <w:lvlText w:val="o"/>
      <w:lvlJc w:val="left"/>
      <w:pPr>
        <w:tabs>
          <w:tab w:val="num" w:pos="6840"/>
        </w:tabs>
        <w:ind w:left="6840" w:hanging="360"/>
      </w:pPr>
      <w:rPr>
        <w:rFonts w:ascii="Courier New" w:hAnsi="Courier New" w:cs="Courier New" w:hint="default"/>
      </w:rPr>
    </w:lvl>
    <w:lvl w:ilvl="8" w:tplc="B338FF6E" w:tentative="1">
      <w:start w:val="1"/>
      <w:numFmt w:val="bullet"/>
      <w:lvlText w:val=""/>
      <w:lvlJc w:val="left"/>
      <w:pPr>
        <w:tabs>
          <w:tab w:val="num" w:pos="7560"/>
        </w:tabs>
        <w:ind w:left="7560" w:hanging="360"/>
      </w:pPr>
      <w:rPr>
        <w:rFonts w:ascii="Wingdings" w:hAnsi="Wingdings" w:hint="default"/>
      </w:rPr>
    </w:lvl>
  </w:abstractNum>
  <w:abstractNum w:abstractNumId="136">
    <w:nsid w:val="7BE26FA3"/>
    <w:multiLevelType w:val="hybridMultilevel"/>
    <w:tmpl w:val="242036FA"/>
    <w:lvl w:ilvl="0" w:tplc="B65C8EDE">
      <w:start w:val="1"/>
      <w:numFmt w:val="bullet"/>
      <w:lvlText w:val=""/>
      <w:lvlJc w:val="left"/>
      <w:pPr>
        <w:tabs>
          <w:tab w:val="num" w:pos="1800"/>
        </w:tabs>
        <w:ind w:left="1800" w:hanging="360"/>
      </w:pPr>
      <w:rPr>
        <w:rFonts w:ascii="Wingdings" w:hAnsi="Wingdings" w:hint="default"/>
      </w:rPr>
    </w:lvl>
    <w:lvl w:ilvl="1" w:tplc="47DAD348" w:tentative="1">
      <w:start w:val="1"/>
      <w:numFmt w:val="bullet"/>
      <w:lvlText w:val="o"/>
      <w:lvlJc w:val="left"/>
      <w:pPr>
        <w:tabs>
          <w:tab w:val="num" w:pos="2520"/>
        </w:tabs>
        <w:ind w:left="2520" w:hanging="360"/>
      </w:pPr>
      <w:rPr>
        <w:rFonts w:ascii="Courier New" w:hAnsi="Courier New" w:hint="default"/>
      </w:rPr>
    </w:lvl>
    <w:lvl w:ilvl="2" w:tplc="0A4A0580" w:tentative="1">
      <w:start w:val="1"/>
      <w:numFmt w:val="bullet"/>
      <w:lvlText w:val=""/>
      <w:lvlJc w:val="left"/>
      <w:pPr>
        <w:tabs>
          <w:tab w:val="num" w:pos="3240"/>
        </w:tabs>
        <w:ind w:left="3240" w:hanging="360"/>
      </w:pPr>
      <w:rPr>
        <w:rFonts w:ascii="Wingdings" w:hAnsi="Wingdings" w:hint="default"/>
      </w:rPr>
    </w:lvl>
    <w:lvl w:ilvl="3" w:tplc="4052E0BC" w:tentative="1">
      <w:start w:val="1"/>
      <w:numFmt w:val="bullet"/>
      <w:lvlText w:val=""/>
      <w:lvlJc w:val="left"/>
      <w:pPr>
        <w:tabs>
          <w:tab w:val="num" w:pos="3960"/>
        </w:tabs>
        <w:ind w:left="3960" w:hanging="360"/>
      </w:pPr>
      <w:rPr>
        <w:rFonts w:ascii="Symbol" w:hAnsi="Symbol" w:hint="default"/>
      </w:rPr>
    </w:lvl>
    <w:lvl w:ilvl="4" w:tplc="26C6D544" w:tentative="1">
      <w:start w:val="1"/>
      <w:numFmt w:val="bullet"/>
      <w:lvlText w:val="o"/>
      <w:lvlJc w:val="left"/>
      <w:pPr>
        <w:tabs>
          <w:tab w:val="num" w:pos="4680"/>
        </w:tabs>
        <w:ind w:left="4680" w:hanging="360"/>
      </w:pPr>
      <w:rPr>
        <w:rFonts w:ascii="Courier New" w:hAnsi="Courier New" w:hint="default"/>
      </w:rPr>
    </w:lvl>
    <w:lvl w:ilvl="5" w:tplc="194E300C" w:tentative="1">
      <w:start w:val="1"/>
      <w:numFmt w:val="bullet"/>
      <w:lvlText w:val=""/>
      <w:lvlJc w:val="left"/>
      <w:pPr>
        <w:tabs>
          <w:tab w:val="num" w:pos="5400"/>
        </w:tabs>
        <w:ind w:left="5400" w:hanging="360"/>
      </w:pPr>
      <w:rPr>
        <w:rFonts w:ascii="Wingdings" w:hAnsi="Wingdings" w:hint="default"/>
      </w:rPr>
    </w:lvl>
    <w:lvl w:ilvl="6" w:tplc="969C4A42" w:tentative="1">
      <w:start w:val="1"/>
      <w:numFmt w:val="bullet"/>
      <w:lvlText w:val=""/>
      <w:lvlJc w:val="left"/>
      <w:pPr>
        <w:tabs>
          <w:tab w:val="num" w:pos="6120"/>
        </w:tabs>
        <w:ind w:left="6120" w:hanging="360"/>
      </w:pPr>
      <w:rPr>
        <w:rFonts w:ascii="Symbol" w:hAnsi="Symbol" w:hint="default"/>
      </w:rPr>
    </w:lvl>
    <w:lvl w:ilvl="7" w:tplc="2A70864A" w:tentative="1">
      <w:start w:val="1"/>
      <w:numFmt w:val="bullet"/>
      <w:lvlText w:val="o"/>
      <w:lvlJc w:val="left"/>
      <w:pPr>
        <w:tabs>
          <w:tab w:val="num" w:pos="6840"/>
        </w:tabs>
        <w:ind w:left="6840" w:hanging="360"/>
      </w:pPr>
      <w:rPr>
        <w:rFonts w:ascii="Courier New" w:hAnsi="Courier New" w:hint="default"/>
      </w:rPr>
    </w:lvl>
    <w:lvl w:ilvl="8" w:tplc="50C4CA08" w:tentative="1">
      <w:start w:val="1"/>
      <w:numFmt w:val="bullet"/>
      <w:lvlText w:val=""/>
      <w:lvlJc w:val="left"/>
      <w:pPr>
        <w:tabs>
          <w:tab w:val="num" w:pos="7560"/>
        </w:tabs>
        <w:ind w:left="7560" w:hanging="360"/>
      </w:pPr>
      <w:rPr>
        <w:rFonts w:ascii="Wingdings" w:hAnsi="Wingdings" w:hint="default"/>
      </w:rPr>
    </w:lvl>
  </w:abstractNum>
  <w:abstractNum w:abstractNumId="137">
    <w:nsid w:val="7CD01A9F"/>
    <w:multiLevelType w:val="hybridMultilevel"/>
    <w:tmpl w:val="FD86BB68"/>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86"/>
  </w:num>
  <w:num w:numId="2">
    <w:abstractNumId w:val="2"/>
  </w:num>
  <w:num w:numId="3">
    <w:abstractNumId w:val="1"/>
  </w:num>
  <w:num w:numId="4">
    <w:abstractNumId w:val="0"/>
  </w:num>
  <w:num w:numId="5">
    <w:abstractNumId w:val="100"/>
  </w:num>
  <w:num w:numId="6">
    <w:abstractNumId w:val="3"/>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7">
    <w:abstractNumId w:val="83"/>
  </w:num>
  <w:num w:numId="8">
    <w:abstractNumId w:val="108"/>
  </w:num>
  <w:num w:numId="9">
    <w:abstractNumId w:val="19"/>
  </w:num>
  <w:num w:numId="10">
    <w:abstractNumId w:val="76"/>
  </w:num>
  <w:num w:numId="11">
    <w:abstractNumId w:val="16"/>
  </w:num>
  <w:num w:numId="12">
    <w:abstractNumId w:val="105"/>
  </w:num>
  <w:num w:numId="13">
    <w:abstractNumId w:val="64"/>
  </w:num>
  <w:num w:numId="14">
    <w:abstractNumId w:val="87"/>
  </w:num>
  <w:num w:numId="15">
    <w:abstractNumId w:val="66"/>
  </w:num>
  <w:num w:numId="16">
    <w:abstractNumId w:val="60"/>
  </w:num>
  <w:num w:numId="17">
    <w:abstractNumId w:val="58"/>
  </w:num>
  <w:num w:numId="18">
    <w:abstractNumId w:val="25"/>
  </w:num>
  <w:num w:numId="19">
    <w:abstractNumId w:val="41"/>
  </w:num>
  <w:num w:numId="20">
    <w:abstractNumId w:val="116"/>
  </w:num>
  <w:num w:numId="21">
    <w:abstractNumId w:val="126"/>
  </w:num>
  <w:num w:numId="22">
    <w:abstractNumId w:val="11"/>
  </w:num>
  <w:num w:numId="23">
    <w:abstractNumId w:val="78"/>
  </w:num>
  <w:num w:numId="24">
    <w:abstractNumId w:val="6"/>
  </w:num>
  <w:num w:numId="25">
    <w:abstractNumId w:val="127"/>
  </w:num>
  <w:num w:numId="26">
    <w:abstractNumId w:val="61"/>
  </w:num>
  <w:num w:numId="27">
    <w:abstractNumId w:val="42"/>
  </w:num>
  <w:num w:numId="28">
    <w:abstractNumId w:val="129"/>
  </w:num>
  <w:num w:numId="29">
    <w:abstractNumId w:val="123"/>
  </w:num>
  <w:num w:numId="30">
    <w:abstractNumId w:val="71"/>
  </w:num>
  <w:num w:numId="31">
    <w:abstractNumId w:val="113"/>
  </w:num>
  <w:num w:numId="32">
    <w:abstractNumId w:val="34"/>
  </w:num>
  <w:num w:numId="33">
    <w:abstractNumId w:val="72"/>
  </w:num>
  <w:num w:numId="34">
    <w:abstractNumId w:val="84"/>
  </w:num>
  <w:num w:numId="35">
    <w:abstractNumId w:val="125"/>
  </w:num>
  <w:num w:numId="36">
    <w:abstractNumId w:val="30"/>
  </w:num>
  <w:num w:numId="37">
    <w:abstractNumId w:val="70"/>
  </w:num>
  <w:num w:numId="38">
    <w:abstractNumId w:val="50"/>
  </w:num>
  <w:num w:numId="39">
    <w:abstractNumId w:val="47"/>
  </w:num>
  <w:num w:numId="40">
    <w:abstractNumId w:val="85"/>
  </w:num>
  <w:num w:numId="41">
    <w:abstractNumId w:val="132"/>
  </w:num>
  <w:num w:numId="42">
    <w:abstractNumId w:val="121"/>
  </w:num>
  <w:num w:numId="43">
    <w:abstractNumId w:val="40"/>
  </w:num>
  <w:num w:numId="44">
    <w:abstractNumId w:val="57"/>
  </w:num>
  <w:num w:numId="45">
    <w:abstractNumId w:val="110"/>
  </w:num>
  <w:num w:numId="46">
    <w:abstractNumId w:val="14"/>
  </w:num>
  <w:num w:numId="47">
    <w:abstractNumId w:val="106"/>
  </w:num>
  <w:num w:numId="48">
    <w:abstractNumId w:val="136"/>
  </w:num>
  <w:num w:numId="49">
    <w:abstractNumId w:val="122"/>
  </w:num>
  <w:num w:numId="50">
    <w:abstractNumId w:val="91"/>
  </w:num>
  <w:num w:numId="51">
    <w:abstractNumId w:val="82"/>
  </w:num>
  <w:num w:numId="52">
    <w:abstractNumId w:val="38"/>
  </w:num>
  <w:num w:numId="53">
    <w:abstractNumId w:val="96"/>
  </w:num>
  <w:num w:numId="54">
    <w:abstractNumId w:val="120"/>
  </w:num>
  <w:num w:numId="55">
    <w:abstractNumId w:val="7"/>
  </w:num>
  <w:num w:numId="56">
    <w:abstractNumId w:val="94"/>
  </w:num>
  <w:num w:numId="57">
    <w:abstractNumId w:val="100"/>
    <w:lvlOverride w:ilvl="0">
      <w:startOverride w:val="1"/>
    </w:lvlOverride>
  </w:num>
  <w:num w:numId="58">
    <w:abstractNumId w:val="43"/>
  </w:num>
  <w:num w:numId="59">
    <w:abstractNumId w:val="27"/>
  </w:num>
  <w:num w:numId="60">
    <w:abstractNumId w:val="31"/>
  </w:num>
  <w:num w:numId="61">
    <w:abstractNumId w:val="112"/>
  </w:num>
  <w:num w:numId="62">
    <w:abstractNumId w:val="5"/>
  </w:num>
  <w:num w:numId="63">
    <w:abstractNumId w:val="128"/>
  </w:num>
  <w:num w:numId="64">
    <w:abstractNumId w:val="93"/>
  </w:num>
  <w:num w:numId="65">
    <w:abstractNumId w:val="115"/>
  </w:num>
  <w:num w:numId="66">
    <w:abstractNumId w:val="137"/>
  </w:num>
  <w:num w:numId="67">
    <w:abstractNumId w:val="90"/>
  </w:num>
  <w:num w:numId="68">
    <w:abstractNumId w:val="117"/>
  </w:num>
  <w:num w:numId="69">
    <w:abstractNumId w:val="134"/>
  </w:num>
  <w:num w:numId="70">
    <w:abstractNumId w:val="89"/>
  </w:num>
  <w:num w:numId="71">
    <w:abstractNumId w:val="35"/>
  </w:num>
  <w:num w:numId="72">
    <w:abstractNumId w:val="67"/>
  </w:num>
  <w:num w:numId="73">
    <w:abstractNumId w:val="88"/>
  </w:num>
  <w:num w:numId="74">
    <w:abstractNumId w:val="77"/>
  </w:num>
  <w:num w:numId="75">
    <w:abstractNumId w:val="81"/>
  </w:num>
  <w:num w:numId="76">
    <w:abstractNumId w:val="103"/>
  </w:num>
  <w:num w:numId="77">
    <w:abstractNumId w:val="39"/>
  </w:num>
  <w:num w:numId="78">
    <w:abstractNumId w:val="32"/>
  </w:num>
  <w:num w:numId="79">
    <w:abstractNumId w:val="48"/>
  </w:num>
  <w:num w:numId="80">
    <w:abstractNumId w:val="44"/>
  </w:num>
  <w:num w:numId="81">
    <w:abstractNumId w:val="18"/>
  </w:num>
  <w:num w:numId="82">
    <w:abstractNumId w:val="100"/>
    <w:lvlOverride w:ilvl="0">
      <w:startOverride w:val="1"/>
    </w:lvlOverride>
  </w:num>
  <w:num w:numId="83">
    <w:abstractNumId w:val="124"/>
  </w:num>
  <w:num w:numId="84">
    <w:abstractNumId w:val="73"/>
  </w:num>
  <w:num w:numId="85">
    <w:abstractNumId w:val="59"/>
  </w:num>
  <w:num w:numId="86">
    <w:abstractNumId w:val="62"/>
  </w:num>
  <w:num w:numId="87">
    <w:abstractNumId w:val="101"/>
  </w:num>
  <w:num w:numId="88">
    <w:abstractNumId w:val="17"/>
  </w:num>
  <w:num w:numId="89">
    <w:abstractNumId w:val="111"/>
  </w:num>
  <w:num w:numId="90">
    <w:abstractNumId w:val="52"/>
  </w:num>
  <w:num w:numId="91">
    <w:abstractNumId w:val="15"/>
  </w:num>
  <w:num w:numId="92">
    <w:abstractNumId w:val="55"/>
  </w:num>
  <w:num w:numId="93">
    <w:abstractNumId w:val="98"/>
  </w:num>
  <w:num w:numId="94">
    <w:abstractNumId w:val="100"/>
    <w:lvlOverride w:ilvl="0">
      <w:startOverride w:val="1"/>
    </w:lvlOverride>
  </w:num>
  <w:num w:numId="95">
    <w:abstractNumId w:val="20"/>
  </w:num>
  <w:num w:numId="96">
    <w:abstractNumId w:val="118"/>
  </w:num>
  <w:num w:numId="97">
    <w:abstractNumId w:val="29"/>
  </w:num>
  <w:num w:numId="98">
    <w:abstractNumId w:val="100"/>
    <w:lvlOverride w:ilvl="0">
      <w:startOverride w:val="1"/>
    </w:lvlOverride>
  </w:num>
  <w:num w:numId="99">
    <w:abstractNumId w:val="68"/>
  </w:num>
  <w:num w:numId="100">
    <w:abstractNumId w:val="102"/>
  </w:num>
  <w:num w:numId="101">
    <w:abstractNumId w:val="100"/>
    <w:lvlOverride w:ilvl="0">
      <w:startOverride w:val="1"/>
    </w:lvlOverride>
  </w:num>
  <w:num w:numId="102">
    <w:abstractNumId w:val="135"/>
  </w:num>
  <w:num w:numId="103">
    <w:abstractNumId w:val="24"/>
  </w:num>
  <w:num w:numId="104">
    <w:abstractNumId w:val="51"/>
  </w:num>
  <w:num w:numId="105">
    <w:abstractNumId w:val="45"/>
  </w:num>
  <w:num w:numId="106">
    <w:abstractNumId w:val="92"/>
  </w:num>
  <w:num w:numId="107">
    <w:abstractNumId w:val="10"/>
  </w:num>
  <w:num w:numId="108">
    <w:abstractNumId w:val="69"/>
  </w:num>
  <w:num w:numId="109">
    <w:abstractNumId w:val="56"/>
  </w:num>
  <w:num w:numId="110">
    <w:abstractNumId w:val="100"/>
    <w:lvlOverride w:ilvl="0">
      <w:startOverride w:val="1"/>
    </w:lvlOverride>
  </w:num>
  <w:num w:numId="111">
    <w:abstractNumId w:val="8"/>
  </w:num>
  <w:num w:numId="112">
    <w:abstractNumId w:val="100"/>
    <w:lvlOverride w:ilvl="0">
      <w:startOverride w:val="1"/>
    </w:lvlOverride>
  </w:num>
  <w:num w:numId="113">
    <w:abstractNumId w:val="97"/>
  </w:num>
  <w:num w:numId="114">
    <w:abstractNumId w:val="133"/>
  </w:num>
  <w:num w:numId="115">
    <w:abstractNumId w:val="100"/>
    <w:lvlOverride w:ilvl="0">
      <w:startOverride w:val="1"/>
    </w:lvlOverride>
  </w:num>
  <w:num w:numId="116">
    <w:abstractNumId w:val="100"/>
    <w:lvlOverride w:ilvl="0">
      <w:startOverride w:val="1"/>
    </w:lvlOverride>
  </w:num>
  <w:num w:numId="117">
    <w:abstractNumId w:val="109"/>
  </w:num>
  <w:num w:numId="118">
    <w:abstractNumId w:val="36"/>
  </w:num>
  <w:num w:numId="119">
    <w:abstractNumId w:val="33"/>
  </w:num>
  <w:num w:numId="120">
    <w:abstractNumId w:val="114"/>
  </w:num>
  <w:num w:numId="121">
    <w:abstractNumId w:val="104"/>
  </w:num>
  <w:num w:numId="122">
    <w:abstractNumId w:val="95"/>
  </w:num>
  <w:num w:numId="123">
    <w:abstractNumId w:val="75"/>
  </w:num>
  <w:num w:numId="124">
    <w:abstractNumId w:val="12"/>
  </w:num>
  <w:num w:numId="125">
    <w:abstractNumId w:val="130"/>
  </w:num>
  <w:num w:numId="126">
    <w:abstractNumId w:val="26"/>
  </w:num>
  <w:num w:numId="127">
    <w:abstractNumId w:val="23"/>
  </w:num>
  <w:num w:numId="128">
    <w:abstractNumId w:val="46"/>
  </w:num>
  <w:num w:numId="129">
    <w:abstractNumId w:val="131"/>
  </w:num>
  <w:num w:numId="130">
    <w:abstractNumId w:val="9"/>
  </w:num>
  <w:num w:numId="131">
    <w:abstractNumId w:val="28"/>
  </w:num>
  <w:num w:numId="132">
    <w:abstractNumId w:val="79"/>
  </w:num>
  <w:num w:numId="133">
    <w:abstractNumId w:val="13"/>
  </w:num>
  <w:num w:numId="134">
    <w:abstractNumId w:val="107"/>
  </w:num>
  <w:num w:numId="135">
    <w:abstractNumId w:val="99"/>
  </w:num>
  <w:num w:numId="136">
    <w:abstractNumId w:val="4"/>
  </w:num>
  <w:num w:numId="137">
    <w:abstractNumId w:val="100"/>
    <w:lvlOverride w:ilvl="0">
      <w:startOverride w:val="1"/>
    </w:lvlOverride>
  </w:num>
  <w:num w:numId="138">
    <w:abstractNumId w:val="100"/>
    <w:lvlOverride w:ilvl="0">
      <w:startOverride w:val="1"/>
    </w:lvlOverride>
  </w:num>
  <w:num w:numId="139">
    <w:abstractNumId w:val="100"/>
    <w:lvlOverride w:ilvl="0">
      <w:startOverride w:val="1"/>
    </w:lvlOverride>
  </w:num>
  <w:num w:numId="140">
    <w:abstractNumId w:val="54"/>
  </w:num>
  <w:num w:numId="141">
    <w:abstractNumId w:val="63"/>
  </w:num>
  <w:num w:numId="142">
    <w:abstractNumId w:val="65"/>
  </w:num>
  <w:num w:numId="143">
    <w:abstractNumId w:val="74"/>
  </w:num>
  <w:num w:numId="144">
    <w:abstractNumId w:val="100"/>
    <w:lvlOverride w:ilvl="0">
      <w:startOverride w:val="1"/>
    </w:lvlOverride>
  </w:num>
  <w:num w:numId="145">
    <w:abstractNumId w:val="37"/>
  </w:num>
  <w:num w:numId="1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53"/>
  </w:num>
  <w:num w:numId="148">
    <w:abstractNumId w:val="119"/>
  </w:num>
  <w:num w:numId="149">
    <w:abstractNumId w:val="21"/>
  </w:num>
  <w:num w:numId="150">
    <w:abstractNumId w:val="100"/>
    <w:lvlOverride w:ilvl="0">
      <w:startOverride w:val="1"/>
    </w:lvlOverride>
  </w:num>
  <w:num w:numId="151">
    <w:abstractNumId w:val="100"/>
    <w:lvlOverride w:ilvl="0">
      <w:startOverride w:val="1"/>
    </w:lvlOverride>
  </w:num>
  <w:num w:numId="152">
    <w:abstractNumId w:val="80"/>
  </w:num>
  <w:num w:numId="153">
    <w:abstractNumId w:val="100"/>
    <w:lvlOverride w:ilvl="0">
      <w:startOverride w:val="1"/>
    </w:lvlOverride>
  </w:num>
  <w:num w:numId="154">
    <w:abstractNumId w:val="49"/>
  </w:num>
  <w:numIdMacAtCleanup w:val="1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nt Griffith">
    <w15:presenceInfo w15:providerId="Windows Live" w15:userId="af3b5ac355fc6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hideGrammaticalErrors/>
  <w:activeWritingStyle w:appName="MSWord" w:lang="en-US" w:vendorID="64" w:dllVersion="131077" w:nlCheck="1" w:checkStyle="1"/>
  <w:activeWritingStyle w:appName="MSWord" w:lang="en-CA" w:vendorID="64" w:dllVersion="131077" w:nlCheck="1" w:checkStyle="1"/>
  <w:activeWritingStyle w:appName="MSWord" w:lang="en-US" w:vendorID="64" w:dllVersion="131078" w:nlCheck="1" w:checkStyle="1"/>
  <w:activeWritingStyle w:appName="MSWord" w:lang="en-CA"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s-US" w:vendorID="64" w:dllVersion="131078" w:nlCheck="1" w:checkStyle="1"/>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doNotHyphenateCaps/>
  <w:clickAndTypeStyle w:val="BodyText"/>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A85"/>
    <w:rsid w:val="00000E1F"/>
    <w:rsid w:val="00001A97"/>
    <w:rsid w:val="00006171"/>
    <w:rsid w:val="00006EC5"/>
    <w:rsid w:val="0000765E"/>
    <w:rsid w:val="00011B85"/>
    <w:rsid w:val="00011C59"/>
    <w:rsid w:val="0001272D"/>
    <w:rsid w:val="00013AF7"/>
    <w:rsid w:val="00014F06"/>
    <w:rsid w:val="00015135"/>
    <w:rsid w:val="000151DD"/>
    <w:rsid w:val="0001563B"/>
    <w:rsid w:val="00017277"/>
    <w:rsid w:val="00021ECE"/>
    <w:rsid w:val="00023E4D"/>
    <w:rsid w:val="00026461"/>
    <w:rsid w:val="000400DF"/>
    <w:rsid w:val="00043B7F"/>
    <w:rsid w:val="00045851"/>
    <w:rsid w:val="00045CDF"/>
    <w:rsid w:val="0004753E"/>
    <w:rsid w:val="0005046A"/>
    <w:rsid w:val="00051506"/>
    <w:rsid w:val="000561C8"/>
    <w:rsid w:val="00056EA8"/>
    <w:rsid w:val="000570F2"/>
    <w:rsid w:val="000633FB"/>
    <w:rsid w:val="000713C8"/>
    <w:rsid w:val="0007178B"/>
    <w:rsid w:val="00072787"/>
    <w:rsid w:val="00073ABA"/>
    <w:rsid w:val="000809C8"/>
    <w:rsid w:val="00083A13"/>
    <w:rsid w:val="00084606"/>
    <w:rsid w:val="00086E44"/>
    <w:rsid w:val="000876EE"/>
    <w:rsid w:val="00091494"/>
    <w:rsid w:val="00091629"/>
    <w:rsid w:val="00092263"/>
    <w:rsid w:val="0009234A"/>
    <w:rsid w:val="00093595"/>
    <w:rsid w:val="00093D98"/>
    <w:rsid w:val="0009465C"/>
    <w:rsid w:val="0009566B"/>
    <w:rsid w:val="0009593D"/>
    <w:rsid w:val="00095B43"/>
    <w:rsid w:val="000A060B"/>
    <w:rsid w:val="000A4119"/>
    <w:rsid w:val="000A76B2"/>
    <w:rsid w:val="000B19B7"/>
    <w:rsid w:val="000B2789"/>
    <w:rsid w:val="000B450C"/>
    <w:rsid w:val="000B4622"/>
    <w:rsid w:val="000B49FB"/>
    <w:rsid w:val="000B586C"/>
    <w:rsid w:val="000B6266"/>
    <w:rsid w:val="000C05F7"/>
    <w:rsid w:val="000C32B3"/>
    <w:rsid w:val="000C3D19"/>
    <w:rsid w:val="000C41FB"/>
    <w:rsid w:val="000C52C8"/>
    <w:rsid w:val="000C5A08"/>
    <w:rsid w:val="000C5E2C"/>
    <w:rsid w:val="000C79FE"/>
    <w:rsid w:val="000D34DA"/>
    <w:rsid w:val="000D35AC"/>
    <w:rsid w:val="000D37CA"/>
    <w:rsid w:val="000D5515"/>
    <w:rsid w:val="000D55B8"/>
    <w:rsid w:val="000D78DF"/>
    <w:rsid w:val="000E0D66"/>
    <w:rsid w:val="000E24E6"/>
    <w:rsid w:val="000E3C0C"/>
    <w:rsid w:val="000E5914"/>
    <w:rsid w:val="000E676F"/>
    <w:rsid w:val="000F0FC1"/>
    <w:rsid w:val="000F2DE5"/>
    <w:rsid w:val="000F3CD9"/>
    <w:rsid w:val="000F3D4B"/>
    <w:rsid w:val="000F5183"/>
    <w:rsid w:val="000F6B22"/>
    <w:rsid w:val="000F736B"/>
    <w:rsid w:val="00100456"/>
    <w:rsid w:val="00105D62"/>
    <w:rsid w:val="001110A2"/>
    <w:rsid w:val="0011168B"/>
    <w:rsid w:val="0011389E"/>
    <w:rsid w:val="001208A4"/>
    <w:rsid w:val="001210BD"/>
    <w:rsid w:val="00122A79"/>
    <w:rsid w:val="00122E1D"/>
    <w:rsid w:val="00124425"/>
    <w:rsid w:val="0012452B"/>
    <w:rsid w:val="00126DA5"/>
    <w:rsid w:val="001271ED"/>
    <w:rsid w:val="001325AE"/>
    <w:rsid w:val="0013274C"/>
    <w:rsid w:val="0013533C"/>
    <w:rsid w:val="00135628"/>
    <w:rsid w:val="00137193"/>
    <w:rsid w:val="001379AC"/>
    <w:rsid w:val="001413B5"/>
    <w:rsid w:val="0014214E"/>
    <w:rsid w:val="001464CB"/>
    <w:rsid w:val="001466CA"/>
    <w:rsid w:val="00152BED"/>
    <w:rsid w:val="00153AA9"/>
    <w:rsid w:val="00155CED"/>
    <w:rsid w:val="001571CD"/>
    <w:rsid w:val="00160881"/>
    <w:rsid w:val="00160902"/>
    <w:rsid w:val="00163D3A"/>
    <w:rsid w:val="00165F7C"/>
    <w:rsid w:val="001705B0"/>
    <w:rsid w:val="00172CCC"/>
    <w:rsid w:val="00172EA0"/>
    <w:rsid w:val="0017388C"/>
    <w:rsid w:val="0017797E"/>
    <w:rsid w:val="001805E7"/>
    <w:rsid w:val="0018134E"/>
    <w:rsid w:val="0018411D"/>
    <w:rsid w:val="00185A6A"/>
    <w:rsid w:val="00195230"/>
    <w:rsid w:val="0019559A"/>
    <w:rsid w:val="001973FD"/>
    <w:rsid w:val="001A1614"/>
    <w:rsid w:val="001A3E83"/>
    <w:rsid w:val="001A40F5"/>
    <w:rsid w:val="001A43F3"/>
    <w:rsid w:val="001A5120"/>
    <w:rsid w:val="001A6362"/>
    <w:rsid w:val="001A65CE"/>
    <w:rsid w:val="001A6BD8"/>
    <w:rsid w:val="001B002B"/>
    <w:rsid w:val="001B008E"/>
    <w:rsid w:val="001B1AB2"/>
    <w:rsid w:val="001B3443"/>
    <w:rsid w:val="001B4773"/>
    <w:rsid w:val="001B5379"/>
    <w:rsid w:val="001B5B01"/>
    <w:rsid w:val="001C1F1D"/>
    <w:rsid w:val="001C246F"/>
    <w:rsid w:val="001C3B9C"/>
    <w:rsid w:val="001D1A38"/>
    <w:rsid w:val="001D1F40"/>
    <w:rsid w:val="001D3001"/>
    <w:rsid w:val="001D4D25"/>
    <w:rsid w:val="001D538C"/>
    <w:rsid w:val="001D5927"/>
    <w:rsid w:val="001D6858"/>
    <w:rsid w:val="001D7CEA"/>
    <w:rsid w:val="001E3322"/>
    <w:rsid w:val="001E4C2C"/>
    <w:rsid w:val="001E4CA8"/>
    <w:rsid w:val="001E6BFA"/>
    <w:rsid w:val="001E6F52"/>
    <w:rsid w:val="001F4F09"/>
    <w:rsid w:val="001F714E"/>
    <w:rsid w:val="001F774E"/>
    <w:rsid w:val="00202396"/>
    <w:rsid w:val="0020246F"/>
    <w:rsid w:val="00202DE6"/>
    <w:rsid w:val="00202F14"/>
    <w:rsid w:val="00205D1F"/>
    <w:rsid w:val="00205FDC"/>
    <w:rsid w:val="00207453"/>
    <w:rsid w:val="00207FCB"/>
    <w:rsid w:val="00213A2A"/>
    <w:rsid w:val="002161DD"/>
    <w:rsid w:val="00216BC6"/>
    <w:rsid w:val="0022019C"/>
    <w:rsid w:val="00221EE4"/>
    <w:rsid w:val="002222AD"/>
    <w:rsid w:val="002239A8"/>
    <w:rsid w:val="00223D03"/>
    <w:rsid w:val="002246A4"/>
    <w:rsid w:val="00227BEE"/>
    <w:rsid w:val="0023060E"/>
    <w:rsid w:val="00240EF5"/>
    <w:rsid w:val="00245946"/>
    <w:rsid w:val="002463C7"/>
    <w:rsid w:val="002465C2"/>
    <w:rsid w:val="00252C1B"/>
    <w:rsid w:val="00252C3A"/>
    <w:rsid w:val="0025313D"/>
    <w:rsid w:val="002541EB"/>
    <w:rsid w:val="0025436F"/>
    <w:rsid w:val="00255717"/>
    <w:rsid w:val="00261473"/>
    <w:rsid w:val="00263992"/>
    <w:rsid w:val="00264A45"/>
    <w:rsid w:val="00265020"/>
    <w:rsid w:val="002657BA"/>
    <w:rsid w:val="00267733"/>
    <w:rsid w:val="00267B3E"/>
    <w:rsid w:val="002710E5"/>
    <w:rsid w:val="00274039"/>
    <w:rsid w:val="0027455F"/>
    <w:rsid w:val="0027705A"/>
    <w:rsid w:val="002809FA"/>
    <w:rsid w:val="0028123E"/>
    <w:rsid w:val="00281F7D"/>
    <w:rsid w:val="00284063"/>
    <w:rsid w:val="00284920"/>
    <w:rsid w:val="00292A52"/>
    <w:rsid w:val="00292B35"/>
    <w:rsid w:val="0029363D"/>
    <w:rsid w:val="00295667"/>
    <w:rsid w:val="00296A2F"/>
    <w:rsid w:val="0029711A"/>
    <w:rsid w:val="002A053F"/>
    <w:rsid w:val="002A091A"/>
    <w:rsid w:val="002A0B12"/>
    <w:rsid w:val="002A1EDA"/>
    <w:rsid w:val="002A4953"/>
    <w:rsid w:val="002A63CC"/>
    <w:rsid w:val="002A64D6"/>
    <w:rsid w:val="002A7438"/>
    <w:rsid w:val="002B0A79"/>
    <w:rsid w:val="002B1F98"/>
    <w:rsid w:val="002B436E"/>
    <w:rsid w:val="002C0C83"/>
    <w:rsid w:val="002C15B3"/>
    <w:rsid w:val="002C358C"/>
    <w:rsid w:val="002C3836"/>
    <w:rsid w:val="002C42CB"/>
    <w:rsid w:val="002C604E"/>
    <w:rsid w:val="002C6224"/>
    <w:rsid w:val="002D17A9"/>
    <w:rsid w:val="002D472F"/>
    <w:rsid w:val="002D6A33"/>
    <w:rsid w:val="002D7AFC"/>
    <w:rsid w:val="002E00DF"/>
    <w:rsid w:val="002E2FFC"/>
    <w:rsid w:val="002E68C0"/>
    <w:rsid w:val="002E7A36"/>
    <w:rsid w:val="002F0728"/>
    <w:rsid w:val="002F3033"/>
    <w:rsid w:val="002F4729"/>
    <w:rsid w:val="003006AB"/>
    <w:rsid w:val="0030103B"/>
    <w:rsid w:val="00301CF2"/>
    <w:rsid w:val="00303426"/>
    <w:rsid w:val="003043F9"/>
    <w:rsid w:val="00304595"/>
    <w:rsid w:val="003046B6"/>
    <w:rsid w:val="003064DC"/>
    <w:rsid w:val="003068DA"/>
    <w:rsid w:val="00310E58"/>
    <w:rsid w:val="00317244"/>
    <w:rsid w:val="00320320"/>
    <w:rsid w:val="003231E2"/>
    <w:rsid w:val="00324F2C"/>
    <w:rsid w:val="00327221"/>
    <w:rsid w:val="00330333"/>
    <w:rsid w:val="00332C80"/>
    <w:rsid w:val="0034434B"/>
    <w:rsid w:val="00344859"/>
    <w:rsid w:val="003469D5"/>
    <w:rsid w:val="00347650"/>
    <w:rsid w:val="003515F3"/>
    <w:rsid w:val="0035292D"/>
    <w:rsid w:val="00354C53"/>
    <w:rsid w:val="0035623A"/>
    <w:rsid w:val="00356270"/>
    <w:rsid w:val="003610D0"/>
    <w:rsid w:val="00361569"/>
    <w:rsid w:val="00361E27"/>
    <w:rsid w:val="00361FCB"/>
    <w:rsid w:val="0036359C"/>
    <w:rsid w:val="003720C6"/>
    <w:rsid w:val="00372B58"/>
    <w:rsid w:val="00374891"/>
    <w:rsid w:val="003766D0"/>
    <w:rsid w:val="00380774"/>
    <w:rsid w:val="00380DF7"/>
    <w:rsid w:val="0038100D"/>
    <w:rsid w:val="003827C3"/>
    <w:rsid w:val="00382AB7"/>
    <w:rsid w:val="00383A32"/>
    <w:rsid w:val="00385846"/>
    <w:rsid w:val="00390397"/>
    <w:rsid w:val="0039403E"/>
    <w:rsid w:val="003952CD"/>
    <w:rsid w:val="003A0CAC"/>
    <w:rsid w:val="003A25F1"/>
    <w:rsid w:val="003A2ECC"/>
    <w:rsid w:val="003A2F3B"/>
    <w:rsid w:val="003A332A"/>
    <w:rsid w:val="003A5297"/>
    <w:rsid w:val="003A7AE3"/>
    <w:rsid w:val="003A7D3E"/>
    <w:rsid w:val="003B2312"/>
    <w:rsid w:val="003B28FE"/>
    <w:rsid w:val="003B4069"/>
    <w:rsid w:val="003B4EBC"/>
    <w:rsid w:val="003B5318"/>
    <w:rsid w:val="003C023A"/>
    <w:rsid w:val="003C10E1"/>
    <w:rsid w:val="003C13EF"/>
    <w:rsid w:val="003C1B28"/>
    <w:rsid w:val="003C1D01"/>
    <w:rsid w:val="003C2503"/>
    <w:rsid w:val="003C3733"/>
    <w:rsid w:val="003C4A9C"/>
    <w:rsid w:val="003C5A7A"/>
    <w:rsid w:val="003C6F28"/>
    <w:rsid w:val="003C750C"/>
    <w:rsid w:val="003C76F9"/>
    <w:rsid w:val="003D132B"/>
    <w:rsid w:val="003D286D"/>
    <w:rsid w:val="003D5BF7"/>
    <w:rsid w:val="003D6E42"/>
    <w:rsid w:val="003D7C8A"/>
    <w:rsid w:val="003E128C"/>
    <w:rsid w:val="003E2C74"/>
    <w:rsid w:val="003E4274"/>
    <w:rsid w:val="003E5F50"/>
    <w:rsid w:val="003E600D"/>
    <w:rsid w:val="003F0F2C"/>
    <w:rsid w:val="003F2151"/>
    <w:rsid w:val="003F43F2"/>
    <w:rsid w:val="004044F8"/>
    <w:rsid w:val="004109C1"/>
    <w:rsid w:val="00410DCD"/>
    <w:rsid w:val="00414076"/>
    <w:rsid w:val="00417A3D"/>
    <w:rsid w:val="0042285E"/>
    <w:rsid w:val="004241E8"/>
    <w:rsid w:val="00426800"/>
    <w:rsid w:val="00426C79"/>
    <w:rsid w:val="004324AA"/>
    <w:rsid w:val="004344B6"/>
    <w:rsid w:val="00440634"/>
    <w:rsid w:val="00441D21"/>
    <w:rsid w:val="004430B7"/>
    <w:rsid w:val="00443BD6"/>
    <w:rsid w:val="0044688F"/>
    <w:rsid w:val="00446E72"/>
    <w:rsid w:val="00450945"/>
    <w:rsid w:val="00453E77"/>
    <w:rsid w:val="004550AA"/>
    <w:rsid w:val="0045567E"/>
    <w:rsid w:val="00455DA2"/>
    <w:rsid w:val="00456646"/>
    <w:rsid w:val="00460195"/>
    <w:rsid w:val="00460CD3"/>
    <w:rsid w:val="00460D2C"/>
    <w:rsid w:val="004611E3"/>
    <w:rsid w:val="00463FD4"/>
    <w:rsid w:val="004649A4"/>
    <w:rsid w:val="00464E52"/>
    <w:rsid w:val="004654DE"/>
    <w:rsid w:val="00465645"/>
    <w:rsid w:val="00471AE4"/>
    <w:rsid w:val="00473635"/>
    <w:rsid w:val="00481A3D"/>
    <w:rsid w:val="004845C9"/>
    <w:rsid w:val="0049083E"/>
    <w:rsid w:val="00492DAA"/>
    <w:rsid w:val="00494000"/>
    <w:rsid w:val="00494249"/>
    <w:rsid w:val="00497802"/>
    <w:rsid w:val="004A0A24"/>
    <w:rsid w:val="004A0A44"/>
    <w:rsid w:val="004A1895"/>
    <w:rsid w:val="004A1B61"/>
    <w:rsid w:val="004A266D"/>
    <w:rsid w:val="004A66FA"/>
    <w:rsid w:val="004A6ACB"/>
    <w:rsid w:val="004A6B3A"/>
    <w:rsid w:val="004B23B3"/>
    <w:rsid w:val="004B2B2B"/>
    <w:rsid w:val="004B3050"/>
    <w:rsid w:val="004B461C"/>
    <w:rsid w:val="004B467A"/>
    <w:rsid w:val="004B471F"/>
    <w:rsid w:val="004B74B2"/>
    <w:rsid w:val="004C0486"/>
    <w:rsid w:val="004C16F7"/>
    <w:rsid w:val="004C2C83"/>
    <w:rsid w:val="004C51E8"/>
    <w:rsid w:val="004C5C3F"/>
    <w:rsid w:val="004C6E54"/>
    <w:rsid w:val="004C7DAC"/>
    <w:rsid w:val="004D06A7"/>
    <w:rsid w:val="004D13C3"/>
    <w:rsid w:val="004D5C26"/>
    <w:rsid w:val="004E0B0A"/>
    <w:rsid w:val="004E1D8C"/>
    <w:rsid w:val="004E4384"/>
    <w:rsid w:val="004E66EE"/>
    <w:rsid w:val="004E678A"/>
    <w:rsid w:val="004E6B15"/>
    <w:rsid w:val="004E6C27"/>
    <w:rsid w:val="004F019B"/>
    <w:rsid w:val="004F030E"/>
    <w:rsid w:val="004F3AC1"/>
    <w:rsid w:val="004F5745"/>
    <w:rsid w:val="004F61D9"/>
    <w:rsid w:val="004F63C6"/>
    <w:rsid w:val="004F64C3"/>
    <w:rsid w:val="004F690B"/>
    <w:rsid w:val="004F7B9D"/>
    <w:rsid w:val="00500056"/>
    <w:rsid w:val="00500C0D"/>
    <w:rsid w:val="00500DD9"/>
    <w:rsid w:val="00502D97"/>
    <w:rsid w:val="00502EA1"/>
    <w:rsid w:val="00503600"/>
    <w:rsid w:val="00503F61"/>
    <w:rsid w:val="00503F95"/>
    <w:rsid w:val="00506E4C"/>
    <w:rsid w:val="00507021"/>
    <w:rsid w:val="0051389C"/>
    <w:rsid w:val="00513927"/>
    <w:rsid w:val="00514841"/>
    <w:rsid w:val="00515819"/>
    <w:rsid w:val="005162EA"/>
    <w:rsid w:val="00516557"/>
    <w:rsid w:val="00531D9F"/>
    <w:rsid w:val="00534992"/>
    <w:rsid w:val="005375E1"/>
    <w:rsid w:val="00537C9D"/>
    <w:rsid w:val="00543D1E"/>
    <w:rsid w:val="00550187"/>
    <w:rsid w:val="00550BC1"/>
    <w:rsid w:val="005531F6"/>
    <w:rsid w:val="005536FA"/>
    <w:rsid w:val="00554B11"/>
    <w:rsid w:val="00555026"/>
    <w:rsid w:val="00557650"/>
    <w:rsid w:val="00557779"/>
    <w:rsid w:val="00557F4C"/>
    <w:rsid w:val="00561D9A"/>
    <w:rsid w:val="00562446"/>
    <w:rsid w:val="00564C94"/>
    <w:rsid w:val="0057144D"/>
    <w:rsid w:val="005716DB"/>
    <w:rsid w:val="00572176"/>
    <w:rsid w:val="00576E05"/>
    <w:rsid w:val="005771E7"/>
    <w:rsid w:val="00577C30"/>
    <w:rsid w:val="00584C92"/>
    <w:rsid w:val="00585F80"/>
    <w:rsid w:val="00586353"/>
    <w:rsid w:val="0059249E"/>
    <w:rsid w:val="00594C0F"/>
    <w:rsid w:val="00594FD3"/>
    <w:rsid w:val="00595788"/>
    <w:rsid w:val="0059759D"/>
    <w:rsid w:val="005A26BF"/>
    <w:rsid w:val="005A2BCE"/>
    <w:rsid w:val="005A5303"/>
    <w:rsid w:val="005A5D88"/>
    <w:rsid w:val="005A708D"/>
    <w:rsid w:val="005A7876"/>
    <w:rsid w:val="005B147E"/>
    <w:rsid w:val="005B3C2B"/>
    <w:rsid w:val="005B5BDD"/>
    <w:rsid w:val="005B681F"/>
    <w:rsid w:val="005B7F96"/>
    <w:rsid w:val="005B7FB8"/>
    <w:rsid w:val="005C0F37"/>
    <w:rsid w:val="005C218B"/>
    <w:rsid w:val="005C4F85"/>
    <w:rsid w:val="005C5265"/>
    <w:rsid w:val="005D0A4F"/>
    <w:rsid w:val="005D13A0"/>
    <w:rsid w:val="005D2E5C"/>
    <w:rsid w:val="005D4F94"/>
    <w:rsid w:val="005D540F"/>
    <w:rsid w:val="005E04EF"/>
    <w:rsid w:val="005E10EF"/>
    <w:rsid w:val="005E241D"/>
    <w:rsid w:val="005E3970"/>
    <w:rsid w:val="005E4A1C"/>
    <w:rsid w:val="005E4B6F"/>
    <w:rsid w:val="005E502F"/>
    <w:rsid w:val="005E5BA7"/>
    <w:rsid w:val="005E5D0E"/>
    <w:rsid w:val="005E6649"/>
    <w:rsid w:val="005E6EBF"/>
    <w:rsid w:val="005E6FE1"/>
    <w:rsid w:val="005E7264"/>
    <w:rsid w:val="005F029E"/>
    <w:rsid w:val="005F0D37"/>
    <w:rsid w:val="005F0EA6"/>
    <w:rsid w:val="005F1B55"/>
    <w:rsid w:val="005F2455"/>
    <w:rsid w:val="005F2A52"/>
    <w:rsid w:val="005F2E0A"/>
    <w:rsid w:val="005F6C8A"/>
    <w:rsid w:val="005F7415"/>
    <w:rsid w:val="005F7B2E"/>
    <w:rsid w:val="00600C5C"/>
    <w:rsid w:val="006026B0"/>
    <w:rsid w:val="00605343"/>
    <w:rsid w:val="00605CE0"/>
    <w:rsid w:val="00607E8C"/>
    <w:rsid w:val="00610E99"/>
    <w:rsid w:val="00610F09"/>
    <w:rsid w:val="006111D2"/>
    <w:rsid w:val="006123A6"/>
    <w:rsid w:val="00613A8F"/>
    <w:rsid w:val="0061467F"/>
    <w:rsid w:val="00615ADF"/>
    <w:rsid w:val="00616402"/>
    <w:rsid w:val="0062009C"/>
    <w:rsid w:val="006208D3"/>
    <w:rsid w:val="00621B41"/>
    <w:rsid w:val="006265B9"/>
    <w:rsid w:val="00627244"/>
    <w:rsid w:val="006301C4"/>
    <w:rsid w:val="0063360F"/>
    <w:rsid w:val="00636369"/>
    <w:rsid w:val="0063699E"/>
    <w:rsid w:val="00636C36"/>
    <w:rsid w:val="006378D9"/>
    <w:rsid w:val="006400B5"/>
    <w:rsid w:val="00641326"/>
    <w:rsid w:val="0064256A"/>
    <w:rsid w:val="0064525A"/>
    <w:rsid w:val="00650741"/>
    <w:rsid w:val="00651DDF"/>
    <w:rsid w:val="00652092"/>
    <w:rsid w:val="006531C9"/>
    <w:rsid w:val="00653F4F"/>
    <w:rsid w:val="006547B9"/>
    <w:rsid w:val="00657430"/>
    <w:rsid w:val="006600E6"/>
    <w:rsid w:val="00661771"/>
    <w:rsid w:val="00662627"/>
    <w:rsid w:val="006626A8"/>
    <w:rsid w:val="0066335E"/>
    <w:rsid w:val="006640B5"/>
    <w:rsid w:val="00665738"/>
    <w:rsid w:val="00671491"/>
    <w:rsid w:val="00671B01"/>
    <w:rsid w:val="0067289D"/>
    <w:rsid w:val="0067344C"/>
    <w:rsid w:val="00675047"/>
    <w:rsid w:val="00675E87"/>
    <w:rsid w:val="00677D57"/>
    <w:rsid w:val="0068246A"/>
    <w:rsid w:val="0068268F"/>
    <w:rsid w:val="006850B4"/>
    <w:rsid w:val="0068532B"/>
    <w:rsid w:val="00685948"/>
    <w:rsid w:val="00686F26"/>
    <w:rsid w:val="00692CA6"/>
    <w:rsid w:val="00694965"/>
    <w:rsid w:val="00694ACA"/>
    <w:rsid w:val="00695C6F"/>
    <w:rsid w:val="00696E6C"/>
    <w:rsid w:val="006A44FD"/>
    <w:rsid w:val="006A73B7"/>
    <w:rsid w:val="006B0708"/>
    <w:rsid w:val="006B0E56"/>
    <w:rsid w:val="006B27A6"/>
    <w:rsid w:val="006B33C3"/>
    <w:rsid w:val="006B45CC"/>
    <w:rsid w:val="006B7619"/>
    <w:rsid w:val="006B7744"/>
    <w:rsid w:val="006C0465"/>
    <w:rsid w:val="006C08AE"/>
    <w:rsid w:val="006C0BDF"/>
    <w:rsid w:val="006C1469"/>
    <w:rsid w:val="006C273C"/>
    <w:rsid w:val="006C3153"/>
    <w:rsid w:val="006C58DD"/>
    <w:rsid w:val="006C755B"/>
    <w:rsid w:val="006D2199"/>
    <w:rsid w:val="006D2297"/>
    <w:rsid w:val="006D29F1"/>
    <w:rsid w:val="006D5636"/>
    <w:rsid w:val="006D6B50"/>
    <w:rsid w:val="006E00E1"/>
    <w:rsid w:val="006E25BF"/>
    <w:rsid w:val="006E2BC8"/>
    <w:rsid w:val="006E5368"/>
    <w:rsid w:val="006E5D52"/>
    <w:rsid w:val="006E6DE5"/>
    <w:rsid w:val="006F0625"/>
    <w:rsid w:val="006F23F5"/>
    <w:rsid w:val="006F291C"/>
    <w:rsid w:val="006F521A"/>
    <w:rsid w:val="00701278"/>
    <w:rsid w:val="007018DB"/>
    <w:rsid w:val="0070432C"/>
    <w:rsid w:val="0070698A"/>
    <w:rsid w:val="00707143"/>
    <w:rsid w:val="00707350"/>
    <w:rsid w:val="007114B6"/>
    <w:rsid w:val="00717E40"/>
    <w:rsid w:val="00721EA7"/>
    <w:rsid w:val="007235A7"/>
    <w:rsid w:val="00723A13"/>
    <w:rsid w:val="00724232"/>
    <w:rsid w:val="0072558C"/>
    <w:rsid w:val="007256EA"/>
    <w:rsid w:val="00726099"/>
    <w:rsid w:val="00726405"/>
    <w:rsid w:val="00734468"/>
    <w:rsid w:val="00740ADC"/>
    <w:rsid w:val="00740BE2"/>
    <w:rsid w:val="00744A22"/>
    <w:rsid w:val="007529F5"/>
    <w:rsid w:val="007534DD"/>
    <w:rsid w:val="007558C0"/>
    <w:rsid w:val="00756249"/>
    <w:rsid w:val="00760933"/>
    <w:rsid w:val="00760BD7"/>
    <w:rsid w:val="00760F86"/>
    <w:rsid w:val="007614F3"/>
    <w:rsid w:val="00761B85"/>
    <w:rsid w:val="007640F2"/>
    <w:rsid w:val="00764943"/>
    <w:rsid w:val="007665A9"/>
    <w:rsid w:val="00770B08"/>
    <w:rsid w:val="00770F22"/>
    <w:rsid w:val="00773298"/>
    <w:rsid w:val="007740B9"/>
    <w:rsid w:val="007777C8"/>
    <w:rsid w:val="00782381"/>
    <w:rsid w:val="0078599B"/>
    <w:rsid w:val="00787E29"/>
    <w:rsid w:val="00790C28"/>
    <w:rsid w:val="00790D1A"/>
    <w:rsid w:val="00792D60"/>
    <w:rsid w:val="00794745"/>
    <w:rsid w:val="00795CBD"/>
    <w:rsid w:val="007A1041"/>
    <w:rsid w:val="007A50A1"/>
    <w:rsid w:val="007A578E"/>
    <w:rsid w:val="007A6AB7"/>
    <w:rsid w:val="007A743E"/>
    <w:rsid w:val="007B1943"/>
    <w:rsid w:val="007C0DCD"/>
    <w:rsid w:val="007C107F"/>
    <w:rsid w:val="007C1645"/>
    <w:rsid w:val="007C1EA1"/>
    <w:rsid w:val="007C26B1"/>
    <w:rsid w:val="007C2964"/>
    <w:rsid w:val="007C42A6"/>
    <w:rsid w:val="007C512F"/>
    <w:rsid w:val="007C5268"/>
    <w:rsid w:val="007C6731"/>
    <w:rsid w:val="007C705C"/>
    <w:rsid w:val="007C7263"/>
    <w:rsid w:val="007C7821"/>
    <w:rsid w:val="007D17AB"/>
    <w:rsid w:val="007D505E"/>
    <w:rsid w:val="007D65E5"/>
    <w:rsid w:val="007D7AFF"/>
    <w:rsid w:val="007E0C96"/>
    <w:rsid w:val="007E0F5D"/>
    <w:rsid w:val="007E4840"/>
    <w:rsid w:val="007E58F9"/>
    <w:rsid w:val="007E5BDB"/>
    <w:rsid w:val="007F292D"/>
    <w:rsid w:val="007F3A58"/>
    <w:rsid w:val="007F3B41"/>
    <w:rsid w:val="007F6EBA"/>
    <w:rsid w:val="008000D1"/>
    <w:rsid w:val="008014F6"/>
    <w:rsid w:val="008019BF"/>
    <w:rsid w:val="00801B0A"/>
    <w:rsid w:val="0080265A"/>
    <w:rsid w:val="0080269F"/>
    <w:rsid w:val="0080541B"/>
    <w:rsid w:val="00805A51"/>
    <w:rsid w:val="00811E82"/>
    <w:rsid w:val="00812D85"/>
    <w:rsid w:val="00813052"/>
    <w:rsid w:val="00814DD6"/>
    <w:rsid w:val="0082040D"/>
    <w:rsid w:val="008224C0"/>
    <w:rsid w:val="00822B75"/>
    <w:rsid w:val="00825694"/>
    <w:rsid w:val="008259D7"/>
    <w:rsid w:val="00830850"/>
    <w:rsid w:val="00833774"/>
    <w:rsid w:val="008349B1"/>
    <w:rsid w:val="0083500A"/>
    <w:rsid w:val="00836BA7"/>
    <w:rsid w:val="00836F4D"/>
    <w:rsid w:val="008404A0"/>
    <w:rsid w:val="00840BF4"/>
    <w:rsid w:val="008421EE"/>
    <w:rsid w:val="0084383C"/>
    <w:rsid w:val="00843CD7"/>
    <w:rsid w:val="008448ED"/>
    <w:rsid w:val="00845BC2"/>
    <w:rsid w:val="00845ED7"/>
    <w:rsid w:val="00846122"/>
    <w:rsid w:val="00847A92"/>
    <w:rsid w:val="00852C0F"/>
    <w:rsid w:val="00856E72"/>
    <w:rsid w:val="00863E9F"/>
    <w:rsid w:val="00863EA0"/>
    <w:rsid w:val="00864FCF"/>
    <w:rsid w:val="00866FF1"/>
    <w:rsid w:val="00867596"/>
    <w:rsid w:val="00867E7C"/>
    <w:rsid w:val="00871B57"/>
    <w:rsid w:val="008766DD"/>
    <w:rsid w:val="0087757F"/>
    <w:rsid w:val="0088407B"/>
    <w:rsid w:val="00890B09"/>
    <w:rsid w:val="00890BDF"/>
    <w:rsid w:val="00890EE3"/>
    <w:rsid w:val="00891E7B"/>
    <w:rsid w:val="00891EB4"/>
    <w:rsid w:val="00892B94"/>
    <w:rsid w:val="00892D20"/>
    <w:rsid w:val="008948D9"/>
    <w:rsid w:val="00896D81"/>
    <w:rsid w:val="008972AC"/>
    <w:rsid w:val="0089761C"/>
    <w:rsid w:val="008A0DC8"/>
    <w:rsid w:val="008A1D85"/>
    <w:rsid w:val="008A35B4"/>
    <w:rsid w:val="008A4037"/>
    <w:rsid w:val="008A6717"/>
    <w:rsid w:val="008A746B"/>
    <w:rsid w:val="008B047A"/>
    <w:rsid w:val="008C033A"/>
    <w:rsid w:val="008C12A8"/>
    <w:rsid w:val="008C1DB9"/>
    <w:rsid w:val="008C2D94"/>
    <w:rsid w:val="008C34E2"/>
    <w:rsid w:val="008C7C96"/>
    <w:rsid w:val="008D0D39"/>
    <w:rsid w:val="008D43A5"/>
    <w:rsid w:val="008D4D41"/>
    <w:rsid w:val="008D58F1"/>
    <w:rsid w:val="008D5A02"/>
    <w:rsid w:val="008E285A"/>
    <w:rsid w:val="008F15CE"/>
    <w:rsid w:val="008F3991"/>
    <w:rsid w:val="008F42A4"/>
    <w:rsid w:val="008F44BA"/>
    <w:rsid w:val="008F5511"/>
    <w:rsid w:val="00900A8F"/>
    <w:rsid w:val="009024D9"/>
    <w:rsid w:val="009075D5"/>
    <w:rsid w:val="00907D53"/>
    <w:rsid w:val="009109D2"/>
    <w:rsid w:val="00910FDD"/>
    <w:rsid w:val="009142DA"/>
    <w:rsid w:val="00914797"/>
    <w:rsid w:val="00924F08"/>
    <w:rsid w:val="00926471"/>
    <w:rsid w:val="00926D89"/>
    <w:rsid w:val="009314FD"/>
    <w:rsid w:val="00932AC7"/>
    <w:rsid w:val="00935887"/>
    <w:rsid w:val="00936580"/>
    <w:rsid w:val="00942D35"/>
    <w:rsid w:val="00943783"/>
    <w:rsid w:val="0094426F"/>
    <w:rsid w:val="00944814"/>
    <w:rsid w:val="00944D3A"/>
    <w:rsid w:val="00946862"/>
    <w:rsid w:val="009474C1"/>
    <w:rsid w:val="00951023"/>
    <w:rsid w:val="009523D2"/>
    <w:rsid w:val="00953067"/>
    <w:rsid w:val="00953C44"/>
    <w:rsid w:val="00954801"/>
    <w:rsid w:val="00956271"/>
    <w:rsid w:val="00957714"/>
    <w:rsid w:val="009611BE"/>
    <w:rsid w:val="00964C4A"/>
    <w:rsid w:val="0096588C"/>
    <w:rsid w:val="00965BFD"/>
    <w:rsid w:val="00970D89"/>
    <w:rsid w:val="00971721"/>
    <w:rsid w:val="00974E27"/>
    <w:rsid w:val="009758E3"/>
    <w:rsid w:val="00981367"/>
    <w:rsid w:val="00982DC4"/>
    <w:rsid w:val="00982EC0"/>
    <w:rsid w:val="009833DB"/>
    <w:rsid w:val="0098587B"/>
    <w:rsid w:val="00985F88"/>
    <w:rsid w:val="00986406"/>
    <w:rsid w:val="00987D6B"/>
    <w:rsid w:val="009905B6"/>
    <w:rsid w:val="009906EB"/>
    <w:rsid w:val="00991DAC"/>
    <w:rsid w:val="00994F3F"/>
    <w:rsid w:val="00996A9F"/>
    <w:rsid w:val="00997729"/>
    <w:rsid w:val="00997A03"/>
    <w:rsid w:val="009A034C"/>
    <w:rsid w:val="009A09D2"/>
    <w:rsid w:val="009A158B"/>
    <w:rsid w:val="009A2459"/>
    <w:rsid w:val="009A271C"/>
    <w:rsid w:val="009A446B"/>
    <w:rsid w:val="009A4A85"/>
    <w:rsid w:val="009A7E73"/>
    <w:rsid w:val="009B0233"/>
    <w:rsid w:val="009B2DED"/>
    <w:rsid w:val="009B3A3D"/>
    <w:rsid w:val="009B5846"/>
    <w:rsid w:val="009B59FE"/>
    <w:rsid w:val="009B67FB"/>
    <w:rsid w:val="009B6FBE"/>
    <w:rsid w:val="009B75A6"/>
    <w:rsid w:val="009B7721"/>
    <w:rsid w:val="009C0C4C"/>
    <w:rsid w:val="009C1EBF"/>
    <w:rsid w:val="009C38C0"/>
    <w:rsid w:val="009C4244"/>
    <w:rsid w:val="009C4623"/>
    <w:rsid w:val="009C53C3"/>
    <w:rsid w:val="009C55A8"/>
    <w:rsid w:val="009C62F2"/>
    <w:rsid w:val="009D002C"/>
    <w:rsid w:val="009D2FD3"/>
    <w:rsid w:val="009D4288"/>
    <w:rsid w:val="009D48A5"/>
    <w:rsid w:val="009D4DF0"/>
    <w:rsid w:val="009D5DC0"/>
    <w:rsid w:val="009D684E"/>
    <w:rsid w:val="009E0B49"/>
    <w:rsid w:val="009E2C55"/>
    <w:rsid w:val="009E367E"/>
    <w:rsid w:val="009E3CD5"/>
    <w:rsid w:val="009E65B4"/>
    <w:rsid w:val="009E7AD4"/>
    <w:rsid w:val="009F020B"/>
    <w:rsid w:val="009F1620"/>
    <w:rsid w:val="009F1C6F"/>
    <w:rsid w:val="009F1FFA"/>
    <w:rsid w:val="009F5376"/>
    <w:rsid w:val="009F64A0"/>
    <w:rsid w:val="00A009ED"/>
    <w:rsid w:val="00A01B43"/>
    <w:rsid w:val="00A02A21"/>
    <w:rsid w:val="00A03903"/>
    <w:rsid w:val="00A03AAE"/>
    <w:rsid w:val="00A047CB"/>
    <w:rsid w:val="00A06A27"/>
    <w:rsid w:val="00A07AEB"/>
    <w:rsid w:val="00A12250"/>
    <w:rsid w:val="00A12281"/>
    <w:rsid w:val="00A1748F"/>
    <w:rsid w:val="00A17B2E"/>
    <w:rsid w:val="00A17C01"/>
    <w:rsid w:val="00A22D02"/>
    <w:rsid w:val="00A2382D"/>
    <w:rsid w:val="00A2585D"/>
    <w:rsid w:val="00A26CBC"/>
    <w:rsid w:val="00A32A7B"/>
    <w:rsid w:val="00A33143"/>
    <w:rsid w:val="00A33450"/>
    <w:rsid w:val="00A337B0"/>
    <w:rsid w:val="00A4060A"/>
    <w:rsid w:val="00A4228F"/>
    <w:rsid w:val="00A441C7"/>
    <w:rsid w:val="00A47614"/>
    <w:rsid w:val="00A47C16"/>
    <w:rsid w:val="00A47F6A"/>
    <w:rsid w:val="00A51044"/>
    <w:rsid w:val="00A52482"/>
    <w:rsid w:val="00A5497C"/>
    <w:rsid w:val="00A55A1B"/>
    <w:rsid w:val="00A566B6"/>
    <w:rsid w:val="00A5677E"/>
    <w:rsid w:val="00A579BC"/>
    <w:rsid w:val="00A61397"/>
    <w:rsid w:val="00A62CA8"/>
    <w:rsid w:val="00A64CD9"/>
    <w:rsid w:val="00A700E7"/>
    <w:rsid w:val="00A70BE6"/>
    <w:rsid w:val="00A70C9C"/>
    <w:rsid w:val="00A70F87"/>
    <w:rsid w:val="00A73DF8"/>
    <w:rsid w:val="00A74252"/>
    <w:rsid w:val="00A7466A"/>
    <w:rsid w:val="00A7517A"/>
    <w:rsid w:val="00A81018"/>
    <w:rsid w:val="00A81330"/>
    <w:rsid w:val="00A865C8"/>
    <w:rsid w:val="00A86827"/>
    <w:rsid w:val="00A90E47"/>
    <w:rsid w:val="00A947B7"/>
    <w:rsid w:val="00A9507A"/>
    <w:rsid w:val="00AA2343"/>
    <w:rsid w:val="00AA3405"/>
    <w:rsid w:val="00AA4D19"/>
    <w:rsid w:val="00AA5878"/>
    <w:rsid w:val="00AA64A8"/>
    <w:rsid w:val="00AA73EF"/>
    <w:rsid w:val="00AA751E"/>
    <w:rsid w:val="00AB5A58"/>
    <w:rsid w:val="00AB64AE"/>
    <w:rsid w:val="00AB7612"/>
    <w:rsid w:val="00AB7EB5"/>
    <w:rsid w:val="00AC3DFD"/>
    <w:rsid w:val="00AC744B"/>
    <w:rsid w:val="00AD0451"/>
    <w:rsid w:val="00AD23BA"/>
    <w:rsid w:val="00AD3021"/>
    <w:rsid w:val="00AD4381"/>
    <w:rsid w:val="00AD75BD"/>
    <w:rsid w:val="00AE0C6A"/>
    <w:rsid w:val="00AE128A"/>
    <w:rsid w:val="00AE1A65"/>
    <w:rsid w:val="00AE27EF"/>
    <w:rsid w:val="00AE34FF"/>
    <w:rsid w:val="00AE45AA"/>
    <w:rsid w:val="00AE4B32"/>
    <w:rsid w:val="00AE5770"/>
    <w:rsid w:val="00AE5AD6"/>
    <w:rsid w:val="00AE688C"/>
    <w:rsid w:val="00AE758A"/>
    <w:rsid w:val="00AF1537"/>
    <w:rsid w:val="00AF1CE3"/>
    <w:rsid w:val="00AF507D"/>
    <w:rsid w:val="00B003E5"/>
    <w:rsid w:val="00B02D72"/>
    <w:rsid w:val="00B051B7"/>
    <w:rsid w:val="00B05A3C"/>
    <w:rsid w:val="00B05DC6"/>
    <w:rsid w:val="00B07988"/>
    <w:rsid w:val="00B10D04"/>
    <w:rsid w:val="00B12B64"/>
    <w:rsid w:val="00B201EF"/>
    <w:rsid w:val="00B21BC5"/>
    <w:rsid w:val="00B2242A"/>
    <w:rsid w:val="00B259B4"/>
    <w:rsid w:val="00B27DD9"/>
    <w:rsid w:val="00B326DC"/>
    <w:rsid w:val="00B33020"/>
    <w:rsid w:val="00B34A65"/>
    <w:rsid w:val="00B35487"/>
    <w:rsid w:val="00B36103"/>
    <w:rsid w:val="00B36BF2"/>
    <w:rsid w:val="00B42DBA"/>
    <w:rsid w:val="00B442DB"/>
    <w:rsid w:val="00B46EAC"/>
    <w:rsid w:val="00B47F19"/>
    <w:rsid w:val="00B502A7"/>
    <w:rsid w:val="00B5081D"/>
    <w:rsid w:val="00B509EF"/>
    <w:rsid w:val="00B51AAF"/>
    <w:rsid w:val="00B5485E"/>
    <w:rsid w:val="00B60043"/>
    <w:rsid w:val="00B601B8"/>
    <w:rsid w:val="00B60CE6"/>
    <w:rsid w:val="00B61CBB"/>
    <w:rsid w:val="00B63C8B"/>
    <w:rsid w:val="00B640B7"/>
    <w:rsid w:val="00B6549C"/>
    <w:rsid w:val="00B66796"/>
    <w:rsid w:val="00B702B2"/>
    <w:rsid w:val="00B70A42"/>
    <w:rsid w:val="00B7486E"/>
    <w:rsid w:val="00B7497B"/>
    <w:rsid w:val="00B75B4A"/>
    <w:rsid w:val="00B77914"/>
    <w:rsid w:val="00B82165"/>
    <w:rsid w:val="00B82E2B"/>
    <w:rsid w:val="00B837D6"/>
    <w:rsid w:val="00B852B8"/>
    <w:rsid w:val="00B86CAE"/>
    <w:rsid w:val="00B9091F"/>
    <w:rsid w:val="00B91EB8"/>
    <w:rsid w:val="00BA17E5"/>
    <w:rsid w:val="00BA1862"/>
    <w:rsid w:val="00BA527A"/>
    <w:rsid w:val="00BA6629"/>
    <w:rsid w:val="00BB016F"/>
    <w:rsid w:val="00BB0260"/>
    <w:rsid w:val="00BB06DC"/>
    <w:rsid w:val="00BB0D2C"/>
    <w:rsid w:val="00BB2517"/>
    <w:rsid w:val="00BB4456"/>
    <w:rsid w:val="00BB705F"/>
    <w:rsid w:val="00BC073B"/>
    <w:rsid w:val="00BC106A"/>
    <w:rsid w:val="00BC1D14"/>
    <w:rsid w:val="00BC6195"/>
    <w:rsid w:val="00BC68D8"/>
    <w:rsid w:val="00BC6A79"/>
    <w:rsid w:val="00BC7182"/>
    <w:rsid w:val="00BC71DB"/>
    <w:rsid w:val="00BC7383"/>
    <w:rsid w:val="00BC7E4C"/>
    <w:rsid w:val="00BD04F2"/>
    <w:rsid w:val="00BD14B7"/>
    <w:rsid w:val="00BD2CCB"/>
    <w:rsid w:val="00BD3F05"/>
    <w:rsid w:val="00BD68C3"/>
    <w:rsid w:val="00BE3727"/>
    <w:rsid w:val="00BE5CAE"/>
    <w:rsid w:val="00BE5FDF"/>
    <w:rsid w:val="00BF3AF2"/>
    <w:rsid w:val="00BF4ACC"/>
    <w:rsid w:val="00BF6659"/>
    <w:rsid w:val="00BF6E98"/>
    <w:rsid w:val="00BF7188"/>
    <w:rsid w:val="00C00407"/>
    <w:rsid w:val="00C00B00"/>
    <w:rsid w:val="00C02C2D"/>
    <w:rsid w:val="00C02D1B"/>
    <w:rsid w:val="00C05B0D"/>
    <w:rsid w:val="00C0601E"/>
    <w:rsid w:val="00C07D94"/>
    <w:rsid w:val="00C10B27"/>
    <w:rsid w:val="00C13184"/>
    <w:rsid w:val="00C14E5B"/>
    <w:rsid w:val="00C15533"/>
    <w:rsid w:val="00C15974"/>
    <w:rsid w:val="00C1640E"/>
    <w:rsid w:val="00C25AF5"/>
    <w:rsid w:val="00C261D1"/>
    <w:rsid w:val="00C263CF"/>
    <w:rsid w:val="00C26DA1"/>
    <w:rsid w:val="00C275C7"/>
    <w:rsid w:val="00C36302"/>
    <w:rsid w:val="00C461DA"/>
    <w:rsid w:val="00C466D1"/>
    <w:rsid w:val="00C52844"/>
    <w:rsid w:val="00C53102"/>
    <w:rsid w:val="00C54A06"/>
    <w:rsid w:val="00C556BF"/>
    <w:rsid w:val="00C57225"/>
    <w:rsid w:val="00C6088B"/>
    <w:rsid w:val="00C61DD9"/>
    <w:rsid w:val="00C61E37"/>
    <w:rsid w:val="00C6236A"/>
    <w:rsid w:val="00C63C16"/>
    <w:rsid w:val="00C67CF3"/>
    <w:rsid w:val="00C71B03"/>
    <w:rsid w:val="00C732D8"/>
    <w:rsid w:val="00C73CA9"/>
    <w:rsid w:val="00C744C1"/>
    <w:rsid w:val="00C75E4A"/>
    <w:rsid w:val="00C82314"/>
    <w:rsid w:val="00C825C4"/>
    <w:rsid w:val="00C84941"/>
    <w:rsid w:val="00C85065"/>
    <w:rsid w:val="00C85EAA"/>
    <w:rsid w:val="00C86431"/>
    <w:rsid w:val="00C864C5"/>
    <w:rsid w:val="00C86ABC"/>
    <w:rsid w:val="00C86B9E"/>
    <w:rsid w:val="00C91FD4"/>
    <w:rsid w:val="00C93339"/>
    <w:rsid w:val="00CA1E65"/>
    <w:rsid w:val="00CA3A89"/>
    <w:rsid w:val="00CA69C4"/>
    <w:rsid w:val="00CB025A"/>
    <w:rsid w:val="00CB704F"/>
    <w:rsid w:val="00CC1A43"/>
    <w:rsid w:val="00CC1A83"/>
    <w:rsid w:val="00CC5EBF"/>
    <w:rsid w:val="00CC7801"/>
    <w:rsid w:val="00CD2739"/>
    <w:rsid w:val="00CD3AB4"/>
    <w:rsid w:val="00CD43AF"/>
    <w:rsid w:val="00CD51E1"/>
    <w:rsid w:val="00CD5FAF"/>
    <w:rsid w:val="00CD79BC"/>
    <w:rsid w:val="00CE1018"/>
    <w:rsid w:val="00CE45A9"/>
    <w:rsid w:val="00CE6142"/>
    <w:rsid w:val="00CE7E57"/>
    <w:rsid w:val="00CF2756"/>
    <w:rsid w:val="00CF28DC"/>
    <w:rsid w:val="00CF3966"/>
    <w:rsid w:val="00CF3EDB"/>
    <w:rsid w:val="00CF5285"/>
    <w:rsid w:val="00CF5543"/>
    <w:rsid w:val="00D012B5"/>
    <w:rsid w:val="00D01EB5"/>
    <w:rsid w:val="00D0241C"/>
    <w:rsid w:val="00D02475"/>
    <w:rsid w:val="00D03EC1"/>
    <w:rsid w:val="00D11734"/>
    <w:rsid w:val="00D1193B"/>
    <w:rsid w:val="00D12893"/>
    <w:rsid w:val="00D13B19"/>
    <w:rsid w:val="00D159AF"/>
    <w:rsid w:val="00D20C16"/>
    <w:rsid w:val="00D20FC9"/>
    <w:rsid w:val="00D22858"/>
    <w:rsid w:val="00D23110"/>
    <w:rsid w:val="00D23DD8"/>
    <w:rsid w:val="00D252ED"/>
    <w:rsid w:val="00D25B91"/>
    <w:rsid w:val="00D2707E"/>
    <w:rsid w:val="00D30D3E"/>
    <w:rsid w:val="00D3187D"/>
    <w:rsid w:val="00D32983"/>
    <w:rsid w:val="00D3332F"/>
    <w:rsid w:val="00D33E2B"/>
    <w:rsid w:val="00D3529D"/>
    <w:rsid w:val="00D36E8E"/>
    <w:rsid w:val="00D40146"/>
    <w:rsid w:val="00D4121B"/>
    <w:rsid w:val="00D42E41"/>
    <w:rsid w:val="00D442A4"/>
    <w:rsid w:val="00D51C61"/>
    <w:rsid w:val="00D53F45"/>
    <w:rsid w:val="00D549D2"/>
    <w:rsid w:val="00D54B27"/>
    <w:rsid w:val="00D54B62"/>
    <w:rsid w:val="00D55834"/>
    <w:rsid w:val="00D55BB8"/>
    <w:rsid w:val="00D56791"/>
    <w:rsid w:val="00D61947"/>
    <w:rsid w:val="00D62764"/>
    <w:rsid w:val="00D63B92"/>
    <w:rsid w:val="00D63F9A"/>
    <w:rsid w:val="00D642C4"/>
    <w:rsid w:val="00D646B7"/>
    <w:rsid w:val="00D66CED"/>
    <w:rsid w:val="00D67C9F"/>
    <w:rsid w:val="00D701F7"/>
    <w:rsid w:val="00D72AE3"/>
    <w:rsid w:val="00D73177"/>
    <w:rsid w:val="00D73CAB"/>
    <w:rsid w:val="00D75B0F"/>
    <w:rsid w:val="00D77644"/>
    <w:rsid w:val="00D77D4E"/>
    <w:rsid w:val="00D8184D"/>
    <w:rsid w:val="00D81B95"/>
    <w:rsid w:val="00D834E1"/>
    <w:rsid w:val="00D85219"/>
    <w:rsid w:val="00D85C83"/>
    <w:rsid w:val="00D864CF"/>
    <w:rsid w:val="00D86F10"/>
    <w:rsid w:val="00D90A98"/>
    <w:rsid w:val="00D91A73"/>
    <w:rsid w:val="00D95218"/>
    <w:rsid w:val="00DA16EA"/>
    <w:rsid w:val="00DA3F39"/>
    <w:rsid w:val="00DA45D5"/>
    <w:rsid w:val="00DA4BA7"/>
    <w:rsid w:val="00DA543A"/>
    <w:rsid w:val="00DA6D09"/>
    <w:rsid w:val="00DB1F9C"/>
    <w:rsid w:val="00DB35B8"/>
    <w:rsid w:val="00DB3F81"/>
    <w:rsid w:val="00DB5ACF"/>
    <w:rsid w:val="00DB67B1"/>
    <w:rsid w:val="00DB6A83"/>
    <w:rsid w:val="00DB75CC"/>
    <w:rsid w:val="00DB76CD"/>
    <w:rsid w:val="00DC1826"/>
    <w:rsid w:val="00DC2390"/>
    <w:rsid w:val="00DC291B"/>
    <w:rsid w:val="00DC2F6F"/>
    <w:rsid w:val="00DC5515"/>
    <w:rsid w:val="00DC77F4"/>
    <w:rsid w:val="00DD0A19"/>
    <w:rsid w:val="00DD293D"/>
    <w:rsid w:val="00DD4FA3"/>
    <w:rsid w:val="00DE4848"/>
    <w:rsid w:val="00DE7BA4"/>
    <w:rsid w:val="00DE7EBE"/>
    <w:rsid w:val="00DF2213"/>
    <w:rsid w:val="00DF2F98"/>
    <w:rsid w:val="00DF415B"/>
    <w:rsid w:val="00DF42A7"/>
    <w:rsid w:val="00DF557A"/>
    <w:rsid w:val="00DF58DB"/>
    <w:rsid w:val="00DF60F3"/>
    <w:rsid w:val="00DF6476"/>
    <w:rsid w:val="00DF7EB4"/>
    <w:rsid w:val="00E00B4A"/>
    <w:rsid w:val="00E017C8"/>
    <w:rsid w:val="00E02295"/>
    <w:rsid w:val="00E06072"/>
    <w:rsid w:val="00E0685C"/>
    <w:rsid w:val="00E06C1C"/>
    <w:rsid w:val="00E07349"/>
    <w:rsid w:val="00E123CE"/>
    <w:rsid w:val="00E12BF8"/>
    <w:rsid w:val="00E13390"/>
    <w:rsid w:val="00E13854"/>
    <w:rsid w:val="00E15BF4"/>
    <w:rsid w:val="00E21F79"/>
    <w:rsid w:val="00E23EBB"/>
    <w:rsid w:val="00E24686"/>
    <w:rsid w:val="00E2657C"/>
    <w:rsid w:val="00E3094E"/>
    <w:rsid w:val="00E314E1"/>
    <w:rsid w:val="00E336DC"/>
    <w:rsid w:val="00E33E62"/>
    <w:rsid w:val="00E437F7"/>
    <w:rsid w:val="00E45275"/>
    <w:rsid w:val="00E4580D"/>
    <w:rsid w:val="00E4713C"/>
    <w:rsid w:val="00E5044D"/>
    <w:rsid w:val="00E51604"/>
    <w:rsid w:val="00E52A8B"/>
    <w:rsid w:val="00E52CE0"/>
    <w:rsid w:val="00E53621"/>
    <w:rsid w:val="00E550ED"/>
    <w:rsid w:val="00E60249"/>
    <w:rsid w:val="00E630D4"/>
    <w:rsid w:val="00E650B1"/>
    <w:rsid w:val="00E65E85"/>
    <w:rsid w:val="00E6685B"/>
    <w:rsid w:val="00E670AC"/>
    <w:rsid w:val="00E67B9D"/>
    <w:rsid w:val="00E70D35"/>
    <w:rsid w:val="00E71DDE"/>
    <w:rsid w:val="00E730D9"/>
    <w:rsid w:val="00E739FF"/>
    <w:rsid w:val="00E7436E"/>
    <w:rsid w:val="00E74CE9"/>
    <w:rsid w:val="00E75A65"/>
    <w:rsid w:val="00E75C46"/>
    <w:rsid w:val="00E76EB2"/>
    <w:rsid w:val="00E77578"/>
    <w:rsid w:val="00E82F94"/>
    <w:rsid w:val="00E83F5E"/>
    <w:rsid w:val="00E8576B"/>
    <w:rsid w:val="00E86C2A"/>
    <w:rsid w:val="00E91579"/>
    <w:rsid w:val="00E92AD8"/>
    <w:rsid w:val="00E93545"/>
    <w:rsid w:val="00E96B6A"/>
    <w:rsid w:val="00E97F5E"/>
    <w:rsid w:val="00EA09D6"/>
    <w:rsid w:val="00EA0E33"/>
    <w:rsid w:val="00EA1175"/>
    <w:rsid w:val="00EA17F7"/>
    <w:rsid w:val="00EA489D"/>
    <w:rsid w:val="00EA6706"/>
    <w:rsid w:val="00EB06A0"/>
    <w:rsid w:val="00EB1B6B"/>
    <w:rsid w:val="00EB2515"/>
    <w:rsid w:val="00EB40B6"/>
    <w:rsid w:val="00EB7992"/>
    <w:rsid w:val="00EC0022"/>
    <w:rsid w:val="00EC0834"/>
    <w:rsid w:val="00EC1182"/>
    <w:rsid w:val="00EC40D5"/>
    <w:rsid w:val="00EC6A1B"/>
    <w:rsid w:val="00EC6FD7"/>
    <w:rsid w:val="00EC7285"/>
    <w:rsid w:val="00EC72B7"/>
    <w:rsid w:val="00EC73F9"/>
    <w:rsid w:val="00ED0467"/>
    <w:rsid w:val="00ED0C04"/>
    <w:rsid w:val="00ED2A4D"/>
    <w:rsid w:val="00ED2E35"/>
    <w:rsid w:val="00ED526B"/>
    <w:rsid w:val="00ED65A6"/>
    <w:rsid w:val="00EE24AA"/>
    <w:rsid w:val="00EF4079"/>
    <w:rsid w:val="00EF43A7"/>
    <w:rsid w:val="00EF4989"/>
    <w:rsid w:val="00F017B3"/>
    <w:rsid w:val="00F01FDC"/>
    <w:rsid w:val="00F062A9"/>
    <w:rsid w:val="00F06427"/>
    <w:rsid w:val="00F077EF"/>
    <w:rsid w:val="00F11480"/>
    <w:rsid w:val="00F138A3"/>
    <w:rsid w:val="00F204A7"/>
    <w:rsid w:val="00F20793"/>
    <w:rsid w:val="00F222A6"/>
    <w:rsid w:val="00F22ED3"/>
    <w:rsid w:val="00F24650"/>
    <w:rsid w:val="00F24AD8"/>
    <w:rsid w:val="00F27998"/>
    <w:rsid w:val="00F27B56"/>
    <w:rsid w:val="00F32114"/>
    <w:rsid w:val="00F3449B"/>
    <w:rsid w:val="00F35027"/>
    <w:rsid w:val="00F37E6D"/>
    <w:rsid w:val="00F42AF7"/>
    <w:rsid w:val="00F43B61"/>
    <w:rsid w:val="00F4515F"/>
    <w:rsid w:val="00F469CF"/>
    <w:rsid w:val="00F46FB8"/>
    <w:rsid w:val="00F47D62"/>
    <w:rsid w:val="00F5305C"/>
    <w:rsid w:val="00F5640A"/>
    <w:rsid w:val="00F60DCF"/>
    <w:rsid w:val="00F614B4"/>
    <w:rsid w:val="00F64600"/>
    <w:rsid w:val="00F7648F"/>
    <w:rsid w:val="00F77D90"/>
    <w:rsid w:val="00F82ED3"/>
    <w:rsid w:val="00F833CE"/>
    <w:rsid w:val="00F83997"/>
    <w:rsid w:val="00F857FE"/>
    <w:rsid w:val="00F8580F"/>
    <w:rsid w:val="00F87D2C"/>
    <w:rsid w:val="00F90431"/>
    <w:rsid w:val="00F90718"/>
    <w:rsid w:val="00F916BD"/>
    <w:rsid w:val="00F9289A"/>
    <w:rsid w:val="00F931DF"/>
    <w:rsid w:val="00F94207"/>
    <w:rsid w:val="00F96EC7"/>
    <w:rsid w:val="00FA2622"/>
    <w:rsid w:val="00FA2707"/>
    <w:rsid w:val="00FA3D8A"/>
    <w:rsid w:val="00FA5B7A"/>
    <w:rsid w:val="00FB1BD4"/>
    <w:rsid w:val="00FB2FFC"/>
    <w:rsid w:val="00FB4DBC"/>
    <w:rsid w:val="00FC249B"/>
    <w:rsid w:val="00FC4BB5"/>
    <w:rsid w:val="00FD0503"/>
    <w:rsid w:val="00FD07AA"/>
    <w:rsid w:val="00FD38F8"/>
    <w:rsid w:val="00FD5153"/>
    <w:rsid w:val="00FD5265"/>
    <w:rsid w:val="00FD5791"/>
    <w:rsid w:val="00FD62D2"/>
    <w:rsid w:val="00FE09F4"/>
    <w:rsid w:val="00FE5476"/>
    <w:rsid w:val="00FE6D45"/>
    <w:rsid w:val="00FE79C2"/>
    <w:rsid w:val="00FF11A5"/>
    <w:rsid w:val="00FF270A"/>
    <w:rsid w:val="00FF5D3E"/>
    <w:rsid w:val="00FF60C7"/>
    <w:rsid w:val="00FF7B87"/>
    <w:rsid w:val="00FF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schemas-city2airport-com/woprcity2airport" w:name="City"/>
  <w:shapeDefaults>
    <o:shapedefaults v:ext="edit" spidmax="2049"/>
    <o:shapelayout v:ext="edit">
      <o:idmap v:ext="edit" data="1"/>
    </o:shapelayout>
  </w:shapeDefaults>
  <w:decimalSymbol w:val="."/>
  <w:listSeparator w:val=","/>
  <w15:docId w15:val="{ACCDBB8F-F899-422E-BAF0-6028586A8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819"/>
    <w:pPr>
      <w:ind w:left="1080"/>
    </w:pPr>
    <w:rPr>
      <w:rFonts w:ascii="Arial" w:hAnsi="Arial"/>
    </w:rPr>
  </w:style>
  <w:style w:type="paragraph" w:styleId="Heading1">
    <w:name w:val="heading 1"/>
    <w:basedOn w:val="HeadingBase"/>
    <w:next w:val="BodyText"/>
    <w:link w:val="Heading1Char"/>
    <w:qFormat/>
    <w:rsid w:val="00515819"/>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1"/>
    <w:qFormat/>
    <w:rsid w:val="00515819"/>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515819"/>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2"/>
    <w:qFormat/>
    <w:rsid w:val="00515819"/>
    <w:pPr>
      <w:spacing w:before="120" w:after="120" w:line="240" w:lineRule="atLeast"/>
      <w:outlineLvl w:val="3"/>
    </w:pPr>
    <w:rPr>
      <w:b/>
      <w:i/>
      <w:sz w:val="20"/>
    </w:rPr>
  </w:style>
  <w:style w:type="paragraph" w:styleId="Heading5">
    <w:name w:val="heading 5"/>
    <w:basedOn w:val="HeadingBase"/>
    <w:next w:val="BodyText"/>
    <w:link w:val="Heading5Char"/>
    <w:qFormat/>
    <w:rsid w:val="00515819"/>
    <w:pPr>
      <w:spacing w:before="0" w:line="240" w:lineRule="atLeast"/>
      <w:ind w:left="1440"/>
      <w:outlineLvl w:val="4"/>
    </w:pPr>
    <w:rPr>
      <w:sz w:val="20"/>
    </w:rPr>
  </w:style>
  <w:style w:type="paragraph" w:styleId="Heading6">
    <w:name w:val="heading 6"/>
    <w:basedOn w:val="HeadingBase"/>
    <w:next w:val="BodyText"/>
    <w:link w:val="Heading6Char"/>
    <w:qFormat/>
    <w:rsid w:val="00515819"/>
    <w:pPr>
      <w:ind w:left="1440"/>
      <w:outlineLvl w:val="5"/>
    </w:pPr>
    <w:rPr>
      <w:i/>
      <w:sz w:val="20"/>
    </w:rPr>
  </w:style>
  <w:style w:type="paragraph" w:styleId="Heading7">
    <w:name w:val="heading 7"/>
    <w:basedOn w:val="HeadingBase"/>
    <w:next w:val="BodyText"/>
    <w:link w:val="Heading7Char"/>
    <w:qFormat/>
    <w:rsid w:val="00515819"/>
    <w:pPr>
      <w:outlineLvl w:val="6"/>
    </w:pPr>
    <w:rPr>
      <w:sz w:val="20"/>
    </w:rPr>
  </w:style>
  <w:style w:type="paragraph" w:styleId="Heading8">
    <w:name w:val="heading 8"/>
    <w:basedOn w:val="HeadingBase"/>
    <w:next w:val="BodyText"/>
    <w:link w:val="Heading8Char"/>
    <w:qFormat/>
    <w:rsid w:val="00515819"/>
    <w:pPr>
      <w:outlineLvl w:val="7"/>
    </w:pPr>
    <w:rPr>
      <w:i/>
      <w:sz w:val="18"/>
    </w:rPr>
  </w:style>
  <w:style w:type="paragraph" w:styleId="Heading9">
    <w:name w:val="heading 9"/>
    <w:basedOn w:val="HeadingBase"/>
    <w:next w:val="BodyText"/>
    <w:link w:val="Heading9Char"/>
    <w:qFormat/>
    <w:rsid w:val="00515819"/>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har1"/>
    <w:rsid w:val="00515819"/>
    <w:pPr>
      <w:keepNext/>
      <w:keepLines/>
      <w:spacing w:before="140" w:line="220" w:lineRule="atLeast"/>
    </w:pPr>
    <w:rPr>
      <w:spacing w:val="-4"/>
      <w:kern w:val="28"/>
      <w:sz w:val="22"/>
    </w:rPr>
  </w:style>
  <w:style w:type="paragraph" w:styleId="BodyText">
    <w:name w:val="Body Text"/>
    <w:basedOn w:val="Normal"/>
    <w:link w:val="BodyTextChar1"/>
    <w:rsid w:val="00515819"/>
    <w:pPr>
      <w:spacing w:before="60" w:after="60"/>
      <w:jc w:val="both"/>
    </w:pPr>
  </w:style>
  <w:style w:type="paragraph" w:customStyle="1" w:styleId="BlockQuotation">
    <w:name w:val="Block Quotation"/>
    <w:basedOn w:val="Normal"/>
    <w:link w:val="BlockQuotationChar"/>
    <w:rsid w:val="00515819"/>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link w:val="BodyTextIndentChar"/>
    <w:rsid w:val="00D85C83"/>
    <w:pPr>
      <w:ind w:left="1440"/>
    </w:pPr>
  </w:style>
  <w:style w:type="paragraph" w:customStyle="1" w:styleId="BodyTextKeep">
    <w:name w:val="Body Text Keep"/>
    <w:basedOn w:val="BodyText"/>
    <w:rsid w:val="00D85C83"/>
    <w:pPr>
      <w:keepNext/>
    </w:pPr>
  </w:style>
  <w:style w:type="paragraph" w:customStyle="1" w:styleId="Picture">
    <w:name w:val="Picture"/>
    <w:next w:val="Caption"/>
    <w:rsid w:val="00515819"/>
    <w:pPr>
      <w:keepNext/>
      <w:jc w:val="center"/>
    </w:pPr>
    <w:rPr>
      <w:rFonts w:ascii="Arial" w:hAnsi="Arial"/>
    </w:rPr>
  </w:style>
  <w:style w:type="paragraph" w:styleId="Caption">
    <w:name w:val="caption"/>
    <w:basedOn w:val="Picture"/>
    <w:next w:val="BodyText"/>
    <w:link w:val="CaptionChar"/>
    <w:qFormat/>
    <w:rsid w:val="00515819"/>
    <w:pPr>
      <w:spacing w:before="60" w:after="240" w:line="220" w:lineRule="atLeast"/>
    </w:pPr>
  </w:style>
  <w:style w:type="paragraph" w:customStyle="1" w:styleId="PartLabel">
    <w:name w:val="Part Label"/>
    <w:basedOn w:val="Normal"/>
    <w:rsid w:val="00515819"/>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515819"/>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515819"/>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515819"/>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515819"/>
  </w:style>
  <w:style w:type="paragraph" w:customStyle="1" w:styleId="CompanyName">
    <w:name w:val="Company Name"/>
    <w:basedOn w:val="Normal"/>
    <w:rsid w:val="00515819"/>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515819"/>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515819"/>
    <w:rPr>
      <w:rFonts w:ascii="Arial" w:hAnsi="Arial"/>
      <w:sz w:val="16"/>
    </w:rPr>
  </w:style>
  <w:style w:type="paragraph" w:customStyle="1" w:styleId="FootnoteBase">
    <w:name w:val="Footnote Base"/>
    <w:basedOn w:val="Normal"/>
    <w:rsid w:val="00515819"/>
    <w:pPr>
      <w:keepLines/>
      <w:spacing w:line="200" w:lineRule="atLeast"/>
    </w:pPr>
    <w:rPr>
      <w:spacing w:val="-5"/>
      <w:sz w:val="16"/>
    </w:rPr>
  </w:style>
  <w:style w:type="paragraph" w:styleId="CommentText">
    <w:name w:val="annotation text"/>
    <w:basedOn w:val="FootnoteBase"/>
    <w:link w:val="CommentTextChar"/>
    <w:semiHidden/>
    <w:rsid w:val="00515819"/>
  </w:style>
  <w:style w:type="paragraph" w:customStyle="1" w:styleId="TableText">
    <w:name w:val="Table Text"/>
    <w:basedOn w:val="Normal"/>
    <w:rsid w:val="00515819"/>
    <w:pPr>
      <w:keepLines/>
      <w:spacing w:before="60"/>
      <w:ind w:left="0"/>
    </w:pPr>
  </w:style>
  <w:style w:type="paragraph" w:customStyle="1" w:styleId="TitleCover">
    <w:name w:val="Title Cover"/>
    <w:basedOn w:val="HeadingBase"/>
    <w:next w:val="Normal"/>
    <w:rsid w:val="00515819"/>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515819"/>
  </w:style>
  <w:style w:type="character" w:styleId="EndnoteReference">
    <w:name w:val="endnote reference"/>
    <w:semiHidden/>
    <w:rsid w:val="00515819"/>
    <w:rPr>
      <w:vertAlign w:val="superscript"/>
    </w:rPr>
  </w:style>
  <w:style w:type="paragraph" w:styleId="EndnoteText">
    <w:name w:val="endnote text"/>
    <w:basedOn w:val="FootnoteBase"/>
    <w:link w:val="EndnoteTextChar"/>
    <w:semiHidden/>
    <w:rsid w:val="00515819"/>
  </w:style>
  <w:style w:type="paragraph" w:customStyle="1" w:styleId="HeaderBase">
    <w:name w:val="Header Base"/>
    <w:basedOn w:val="Normal"/>
    <w:rsid w:val="00515819"/>
    <w:pPr>
      <w:keepLines/>
      <w:tabs>
        <w:tab w:val="center" w:pos="4320"/>
        <w:tab w:val="right" w:pos="9360"/>
      </w:tabs>
      <w:spacing w:line="190" w:lineRule="atLeast"/>
      <w:ind w:left="0"/>
    </w:pPr>
    <w:rPr>
      <w:sz w:val="18"/>
    </w:rPr>
  </w:style>
  <w:style w:type="paragraph" w:styleId="Footer">
    <w:name w:val="footer"/>
    <w:basedOn w:val="HeaderBase"/>
    <w:link w:val="FooterChar"/>
    <w:rsid w:val="00515819"/>
  </w:style>
  <w:style w:type="paragraph" w:customStyle="1" w:styleId="FooterEven">
    <w:name w:val="Footer Even"/>
    <w:basedOn w:val="Footer"/>
    <w:rsid w:val="00515819"/>
    <w:pPr>
      <w:pBdr>
        <w:top w:val="single" w:sz="6" w:space="2" w:color="auto"/>
      </w:pBdr>
      <w:spacing w:before="600"/>
    </w:pPr>
  </w:style>
  <w:style w:type="paragraph" w:customStyle="1" w:styleId="FooterFirst">
    <w:name w:val="Footer First"/>
    <w:basedOn w:val="Footer"/>
    <w:rsid w:val="00515819"/>
    <w:pPr>
      <w:pBdr>
        <w:top w:val="single" w:sz="6" w:space="2" w:color="auto"/>
      </w:pBdr>
      <w:spacing w:before="600"/>
    </w:pPr>
  </w:style>
  <w:style w:type="paragraph" w:customStyle="1" w:styleId="FooterOdd">
    <w:name w:val="Footer Odd"/>
    <w:basedOn w:val="Footer"/>
    <w:rsid w:val="00515819"/>
    <w:pPr>
      <w:pBdr>
        <w:top w:val="single" w:sz="6" w:space="2" w:color="auto"/>
      </w:pBdr>
      <w:spacing w:before="600"/>
    </w:pPr>
  </w:style>
  <w:style w:type="character" w:styleId="FootnoteReference">
    <w:name w:val="footnote reference"/>
    <w:semiHidden/>
    <w:rsid w:val="00515819"/>
    <w:rPr>
      <w:vertAlign w:val="superscript"/>
    </w:rPr>
  </w:style>
  <w:style w:type="paragraph" w:styleId="FootnoteText">
    <w:name w:val="footnote text"/>
    <w:basedOn w:val="FootnoteBase"/>
    <w:link w:val="FootnoteTextChar"/>
    <w:semiHidden/>
    <w:rsid w:val="00515819"/>
  </w:style>
  <w:style w:type="paragraph" w:styleId="Header">
    <w:name w:val="header"/>
    <w:basedOn w:val="HeaderBase"/>
    <w:link w:val="HeaderChar"/>
    <w:rsid w:val="00515819"/>
    <w:pPr>
      <w:tabs>
        <w:tab w:val="clear" w:pos="4320"/>
      </w:tabs>
    </w:pPr>
    <w:rPr>
      <w:u w:val="single"/>
    </w:rPr>
  </w:style>
  <w:style w:type="paragraph" w:customStyle="1" w:styleId="HeaderEven">
    <w:name w:val="Header Even"/>
    <w:basedOn w:val="Header"/>
    <w:rsid w:val="00515819"/>
    <w:pPr>
      <w:pBdr>
        <w:bottom w:val="single" w:sz="6" w:space="1" w:color="auto"/>
      </w:pBdr>
      <w:spacing w:after="600"/>
    </w:pPr>
  </w:style>
  <w:style w:type="paragraph" w:customStyle="1" w:styleId="HeaderFirst">
    <w:name w:val="Header First"/>
    <w:basedOn w:val="Header"/>
    <w:rsid w:val="00515819"/>
    <w:pPr>
      <w:pBdr>
        <w:top w:val="single" w:sz="6" w:space="2" w:color="auto"/>
      </w:pBdr>
      <w:jc w:val="right"/>
    </w:pPr>
  </w:style>
  <w:style w:type="paragraph" w:customStyle="1" w:styleId="HeaderOdd">
    <w:name w:val="Header Odd"/>
    <w:basedOn w:val="Header"/>
    <w:rsid w:val="00515819"/>
    <w:pPr>
      <w:pBdr>
        <w:bottom w:val="single" w:sz="6" w:space="1" w:color="auto"/>
      </w:pBdr>
      <w:spacing w:after="600"/>
    </w:pPr>
  </w:style>
  <w:style w:type="paragraph" w:customStyle="1" w:styleId="IndexBase">
    <w:name w:val="Index Base"/>
    <w:basedOn w:val="Normal"/>
    <w:rsid w:val="00515819"/>
    <w:pPr>
      <w:spacing w:line="240" w:lineRule="atLeast"/>
      <w:ind w:left="360" w:hanging="360"/>
    </w:pPr>
    <w:rPr>
      <w:spacing w:val="-5"/>
      <w:sz w:val="18"/>
    </w:rPr>
  </w:style>
  <w:style w:type="paragraph" w:styleId="Index1">
    <w:name w:val="index 1"/>
    <w:basedOn w:val="IndexBase"/>
    <w:autoRedefine/>
    <w:semiHidden/>
    <w:rsid w:val="00515819"/>
  </w:style>
  <w:style w:type="paragraph" w:styleId="Index2">
    <w:name w:val="index 2"/>
    <w:basedOn w:val="IndexBase"/>
    <w:autoRedefine/>
    <w:semiHidden/>
    <w:rsid w:val="00515819"/>
    <w:pPr>
      <w:spacing w:line="240" w:lineRule="auto"/>
      <w:ind w:left="720"/>
    </w:pPr>
  </w:style>
  <w:style w:type="paragraph" w:styleId="Index3">
    <w:name w:val="index 3"/>
    <w:basedOn w:val="IndexBase"/>
    <w:autoRedefine/>
    <w:semiHidden/>
    <w:rsid w:val="00515819"/>
    <w:pPr>
      <w:spacing w:line="240" w:lineRule="auto"/>
      <w:ind w:left="1080"/>
    </w:pPr>
  </w:style>
  <w:style w:type="paragraph" w:styleId="Index4">
    <w:name w:val="index 4"/>
    <w:basedOn w:val="IndexBase"/>
    <w:autoRedefine/>
    <w:semiHidden/>
    <w:rsid w:val="00515819"/>
    <w:pPr>
      <w:spacing w:line="240" w:lineRule="auto"/>
      <w:ind w:left="1440"/>
    </w:pPr>
  </w:style>
  <w:style w:type="paragraph" w:styleId="Index5">
    <w:name w:val="index 5"/>
    <w:basedOn w:val="IndexBase"/>
    <w:autoRedefine/>
    <w:semiHidden/>
    <w:rsid w:val="00515819"/>
    <w:pPr>
      <w:spacing w:line="240" w:lineRule="auto"/>
      <w:ind w:left="1800"/>
    </w:pPr>
  </w:style>
  <w:style w:type="paragraph" w:styleId="IndexHeading">
    <w:name w:val="index heading"/>
    <w:basedOn w:val="HeadingBase"/>
    <w:next w:val="Index1"/>
    <w:semiHidden/>
    <w:rsid w:val="00515819"/>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515819"/>
    <w:rPr>
      <w:rFonts w:ascii="Arial Black" w:hAnsi="Arial Black"/>
      <w:spacing w:val="-4"/>
      <w:sz w:val="18"/>
    </w:rPr>
  </w:style>
  <w:style w:type="character" w:styleId="LineNumber">
    <w:name w:val="line number"/>
    <w:rsid w:val="00515819"/>
    <w:rPr>
      <w:sz w:val="18"/>
    </w:rPr>
  </w:style>
  <w:style w:type="paragraph" w:styleId="List">
    <w:name w:val="List"/>
    <w:basedOn w:val="BodyText"/>
    <w:rsid w:val="00515819"/>
    <w:pPr>
      <w:ind w:left="1440" w:hanging="360"/>
    </w:pPr>
  </w:style>
  <w:style w:type="paragraph" w:styleId="List2">
    <w:name w:val="List 2"/>
    <w:basedOn w:val="List"/>
    <w:rsid w:val="00515819"/>
    <w:pPr>
      <w:ind w:left="1800"/>
    </w:pPr>
  </w:style>
  <w:style w:type="paragraph" w:styleId="List3">
    <w:name w:val="List 3"/>
    <w:basedOn w:val="List"/>
    <w:rsid w:val="00515819"/>
    <w:pPr>
      <w:ind w:left="2160"/>
    </w:pPr>
  </w:style>
  <w:style w:type="paragraph" w:styleId="List4">
    <w:name w:val="List 4"/>
    <w:basedOn w:val="List"/>
    <w:rsid w:val="00515819"/>
    <w:pPr>
      <w:ind w:left="2520"/>
    </w:pPr>
  </w:style>
  <w:style w:type="paragraph" w:styleId="List5">
    <w:name w:val="List 5"/>
    <w:basedOn w:val="List"/>
    <w:rsid w:val="00515819"/>
    <w:pPr>
      <w:ind w:left="2880"/>
    </w:pPr>
  </w:style>
  <w:style w:type="paragraph" w:styleId="ListBullet">
    <w:name w:val="List Bullet"/>
    <w:basedOn w:val="List"/>
    <w:rsid w:val="00515819"/>
    <w:pPr>
      <w:numPr>
        <w:numId w:val="1"/>
      </w:numPr>
      <w:tabs>
        <w:tab w:val="clear" w:pos="1440"/>
      </w:tabs>
    </w:pPr>
  </w:style>
  <w:style w:type="paragraph" w:styleId="ListBullet2">
    <w:name w:val="List Bullet 2"/>
    <w:basedOn w:val="ListBullet"/>
    <w:autoRedefine/>
    <w:rsid w:val="00515819"/>
    <w:pPr>
      <w:ind w:left="1800"/>
    </w:pPr>
  </w:style>
  <w:style w:type="paragraph" w:styleId="ListBullet3">
    <w:name w:val="List Bullet 3"/>
    <w:basedOn w:val="ListBullet"/>
    <w:autoRedefine/>
    <w:rsid w:val="00515819"/>
    <w:pPr>
      <w:ind w:left="2160"/>
    </w:pPr>
  </w:style>
  <w:style w:type="paragraph" w:styleId="ListBullet4">
    <w:name w:val="List Bullet 4"/>
    <w:basedOn w:val="ListBullet"/>
    <w:autoRedefine/>
    <w:rsid w:val="00515819"/>
    <w:pPr>
      <w:ind w:left="2520"/>
    </w:pPr>
  </w:style>
  <w:style w:type="paragraph" w:styleId="ListBullet5">
    <w:name w:val="List Bullet 5"/>
    <w:basedOn w:val="ListBullet"/>
    <w:autoRedefine/>
    <w:rsid w:val="00515819"/>
    <w:pPr>
      <w:ind w:left="2880"/>
    </w:pPr>
  </w:style>
  <w:style w:type="paragraph" w:styleId="ListContinue">
    <w:name w:val="List Continue"/>
    <w:basedOn w:val="List"/>
    <w:rsid w:val="00515819"/>
    <w:pPr>
      <w:ind w:firstLine="0"/>
    </w:pPr>
  </w:style>
  <w:style w:type="paragraph" w:styleId="ListContinue2">
    <w:name w:val="List Continue 2"/>
    <w:basedOn w:val="ListContinue"/>
    <w:rsid w:val="00515819"/>
    <w:pPr>
      <w:ind w:left="2160"/>
    </w:pPr>
  </w:style>
  <w:style w:type="paragraph" w:styleId="ListContinue3">
    <w:name w:val="List Continue 3"/>
    <w:basedOn w:val="ListContinue"/>
    <w:rsid w:val="00515819"/>
    <w:pPr>
      <w:ind w:left="2520"/>
    </w:pPr>
  </w:style>
  <w:style w:type="paragraph" w:styleId="ListContinue4">
    <w:name w:val="List Continue 4"/>
    <w:basedOn w:val="ListContinue"/>
    <w:rsid w:val="00515819"/>
    <w:pPr>
      <w:ind w:left="2880"/>
    </w:pPr>
  </w:style>
  <w:style w:type="paragraph" w:styleId="ListContinue5">
    <w:name w:val="List Continue 5"/>
    <w:basedOn w:val="ListContinue"/>
    <w:rsid w:val="00515819"/>
    <w:pPr>
      <w:ind w:left="3240"/>
    </w:pPr>
  </w:style>
  <w:style w:type="paragraph" w:styleId="ListNumber">
    <w:name w:val="List Number"/>
    <w:basedOn w:val="List"/>
    <w:rsid w:val="00515819"/>
    <w:pPr>
      <w:numPr>
        <w:numId w:val="5"/>
      </w:numPr>
    </w:pPr>
  </w:style>
  <w:style w:type="paragraph" w:styleId="ListNumber2">
    <w:name w:val="List Number 2"/>
    <w:basedOn w:val="ListNumber"/>
    <w:rsid w:val="00515819"/>
    <w:pPr>
      <w:ind w:left="1800"/>
    </w:pPr>
  </w:style>
  <w:style w:type="paragraph" w:styleId="ListNumber3">
    <w:name w:val="List Number 3"/>
    <w:basedOn w:val="ListNumber"/>
    <w:rsid w:val="00515819"/>
    <w:pPr>
      <w:ind w:left="2160"/>
    </w:pPr>
  </w:style>
  <w:style w:type="paragraph" w:styleId="ListNumber4">
    <w:name w:val="List Number 4"/>
    <w:basedOn w:val="ListNumber"/>
    <w:rsid w:val="00515819"/>
    <w:pPr>
      <w:ind w:left="2520"/>
    </w:pPr>
  </w:style>
  <w:style w:type="paragraph" w:styleId="ListNumber5">
    <w:name w:val="List Number 5"/>
    <w:basedOn w:val="ListNumber"/>
    <w:rsid w:val="00515819"/>
    <w:pPr>
      <w:ind w:left="2880"/>
    </w:pPr>
  </w:style>
  <w:style w:type="paragraph" w:customStyle="1" w:styleId="TableHeader">
    <w:name w:val="Table Header"/>
    <w:basedOn w:val="Normal"/>
    <w:rsid w:val="00515819"/>
    <w:pPr>
      <w:keepNext/>
      <w:spacing w:before="60"/>
      <w:ind w:left="0"/>
      <w:jc w:val="center"/>
    </w:pPr>
    <w:rPr>
      <w:rFonts w:ascii="Arial Black" w:hAnsi="Arial Black"/>
    </w:rPr>
  </w:style>
  <w:style w:type="paragraph" w:styleId="MessageHeader">
    <w:name w:val="Message Header"/>
    <w:basedOn w:val="BodyText"/>
    <w:link w:val="MessageHeaderChar"/>
    <w:rsid w:val="00515819"/>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515819"/>
    <w:pPr>
      <w:ind w:left="1440"/>
    </w:pPr>
  </w:style>
  <w:style w:type="character" w:styleId="PageNumber">
    <w:name w:val="page number"/>
    <w:rsid w:val="00515819"/>
    <w:rPr>
      <w:rFonts w:ascii="Arial Black" w:hAnsi="Arial Black"/>
      <w:spacing w:val="-10"/>
      <w:sz w:val="18"/>
    </w:rPr>
  </w:style>
  <w:style w:type="paragraph" w:customStyle="1" w:styleId="PartSubtitle">
    <w:name w:val="Part Subtitle"/>
    <w:basedOn w:val="Normal"/>
    <w:next w:val="BodyText"/>
    <w:rsid w:val="00515819"/>
    <w:pPr>
      <w:keepNext/>
      <w:spacing w:before="360" w:after="120"/>
    </w:pPr>
    <w:rPr>
      <w:i/>
      <w:kern w:val="28"/>
      <w:sz w:val="26"/>
    </w:rPr>
  </w:style>
  <w:style w:type="paragraph" w:customStyle="1" w:styleId="ReturnAddress">
    <w:name w:val="Return Address"/>
    <w:basedOn w:val="Normal"/>
    <w:rsid w:val="00515819"/>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515819"/>
  </w:style>
  <w:style w:type="paragraph" w:customStyle="1" w:styleId="SectionLabel">
    <w:name w:val="Section Label"/>
    <w:basedOn w:val="HeadingBase"/>
    <w:next w:val="BodyText"/>
    <w:rsid w:val="00515819"/>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515819"/>
    <w:rPr>
      <w:i/>
      <w:spacing w:val="-6"/>
      <w:sz w:val="24"/>
    </w:rPr>
  </w:style>
  <w:style w:type="paragraph" w:customStyle="1" w:styleId="SubtitleCover">
    <w:name w:val="Subtitle Cover"/>
    <w:basedOn w:val="TitleCover"/>
    <w:next w:val="BodyText"/>
    <w:rsid w:val="00515819"/>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515819"/>
    <w:rPr>
      <w:b/>
      <w:vertAlign w:val="superscript"/>
    </w:rPr>
  </w:style>
  <w:style w:type="paragraph" w:styleId="TableofAuthorities">
    <w:name w:val="table of authorities"/>
    <w:basedOn w:val="Normal"/>
    <w:semiHidden/>
    <w:rsid w:val="00515819"/>
    <w:pPr>
      <w:tabs>
        <w:tab w:val="right" w:leader="dot" w:pos="7560"/>
      </w:tabs>
      <w:ind w:left="1440" w:hanging="360"/>
    </w:pPr>
  </w:style>
  <w:style w:type="paragraph" w:customStyle="1" w:styleId="TOCBase">
    <w:name w:val="TOC Base"/>
    <w:basedOn w:val="Normal"/>
    <w:rsid w:val="00515819"/>
    <w:pPr>
      <w:tabs>
        <w:tab w:val="right" w:leader="dot" w:pos="9000"/>
      </w:tabs>
      <w:spacing w:after="240" w:line="240" w:lineRule="atLeast"/>
      <w:ind w:left="0"/>
    </w:pPr>
  </w:style>
  <w:style w:type="paragraph" w:styleId="TableofFigures">
    <w:name w:val="table of figures"/>
    <w:basedOn w:val="TOCBase"/>
    <w:semiHidden/>
    <w:rsid w:val="00515819"/>
    <w:pPr>
      <w:ind w:left="1440" w:hanging="360"/>
    </w:pPr>
  </w:style>
  <w:style w:type="paragraph" w:styleId="TOAHeading">
    <w:name w:val="toa heading"/>
    <w:basedOn w:val="Normal"/>
    <w:next w:val="TableofAuthorities"/>
    <w:semiHidden/>
    <w:rsid w:val="00515819"/>
    <w:pPr>
      <w:keepNext/>
      <w:spacing w:line="480" w:lineRule="atLeast"/>
    </w:pPr>
    <w:rPr>
      <w:rFonts w:ascii="Arial Black" w:hAnsi="Arial Black"/>
      <w:b/>
      <w:spacing w:val="-10"/>
      <w:kern w:val="28"/>
    </w:rPr>
  </w:style>
  <w:style w:type="paragraph" w:styleId="TOC1">
    <w:name w:val="toc 1"/>
    <w:basedOn w:val="Normal"/>
    <w:autoRedefine/>
    <w:rsid w:val="00515819"/>
    <w:pPr>
      <w:tabs>
        <w:tab w:val="right" w:leader="dot" w:pos="9000"/>
      </w:tabs>
      <w:spacing w:after="240" w:line="240" w:lineRule="atLeast"/>
      <w:ind w:left="0"/>
    </w:pPr>
    <w:rPr>
      <w:spacing w:val="-4"/>
      <w:sz w:val="22"/>
    </w:rPr>
  </w:style>
  <w:style w:type="paragraph" w:styleId="TOC2">
    <w:name w:val="toc 2"/>
    <w:basedOn w:val="Normal"/>
    <w:autoRedefine/>
    <w:rsid w:val="00515819"/>
    <w:pPr>
      <w:tabs>
        <w:tab w:val="right" w:leader="dot" w:pos="9000"/>
      </w:tabs>
      <w:spacing w:after="240" w:line="240" w:lineRule="atLeast"/>
      <w:ind w:left="360" w:right="1440"/>
    </w:pPr>
    <w:rPr>
      <w:sz w:val="22"/>
    </w:rPr>
  </w:style>
  <w:style w:type="paragraph" w:styleId="TOC3">
    <w:name w:val="toc 3"/>
    <w:basedOn w:val="Normal"/>
    <w:autoRedefine/>
    <w:rsid w:val="00515819"/>
    <w:pPr>
      <w:tabs>
        <w:tab w:val="right" w:leader="dot" w:pos="9000"/>
      </w:tabs>
      <w:spacing w:after="240" w:line="240" w:lineRule="atLeast"/>
      <w:ind w:left="720" w:right="1440"/>
    </w:pPr>
    <w:rPr>
      <w:noProof/>
      <w:sz w:val="22"/>
    </w:rPr>
  </w:style>
  <w:style w:type="paragraph" w:styleId="TOC4">
    <w:name w:val="toc 4"/>
    <w:basedOn w:val="TOC3"/>
    <w:next w:val="Normal"/>
    <w:autoRedefine/>
    <w:rsid w:val="00515819"/>
    <w:pPr>
      <w:ind w:left="1008"/>
    </w:pPr>
  </w:style>
  <w:style w:type="paragraph" w:styleId="TOC5">
    <w:name w:val="toc 5"/>
    <w:basedOn w:val="Normal"/>
    <w:next w:val="Normal"/>
    <w:autoRedefine/>
    <w:rsid w:val="00515819"/>
    <w:pPr>
      <w:ind w:left="880"/>
    </w:pPr>
    <w:rPr>
      <w:rFonts w:ascii="Times New Roman" w:hAnsi="Times New Roman"/>
      <w:sz w:val="22"/>
    </w:rPr>
  </w:style>
  <w:style w:type="paragraph" w:styleId="TOC6">
    <w:name w:val="toc 6"/>
    <w:basedOn w:val="Normal"/>
    <w:next w:val="Normal"/>
    <w:autoRedefine/>
    <w:rsid w:val="00515819"/>
    <w:pPr>
      <w:ind w:left="1100"/>
    </w:pPr>
    <w:rPr>
      <w:rFonts w:ascii="Times New Roman" w:hAnsi="Times New Roman"/>
      <w:sz w:val="22"/>
    </w:rPr>
  </w:style>
  <w:style w:type="paragraph" w:styleId="TOC7">
    <w:name w:val="toc 7"/>
    <w:basedOn w:val="Normal"/>
    <w:next w:val="Normal"/>
    <w:autoRedefine/>
    <w:rsid w:val="00515819"/>
    <w:pPr>
      <w:ind w:left="1320"/>
    </w:pPr>
    <w:rPr>
      <w:rFonts w:ascii="Times New Roman" w:hAnsi="Times New Roman"/>
      <w:sz w:val="22"/>
    </w:rPr>
  </w:style>
  <w:style w:type="paragraph" w:styleId="TOC8">
    <w:name w:val="toc 8"/>
    <w:basedOn w:val="Normal"/>
    <w:next w:val="Normal"/>
    <w:autoRedefine/>
    <w:rsid w:val="00515819"/>
    <w:pPr>
      <w:ind w:left="1540"/>
    </w:pPr>
    <w:rPr>
      <w:rFonts w:ascii="Times New Roman" w:hAnsi="Times New Roman"/>
      <w:sz w:val="22"/>
    </w:rPr>
  </w:style>
  <w:style w:type="paragraph" w:customStyle="1" w:styleId="CodeIDDSamples">
    <w:name w:val="Code/IDD Samples"/>
    <w:basedOn w:val="Normal"/>
    <w:next w:val="BodyText"/>
    <w:rsid w:val="00515819"/>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515819"/>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515819"/>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D85C83"/>
    <w:pPr>
      <w:spacing w:before="0" w:after="0"/>
    </w:pPr>
  </w:style>
  <w:style w:type="paragraph" w:customStyle="1" w:styleId="EquationwUnits">
    <w:name w:val="Equation w Units"/>
    <w:basedOn w:val="Normal"/>
    <w:next w:val="BodyText"/>
    <w:rsid w:val="00515819"/>
    <w:pPr>
      <w:tabs>
        <w:tab w:val="left" w:pos="7200"/>
        <w:tab w:val="right" w:pos="8640"/>
      </w:tabs>
      <w:spacing w:before="240" w:after="60"/>
      <w:ind w:left="1440"/>
      <w:jc w:val="both"/>
    </w:pPr>
  </w:style>
  <w:style w:type="paragraph" w:customStyle="1" w:styleId="Equation">
    <w:name w:val="Equation"/>
    <w:basedOn w:val="BodyText"/>
    <w:rsid w:val="00515819"/>
    <w:pPr>
      <w:tabs>
        <w:tab w:val="right" w:pos="8640"/>
      </w:tabs>
      <w:spacing w:before="240" w:after="240" w:line="240" w:lineRule="atLeast"/>
      <w:ind w:left="1440"/>
    </w:pPr>
  </w:style>
  <w:style w:type="paragraph" w:customStyle="1" w:styleId="Bulletfirst">
    <w:name w:val="Bulletfirst"/>
    <w:basedOn w:val="Normal"/>
    <w:pPr>
      <w:tabs>
        <w:tab w:val="num" w:pos="720"/>
      </w:tabs>
      <w:spacing w:before="200"/>
      <w:ind w:left="360" w:hanging="360"/>
      <w:jc w:val="both"/>
    </w:pPr>
    <w:rPr>
      <w:rFonts w:ascii="Times New Roman" w:hAnsi="Times New Roman"/>
      <w:noProof/>
    </w:rPr>
  </w:style>
  <w:style w:type="paragraph" w:customStyle="1" w:styleId="Bulletlast">
    <w:name w:val="Bulletlast"/>
    <w:basedOn w:val="Bulletfirst"/>
    <w:pPr>
      <w:spacing w:before="0" w:after="200"/>
    </w:pPr>
  </w:style>
  <w:style w:type="paragraph" w:customStyle="1" w:styleId="Bulletwoindent">
    <w:name w:val="Bullet w/o indent"/>
    <w:basedOn w:val="Normal"/>
    <w:pPr>
      <w:tabs>
        <w:tab w:val="num" w:pos="720"/>
      </w:tabs>
      <w:spacing w:line="240" w:lineRule="exact"/>
      <w:ind w:left="360" w:hanging="360"/>
      <w:jc w:val="both"/>
    </w:pPr>
    <w:rPr>
      <w:rFonts w:ascii="Times New Roman" w:hAnsi="Times New Roman"/>
    </w:rPr>
  </w:style>
  <w:style w:type="character" w:customStyle="1" w:styleId="MTEquationSection">
    <w:name w:val="MTEquationSection"/>
    <w:rPr>
      <w:rFonts w:ascii="Palatino" w:hAnsi="Palatino" w:cs="Palatino"/>
      <w:vanish w:val="0"/>
      <w:color w:val="FF0000"/>
    </w:rPr>
  </w:style>
  <w:style w:type="paragraph" w:customStyle="1" w:styleId="Reference">
    <w:name w:val="Reference"/>
    <w:basedOn w:val="BodyText"/>
    <w:pPr>
      <w:ind w:left="1800" w:hanging="720"/>
    </w:pPr>
  </w:style>
  <w:style w:type="paragraph" w:customStyle="1" w:styleId="MTDisplayEquation">
    <w:name w:val="MTDisplayEquation"/>
    <w:basedOn w:val="BodyText"/>
    <w:link w:val="MTDisplayEquationChar"/>
    <w:pPr>
      <w:tabs>
        <w:tab w:val="center" w:pos="4320"/>
        <w:tab w:val="right" w:pos="8640"/>
      </w:tabs>
      <w:spacing w:before="0" w:after="240" w:line="240" w:lineRule="atLeast"/>
    </w:pPr>
    <w:rPr>
      <w:rFonts w:eastAsia="Batang"/>
      <w:lang w:eastAsia="ko-KR"/>
    </w:rPr>
  </w:style>
  <w:style w:type="paragraph" w:customStyle="1" w:styleId="BodyStyle">
    <w:name w:val="Body Style"/>
    <w:basedOn w:val="Normal"/>
    <w:autoRedefine/>
    <w:pPr>
      <w:tabs>
        <w:tab w:val="center" w:pos="2200"/>
        <w:tab w:val="right" w:pos="4400"/>
      </w:tabs>
      <w:ind w:left="0"/>
    </w:pPr>
    <w:rPr>
      <w:b/>
      <w:bCs/>
      <w:position w:val="-46"/>
      <w:sz w:val="28"/>
      <w:szCs w:val="28"/>
    </w:rPr>
  </w:style>
  <w:style w:type="character" w:styleId="Hyperlink">
    <w:name w:val="Hyperlink"/>
    <w:uiPriority w:val="99"/>
    <w:rPr>
      <w:color w:val="0000FF"/>
      <w:u w:val="single"/>
    </w:rPr>
  </w:style>
  <w:style w:type="paragraph" w:styleId="BodyTextFirstIndent">
    <w:name w:val="Body Text First Indent"/>
    <w:basedOn w:val="BodyText"/>
    <w:link w:val="BodyTextFirstIndentChar"/>
    <w:pPr>
      <w:spacing w:after="120"/>
      <w:ind w:firstLine="210"/>
      <w:jc w:val="left"/>
    </w:pPr>
  </w:style>
  <w:style w:type="paragraph" w:customStyle="1" w:styleId="OmniPage1">
    <w:name w:val="OmniPage #1"/>
    <w:basedOn w:val="Normal"/>
    <w:pPr>
      <w:spacing w:line="240" w:lineRule="exact"/>
    </w:p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2">
    <w:name w:val="Body Text First Indent 2"/>
    <w:basedOn w:val="BodyTextIndent"/>
    <w:link w:val="BodyTextFirstIndent2Char"/>
    <w:pPr>
      <w:spacing w:before="0" w:after="120"/>
      <w:ind w:left="360" w:firstLine="210"/>
      <w:jc w:val="left"/>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losing">
    <w:name w:val="Closing"/>
    <w:basedOn w:val="Normal"/>
    <w:link w:val="ClosingChar"/>
    <w:pPr>
      <w:ind w:left="4320"/>
    </w:p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r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link w:val="NoteHeadingChar"/>
  </w:style>
  <w:style w:type="paragraph" w:styleId="PlainText">
    <w:name w:val="Plain Text"/>
    <w:basedOn w:val="Normal"/>
    <w:link w:val="PlainTextChar"/>
    <w:uiPriority w:val="99"/>
    <w:rPr>
      <w:rFonts w:ascii="Courier New" w:hAnsi="Courier New" w:cs="Courier New"/>
    </w:rP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character" w:styleId="HTMLVariable">
    <w:name w:val="HTML Variable"/>
    <w:rPr>
      <w:i/>
      <w:iCs/>
    </w:rPr>
  </w:style>
  <w:style w:type="character" w:styleId="HTMLTypewriter">
    <w:name w:val="HTML Typewriter"/>
    <w:rPr>
      <w:rFonts w:ascii="Courier New" w:hAnsi="Courier New" w:cs="Courier New"/>
      <w:sz w:val="20"/>
      <w:szCs w:val="20"/>
    </w:rPr>
  </w:style>
  <w:style w:type="character" w:styleId="FollowedHyperlink">
    <w:name w:val="FollowedHyperlink"/>
    <w:rPr>
      <w:color w:val="800080"/>
      <w:u w:val="single"/>
    </w:rPr>
  </w:style>
  <w:style w:type="paragraph" w:customStyle="1" w:styleId="OmniPage2">
    <w:name w:val="OmniPage #2"/>
    <w:basedOn w:val="Normal"/>
    <w:pPr>
      <w:spacing w:line="480" w:lineRule="exact"/>
    </w:pPr>
    <w:rPr>
      <w:spacing w:val="-5"/>
    </w:rPr>
  </w:style>
  <w:style w:type="paragraph" w:customStyle="1" w:styleId="OmniPage3">
    <w:name w:val="OmniPage #3"/>
    <w:basedOn w:val="Normal"/>
    <w:pPr>
      <w:spacing w:line="200" w:lineRule="exact"/>
    </w:pPr>
    <w:rPr>
      <w:spacing w:val="-5"/>
    </w:rPr>
  </w:style>
  <w:style w:type="paragraph" w:customStyle="1" w:styleId="section">
    <w:name w:val="section"/>
    <w:basedOn w:val="Normal"/>
    <w:autoRedefine/>
    <w:pPr>
      <w:tabs>
        <w:tab w:val="left" w:pos="1440"/>
        <w:tab w:val="left" w:pos="7200"/>
      </w:tabs>
      <w:ind w:left="0"/>
    </w:pPr>
    <w:rPr>
      <w:spacing w:val="-5"/>
      <w:sz w:val="22"/>
      <w:szCs w:val="22"/>
    </w:rPr>
  </w:style>
  <w:style w:type="paragraph" w:customStyle="1" w:styleId="NormalBullet">
    <w:name w:val="Normal Bullet"/>
    <w:basedOn w:val="Normal"/>
    <w:pPr>
      <w:tabs>
        <w:tab w:val="num" w:pos="1440"/>
      </w:tabs>
      <w:ind w:left="1440" w:hanging="360"/>
    </w:pPr>
  </w:style>
  <w:style w:type="paragraph" w:customStyle="1" w:styleId="BlockQuotationWide">
    <w:name w:val="Block Quotation Wide"/>
    <w:basedOn w:val="Normal"/>
    <w:rsid w:val="00515819"/>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D85C83"/>
    <w:rPr>
      <w:sz w:val="24"/>
    </w:rPr>
  </w:style>
  <w:style w:type="paragraph" w:customStyle="1" w:styleId="Caption-More">
    <w:name w:val="Caption-More"/>
    <w:basedOn w:val="Caption"/>
    <w:next w:val="BodyText"/>
    <w:rsid w:val="00515819"/>
    <w:pPr>
      <w:spacing w:before="0"/>
    </w:pPr>
  </w:style>
  <w:style w:type="paragraph" w:customStyle="1" w:styleId="HTMLBody">
    <w:name w:val="HTML Body"/>
    <w:pPr>
      <w:autoSpaceDE w:val="0"/>
      <w:autoSpaceDN w:val="0"/>
      <w:adjustRightInd w:val="0"/>
    </w:pPr>
    <w:rPr>
      <w:rFonts w:ascii="Arial" w:hAnsi="Arial" w:cs="Arial"/>
    </w:rPr>
  </w:style>
  <w:style w:type="paragraph" w:customStyle="1" w:styleId="HTMLPre-tag">
    <w:name w:val="HTML Pre-tag"/>
    <w:pPr>
      <w:autoSpaceDE w:val="0"/>
      <w:autoSpaceDN w:val="0"/>
      <w:adjustRightInd w:val="0"/>
    </w:pPr>
    <w:rPr>
      <w:rFonts w:ascii="Courier New" w:hAnsi="Courier New" w:cs="Courier New"/>
    </w:rPr>
  </w:style>
  <w:style w:type="character" w:customStyle="1" w:styleId="BodyTextChar">
    <w:name w:val="Body Text Char"/>
    <w:rPr>
      <w:rFonts w:ascii="Arial" w:hAnsi="Arial" w:cs="Arial"/>
      <w:lang w:val="en-US" w:eastAsia="en-US"/>
    </w:rPr>
  </w:style>
  <w:style w:type="paragraph" w:customStyle="1" w:styleId="ReferenceLine">
    <w:name w:val="Reference Line"/>
    <w:basedOn w:val="BodyText"/>
    <w:pPr>
      <w:spacing w:before="0" w:after="0" w:line="480" w:lineRule="auto"/>
      <w:ind w:left="0"/>
      <w:jc w:val="left"/>
    </w:pPr>
    <w:rPr>
      <w:rFonts w:ascii="Times New Roman" w:hAnsi="Times New Roman"/>
      <w:sz w:val="24"/>
      <w:szCs w:val="24"/>
    </w:rPr>
  </w:style>
  <w:style w:type="paragraph" w:customStyle="1" w:styleId="ListBullet6">
    <w:name w:val="List Bullet 6"/>
    <w:basedOn w:val="ListBullet5"/>
    <w:pPr>
      <w:ind w:left="3240"/>
    </w:pPr>
  </w:style>
  <w:style w:type="character" w:customStyle="1" w:styleId="MTConvertedEquation">
    <w:name w:val="MTConvertedEquation"/>
    <w:basedOn w:val="DefaultParagraphFont"/>
  </w:style>
  <w:style w:type="paragraph" w:styleId="TOC9">
    <w:name w:val="toc 9"/>
    <w:basedOn w:val="Normal"/>
    <w:next w:val="Normal"/>
    <w:autoRedefine/>
    <w:uiPriority w:val="39"/>
    <w:pPr>
      <w:ind w:left="1920"/>
    </w:pPr>
    <w:rPr>
      <w:rFonts w:ascii="Times New Roman" w:hAnsi="Times New Roman"/>
      <w:sz w:val="24"/>
      <w:szCs w:val="24"/>
    </w:rPr>
  </w:style>
  <w:style w:type="paragraph" w:styleId="BalloonText">
    <w:name w:val="Balloon Text"/>
    <w:basedOn w:val="Normal"/>
    <w:link w:val="BalloonTextChar"/>
    <w:semiHidden/>
    <w:rPr>
      <w:rFonts w:ascii="Tahoma" w:hAnsi="Tahoma" w:cs="Tahoma"/>
      <w:sz w:val="16"/>
      <w:szCs w:val="16"/>
    </w:rPr>
  </w:style>
  <w:style w:type="paragraph" w:customStyle="1" w:styleId="Body">
    <w:name w:val="Body"/>
    <w:basedOn w:val="Normal"/>
    <w:pPr>
      <w:spacing w:after="120"/>
    </w:pPr>
  </w:style>
  <w:style w:type="paragraph" w:styleId="CommentSubject">
    <w:name w:val="annotation subject"/>
    <w:basedOn w:val="CommentText"/>
    <w:next w:val="CommentText"/>
    <w:link w:val="CommentSubjectChar"/>
    <w:semiHidden/>
    <w:rsid w:val="009A4A85"/>
    <w:rPr>
      <w:b/>
      <w:bCs/>
    </w:rPr>
  </w:style>
  <w:style w:type="table" w:styleId="TableGrid">
    <w:name w:val="Table Grid"/>
    <w:basedOn w:val="TableNormal"/>
    <w:rsid w:val="009A4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BaseChar1">
    <w:name w:val="Heading Base Char1"/>
    <w:link w:val="HeadingBase"/>
    <w:rsid w:val="0038100D"/>
    <w:rPr>
      <w:rFonts w:ascii="Arial" w:hAnsi="Arial"/>
      <w:spacing w:val="-4"/>
      <w:kern w:val="28"/>
      <w:sz w:val="22"/>
    </w:rPr>
  </w:style>
  <w:style w:type="character" w:customStyle="1" w:styleId="HeadingBaseChar">
    <w:name w:val="Heading Base Char"/>
    <w:rsid w:val="0038100D"/>
    <w:rPr>
      <w:rFonts w:ascii="Arial" w:hAnsi="Arial"/>
      <w:spacing w:val="-4"/>
      <w:kern w:val="28"/>
      <w:sz w:val="22"/>
      <w:lang w:val="en-US" w:eastAsia="en-US" w:bidi="ar-SA"/>
    </w:rPr>
  </w:style>
  <w:style w:type="character" w:customStyle="1" w:styleId="CharChar">
    <w:name w:val="Char Char"/>
    <w:rsid w:val="007740B9"/>
    <w:rPr>
      <w:rFonts w:ascii="Arial" w:hAnsi="Arial"/>
      <w:lang w:val="en-US" w:eastAsia="en-US" w:bidi="ar-SA"/>
    </w:rPr>
  </w:style>
  <w:style w:type="character" w:customStyle="1" w:styleId="Heading3Char">
    <w:name w:val="Heading 3 Char"/>
    <w:link w:val="Heading3"/>
    <w:rsid w:val="009F1C6F"/>
    <w:rPr>
      <w:rFonts w:ascii="Arial Black" w:hAnsi="Arial Black"/>
      <w:spacing w:val="-10"/>
      <w:kern w:val="28"/>
    </w:rPr>
  </w:style>
  <w:style w:type="character" w:customStyle="1" w:styleId="Heading1Char">
    <w:name w:val="Heading 1 Char"/>
    <w:link w:val="Heading1"/>
    <w:rsid w:val="00B75B4A"/>
    <w:rPr>
      <w:rFonts w:ascii="Arial Black" w:hAnsi="Arial Black"/>
      <w:color w:val="FFFFFF"/>
      <w:spacing w:val="-10"/>
      <w:kern w:val="20"/>
      <w:position w:val="8"/>
      <w:sz w:val="24"/>
      <w:shd w:val="solid" w:color="auto" w:fill="auto"/>
    </w:rPr>
  </w:style>
  <w:style w:type="paragraph" w:customStyle="1" w:styleId="TableMainHead">
    <w:name w:val="Table Main Head"/>
    <w:basedOn w:val="Title"/>
    <w:rsid w:val="00F87D2C"/>
    <w:pPr>
      <w:keepNext w:val="0"/>
      <w:keepLines w:val="0"/>
      <w:pBdr>
        <w:top w:val="none" w:sz="0" w:space="0" w:color="auto"/>
      </w:pBdr>
      <w:spacing w:before="0" w:after="0" w:line="220" w:lineRule="exact"/>
      <w:jc w:val="center"/>
      <w:outlineLvl w:val="0"/>
    </w:pPr>
    <w:rPr>
      <w:rFonts w:ascii="Times New Roman" w:hAnsi="Times New Roman"/>
      <w:b/>
      <w:caps/>
      <w:spacing w:val="0"/>
      <w:sz w:val="18"/>
    </w:rPr>
  </w:style>
  <w:style w:type="character" w:customStyle="1" w:styleId="BlockQuotationChar">
    <w:name w:val="Block Quotation Char"/>
    <w:link w:val="BlockQuotation"/>
    <w:rsid w:val="00BB016F"/>
    <w:rPr>
      <w:rFonts w:ascii="Arial Narrow" w:hAnsi="Arial Narrow"/>
      <w:shd w:val="pct5" w:color="auto" w:fill="auto"/>
    </w:rPr>
  </w:style>
  <w:style w:type="character" w:customStyle="1" w:styleId="Heading2Char1">
    <w:name w:val="Heading 2 Char1"/>
    <w:link w:val="Heading2"/>
    <w:rsid w:val="00B75B4A"/>
    <w:rPr>
      <w:rFonts w:ascii="Arial Black" w:hAnsi="Arial Black"/>
      <w:spacing w:val="-15"/>
      <w:kern w:val="28"/>
      <w:sz w:val="22"/>
    </w:rPr>
  </w:style>
  <w:style w:type="character" w:customStyle="1" w:styleId="BodyTextChar1">
    <w:name w:val="Body Text Char1"/>
    <w:link w:val="BodyText"/>
    <w:rsid w:val="00795CBD"/>
    <w:rPr>
      <w:rFonts w:ascii="Arial" w:hAnsi="Arial"/>
    </w:rPr>
  </w:style>
  <w:style w:type="character" w:customStyle="1" w:styleId="CharChar35">
    <w:name w:val="Char Char35"/>
    <w:rsid w:val="00B75B4A"/>
    <w:rPr>
      <w:rFonts w:ascii="Arial Black" w:eastAsia="Times New Roman" w:hAnsi="Arial Black" w:cs="Times New Roman"/>
      <w:spacing w:val="-10"/>
      <w:kern w:val="28"/>
      <w:sz w:val="20"/>
      <w:szCs w:val="20"/>
    </w:rPr>
  </w:style>
  <w:style w:type="character" w:customStyle="1" w:styleId="Heading4Char2">
    <w:name w:val="Heading 4 Char2"/>
    <w:link w:val="Heading4"/>
    <w:rsid w:val="00B75B4A"/>
    <w:rPr>
      <w:rFonts w:ascii="Arial" w:hAnsi="Arial"/>
      <w:b/>
      <w:i/>
      <w:spacing w:val="-4"/>
      <w:kern w:val="28"/>
    </w:rPr>
  </w:style>
  <w:style w:type="character" w:customStyle="1" w:styleId="Heading5Char">
    <w:name w:val="Heading 5 Char"/>
    <w:link w:val="Heading5"/>
    <w:rsid w:val="00B75B4A"/>
    <w:rPr>
      <w:rFonts w:ascii="Arial" w:hAnsi="Arial"/>
      <w:spacing w:val="-4"/>
      <w:kern w:val="28"/>
    </w:rPr>
  </w:style>
  <w:style w:type="character" w:customStyle="1" w:styleId="Heading6Char">
    <w:name w:val="Heading 6 Char"/>
    <w:link w:val="Heading6"/>
    <w:rsid w:val="00B75B4A"/>
    <w:rPr>
      <w:rFonts w:ascii="Arial" w:hAnsi="Arial"/>
      <w:i/>
      <w:spacing w:val="-4"/>
      <w:kern w:val="28"/>
    </w:rPr>
  </w:style>
  <w:style w:type="character" w:customStyle="1" w:styleId="Heading7Char">
    <w:name w:val="Heading 7 Char"/>
    <w:link w:val="Heading7"/>
    <w:rsid w:val="00B75B4A"/>
    <w:rPr>
      <w:rFonts w:ascii="Arial" w:hAnsi="Arial"/>
      <w:spacing w:val="-4"/>
      <w:kern w:val="28"/>
    </w:rPr>
  </w:style>
  <w:style w:type="character" w:customStyle="1" w:styleId="Heading8Char">
    <w:name w:val="Heading 8 Char"/>
    <w:link w:val="Heading8"/>
    <w:rsid w:val="00B75B4A"/>
    <w:rPr>
      <w:rFonts w:ascii="Arial" w:hAnsi="Arial"/>
      <w:i/>
      <w:spacing w:val="-4"/>
      <w:kern w:val="28"/>
      <w:sz w:val="18"/>
    </w:rPr>
  </w:style>
  <w:style w:type="character" w:customStyle="1" w:styleId="Heading9Char">
    <w:name w:val="Heading 9 Char"/>
    <w:link w:val="Heading9"/>
    <w:rsid w:val="00B75B4A"/>
    <w:rPr>
      <w:rFonts w:ascii="Arial" w:hAnsi="Arial"/>
      <w:spacing w:val="-4"/>
      <w:kern w:val="28"/>
      <w:sz w:val="18"/>
    </w:rPr>
  </w:style>
  <w:style w:type="character" w:customStyle="1" w:styleId="BodyTextIndentChar">
    <w:name w:val="Body Text Indent Char"/>
    <w:link w:val="BodyTextIndent"/>
    <w:rsid w:val="00B75B4A"/>
    <w:rPr>
      <w:rFonts w:ascii="Arial" w:hAnsi="Arial"/>
      <w:lang w:val="en-US" w:eastAsia="en-US" w:bidi="ar-SA"/>
    </w:rPr>
  </w:style>
  <w:style w:type="character" w:customStyle="1" w:styleId="TitleChar">
    <w:name w:val="Title Char"/>
    <w:link w:val="Title"/>
    <w:rsid w:val="00B75B4A"/>
    <w:rPr>
      <w:rFonts w:ascii="Arial Black" w:hAnsi="Arial Black"/>
      <w:spacing w:val="-30"/>
      <w:kern w:val="28"/>
      <w:sz w:val="40"/>
    </w:rPr>
  </w:style>
  <w:style w:type="character" w:customStyle="1" w:styleId="SubtitleChar">
    <w:name w:val="Subtitle Char"/>
    <w:link w:val="Subtitle"/>
    <w:rsid w:val="00B75B4A"/>
    <w:rPr>
      <w:rFonts w:ascii="Arial" w:hAnsi="Arial"/>
      <w:spacing w:val="-16"/>
      <w:kern w:val="28"/>
      <w:sz w:val="32"/>
    </w:rPr>
  </w:style>
  <w:style w:type="character" w:customStyle="1" w:styleId="CommentTextChar">
    <w:name w:val="Comment Text Char"/>
    <w:link w:val="CommentText"/>
    <w:semiHidden/>
    <w:rsid w:val="00B75B4A"/>
    <w:rPr>
      <w:rFonts w:ascii="Arial" w:hAnsi="Arial"/>
      <w:spacing w:val="-5"/>
      <w:sz w:val="16"/>
    </w:rPr>
  </w:style>
  <w:style w:type="character" w:customStyle="1" w:styleId="EndnoteTextChar">
    <w:name w:val="Endnote Text Char"/>
    <w:link w:val="EndnoteText"/>
    <w:semiHidden/>
    <w:rsid w:val="00B75B4A"/>
    <w:rPr>
      <w:rFonts w:ascii="Arial" w:hAnsi="Arial"/>
      <w:spacing w:val="-5"/>
      <w:sz w:val="16"/>
    </w:rPr>
  </w:style>
  <w:style w:type="character" w:customStyle="1" w:styleId="FooterChar">
    <w:name w:val="Footer Char"/>
    <w:link w:val="Footer"/>
    <w:rsid w:val="00B75B4A"/>
    <w:rPr>
      <w:rFonts w:ascii="Arial" w:hAnsi="Arial"/>
      <w:sz w:val="18"/>
    </w:rPr>
  </w:style>
  <w:style w:type="character" w:customStyle="1" w:styleId="FootnoteTextChar">
    <w:name w:val="Footnote Text Char"/>
    <w:link w:val="FootnoteText"/>
    <w:semiHidden/>
    <w:rsid w:val="00B75B4A"/>
    <w:rPr>
      <w:rFonts w:ascii="Arial" w:hAnsi="Arial"/>
      <w:spacing w:val="-5"/>
      <w:sz w:val="16"/>
    </w:rPr>
  </w:style>
  <w:style w:type="character" w:customStyle="1" w:styleId="HeaderChar">
    <w:name w:val="Header Char"/>
    <w:link w:val="Header"/>
    <w:rsid w:val="00B75B4A"/>
    <w:rPr>
      <w:rFonts w:ascii="Arial" w:hAnsi="Arial"/>
      <w:sz w:val="18"/>
      <w:u w:val="single"/>
    </w:rPr>
  </w:style>
  <w:style w:type="character" w:customStyle="1" w:styleId="MessageHeaderChar">
    <w:name w:val="Message Header Char"/>
    <w:link w:val="MessageHeader"/>
    <w:rsid w:val="00B75B4A"/>
    <w:rPr>
      <w:rFonts w:ascii="Arial" w:hAnsi="Arial"/>
      <w:sz w:val="22"/>
    </w:rPr>
  </w:style>
  <w:style w:type="character" w:customStyle="1" w:styleId="BodyTextFirstIndentChar">
    <w:name w:val="Body Text First Indent Char"/>
    <w:link w:val="BodyTextFirstIndent"/>
    <w:rsid w:val="00B75B4A"/>
    <w:rPr>
      <w:rFonts w:ascii="Arial" w:hAnsi="Arial" w:cs="Arial"/>
      <w:lang w:val="en-US" w:eastAsia="en-US" w:bidi="ar-SA"/>
    </w:rPr>
  </w:style>
  <w:style w:type="character" w:customStyle="1" w:styleId="BodyText2Char">
    <w:name w:val="Body Text 2 Char"/>
    <w:link w:val="BodyText2"/>
    <w:rsid w:val="00B75B4A"/>
    <w:rPr>
      <w:rFonts w:ascii="Arial" w:hAnsi="Arial"/>
      <w:lang w:val="en-US" w:eastAsia="en-US" w:bidi="ar-SA"/>
    </w:rPr>
  </w:style>
  <w:style w:type="character" w:customStyle="1" w:styleId="BodyText3Char">
    <w:name w:val="Body Text 3 Char"/>
    <w:link w:val="BodyText3"/>
    <w:rsid w:val="00B75B4A"/>
    <w:rPr>
      <w:rFonts w:ascii="Arial" w:hAnsi="Arial"/>
      <w:sz w:val="16"/>
      <w:szCs w:val="16"/>
      <w:lang w:val="en-US" w:eastAsia="en-US" w:bidi="ar-SA"/>
    </w:rPr>
  </w:style>
  <w:style w:type="character" w:customStyle="1" w:styleId="BodyTextFirstIndent2Char">
    <w:name w:val="Body Text First Indent 2 Char"/>
    <w:basedOn w:val="BodyTextIndentChar"/>
    <w:link w:val="BodyTextFirstIndent2"/>
    <w:rsid w:val="00B75B4A"/>
    <w:rPr>
      <w:rFonts w:ascii="Arial" w:hAnsi="Arial"/>
      <w:lang w:val="en-US" w:eastAsia="en-US" w:bidi="ar-SA"/>
    </w:rPr>
  </w:style>
  <w:style w:type="character" w:customStyle="1" w:styleId="BodyTextIndent2Char">
    <w:name w:val="Body Text Indent 2 Char"/>
    <w:link w:val="BodyTextIndent2"/>
    <w:rsid w:val="00B75B4A"/>
    <w:rPr>
      <w:rFonts w:ascii="Arial" w:hAnsi="Arial"/>
      <w:lang w:val="en-US" w:eastAsia="en-US" w:bidi="ar-SA"/>
    </w:rPr>
  </w:style>
  <w:style w:type="character" w:customStyle="1" w:styleId="BodyTextIndent3Char">
    <w:name w:val="Body Text Indent 3 Char"/>
    <w:link w:val="BodyTextIndent3"/>
    <w:rsid w:val="00B75B4A"/>
    <w:rPr>
      <w:rFonts w:ascii="Arial" w:hAnsi="Arial"/>
      <w:sz w:val="16"/>
      <w:szCs w:val="16"/>
      <w:lang w:val="en-US" w:eastAsia="en-US" w:bidi="ar-SA"/>
    </w:rPr>
  </w:style>
  <w:style w:type="character" w:customStyle="1" w:styleId="ClosingChar">
    <w:name w:val="Closing Char"/>
    <w:link w:val="Closing"/>
    <w:rsid w:val="00B75B4A"/>
    <w:rPr>
      <w:rFonts w:ascii="Arial" w:hAnsi="Arial"/>
      <w:lang w:val="en-US" w:eastAsia="en-US" w:bidi="ar-SA"/>
    </w:rPr>
  </w:style>
  <w:style w:type="character" w:customStyle="1" w:styleId="DateChar">
    <w:name w:val="Date Char"/>
    <w:link w:val="Date"/>
    <w:rsid w:val="00B75B4A"/>
    <w:rPr>
      <w:rFonts w:ascii="Arial" w:hAnsi="Arial"/>
      <w:lang w:val="en-US" w:eastAsia="en-US" w:bidi="ar-SA"/>
    </w:rPr>
  </w:style>
  <w:style w:type="character" w:customStyle="1" w:styleId="DocumentMapChar">
    <w:name w:val="Document Map Char"/>
    <w:link w:val="DocumentMap"/>
    <w:semiHidden/>
    <w:rsid w:val="00B75B4A"/>
    <w:rPr>
      <w:rFonts w:ascii="Tahoma" w:hAnsi="Tahoma" w:cs="Tahoma"/>
      <w:lang w:val="en-US" w:eastAsia="en-US" w:bidi="ar-SA"/>
    </w:rPr>
  </w:style>
  <w:style w:type="character" w:customStyle="1" w:styleId="E-mailSignatureChar">
    <w:name w:val="E-mail Signature Char"/>
    <w:link w:val="E-mailSignature"/>
    <w:rsid w:val="00B75B4A"/>
    <w:rPr>
      <w:rFonts w:ascii="Arial" w:hAnsi="Arial"/>
      <w:lang w:val="en-US" w:eastAsia="en-US" w:bidi="ar-SA"/>
    </w:rPr>
  </w:style>
  <w:style w:type="character" w:customStyle="1" w:styleId="HTMLAddressChar">
    <w:name w:val="HTML Address Char"/>
    <w:link w:val="HTMLAddress"/>
    <w:rsid w:val="00B75B4A"/>
    <w:rPr>
      <w:rFonts w:ascii="Arial" w:hAnsi="Arial"/>
      <w:i/>
      <w:iCs/>
      <w:lang w:val="en-US" w:eastAsia="en-US" w:bidi="ar-SA"/>
    </w:rPr>
  </w:style>
  <w:style w:type="character" w:customStyle="1" w:styleId="HTMLPreformattedChar">
    <w:name w:val="HTML Preformatted Char"/>
    <w:link w:val="HTMLPreformatted"/>
    <w:rsid w:val="00B75B4A"/>
    <w:rPr>
      <w:rFonts w:ascii="Courier New" w:hAnsi="Courier New" w:cs="Courier New"/>
      <w:lang w:val="en-US" w:eastAsia="en-US" w:bidi="ar-SA"/>
    </w:rPr>
  </w:style>
  <w:style w:type="character" w:customStyle="1" w:styleId="MacroTextChar">
    <w:name w:val="Macro Text Char"/>
    <w:link w:val="MacroText"/>
    <w:semiHidden/>
    <w:rsid w:val="00B75B4A"/>
    <w:rPr>
      <w:rFonts w:ascii="Courier New" w:hAnsi="Courier New" w:cs="Courier New"/>
      <w:lang w:val="en-US" w:eastAsia="en-US" w:bidi="ar-SA"/>
    </w:rPr>
  </w:style>
  <w:style w:type="character" w:customStyle="1" w:styleId="NoteHeadingChar">
    <w:name w:val="Note Heading Char"/>
    <w:link w:val="NoteHeading"/>
    <w:rsid w:val="00B75B4A"/>
    <w:rPr>
      <w:rFonts w:ascii="Arial" w:hAnsi="Arial"/>
      <w:lang w:val="en-US" w:eastAsia="en-US" w:bidi="ar-SA"/>
    </w:rPr>
  </w:style>
  <w:style w:type="character" w:customStyle="1" w:styleId="PlainTextChar">
    <w:name w:val="Plain Text Char"/>
    <w:link w:val="PlainText"/>
    <w:uiPriority w:val="99"/>
    <w:rsid w:val="00B75B4A"/>
    <w:rPr>
      <w:rFonts w:ascii="Courier New" w:hAnsi="Courier New" w:cs="Courier New"/>
      <w:lang w:val="en-US" w:eastAsia="en-US" w:bidi="ar-SA"/>
    </w:rPr>
  </w:style>
  <w:style w:type="character" w:customStyle="1" w:styleId="SalutationChar">
    <w:name w:val="Salutation Char"/>
    <w:link w:val="Salutation"/>
    <w:rsid w:val="00B75B4A"/>
    <w:rPr>
      <w:rFonts w:ascii="Arial" w:hAnsi="Arial"/>
      <w:lang w:val="en-US" w:eastAsia="en-US" w:bidi="ar-SA"/>
    </w:rPr>
  </w:style>
  <w:style w:type="character" w:customStyle="1" w:styleId="SignatureChar">
    <w:name w:val="Signature Char"/>
    <w:link w:val="Signature"/>
    <w:rsid w:val="00B75B4A"/>
    <w:rPr>
      <w:rFonts w:ascii="Arial" w:hAnsi="Arial"/>
      <w:lang w:val="en-US" w:eastAsia="en-US" w:bidi="ar-SA"/>
    </w:rPr>
  </w:style>
  <w:style w:type="character" w:customStyle="1" w:styleId="BalloonTextChar">
    <w:name w:val="Balloon Text Char"/>
    <w:link w:val="BalloonText"/>
    <w:semiHidden/>
    <w:rsid w:val="00B75B4A"/>
    <w:rPr>
      <w:rFonts w:ascii="Tahoma" w:hAnsi="Tahoma" w:cs="Tahoma"/>
      <w:sz w:val="16"/>
      <w:szCs w:val="16"/>
      <w:lang w:val="en-US" w:eastAsia="en-US" w:bidi="ar-SA"/>
    </w:rPr>
  </w:style>
  <w:style w:type="character" w:customStyle="1" w:styleId="CharChar28">
    <w:name w:val="Char Char28"/>
    <w:rsid w:val="00B75B4A"/>
    <w:rPr>
      <w:rFonts w:ascii="Arial" w:eastAsia="Times New Roman" w:hAnsi="Arial" w:cs="Times New Roman"/>
      <w:sz w:val="20"/>
      <w:szCs w:val="20"/>
    </w:rPr>
  </w:style>
  <w:style w:type="table" w:styleId="TableProfessional">
    <w:name w:val="Table Professional"/>
    <w:basedOn w:val="TableNormal"/>
    <w:rsid w:val="006C1469"/>
    <w:pPr>
      <w:ind w:left="10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rsid w:val="00D13B19"/>
    <w:rPr>
      <w:rFonts w:ascii="Arial Black" w:hAnsi="Arial Black"/>
      <w:spacing w:val="-10"/>
      <w:kern w:val="28"/>
      <w:lang w:val="en-US" w:eastAsia="en-US" w:bidi="ar-SA"/>
    </w:rPr>
  </w:style>
  <w:style w:type="character" w:customStyle="1" w:styleId="Heading4Char">
    <w:name w:val="Heading 4 Char"/>
    <w:locked/>
    <w:rsid w:val="000876EE"/>
    <w:rPr>
      <w:rFonts w:ascii="Arial" w:hAnsi="Arial" w:cs="Times New Roman"/>
      <w:b/>
      <w:i/>
      <w:spacing w:val="-4"/>
      <w:kern w:val="28"/>
      <w:sz w:val="20"/>
      <w:szCs w:val="20"/>
    </w:rPr>
  </w:style>
  <w:style w:type="paragraph" w:customStyle="1" w:styleId="TitleHeader">
    <w:name w:val="Title Header"/>
    <w:basedOn w:val="HeaderBase"/>
    <w:rsid w:val="00515819"/>
    <w:rPr>
      <w:caps/>
      <w:sz w:val="32"/>
    </w:rPr>
  </w:style>
  <w:style w:type="paragraph" w:customStyle="1" w:styleId="TOCHeader">
    <w:name w:val="TOC Header"/>
    <w:basedOn w:val="HeaderBase"/>
    <w:rsid w:val="00515819"/>
    <w:pPr>
      <w:jc w:val="center"/>
    </w:pPr>
    <w:rPr>
      <w:caps/>
      <w:sz w:val="32"/>
    </w:rPr>
  </w:style>
  <w:style w:type="character" w:customStyle="1" w:styleId="Heading4Char1">
    <w:name w:val="Heading 4 Char1"/>
    <w:locked/>
    <w:rsid w:val="00DF58DB"/>
    <w:rPr>
      <w:rFonts w:ascii="Arial" w:hAnsi="Arial" w:cs="Times New Roman"/>
      <w:b/>
      <w:i/>
      <w:spacing w:val="-4"/>
      <w:kern w:val="28"/>
      <w:sz w:val="20"/>
      <w:szCs w:val="20"/>
    </w:rPr>
  </w:style>
  <w:style w:type="character" w:customStyle="1" w:styleId="CharChar38">
    <w:name w:val="Char Char38"/>
    <w:rsid w:val="00CE7E57"/>
    <w:rPr>
      <w:rFonts w:ascii="Arial Black" w:hAnsi="Arial Black"/>
      <w:spacing w:val="-15"/>
      <w:kern w:val="28"/>
      <w:sz w:val="22"/>
      <w:lang w:val="en-US" w:eastAsia="en-US" w:bidi="ar-SA"/>
    </w:rPr>
  </w:style>
  <w:style w:type="character" w:customStyle="1" w:styleId="CharChar40">
    <w:name w:val="Char Char40"/>
    <w:rsid w:val="009E3CD5"/>
    <w:rPr>
      <w:rFonts w:ascii="Arial Black" w:hAnsi="Arial Black"/>
      <w:color w:val="FFFFFF"/>
      <w:spacing w:val="-10"/>
      <w:kern w:val="20"/>
      <w:position w:val="8"/>
      <w:sz w:val="24"/>
      <w:lang w:val="en-US" w:eastAsia="en-US" w:bidi="ar-SA"/>
    </w:rPr>
  </w:style>
  <w:style w:type="character" w:customStyle="1" w:styleId="CharChar39">
    <w:name w:val="Char Char39"/>
    <w:rsid w:val="009E3CD5"/>
    <w:rPr>
      <w:rFonts w:ascii="Arial Black" w:hAnsi="Arial Black"/>
      <w:spacing w:val="-15"/>
      <w:kern w:val="28"/>
      <w:sz w:val="22"/>
      <w:lang w:val="en-US" w:eastAsia="en-US" w:bidi="ar-SA"/>
    </w:rPr>
  </w:style>
  <w:style w:type="character" w:customStyle="1" w:styleId="Heading2Char">
    <w:name w:val="Heading 2 Char"/>
    <w:locked/>
    <w:rsid w:val="00092263"/>
    <w:rPr>
      <w:rFonts w:ascii="Arial Black" w:hAnsi="Arial Black" w:cs="Times New Roman"/>
      <w:spacing w:val="-15"/>
      <w:kern w:val="28"/>
      <w:sz w:val="20"/>
      <w:szCs w:val="20"/>
      <w:lang w:val="x-none" w:eastAsia="en-US"/>
    </w:rPr>
  </w:style>
  <w:style w:type="paragraph" w:styleId="Revision">
    <w:name w:val="Revision"/>
    <w:hidden/>
    <w:semiHidden/>
    <w:rsid w:val="00FD5791"/>
    <w:rPr>
      <w:rFonts w:ascii="Arial" w:hAnsi="Arial"/>
    </w:rPr>
  </w:style>
  <w:style w:type="paragraph" w:styleId="ListParagraph">
    <w:name w:val="List Paragraph"/>
    <w:basedOn w:val="Normal"/>
    <w:uiPriority w:val="34"/>
    <w:qFormat/>
    <w:rsid w:val="00083A13"/>
    <w:pPr>
      <w:ind w:left="720"/>
      <w:contextualSpacing/>
    </w:pPr>
    <w:rPr>
      <w:rFonts w:ascii="Times New Roman" w:eastAsiaTheme="minorEastAsia" w:hAnsi="Times New Roman"/>
      <w:sz w:val="24"/>
      <w:szCs w:val="24"/>
    </w:rPr>
  </w:style>
  <w:style w:type="paragraph" w:customStyle="1" w:styleId="CM1057">
    <w:name w:val="CM1057"/>
    <w:basedOn w:val="Normal"/>
    <w:next w:val="Normal"/>
    <w:uiPriority w:val="99"/>
    <w:rsid w:val="009B59FE"/>
    <w:pPr>
      <w:autoSpaceDE w:val="0"/>
      <w:autoSpaceDN w:val="0"/>
      <w:adjustRightInd w:val="0"/>
      <w:ind w:left="0"/>
    </w:pPr>
    <w:rPr>
      <w:rFonts w:eastAsia="SimSun" w:cs="Arial"/>
      <w:sz w:val="24"/>
      <w:szCs w:val="24"/>
    </w:rPr>
  </w:style>
  <w:style w:type="character" w:customStyle="1" w:styleId="CharChar1">
    <w:name w:val="Char Char1"/>
    <w:rsid w:val="00740ADC"/>
    <w:rPr>
      <w:rFonts w:ascii="Arial" w:hAnsi="Arial"/>
      <w:lang w:val="en-US" w:eastAsia="en-US" w:bidi="ar-SA"/>
    </w:rPr>
  </w:style>
  <w:style w:type="character" w:customStyle="1" w:styleId="CharChar351">
    <w:name w:val="Char Char351"/>
    <w:rsid w:val="00740ADC"/>
    <w:rPr>
      <w:rFonts w:ascii="Arial Black" w:eastAsia="Times New Roman" w:hAnsi="Arial Black" w:cs="Times New Roman"/>
      <w:spacing w:val="-10"/>
      <w:kern w:val="28"/>
      <w:sz w:val="20"/>
      <w:szCs w:val="20"/>
    </w:rPr>
  </w:style>
  <w:style w:type="character" w:customStyle="1" w:styleId="CharChar281">
    <w:name w:val="Char Char281"/>
    <w:rsid w:val="00740ADC"/>
    <w:rPr>
      <w:rFonts w:ascii="Arial" w:eastAsia="Times New Roman" w:hAnsi="Arial" w:cs="Times New Roman"/>
      <w:sz w:val="20"/>
      <w:szCs w:val="20"/>
    </w:rPr>
  </w:style>
  <w:style w:type="character" w:customStyle="1" w:styleId="CharChar381">
    <w:name w:val="Char Char381"/>
    <w:rsid w:val="00740ADC"/>
    <w:rPr>
      <w:rFonts w:ascii="Arial Black" w:hAnsi="Arial Black"/>
      <w:spacing w:val="-15"/>
      <w:kern w:val="28"/>
      <w:sz w:val="22"/>
      <w:lang w:val="en-US" w:eastAsia="en-US" w:bidi="ar-SA"/>
    </w:rPr>
  </w:style>
  <w:style w:type="character" w:customStyle="1" w:styleId="CharChar401">
    <w:name w:val="Char Char401"/>
    <w:rsid w:val="00740ADC"/>
    <w:rPr>
      <w:rFonts w:ascii="Arial Black" w:hAnsi="Arial Black"/>
      <w:color w:val="FFFFFF"/>
      <w:spacing w:val="-10"/>
      <w:kern w:val="20"/>
      <w:position w:val="8"/>
      <w:sz w:val="24"/>
      <w:lang w:val="en-US" w:eastAsia="en-US" w:bidi="ar-SA"/>
    </w:rPr>
  </w:style>
  <w:style w:type="character" w:customStyle="1" w:styleId="CharChar391">
    <w:name w:val="Char Char391"/>
    <w:rsid w:val="00740ADC"/>
    <w:rPr>
      <w:rFonts w:ascii="Arial Black" w:hAnsi="Arial Black"/>
      <w:spacing w:val="-15"/>
      <w:kern w:val="28"/>
      <w:sz w:val="22"/>
      <w:lang w:val="en-US" w:eastAsia="en-US" w:bidi="ar-SA"/>
    </w:rPr>
  </w:style>
  <w:style w:type="character" w:customStyle="1" w:styleId="apple-style-span">
    <w:name w:val="apple-style-span"/>
    <w:basedOn w:val="DefaultParagraphFont"/>
    <w:rsid w:val="00891EB4"/>
    <w:rPr>
      <w:rFonts w:cs="Times New Roman"/>
    </w:rPr>
  </w:style>
  <w:style w:type="character" w:customStyle="1" w:styleId="ptbrand">
    <w:name w:val="ptbrand"/>
    <w:rsid w:val="00507021"/>
  </w:style>
  <w:style w:type="character" w:customStyle="1" w:styleId="bindingandrelease">
    <w:name w:val="bindingandrelease"/>
    <w:rsid w:val="00507021"/>
  </w:style>
  <w:style w:type="paragraph" w:customStyle="1" w:styleId="CM1049">
    <w:name w:val="CM1049"/>
    <w:basedOn w:val="Normal"/>
    <w:next w:val="Normal"/>
    <w:uiPriority w:val="99"/>
    <w:rsid w:val="0057144D"/>
    <w:pPr>
      <w:autoSpaceDE w:val="0"/>
      <w:autoSpaceDN w:val="0"/>
      <w:adjustRightInd w:val="0"/>
      <w:ind w:left="0"/>
    </w:pPr>
    <w:rPr>
      <w:rFonts w:eastAsia="SimSun" w:cs="Arial"/>
      <w:sz w:val="24"/>
      <w:szCs w:val="24"/>
    </w:rPr>
  </w:style>
  <w:style w:type="paragraph" w:customStyle="1" w:styleId="CM195">
    <w:name w:val="CM195"/>
    <w:basedOn w:val="Normal"/>
    <w:next w:val="Normal"/>
    <w:uiPriority w:val="99"/>
    <w:rsid w:val="00DA4BA7"/>
    <w:pPr>
      <w:autoSpaceDE w:val="0"/>
      <w:autoSpaceDN w:val="0"/>
      <w:adjustRightInd w:val="0"/>
      <w:spacing w:line="276" w:lineRule="atLeast"/>
      <w:ind w:left="0"/>
    </w:pPr>
    <w:rPr>
      <w:rFonts w:eastAsiaTheme="minorEastAsia" w:cs="Arial"/>
      <w:sz w:val="24"/>
      <w:szCs w:val="24"/>
      <w:lang w:eastAsia="zh-CN"/>
    </w:rPr>
  </w:style>
  <w:style w:type="character" w:styleId="PlaceholderText">
    <w:name w:val="Placeholder Text"/>
    <w:basedOn w:val="DefaultParagraphFont"/>
    <w:uiPriority w:val="99"/>
    <w:semiHidden/>
    <w:rsid w:val="000B450C"/>
    <w:rPr>
      <w:color w:val="808080"/>
    </w:rPr>
  </w:style>
  <w:style w:type="paragraph" w:customStyle="1" w:styleId="CM228">
    <w:name w:val="CM228"/>
    <w:basedOn w:val="Normal"/>
    <w:next w:val="Normal"/>
    <w:rsid w:val="000B450C"/>
    <w:pPr>
      <w:widowControl w:val="0"/>
      <w:autoSpaceDE w:val="0"/>
      <w:autoSpaceDN w:val="0"/>
      <w:adjustRightInd w:val="0"/>
      <w:spacing w:after="540"/>
      <w:ind w:left="0"/>
    </w:pPr>
    <w:rPr>
      <w:rFonts w:ascii="Times New Roman" w:hAnsi="Times New Roman"/>
      <w:sz w:val="24"/>
      <w:szCs w:val="24"/>
    </w:rPr>
  </w:style>
  <w:style w:type="paragraph" w:customStyle="1" w:styleId="Default">
    <w:name w:val="Default"/>
    <w:rsid w:val="000B450C"/>
    <w:pPr>
      <w:widowControl w:val="0"/>
      <w:autoSpaceDE w:val="0"/>
      <w:autoSpaceDN w:val="0"/>
      <w:adjustRightInd w:val="0"/>
    </w:pPr>
    <w:rPr>
      <w:color w:val="000000"/>
      <w:sz w:val="24"/>
      <w:szCs w:val="24"/>
    </w:rPr>
  </w:style>
  <w:style w:type="paragraph" w:customStyle="1" w:styleId="CM3">
    <w:name w:val="CM3"/>
    <w:basedOn w:val="Default"/>
    <w:next w:val="Default"/>
    <w:rsid w:val="000B450C"/>
    <w:pPr>
      <w:spacing w:line="276" w:lineRule="atLeast"/>
    </w:pPr>
    <w:rPr>
      <w:color w:val="auto"/>
    </w:rPr>
  </w:style>
  <w:style w:type="paragraph" w:customStyle="1" w:styleId="IDF">
    <w:name w:val="IDF"/>
    <w:basedOn w:val="Normal"/>
    <w:rsid w:val="000B450C"/>
    <w:pPr>
      <w:autoSpaceDE w:val="0"/>
      <w:autoSpaceDN w:val="0"/>
      <w:adjustRightInd w:val="0"/>
      <w:ind w:left="0"/>
    </w:pPr>
    <w:rPr>
      <w:rFonts w:ascii="Courier New" w:eastAsia="SimSun" w:hAnsi="Courier New" w:cs="Courier New"/>
      <w:lang w:val="en-ZW" w:eastAsia="zh-CN"/>
    </w:rPr>
  </w:style>
  <w:style w:type="paragraph" w:customStyle="1" w:styleId="CM226">
    <w:name w:val="CM226"/>
    <w:basedOn w:val="Default"/>
    <w:next w:val="Default"/>
    <w:rsid w:val="000B450C"/>
    <w:pPr>
      <w:spacing w:after="258"/>
    </w:pPr>
    <w:rPr>
      <w:color w:val="auto"/>
    </w:rPr>
  </w:style>
  <w:style w:type="character" w:customStyle="1" w:styleId="MTDisplayEquationChar">
    <w:name w:val="MTDisplayEquation Char"/>
    <w:basedOn w:val="BodyTextChar1"/>
    <w:link w:val="MTDisplayEquation"/>
    <w:rsid w:val="00652092"/>
    <w:rPr>
      <w:rFonts w:ascii="Arial" w:eastAsia="Batang" w:hAnsi="Arial"/>
      <w:lang w:eastAsia="ko-KR"/>
    </w:rPr>
  </w:style>
  <w:style w:type="character" w:customStyle="1" w:styleId="CommentSubjectChar">
    <w:name w:val="Comment Subject Char"/>
    <w:basedOn w:val="CommentTextChar"/>
    <w:link w:val="CommentSubject"/>
    <w:semiHidden/>
    <w:rsid w:val="0051389C"/>
    <w:rPr>
      <w:rFonts w:ascii="Arial" w:hAnsi="Arial"/>
      <w:b/>
      <w:bCs/>
      <w:spacing w:val="-5"/>
      <w:sz w:val="16"/>
    </w:rPr>
  </w:style>
  <w:style w:type="character" w:customStyle="1" w:styleId="CaptionChar">
    <w:name w:val="Caption Char"/>
    <w:link w:val="Caption"/>
    <w:rsid w:val="004A6ACB"/>
    <w:rPr>
      <w:rFonts w:ascii="Arial" w:hAnsi="Arial"/>
    </w:rPr>
  </w:style>
  <w:style w:type="character" w:styleId="Strong">
    <w:name w:val="Strong"/>
    <w:basedOn w:val="DefaultParagraphFont"/>
    <w:uiPriority w:val="22"/>
    <w:qFormat/>
    <w:rsid w:val="004A6ACB"/>
    <w:rPr>
      <w:rFonts w:ascii="Bitstream Vera Sans" w:hAnsi="Bitstream Vera Sans"/>
      <w:b/>
      <w:bCs/>
    </w:rPr>
  </w:style>
  <w:style w:type="character" w:styleId="SubtleEmphasis">
    <w:name w:val="Subtle Emphasis"/>
    <w:basedOn w:val="DefaultParagraphFont"/>
    <w:uiPriority w:val="19"/>
    <w:qFormat/>
    <w:rsid w:val="004A6ACB"/>
    <w:rPr>
      <w:rFonts w:ascii="Bitstream Vera Sans" w:hAnsi="Bitstream Vera Sans"/>
      <w:i/>
      <w:iCs/>
      <w:color w:val="808080" w:themeColor="text1" w:themeTint="7F"/>
    </w:rPr>
  </w:style>
  <w:style w:type="character" w:styleId="IntenseEmphasis">
    <w:name w:val="Intense Emphasis"/>
    <w:basedOn w:val="DefaultParagraphFont"/>
    <w:uiPriority w:val="21"/>
    <w:qFormat/>
    <w:rsid w:val="004A6ACB"/>
    <w:rPr>
      <w:rFonts w:ascii="Bitstream Vera Sans" w:hAnsi="Bitstream Vera Sans"/>
      <w:b/>
      <w:bCs/>
      <w:i/>
      <w:iCs/>
      <w:color w:val="4F81BD" w:themeColor="accent1"/>
    </w:rPr>
  </w:style>
  <w:style w:type="numbering" w:customStyle="1" w:styleId="NoList1">
    <w:name w:val="No List1"/>
    <w:next w:val="NoList"/>
    <w:semiHidden/>
    <w:rsid w:val="004A6ACB"/>
  </w:style>
  <w:style w:type="paragraph" w:customStyle="1" w:styleId="Formula">
    <w:name w:val="Formula"/>
    <w:basedOn w:val="Normal"/>
    <w:next w:val="Normal"/>
    <w:rsid w:val="004A6ACB"/>
    <w:pPr>
      <w:tabs>
        <w:tab w:val="right" w:pos="10206"/>
      </w:tabs>
      <w:spacing w:after="220" w:line="230" w:lineRule="auto"/>
      <w:ind w:left="400"/>
    </w:pPr>
    <w:rPr>
      <w:lang w:val="en-GB"/>
    </w:rPr>
  </w:style>
  <w:style w:type="numbering" w:styleId="111111">
    <w:name w:val="Outline List 2"/>
    <w:basedOn w:val="NoList"/>
    <w:rsid w:val="004A6ACB"/>
    <w:pPr>
      <w:numPr>
        <w:numId w:val="152"/>
      </w:numPr>
    </w:pPr>
  </w:style>
  <w:style w:type="paragraph" w:customStyle="1" w:styleId="a6">
    <w:name w:val="a6"/>
    <w:basedOn w:val="Heading6"/>
    <w:next w:val="Normal"/>
    <w:rsid w:val="004A6ACB"/>
    <w:pPr>
      <w:keepLines w:val="0"/>
      <w:tabs>
        <w:tab w:val="left" w:pos="1140"/>
        <w:tab w:val="left" w:pos="1360"/>
        <w:tab w:val="num" w:pos="1800"/>
      </w:tabs>
      <w:suppressAutoHyphens/>
      <w:spacing w:before="60" w:after="240" w:line="230" w:lineRule="exact"/>
      <w:ind w:left="1800" w:hanging="360"/>
    </w:pPr>
    <w:rPr>
      <w:i w:val="0"/>
      <w:spacing w:val="0"/>
      <w:kern w:val="0"/>
      <w:lang w:val="en-GB"/>
    </w:rPr>
  </w:style>
  <w:style w:type="paragraph" w:customStyle="1" w:styleId="StyleBodyTextFirstIndentItalic">
    <w:name w:val="Style Body Text First Indent + Italic"/>
    <w:basedOn w:val="BodyTextFirstIndent"/>
    <w:rsid w:val="004A6ACB"/>
    <w:pPr>
      <w:spacing w:before="0"/>
      <w:ind w:left="0" w:firstLine="0"/>
    </w:pPr>
    <w:rPr>
      <w:rFonts w:ascii="Palatino Linotype" w:hAnsi="Palatino Linotype"/>
      <w:i/>
      <w:iCs/>
      <w:sz w:val="22"/>
      <w:szCs w:val="24"/>
    </w:rPr>
  </w:style>
  <w:style w:type="paragraph" w:customStyle="1" w:styleId="StyleHeading2Before12ptAfter12pt">
    <w:name w:val="Style Heading 2 + Before:  12 pt After:  12 pt"/>
    <w:basedOn w:val="Heading2"/>
    <w:rsid w:val="004A6ACB"/>
    <w:pPr>
      <w:keepLines w:val="0"/>
      <w:numPr>
        <w:ilvl w:val="1"/>
      </w:numPr>
      <w:spacing w:line="240" w:lineRule="auto"/>
    </w:pPr>
    <w:rPr>
      <w:rFonts w:ascii="Arial" w:hAnsi="Arial"/>
      <w:b/>
      <w:bCs/>
      <w:spacing w:val="0"/>
      <w:kern w:val="0"/>
      <w:sz w:val="24"/>
    </w:rPr>
  </w:style>
  <w:style w:type="paragraph" w:customStyle="1" w:styleId="Figure">
    <w:name w:val="Figure"/>
    <w:basedOn w:val="Normal"/>
    <w:qFormat/>
    <w:rsid w:val="004A6ACB"/>
    <w:pPr>
      <w:keepLines/>
      <w:spacing w:before="240" w:after="360"/>
      <w:ind w:left="0"/>
      <w:jc w:val="center"/>
    </w:pPr>
    <w:rPr>
      <w:rFonts w:ascii="Palatino" w:hAnsi="Palatino"/>
      <w:i/>
      <w:sz w:val="22"/>
    </w:rPr>
  </w:style>
  <w:style w:type="paragraph" w:customStyle="1" w:styleId="StyleHeading3After12pt">
    <w:name w:val="Style Heading 3 + After:  12 pt"/>
    <w:basedOn w:val="Normal"/>
    <w:rsid w:val="004A6ACB"/>
    <w:pPr>
      <w:spacing w:after="240"/>
      <w:ind w:left="0"/>
    </w:pPr>
    <w:rPr>
      <w:rFonts w:ascii="Palatino Linotype" w:hAnsi="Palatino Linotype"/>
      <w:sz w:val="22"/>
    </w:rPr>
  </w:style>
  <w:style w:type="character" w:customStyle="1" w:styleId="st">
    <w:name w:val="st"/>
    <w:rsid w:val="004A6ACB"/>
  </w:style>
  <w:style w:type="paragraph" w:customStyle="1" w:styleId="Figure-Leftalign">
    <w:name w:val="Figure - Left align"/>
    <w:basedOn w:val="Figure"/>
    <w:rsid w:val="004A6ACB"/>
    <w:pPr>
      <w:jc w:val="left"/>
    </w:pPr>
    <w:rPr>
      <w:iCs/>
    </w:rPr>
  </w:style>
  <w:style w:type="paragraph" w:customStyle="1" w:styleId="Titlepagetext">
    <w:name w:val="Title page text"/>
    <w:basedOn w:val="BodyText"/>
    <w:qFormat/>
    <w:rsid w:val="004A6ACB"/>
    <w:pPr>
      <w:spacing w:before="115" w:after="240"/>
      <w:ind w:left="0"/>
      <w:jc w:val="center"/>
    </w:pPr>
    <w:rPr>
      <w:rFonts w:ascii="Palatino Linotype" w:hAnsi="Palatino Linotype" w:cs="Arial"/>
      <w:i/>
      <w:sz w:val="22"/>
    </w:rPr>
  </w:style>
  <w:style w:type="paragraph" w:customStyle="1" w:styleId="EquationStyle">
    <w:name w:val="Equation Style"/>
    <w:basedOn w:val="Normal"/>
    <w:link w:val="EquationStyleChar"/>
    <w:rsid w:val="004A6ACB"/>
    <w:pPr>
      <w:keepNext/>
      <w:tabs>
        <w:tab w:val="right" w:pos="9360"/>
      </w:tabs>
      <w:spacing w:after="120"/>
    </w:pPr>
    <w:rPr>
      <w:rFonts w:ascii="Palatino Linotype" w:hAnsi="Palatino Linotype"/>
      <w:sz w:val="22"/>
      <w:szCs w:val="24"/>
    </w:rPr>
  </w:style>
  <w:style w:type="character" w:customStyle="1" w:styleId="EquationStyleChar">
    <w:name w:val="Equation Style Char"/>
    <w:basedOn w:val="DefaultParagraphFont"/>
    <w:link w:val="EquationStyle"/>
    <w:rsid w:val="004A6ACB"/>
    <w:rPr>
      <w:rFonts w:ascii="Palatino Linotype" w:hAnsi="Palatino Linotype"/>
      <w:sz w:val="22"/>
      <w:szCs w:val="24"/>
    </w:rPr>
  </w:style>
  <w:style w:type="paragraph" w:customStyle="1" w:styleId="EquationCaption">
    <w:name w:val="Equation Caption"/>
    <w:basedOn w:val="Caption"/>
    <w:link w:val="EquationCaptionChar"/>
    <w:qFormat/>
    <w:rsid w:val="004A6ACB"/>
    <w:pPr>
      <w:keepNext w:val="0"/>
      <w:tabs>
        <w:tab w:val="left" w:pos="9000"/>
      </w:tabs>
      <w:spacing w:before="120" w:after="120" w:line="240" w:lineRule="auto"/>
      <w:jc w:val="left"/>
    </w:pPr>
    <w:rPr>
      <w:bCs/>
      <w:sz w:val="24"/>
    </w:rPr>
  </w:style>
  <w:style w:type="character" w:customStyle="1" w:styleId="EquationCaptionChar">
    <w:name w:val="Equation Caption Char"/>
    <w:basedOn w:val="CaptionChar"/>
    <w:link w:val="EquationCaption"/>
    <w:rsid w:val="004A6ACB"/>
    <w:rPr>
      <w:rFonts w:ascii="Arial" w:hAnsi="Arial"/>
      <w:bCs/>
      <w:sz w:val="24"/>
    </w:rPr>
  </w:style>
  <w:style w:type="paragraph" w:customStyle="1" w:styleId="Paracontd">
    <w:name w:val="Para contd"/>
    <w:basedOn w:val="Normal"/>
    <w:next w:val="Normal"/>
    <w:rsid w:val="004A6ACB"/>
    <w:pPr>
      <w:spacing w:after="60"/>
      <w:ind w:left="0"/>
      <w:jc w:val="both"/>
    </w:pPr>
    <w:rPr>
      <w:rFonts w:ascii="Times New Roman" w:hAnsi="Times New Roman"/>
      <w:sz w:val="24"/>
    </w:rPr>
  </w:style>
  <w:style w:type="paragraph" w:customStyle="1" w:styleId="Para">
    <w:name w:val="Para"/>
    <w:basedOn w:val="Normal"/>
    <w:rsid w:val="004A6ACB"/>
    <w:pPr>
      <w:spacing w:after="60"/>
      <w:ind w:left="0"/>
      <w:jc w:val="both"/>
    </w:pPr>
    <w:rPr>
      <w:rFonts w:ascii="Times New Roman" w:hAnsi="Times New Roman"/>
      <w:sz w:val="24"/>
    </w:rPr>
  </w:style>
  <w:style w:type="paragraph" w:customStyle="1" w:styleId="equation0">
    <w:name w:val="equation"/>
    <w:basedOn w:val="Normal"/>
    <w:next w:val="Paracontd"/>
    <w:rsid w:val="004A6ACB"/>
    <w:pPr>
      <w:tabs>
        <w:tab w:val="center" w:pos="4320"/>
        <w:tab w:val="right" w:pos="8640"/>
      </w:tabs>
      <w:spacing w:before="240" w:after="240"/>
      <w:ind w:left="0"/>
    </w:pPr>
    <w:rPr>
      <w:rFonts w:ascii="Times New Roman" w:hAnsi="Times New Roman"/>
      <w:sz w:val="24"/>
    </w:rPr>
  </w:style>
  <w:style w:type="paragraph" w:styleId="Bibliography">
    <w:name w:val="Bibliography"/>
    <w:basedOn w:val="Normal"/>
    <w:next w:val="Normal"/>
    <w:uiPriority w:val="37"/>
    <w:unhideWhenUsed/>
    <w:rsid w:val="004A6ACB"/>
  </w:style>
  <w:style w:type="character" w:styleId="Emphasis">
    <w:name w:val="Emphasis"/>
    <w:qFormat/>
    <w:rsid w:val="00515819"/>
    <w:rPr>
      <w:rFonts w:ascii="Arial Black" w:hAnsi="Arial Black"/>
      <w:spacing w:val="-4"/>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899663">
      <w:bodyDiv w:val="1"/>
      <w:marLeft w:val="0"/>
      <w:marRight w:val="0"/>
      <w:marTop w:val="0"/>
      <w:marBottom w:val="0"/>
      <w:divBdr>
        <w:top w:val="none" w:sz="0" w:space="0" w:color="auto"/>
        <w:left w:val="none" w:sz="0" w:space="0" w:color="auto"/>
        <w:bottom w:val="none" w:sz="0" w:space="0" w:color="auto"/>
        <w:right w:val="none" w:sz="0" w:space="0" w:color="auto"/>
      </w:divBdr>
    </w:div>
    <w:div w:id="1186791739">
      <w:bodyDiv w:val="1"/>
      <w:marLeft w:val="0"/>
      <w:marRight w:val="0"/>
      <w:marTop w:val="0"/>
      <w:marBottom w:val="0"/>
      <w:divBdr>
        <w:top w:val="none" w:sz="0" w:space="0" w:color="auto"/>
        <w:left w:val="none" w:sz="0" w:space="0" w:color="auto"/>
        <w:bottom w:val="none" w:sz="0" w:space="0" w:color="auto"/>
        <w:right w:val="none" w:sz="0" w:space="0" w:color="auto"/>
      </w:divBdr>
    </w:div>
    <w:div w:id="1606421478">
      <w:bodyDiv w:val="1"/>
      <w:marLeft w:val="0"/>
      <w:marRight w:val="0"/>
      <w:marTop w:val="0"/>
      <w:marBottom w:val="0"/>
      <w:divBdr>
        <w:top w:val="none" w:sz="0" w:space="0" w:color="auto"/>
        <w:left w:val="none" w:sz="0" w:space="0" w:color="auto"/>
        <w:bottom w:val="none" w:sz="0" w:space="0" w:color="auto"/>
        <w:right w:val="none" w:sz="0" w:space="0" w:color="auto"/>
      </w:divBdr>
      <w:divsChild>
        <w:div w:id="943263481">
          <w:marLeft w:val="0"/>
          <w:marRight w:val="0"/>
          <w:marTop w:val="0"/>
          <w:marBottom w:val="0"/>
          <w:divBdr>
            <w:top w:val="none" w:sz="0" w:space="0" w:color="auto"/>
            <w:left w:val="none" w:sz="0" w:space="0" w:color="auto"/>
            <w:bottom w:val="none" w:sz="0" w:space="0" w:color="auto"/>
            <w:right w:val="none" w:sz="0" w:space="0" w:color="auto"/>
          </w:divBdr>
          <w:divsChild>
            <w:div w:id="7227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8340">
      <w:bodyDiv w:val="1"/>
      <w:marLeft w:val="0"/>
      <w:marRight w:val="0"/>
      <w:marTop w:val="0"/>
      <w:marBottom w:val="0"/>
      <w:divBdr>
        <w:top w:val="none" w:sz="0" w:space="0" w:color="auto"/>
        <w:left w:val="none" w:sz="0" w:space="0" w:color="auto"/>
        <w:bottom w:val="none" w:sz="0" w:space="0" w:color="auto"/>
        <w:right w:val="none" w:sz="0" w:space="0" w:color="auto"/>
      </w:divBdr>
    </w:div>
    <w:div w:id="1706830291">
      <w:bodyDiv w:val="1"/>
      <w:marLeft w:val="0"/>
      <w:marRight w:val="0"/>
      <w:marTop w:val="0"/>
      <w:marBottom w:val="0"/>
      <w:divBdr>
        <w:top w:val="none" w:sz="0" w:space="0" w:color="auto"/>
        <w:left w:val="none" w:sz="0" w:space="0" w:color="auto"/>
        <w:bottom w:val="none" w:sz="0" w:space="0" w:color="auto"/>
        <w:right w:val="none" w:sz="0" w:space="0" w:color="auto"/>
      </w:divBdr>
      <w:divsChild>
        <w:div w:id="1323659525">
          <w:marLeft w:val="0"/>
          <w:marRight w:val="0"/>
          <w:marTop w:val="0"/>
          <w:marBottom w:val="0"/>
          <w:divBdr>
            <w:top w:val="none" w:sz="0" w:space="0" w:color="auto"/>
            <w:left w:val="none" w:sz="0" w:space="0" w:color="auto"/>
            <w:bottom w:val="none" w:sz="0" w:space="0" w:color="auto"/>
            <w:right w:val="none" w:sz="0" w:space="0" w:color="auto"/>
          </w:divBdr>
          <w:divsChild>
            <w:div w:id="19622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79.wmf"/><Relationship Id="rId299" Type="http://schemas.openxmlformats.org/officeDocument/2006/relationships/image" Target="media/image184.wmf"/><Relationship Id="rId303" Type="http://schemas.openxmlformats.org/officeDocument/2006/relationships/image" Target="media/image186.wmf"/><Relationship Id="rId21" Type="http://schemas.openxmlformats.org/officeDocument/2006/relationships/oleObject" Target="embeddings/oleObject2.bin"/><Relationship Id="rId42" Type="http://schemas.openxmlformats.org/officeDocument/2006/relationships/image" Target="media/image29.wmf"/><Relationship Id="rId63" Type="http://schemas.openxmlformats.org/officeDocument/2006/relationships/image" Target="media/image40.wmf"/><Relationship Id="rId84" Type="http://schemas.openxmlformats.org/officeDocument/2006/relationships/image" Target="media/image57.wmf"/><Relationship Id="rId138" Type="http://schemas.openxmlformats.org/officeDocument/2006/relationships/oleObject" Target="embeddings/oleObject38.bin"/><Relationship Id="rId159" Type="http://schemas.openxmlformats.org/officeDocument/2006/relationships/image" Target="media/image104.wmf"/><Relationship Id="rId324" Type="http://schemas.openxmlformats.org/officeDocument/2006/relationships/oleObject" Target="embeddings/oleObject121.bin"/><Relationship Id="rId170" Type="http://schemas.openxmlformats.org/officeDocument/2006/relationships/image" Target="media/image115.wmf"/><Relationship Id="rId191" Type="http://schemas.openxmlformats.org/officeDocument/2006/relationships/oleObject" Target="embeddings/oleObject59.bin"/><Relationship Id="rId205" Type="http://schemas.openxmlformats.org/officeDocument/2006/relationships/oleObject" Target="embeddings/oleObject66.bin"/><Relationship Id="rId226" Type="http://schemas.openxmlformats.org/officeDocument/2006/relationships/image" Target="media/image143.wmf"/><Relationship Id="rId247" Type="http://schemas.openxmlformats.org/officeDocument/2006/relationships/image" Target="media/image157.wmf"/><Relationship Id="rId107" Type="http://schemas.openxmlformats.org/officeDocument/2006/relationships/image" Target="media/image71.wmf"/><Relationship Id="rId268" Type="http://schemas.openxmlformats.org/officeDocument/2006/relationships/oleObject" Target="embeddings/oleObject94.bin"/><Relationship Id="rId289" Type="http://schemas.openxmlformats.org/officeDocument/2006/relationships/image" Target="media/image179.wmf"/><Relationship Id="rId11" Type="http://schemas.openxmlformats.org/officeDocument/2006/relationships/image" Target="media/image4.wmf"/><Relationship Id="rId32" Type="http://schemas.openxmlformats.org/officeDocument/2006/relationships/image" Target="media/image19.wmf"/><Relationship Id="rId53" Type="http://schemas.openxmlformats.org/officeDocument/2006/relationships/image" Target="media/image35.wmf"/><Relationship Id="rId74" Type="http://schemas.openxmlformats.org/officeDocument/2006/relationships/image" Target="media/image47.wmf"/><Relationship Id="rId128" Type="http://schemas.openxmlformats.org/officeDocument/2006/relationships/oleObject" Target="embeddings/oleObject33.bin"/><Relationship Id="rId149" Type="http://schemas.openxmlformats.org/officeDocument/2006/relationships/image" Target="media/image99.wmf"/><Relationship Id="rId314" Type="http://schemas.openxmlformats.org/officeDocument/2006/relationships/oleObject" Target="embeddings/oleObject116.bin"/><Relationship Id="rId335" Type="http://schemas.openxmlformats.org/officeDocument/2006/relationships/image" Target="media/image202.wmf"/><Relationship Id="rId5" Type="http://schemas.openxmlformats.org/officeDocument/2006/relationships/webSettings" Target="webSettings.xml"/><Relationship Id="rId95" Type="http://schemas.openxmlformats.org/officeDocument/2006/relationships/oleObject" Target="embeddings/oleObject26.bin"/><Relationship Id="rId160" Type="http://schemas.openxmlformats.org/officeDocument/2006/relationships/image" Target="media/image105.wmf"/><Relationship Id="rId181" Type="http://schemas.openxmlformats.org/officeDocument/2006/relationships/oleObject" Target="embeddings/oleObject54.bin"/><Relationship Id="rId216" Type="http://schemas.openxmlformats.org/officeDocument/2006/relationships/image" Target="media/image138.wmf"/><Relationship Id="rId237" Type="http://schemas.openxmlformats.org/officeDocument/2006/relationships/image" Target="media/image152.wmf"/><Relationship Id="rId258" Type="http://schemas.openxmlformats.org/officeDocument/2006/relationships/oleObject" Target="embeddings/oleObject89.bin"/><Relationship Id="rId279" Type="http://schemas.openxmlformats.org/officeDocument/2006/relationships/image" Target="media/image173.wmf"/><Relationship Id="rId22" Type="http://schemas.openxmlformats.org/officeDocument/2006/relationships/image" Target="media/image13.wmf"/><Relationship Id="rId43" Type="http://schemas.openxmlformats.org/officeDocument/2006/relationships/image" Target="media/image30.wmf"/><Relationship Id="rId64" Type="http://schemas.openxmlformats.org/officeDocument/2006/relationships/oleObject" Target="embeddings/oleObject17.bin"/><Relationship Id="rId118" Type="http://schemas.openxmlformats.org/officeDocument/2006/relationships/oleObject" Target="embeddings/oleObject32.bin"/><Relationship Id="rId139" Type="http://schemas.openxmlformats.org/officeDocument/2006/relationships/image" Target="media/image94.wmf"/><Relationship Id="rId290" Type="http://schemas.openxmlformats.org/officeDocument/2006/relationships/oleObject" Target="embeddings/oleObject104.bin"/><Relationship Id="rId304" Type="http://schemas.openxmlformats.org/officeDocument/2006/relationships/oleObject" Target="embeddings/oleObject111.bin"/><Relationship Id="rId325" Type="http://schemas.openxmlformats.org/officeDocument/2006/relationships/image" Target="media/image197.wmf"/><Relationship Id="rId85" Type="http://schemas.openxmlformats.org/officeDocument/2006/relationships/oleObject" Target="embeddings/oleObject21.bin"/><Relationship Id="rId150" Type="http://schemas.openxmlformats.org/officeDocument/2006/relationships/oleObject" Target="embeddings/oleObject44.bin"/><Relationship Id="rId171" Type="http://schemas.openxmlformats.org/officeDocument/2006/relationships/oleObject" Target="embeddings/oleObject49.bin"/><Relationship Id="rId192" Type="http://schemas.openxmlformats.org/officeDocument/2006/relationships/image" Target="media/image126.wmf"/><Relationship Id="rId206" Type="http://schemas.openxmlformats.org/officeDocument/2006/relationships/image" Target="media/image133.wmf"/><Relationship Id="rId227" Type="http://schemas.openxmlformats.org/officeDocument/2006/relationships/oleObject" Target="embeddings/oleObject77.bin"/><Relationship Id="rId248" Type="http://schemas.openxmlformats.org/officeDocument/2006/relationships/oleObject" Target="embeddings/oleObject84.bin"/><Relationship Id="rId269" Type="http://schemas.openxmlformats.org/officeDocument/2006/relationships/image" Target="media/image168.wmf"/><Relationship Id="rId12" Type="http://schemas.openxmlformats.org/officeDocument/2006/relationships/image" Target="media/image5.wmf"/><Relationship Id="rId33" Type="http://schemas.openxmlformats.org/officeDocument/2006/relationships/image" Target="media/image20.wmf"/><Relationship Id="rId108" Type="http://schemas.openxmlformats.org/officeDocument/2006/relationships/image" Target="media/image72.wmf"/><Relationship Id="rId129" Type="http://schemas.openxmlformats.org/officeDocument/2006/relationships/image" Target="media/image89.wmf"/><Relationship Id="rId280" Type="http://schemas.openxmlformats.org/officeDocument/2006/relationships/oleObject" Target="embeddings/oleObject100.bin"/><Relationship Id="rId315" Type="http://schemas.openxmlformats.org/officeDocument/2006/relationships/image" Target="media/image192.wmf"/><Relationship Id="rId336" Type="http://schemas.openxmlformats.org/officeDocument/2006/relationships/oleObject" Target="embeddings/oleObject127.bin"/><Relationship Id="rId54" Type="http://schemas.openxmlformats.org/officeDocument/2006/relationships/oleObject" Target="embeddings/oleObject12.bin"/><Relationship Id="rId75" Type="http://schemas.openxmlformats.org/officeDocument/2006/relationships/image" Target="media/image48.wmf"/><Relationship Id="rId96" Type="http://schemas.openxmlformats.org/officeDocument/2006/relationships/image" Target="media/image63.wmf"/><Relationship Id="rId140" Type="http://schemas.openxmlformats.org/officeDocument/2006/relationships/oleObject" Target="embeddings/oleObject39.bin"/><Relationship Id="rId161" Type="http://schemas.openxmlformats.org/officeDocument/2006/relationships/image" Target="media/image106.wmf"/><Relationship Id="rId182" Type="http://schemas.openxmlformats.org/officeDocument/2006/relationships/image" Target="media/image121.wmf"/><Relationship Id="rId217" Type="http://schemas.openxmlformats.org/officeDocument/2006/relationships/oleObject" Target="embeddings/oleObject72.bin"/><Relationship Id="rId6" Type="http://schemas.openxmlformats.org/officeDocument/2006/relationships/footnotes" Target="footnotes.xml"/><Relationship Id="rId238" Type="http://schemas.openxmlformats.org/officeDocument/2006/relationships/oleObject" Target="embeddings/oleObject79.bin"/><Relationship Id="rId259" Type="http://schemas.openxmlformats.org/officeDocument/2006/relationships/image" Target="media/image163.wmf"/><Relationship Id="rId23" Type="http://schemas.openxmlformats.org/officeDocument/2006/relationships/oleObject" Target="embeddings/oleObject3.bin"/><Relationship Id="rId119" Type="http://schemas.openxmlformats.org/officeDocument/2006/relationships/image" Target="media/image80.wmf"/><Relationship Id="rId270" Type="http://schemas.openxmlformats.org/officeDocument/2006/relationships/oleObject" Target="embeddings/oleObject95.bin"/><Relationship Id="rId291" Type="http://schemas.openxmlformats.org/officeDocument/2006/relationships/image" Target="media/image180.wmf"/><Relationship Id="rId305" Type="http://schemas.openxmlformats.org/officeDocument/2006/relationships/image" Target="media/image187.wmf"/><Relationship Id="rId326" Type="http://schemas.openxmlformats.org/officeDocument/2006/relationships/oleObject" Target="embeddings/oleObject122.bin"/><Relationship Id="rId44" Type="http://schemas.openxmlformats.org/officeDocument/2006/relationships/oleObject" Target="embeddings/oleObject7.bin"/><Relationship Id="rId65" Type="http://schemas.openxmlformats.org/officeDocument/2006/relationships/image" Target="media/image41.wmf"/><Relationship Id="rId86" Type="http://schemas.openxmlformats.org/officeDocument/2006/relationships/image" Target="media/image58.wmf"/><Relationship Id="rId130" Type="http://schemas.openxmlformats.org/officeDocument/2006/relationships/oleObject" Target="embeddings/oleObject34.bin"/><Relationship Id="rId151" Type="http://schemas.openxmlformats.org/officeDocument/2006/relationships/image" Target="media/image100.wmf"/><Relationship Id="rId172" Type="http://schemas.openxmlformats.org/officeDocument/2006/relationships/image" Target="media/image116.wmf"/><Relationship Id="rId193" Type="http://schemas.openxmlformats.org/officeDocument/2006/relationships/oleObject" Target="embeddings/oleObject60.bin"/><Relationship Id="rId207" Type="http://schemas.openxmlformats.org/officeDocument/2006/relationships/oleObject" Target="embeddings/oleObject67.bin"/><Relationship Id="rId228" Type="http://schemas.openxmlformats.org/officeDocument/2006/relationships/image" Target="media/image144.wmf"/><Relationship Id="rId249" Type="http://schemas.openxmlformats.org/officeDocument/2006/relationships/image" Target="media/image158.wmf"/><Relationship Id="rId13" Type="http://schemas.openxmlformats.org/officeDocument/2006/relationships/image" Target="media/image6.wmf"/><Relationship Id="rId109" Type="http://schemas.openxmlformats.org/officeDocument/2006/relationships/image" Target="media/image73.wmf"/><Relationship Id="rId260" Type="http://schemas.openxmlformats.org/officeDocument/2006/relationships/oleObject" Target="embeddings/oleObject90.bin"/><Relationship Id="rId281" Type="http://schemas.openxmlformats.org/officeDocument/2006/relationships/image" Target="media/image174.wmf"/><Relationship Id="rId316" Type="http://schemas.openxmlformats.org/officeDocument/2006/relationships/oleObject" Target="embeddings/oleObject117.bin"/><Relationship Id="rId337" Type="http://schemas.openxmlformats.org/officeDocument/2006/relationships/image" Target="media/image203.wmf"/><Relationship Id="rId34" Type="http://schemas.openxmlformats.org/officeDocument/2006/relationships/image" Target="media/image21.wmf"/><Relationship Id="rId55" Type="http://schemas.openxmlformats.org/officeDocument/2006/relationships/image" Target="media/image36.wmf"/><Relationship Id="rId76" Type="http://schemas.openxmlformats.org/officeDocument/2006/relationships/image" Target="media/image49.wmf"/><Relationship Id="rId97" Type="http://schemas.openxmlformats.org/officeDocument/2006/relationships/oleObject" Target="embeddings/oleObject27.bin"/><Relationship Id="rId120" Type="http://schemas.openxmlformats.org/officeDocument/2006/relationships/image" Target="media/image81.wmf"/><Relationship Id="rId141" Type="http://schemas.openxmlformats.org/officeDocument/2006/relationships/image" Target="media/image95.wmf"/><Relationship Id="rId7" Type="http://schemas.openxmlformats.org/officeDocument/2006/relationships/endnotes" Target="endnotes.xml"/><Relationship Id="rId162" Type="http://schemas.openxmlformats.org/officeDocument/2006/relationships/image" Target="media/image107.wmf"/><Relationship Id="rId183" Type="http://schemas.openxmlformats.org/officeDocument/2006/relationships/oleObject" Target="embeddings/oleObject55.bin"/><Relationship Id="rId218" Type="http://schemas.openxmlformats.org/officeDocument/2006/relationships/image" Target="media/image139.wmf"/><Relationship Id="rId239" Type="http://schemas.openxmlformats.org/officeDocument/2006/relationships/image" Target="media/image153.wmf"/><Relationship Id="rId250" Type="http://schemas.openxmlformats.org/officeDocument/2006/relationships/oleObject" Target="embeddings/oleObject85.bin"/><Relationship Id="rId271" Type="http://schemas.openxmlformats.org/officeDocument/2006/relationships/image" Target="media/image169.wmf"/><Relationship Id="rId292" Type="http://schemas.openxmlformats.org/officeDocument/2006/relationships/oleObject" Target="embeddings/oleObject105.bin"/><Relationship Id="rId306" Type="http://schemas.openxmlformats.org/officeDocument/2006/relationships/oleObject" Target="embeddings/oleObject112.bin"/><Relationship Id="rId24" Type="http://schemas.openxmlformats.org/officeDocument/2006/relationships/image" Target="media/image14.wmf"/><Relationship Id="rId45" Type="http://schemas.openxmlformats.org/officeDocument/2006/relationships/image" Target="media/image31.wmf"/><Relationship Id="rId66" Type="http://schemas.openxmlformats.org/officeDocument/2006/relationships/oleObject" Target="embeddings/oleObject18.bin"/><Relationship Id="rId87" Type="http://schemas.openxmlformats.org/officeDocument/2006/relationships/oleObject" Target="embeddings/oleObject22.bin"/><Relationship Id="rId110" Type="http://schemas.openxmlformats.org/officeDocument/2006/relationships/image" Target="media/image74.wmf"/><Relationship Id="rId131" Type="http://schemas.openxmlformats.org/officeDocument/2006/relationships/image" Target="media/image90.wmf"/><Relationship Id="rId327" Type="http://schemas.openxmlformats.org/officeDocument/2006/relationships/image" Target="media/image198.wmf"/><Relationship Id="rId152" Type="http://schemas.openxmlformats.org/officeDocument/2006/relationships/oleObject" Target="embeddings/oleObject45.bin"/><Relationship Id="rId173" Type="http://schemas.openxmlformats.org/officeDocument/2006/relationships/oleObject" Target="embeddings/oleObject50.bin"/><Relationship Id="rId194" Type="http://schemas.openxmlformats.org/officeDocument/2006/relationships/image" Target="media/image127.wmf"/><Relationship Id="rId208" Type="http://schemas.openxmlformats.org/officeDocument/2006/relationships/image" Target="media/image134.wmf"/><Relationship Id="rId229" Type="http://schemas.openxmlformats.org/officeDocument/2006/relationships/image" Target="media/image145.wmf"/><Relationship Id="rId240" Type="http://schemas.openxmlformats.org/officeDocument/2006/relationships/oleObject" Target="embeddings/oleObject80.bin"/><Relationship Id="rId261" Type="http://schemas.openxmlformats.org/officeDocument/2006/relationships/image" Target="media/image164.wmf"/><Relationship Id="rId14" Type="http://schemas.openxmlformats.org/officeDocument/2006/relationships/image" Target="media/image7.wmf"/><Relationship Id="rId35" Type="http://schemas.openxmlformats.org/officeDocument/2006/relationships/image" Target="media/image22.wmf"/><Relationship Id="rId56" Type="http://schemas.openxmlformats.org/officeDocument/2006/relationships/oleObject" Target="embeddings/oleObject13.bin"/><Relationship Id="rId77" Type="http://schemas.openxmlformats.org/officeDocument/2006/relationships/image" Target="media/image50.wmf"/><Relationship Id="rId100" Type="http://schemas.openxmlformats.org/officeDocument/2006/relationships/image" Target="media/image65.wmf"/><Relationship Id="rId282" Type="http://schemas.openxmlformats.org/officeDocument/2006/relationships/oleObject" Target="embeddings/oleObject101.bin"/><Relationship Id="rId317" Type="http://schemas.openxmlformats.org/officeDocument/2006/relationships/image" Target="media/image193.wmf"/><Relationship Id="rId338" Type="http://schemas.openxmlformats.org/officeDocument/2006/relationships/oleObject" Target="embeddings/oleObject128.bin"/><Relationship Id="rId8" Type="http://schemas.openxmlformats.org/officeDocument/2006/relationships/image" Target="media/image1.wmf"/><Relationship Id="rId98" Type="http://schemas.openxmlformats.org/officeDocument/2006/relationships/image" Target="media/image64.wmf"/><Relationship Id="rId121" Type="http://schemas.openxmlformats.org/officeDocument/2006/relationships/image" Target="media/image82.wmf"/><Relationship Id="rId142" Type="http://schemas.openxmlformats.org/officeDocument/2006/relationships/oleObject" Target="embeddings/oleObject40.bin"/><Relationship Id="rId163" Type="http://schemas.openxmlformats.org/officeDocument/2006/relationships/image" Target="media/image108.wmf"/><Relationship Id="rId184" Type="http://schemas.openxmlformats.org/officeDocument/2006/relationships/image" Target="media/image122.wmf"/><Relationship Id="rId219" Type="http://schemas.openxmlformats.org/officeDocument/2006/relationships/oleObject" Target="embeddings/oleObject73.bin"/><Relationship Id="rId230" Type="http://schemas.openxmlformats.org/officeDocument/2006/relationships/image" Target="media/image146.wmf"/><Relationship Id="rId251" Type="http://schemas.openxmlformats.org/officeDocument/2006/relationships/image" Target="media/image159.wmf"/><Relationship Id="rId25" Type="http://schemas.openxmlformats.org/officeDocument/2006/relationships/oleObject" Target="embeddings/oleObject4.bin"/><Relationship Id="rId46" Type="http://schemas.openxmlformats.org/officeDocument/2006/relationships/oleObject" Target="embeddings/oleObject8.bin"/><Relationship Id="rId67" Type="http://schemas.openxmlformats.org/officeDocument/2006/relationships/image" Target="media/image42.wmf"/><Relationship Id="rId116" Type="http://schemas.openxmlformats.org/officeDocument/2006/relationships/oleObject" Target="embeddings/oleObject31.bin"/><Relationship Id="rId137" Type="http://schemas.openxmlformats.org/officeDocument/2006/relationships/image" Target="media/image93.wmf"/><Relationship Id="rId158" Type="http://schemas.openxmlformats.org/officeDocument/2006/relationships/oleObject" Target="embeddings/oleObject48.bin"/><Relationship Id="rId272" Type="http://schemas.openxmlformats.org/officeDocument/2006/relationships/oleObject" Target="embeddings/oleObject96.bin"/><Relationship Id="rId293" Type="http://schemas.openxmlformats.org/officeDocument/2006/relationships/image" Target="media/image181.wmf"/><Relationship Id="rId302" Type="http://schemas.openxmlformats.org/officeDocument/2006/relationships/oleObject" Target="embeddings/oleObject110.bin"/><Relationship Id="rId307" Type="http://schemas.openxmlformats.org/officeDocument/2006/relationships/image" Target="media/image188.wmf"/><Relationship Id="rId323" Type="http://schemas.openxmlformats.org/officeDocument/2006/relationships/image" Target="media/image196.wmf"/><Relationship Id="rId328" Type="http://schemas.openxmlformats.org/officeDocument/2006/relationships/oleObject" Target="embeddings/oleObject123.bin"/><Relationship Id="rId20" Type="http://schemas.openxmlformats.org/officeDocument/2006/relationships/image" Target="media/image12.wmf"/><Relationship Id="rId41" Type="http://schemas.openxmlformats.org/officeDocument/2006/relationships/image" Target="media/image28.wmf"/><Relationship Id="rId62" Type="http://schemas.openxmlformats.org/officeDocument/2006/relationships/oleObject" Target="embeddings/oleObject16.bin"/><Relationship Id="rId83" Type="http://schemas.openxmlformats.org/officeDocument/2006/relationships/image" Target="media/image56.wmf"/><Relationship Id="rId88" Type="http://schemas.openxmlformats.org/officeDocument/2006/relationships/image" Target="media/image59.wmf"/><Relationship Id="rId111" Type="http://schemas.openxmlformats.org/officeDocument/2006/relationships/image" Target="media/image75.wmf"/><Relationship Id="rId132" Type="http://schemas.openxmlformats.org/officeDocument/2006/relationships/oleObject" Target="embeddings/oleObject35.bin"/><Relationship Id="rId153" Type="http://schemas.openxmlformats.org/officeDocument/2006/relationships/image" Target="media/image101.wmf"/><Relationship Id="rId174" Type="http://schemas.openxmlformats.org/officeDocument/2006/relationships/image" Target="media/image117.wmf"/><Relationship Id="rId179" Type="http://schemas.openxmlformats.org/officeDocument/2006/relationships/oleObject" Target="embeddings/oleObject53.bin"/><Relationship Id="rId195" Type="http://schemas.openxmlformats.org/officeDocument/2006/relationships/oleObject" Target="embeddings/oleObject61.bin"/><Relationship Id="rId209" Type="http://schemas.openxmlformats.org/officeDocument/2006/relationships/oleObject" Target="embeddings/oleObject68.bin"/><Relationship Id="rId190" Type="http://schemas.openxmlformats.org/officeDocument/2006/relationships/image" Target="media/image125.wmf"/><Relationship Id="rId204" Type="http://schemas.openxmlformats.org/officeDocument/2006/relationships/image" Target="media/image132.wmf"/><Relationship Id="rId220" Type="http://schemas.openxmlformats.org/officeDocument/2006/relationships/image" Target="media/image140.wmf"/><Relationship Id="rId225" Type="http://schemas.openxmlformats.org/officeDocument/2006/relationships/oleObject" Target="embeddings/oleObject76.bin"/><Relationship Id="rId241" Type="http://schemas.openxmlformats.org/officeDocument/2006/relationships/image" Target="media/image154.wmf"/><Relationship Id="rId246" Type="http://schemas.openxmlformats.org/officeDocument/2006/relationships/oleObject" Target="embeddings/oleObject83.bin"/><Relationship Id="rId267" Type="http://schemas.openxmlformats.org/officeDocument/2006/relationships/image" Target="media/image167.wmf"/><Relationship Id="rId288" Type="http://schemas.openxmlformats.org/officeDocument/2006/relationships/oleObject" Target="embeddings/oleObject103.bin"/><Relationship Id="rId15" Type="http://schemas.openxmlformats.org/officeDocument/2006/relationships/image" Target="media/image8.wmf"/><Relationship Id="rId36" Type="http://schemas.openxmlformats.org/officeDocument/2006/relationships/image" Target="media/image23.wmf"/><Relationship Id="rId57" Type="http://schemas.openxmlformats.org/officeDocument/2006/relationships/image" Target="media/image37.wmf"/><Relationship Id="rId106" Type="http://schemas.openxmlformats.org/officeDocument/2006/relationships/image" Target="media/image70.wmf"/><Relationship Id="rId127" Type="http://schemas.openxmlformats.org/officeDocument/2006/relationships/image" Target="media/image88.wmf"/><Relationship Id="rId262" Type="http://schemas.openxmlformats.org/officeDocument/2006/relationships/oleObject" Target="embeddings/oleObject91.bin"/><Relationship Id="rId283" Type="http://schemas.openxmlformats.org/officeDocument/2006/relationships/image" Target="media/image175.wmf"/><Relationship Id="rId313" Type="http://schemas.openxmlformats.org/officeDocument/2006/relationships/image" Target="media/image191.wmf"/><Relationship Id="rId318" Type="http://schemas.openxmlformats.org/officeDocument/2006/relationships/oleObject" Target="embeddings/oleObject118.bin"/><Relationship Id="rId339" Type="http://schemas.openxmlformats.org/officeDocument/2006/relationships/header" Target="header1.xml"/><Relationship Id="rId10" Type="http://schemas.openxmlformats.org/officeDocument/2006/relationships/image" Target="media/image3.wmf"/><Relationship Id="rId31" Type="http://schemas.openxmlformats.org/officeDocument/2006/relationships/image" Target="media/image18.wmf"/><Relationship Id="rId52" Type="http://schemas.openxmlformats.org/officeDocument/2006/relationships/oleObject" Target="embeddings/oleObject11.bin"/><Relationship Id="rId73" Type="http://schemas.openxmlformats.org/officeDocument/2006/relationships/image" Target="media/image46.wmf"/><Relationship Id="rId78" Type="http://schemas.openxmlformats.org/officeDocument/2006/relationships/image" Target="media/image51.wmf"/><Relationship Id="rId94" Type="http://schemas.openxmlformats.org/officeDocument/2006/relationships/image" Target="media/image62.wmf"/><Relationship Id="rId99" Type="http://schemas.openxmlformats.org/officeDocument/2006/relationships/oleObject" Target="embeddings/oleObject28.bin"/><Relationship Id="rId101" Type="http://schemas.openxmlformats.org/officeDocument/2006/relationships/oleObject" Target="embeddings/oleObject29.bin"/><Relationship Id="rId122" Type="http://schemas.openxmlformats.org/officeDocument/2006/relationships/image" Target="media/image83.wmf"/><Relationship Id="rId143" Type="http://schemas.openxmlformats.org/officeDocument/2006/relationships/image" Target="media/image96.wmf"/><Relationship Id="rId148" Type="http://schemas.openxmlformats.org/officeDocument/2006/relationships/oleObject" Target="embeddings/oleObject43.bin"/><Relationship Id="rId164" Type="http://schemas.openxmlformats.org/officeDocument/2006/relationships/image" Target="media/image109.wmf"/><Relationship Id="rId169" Type="http://schemas.openxmlformats.org/officeDocument/2006/relationships/image" Target="media/image114.wmf"/><Relationship Id="rId185" Type="http://schemas.openxmlformats.org/officeDocument/2006/relationships/oleObject" Target="embeddings/oleObject56.bin"/><Relationship Id="rId334" Type="http://schemas.openxmlformats.org/officeDocument/2006/relationships/oleObject" Target="embeddings/oleObject126.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120.wmf"/><Relationship Id="rId210" Type="http://schemas.openxmlformats.org/officeDocument/2006/relationships/image" Target="media/image135.wmf"/><Relationship Id="rId215" Type="http://schemas.openxmlformats.org/officeDocument/2006/relationships/oleObject" Target="embeddings/oleObject71.bin"/><Relationship Id="rId236" Type="http://schemas.openxmlformats.org/officeDocument/2006/relationships/image" Target="media/image151.wmf"/><Relationship Id="rId257" Type="http://schemas.openxmlformats.org/officeDocument/2006/relationships/image" Target="media/image162.wmf"/><Relationship Id="rId278" Type="http://schemas.openxmlformats.org/officeDocument/2006/relationships/oleObject" Target="embeddings/oleObject99.bin"/><Relationship Id="rId26" Type="http://schemas.openxmlformats.org/officeDocument/2006/relationships/image" Target="media/image15.wmf"/><Relationship Id="rId231" Type="http://schemas.openxmlformats.org/officeDocument/2006/relationships/image" Target="media/image147.wmf"/><Relationship Id="rId252" Type="http://schemas.openxmlformats.org/officeDocument/2006/relationships/oleObject" Target="embeddings/oleObject86.bin"/><Relationship Id="rId273" Type="http://schemas.openxmlformats.org/officeDocument/2006/relationships/image" Target="media/image170.wmf"/><Relationship Id="rId294" Type="http://schemas.openxmlformats.org/officeDocument/2006/relationships/oleObject" Target="embeddings/oleObject106.bin"/><Relationship Id="rId308" Type="http://schemas.openxmlformats.org/officeDocument/2006/relationships/oleObject" Target="embeddings/oleObject113.bin"/><Relationship Id="rId329" Type="http://schemas.openxmlformats.org/officeDocument/2006/relationships/image" Target="media/image199.wmf"/><Relationship Id="rId47" Type="http://schemas.openxmlformats.org/officeDocument/2006/relationships/image" Target="media/image32.wmf"/><Relationship Id="rId68" Type="http://schemas.openxmlformats.org/officeDocument/2006/relationships/oleObject" Target="embeddings/oleObject19.bin"/><Relationship Id="rId89" Type="http://schemas.openxmlformats.org/officeDocument/2006/relationships/oleObject" Target="embeddings/oleObject23.bin"/><Relationship Id="rId112" Type="http://schemas.openxmlformats.org/officeDocument/2006/relationships/image" Target="media/image76.wmf"/><Relationship Id="rId133" Type="http://schemas.openxmlformats.org/officeDocument/2006/relationships/image" Target="media/image91.wmf"/><Relationship Id="rId154" Type="http://schemas.openxmlformats.org/officeDocument/2006/relationships/oleObject" Target="embeddings/oleObject46.bin"/><Relationship Id="rId175" Type="http://schemas.openxmlformats.org/officeDocument/2006/relationships/oleObject" Target="embeddings/oleObject51.bin"/><Relationship Id="rId340" Type="http://schemas.openxmlformats.org/officeDocument/2006/relationships/footer" Target="footer1.xml"/><Relationship Id="rId196" Type="http://schemas.openxmlformats.org/officeDocument/2006/relationships/image" Target="media/image128.wmf"/><Relationship Id="rId200" Type="http://schemas.openxmlformats.org/officeDocument/2006/relationships/image" Target="media/image130.wmf"/><Relationship Id="rId16" Type="http://schemas.openxmlformats.org/officeDocument/2006/relationships/image" Target="media/image9.wmf"/><Relationship Id="rId221" Type="http://schemas.openxmlformats.org/officeDocument/2006/relationships/oleObject" Target="embeddings/oleObject74.bin"/><Relationship Id="rId242" Type="http://schemas.openxmlformats.org/officeDocument/2006/relationships/oleObject" Target="embeddings/oleObject81.bin"/><Relationship Id="rId263" Type="http://schemas.openxmlformats.org/officeDocument/2006/relationships/image" Target="media/image165.wmf"/><Relationship Id="rId284" Type="http://schemas.openxmlformats.org/officeDocument/2006/relationships/oleObject" Target="embeddings/oleObject102.bin"/><Relationship Id="rId319" Type="http://schemas.openxmlformats.org/officeDocument/2006/relationships/image" Target="media/image194.wmf"/><Relationship Id="rId37" Type="http://schemas.openxmlformats.org/officeDocument/2006/relationships/image" Target="media/image24.wmf"/><Relationship Id="rId58" Type="http://schemas.openxmlformats.org/officeDocument/2006/relationships/oleObject" Target="embeddings/oleObject14.bin"/><Relationship Id="rId79" Type="http://schemas.openxmlformats.org/officeDocument/2006/relationships/image" Target="media/image52.wmf"/><Relationship Id="rId102" Type="http://schemas.openxmlformats.org/officeDocument/2006/relationships/image" Target="media/image66.wmf"/><Relationship Id="rId123" Type="http://schemas.openxmlformats.org/officeDocument/2006/relationships/image" Target="media/image84.wmf"/><Relationship Id="rId144" Type="http://schemas.openxmlformats.org/officeDocument/2006/relationships/oleObject" Target="embeddings/oleObject41.bin"/><Relationship Id="rId330" Type="http://schemas.openxmlformats.org/officeDocument/2006/relationships/oleObject" Target="embeddings/oleObject124.bin"/><Relationship Id="rId90" Type="http://schemas.openxmlformats.org/officeDocument/2006/relationships/image" Target="media/image60.wmf"/><Relationship Id="rId165" Type="http://schemas.openxmlformats.org/officeDocument/2006/relationships/image" Target="media/image110.wmf"/><Relationship Id="rId186" Type="http://schemas.openxmlformats.org/officeDocument/2006/relationships/image" Target="media/image123.wmf"/><Relationship Id="rId211" Type="http://schemas.openxmlformats.org/officeDocument/2006/relationships/oleObject" Target="embeddings/oleObject69.bin"/><Relationship Id="rId232" Type="http://schemas.openxmlformats.org/officeDocument/2006/relationships/image" Target="media/image148.wmf"/><Relationship Id="rId253" Type="http://schemas.openxmlformats.org/officeDocument/2006/relationships/image" Target="media/image160.wmf"/><Relationship Id="rId274" Type="http://schemas.openxmlformats.org/officeDocument/2006/relationships/oleObject" Target="embeddings/oleObject97.bin"/><Relationship Id="rId295" Type="http://schemas.openxmlformats.org/officeDocument/2006/relationships/image" Target="media/image182.wmf"/><Relationship Id="rId309" Type="http://schemas.openxmlformats.org/officeDocument/2006/relationships/image" Target="media/image189.wmf"/><Relationship Id="rId27" Type="http://schemas.openxmlformats.org/officeDocument/2006/relationships/oleObject" Target="embeddings/oleObject5.bin"/><Relationship Id="rId48" Type="http://schemas.openxmlformats.org/officeDocument/2006/relationships/oleObject" Target="embeddings/oleObject9.bin"/><Relationship Id="rId69" Type="http://schemas.openxmlformats.org/officeDocument/2006/relationships/image" Target="media/image43.wmf"/><Relationship Id="rId113" Type="http://schemas.openxmlformats.org/officeDocument/2006/relationships/image" Target="media/image77.wmf"/><Relationship Id="rId134" Type="http://schemas.openxmlformats.org/officeDocument/2006/relationships/oleObject" Target="embeddings/oleObject36.bin"/><Relationship Id="rId320" Type="http://schemas.openxmlformats.org/officeDocument/2006/relationships/oleObject" Target="embeddings/oleObject119.bin"/><Relationship Id="rId80" Type="http://schemas.openxmlformats.org/officeDocument/2006/relationships/image" Target="media/image53.wmf"/><Relationship Id="rId155" Type="http://schemas.openxmlformats.org/officeDocument/2006/relationships/image" Target="media/image102.wmf"/><Relationship Id="rId176" Type="http://schemas.openxmlformats.org/officeDocument/2006/relationships/image" Target="media/image118.wmf"/><Relationship Id="rId197" Type="http://schemas.openxmlformats.org/officeDocument/2006/relationships/oleObject" Target="embeddings/oleObject62.bin"/><Relationship Id="rId341" Type="http://schemas.openxmlformats.org/officeDocument/2006/relationships/fontTable" Target="fontTable.xml"/><Relationship Id="rId201" Type="http://schemas.openxmlformats.org/officeDocument/2006/relationships/oleObject" Target="embeddings/oleObject64.bin"/><Relationship Id="rId222" Type="http://schemas.openxmlformats.org/officeDocument/2006/relationships/image" Target="media/image141.wmf"/><Relationship Id="rId243" Type="http://schemas.openxmlformats.org/officeDocument/2006/relationships/image" Target="media/image155.wmf"/><Relationship Id="rId264" Type="http://schemas.openxmlformats.org/officeDocument/2006/relationships/oleObject" Target="embeddings/oleObject92.bin"/><Relationship Id="rId285" Type="http://schemas.openxmlformats.org/officeDocument/2006/relationships/image" Target="media/image176.wmf"/><Relationship Id="rId17" Type="http://schemas.openxmlformats.org/officeDocument/2006/relationships/image" Target="media/image10.wmf"/><Relationship Id="rId38" Type="http://schemas.openxmlformats.org/officeDocument/2006/relationships/image" Target="media/image25.wmf"/><Relationship Id="rId59" Type="http://schemas.openxmlformats.org/officeDocument/2006/relationships/image" Target="media/image38.wmf"/><Relationship Id="rId103" Type="http://schemas.openxmlformats.org/officeDocument/2006/relationships/image" Target="media/image67.wmf"/><Relationship Id="rId124" Type="http://schemas.openxmlformats.org/officeDocument/2006/relationships/image" Target="media/image85.wmf"/><Relationship Id="rId310" Type="http://schemas.openxmlformats.org/officeDocument/2006/relationships/oleObject" Target="embeddings/oleObject114.bin"/><Relationship Id="rId70" Type="http://schemas.openxmlformats.org/officeDocument/2006/relationships/oleObject" Target="embeddings/oleObject20.bin"/><Relationship Id="rId91" Type="http://schemas.openxmlformats.org/officeDocument/2006/relationships/oleObject" Target="embeddings/oleObject24.bin"/><Relationship Id="rId145" Type="http://schemas.openxmlformats.org/officeDocument/2006/relationships/image" Target="media/image97.wmf"/><Relationship Id="rId166" Type="http://schemas.openxmlformats.org/officeDocument/2006/relationships/image" Target="media/image111.wmf"/><Relationship Id="rId187" Type="http://schemas.openxmlformats.org/officeDocument/2006/relationships/oleObject" Target="embeddings/oleObject57.bin"/><Relationship Id="rId331" Type="http://schemas.openxmlformats.org/officeDocument/2006/relationships/image" Target="media/image200.wmf"/><Relationship Id="rId1" Type="http://schemas.openxmlformats.org/officeDocument/2006/relationships/customXml" Target="../customXml/item1.xml"/><Relationship Id="rId212" Type="http://schemas.openxmlformats.org/officeDocument/2006/relationships/image" Target="media/image136.wmf"/><Relationship Id="rId233" Type="http://schemas.openxmlformats.org/officeDocument/2006/relationships/image" Target="media/image149.wmf"/><Relationship Id="rId254" Type="http://schemas.openxmlformats.org/officeDocument/2006/relationships/oleObject" Target="embeddings/oleObject87.bin"/><Relationship Id="rId28" Type="http://schemas.openxmlformats.org/officeDocument/2006/relationships/image" Target="media/image16.wmf"/><Relationship Id="rId49" Type="http://schemas.openxmlformats.org/officeDocument/2006/relationships/image" Target="media/image33.wmf"/><Relationship Id="rId114" Type="http://schemas.openxmlformats.org/officeDocument/2006/relationships/oleObject" Target="embeddings/oleObject30.bin"/><Relationship Id="rId275" Type="http://schemas.openxmlformats.org/officeDocument/2006/relationships/image" Target="media/image171.wmf"/><Relationship Id="rId296" Type="http://schemas.openxmlformats.org/officeDocument/2006/relationships/oleObject" Target="embeddings/oleObject107.bin"/><Relationship Id="rId300" Type="http://schemas.openxmlformats.org/officeDocument/2006/relationships/oleObject" Target="embeddings/oleObject109.bin"/><Relationship Id="rId60" Type="http://schemas.openxmlformats.org/officeDocument/2006/relationships/oleObject" Target="embeddings/oleObject15.bin"/><Relationship Id="rId81" Type="http://schemas.openxmlformats.org/officeDocument/2006/relationships/image" Target="media/image54.wmf"/><Relationship Id="rId135" Type="http://schemas.openxmlformats.org/officeDocument/2006/relationships/image" Target="media/image92.wmf"/><Relationship Id="rId156" Type="http://schemas.openxmlformats.org/officeDocument/2006/relationships/oleObject" Target="embeddings/oleObject47.bin"/><Relationship Id="rId177" Type="http://schemas.openxmlformats.org/officeDocument/2006/relationships/oleObject" Target="embeddings/oleObject52.bin"/><Relationship Id="rId198" Type="http://schemas.openxmlformats.org/officeDocument/2006/relationships/image" Target="media/image129.wmf"/><Relationship Id="rId321" Type="http://schemas.openxmlformats.org/officeDocument/2006/relationships/image" Target="media/image195.wmf"/><Relationship Id="rId342" Type="http://schemas.microsoft.com/office/2011/relationships/people" Target="people.xml"/><Relationship Id="rId202" Type="http://schemas.openxmlformats.org/officeDocument/2006/relationships/image" Target="media/image131.wmf"/><Relationship Id="rId223" Type="http://schemas.openxmlformats.org/officeDocument/2006/relationships/oleObject" Target="embeddings/oleObject75.bin"/><Relationship Id="rId244" Type="http://schemas.openxmlformats.org/officeDocument/2006/relationships/oleObject" Target="embeddings/oleObject82.bin"/><Relationship Id="rId18" Type="http://schemas.openxmlformats.org/officeDocument/2006/relationships/image" Target="media/image11.wmf"/><Relationship Id="rId39" Type="http://schemas.openxmlformats.org/officeDocument/2006/relationships/image" Target="media/image26.wmf"/><Relationship Id="rId265" Type="http://schemas.openxmlformats.org/officeDocument/2006/relationships/image" Target="media/image166.wmf"/><Relationship Id="rId286" Type="http://schemas.openxmlformats.org/officeDocument/2006/relationships/image" Target="media/image177.wmf"/><Relationship Id="rId50" Type="http://schemas.openxmlformats.org/officeDocument/2006/relationships/oleObject" Target="embeddings/oleObject10.bin"/><Relationship Id="rId104" Type="http://schemas.openxmlformats.org/officeDocument/2006/relationships/image" Target="media/image68.wmf"/><Relationship Id="rId125" Type="http://schemas.openxmlformats.org/officeDocument/2006/relationships/image" Target="media/image86.wmf"/><Relationship Id="rId146" Type="http://schemas.openxmlformats.org/officeDocument/2006/relationships/oleObject" Target="embeddings/oleObject42.bin"/><Relationship Id="rId167" Type="http://schemas.openxmlformats.org/officeDocument/2006/relationships/image" Target="media/image112.wmf"/><Relationship Id="rId188" Type="http://schemas.openxmlformats.org/officeDocument/2006/relationships/image" Target="media/image124.wmf"/><Relationship Id="rId311" Type="http://schemas.openxmlformats.org/officeDocument/2006/relationships/image" Target="media/image190.wmf"/><Relationship Id="rId332" Type="http://schemas.openxmlformats.org/officeDocument/2006/relationships/oleObject" Target="embeddings/oleObject125.bin"/><Relationship Id="rId71" Type="http://schemas.openxmlformats.org/officeDocument/2006/relationships/image" Target="media/image44.wmf"/><Relationship Id="rId92" Type="http://schemas.openxmlformats.org/officeDocument/2006/relationships/image" Target="media/image61.wmf"/><Relationship Id="rId213" Type="http://schemas.openxmlformats.org/officeDocument/2006/relationships/oleObject" Target="embeddings/oleObject70.bin"/><Relationship Id="rId234" Type="http://schemas.openxmlformats.org/officeDocument/2006/relationships/image" Target="media/image150.wmf"/><Relationship Id="rId2" Type="http://schemas.openxmlformats.org/officeDocument/2006/relationships/numbering" Target="numbering.xml"/><Relationship Id="rId29" Type="http://schemas.openxmlformats.org/officeDocument/2006/relationships/oleObject" Target="embeddings/oleObject6.bin"/><Relationship Id="rId255" Type="http://schemas.openxmlformats.org/officeDocument/2006/relationships/image" Target="media/image161.wmf"/><Relationship Id="rId276" Type="http://schemas.openxmlformats.org/officeDocument/2006/relationships/oleObject" Target="embeddings/oleObject98.bin"/><Relationship Id="rId297" Type="http://schemas.openxmlformats.org/officeDocument/2006/relationships/image" Target="media/image183.wmf"/><Relationship Id="rId40" Type="http://schemas.openxmlformats.org/officeDocument/2006/relationships/image" Target="media/image27.wmf"/><Relationship Id="rId115" Type="http://schemas.openxmlformats.org/officeDocument/2006/relationships/image" Target="media/image78.wmf"/><Relationship Id="rId136" Type="http://schemas.openxmlformats.org/officeDocument/2006/relationships/oleObject" Target="embeddings/oleObject37.bin"/><Relationship Id="rId157" Type="http://schemas.openxmlformats.org/officeDocument/2006/relationships/image" Target="media/image103.wmf"/><Relationship Id="rId178" Type="http://schemas.openxmlformats.org/officeDocument/2006/relationships/image" Target="media/image119.wmf"/><Relationship Id="rId301" Type="http://schemas.openxmlformats.org/officeDocument/2006/relationships/image" Target="media/image185.wmf"/><Relationship Id="rId322" Type="http://schemas.openxmlformats.org/officeDocument/2006/relationships/oleObject" Target="embeddings/oleObject120.bin"/><Relationship Id="rId343" Type="http://schemas.openxmlformats.org/officeDocument/2006/relationships/theme" Target="theme/theme1.xml"/><Relationship Id="rId61" Type="http://schemas.openxmlformats.org/officeDocument/2006/relationships/image" Target="media/image39.wmf"/><Relationship Id="rId82" Type="http://schemas.openxmlformats.org/officeDocument/2006/relationships/image" Target="media/image55.wmf"/><Relationship Id="rId199" Type="http://schemas.openxmlformats.org/officeDocument/2006/relationships/oleObject" Target="embeddings/oleObject63.bin"/><Relationship Id="rId203" Type="http://schemas.openxmlformats.org/officeDocument/2006/relationships/oleObject" Target="embeddings/oleObject65.bin"/><Relationship Id="rId19" Type="http://schemas.openxmlformats.org/officeDocument/2006/relationships/oleObject" Target="embeddings/oleObject1.bin"/><Relationship Id="rId224" Type="http://schemas.openxmlformats.org/officeDocument/2006/relationships/image" Target="media/image142.wmf"/><Relationship Id="rId245" Type="http://schemas.openxmlformats.org/officeDocument/2006/relationships/image" Target="media/image156.wmf"/><Relationship Id="rId266" Type="http://schemas.openxmlformats.org/officeDocument/2006/relationships/oleObject" Target="embeddings/oleObject93.bin"/><Relationship Id="rId287" Type="http://schemas.openxmlformats.org/officeDocument/2006/relationships/image" Target="media/image178.wmf"/><Relationship Id="rId30" Type="http://schemas.openxmlformats.org/officeDocument/2006/relationships/image" Target="media/image17.wmf"/><Relationship Id="rId105" Type="http://schemas.openxmlformats.org/officeDocument/2006/relationships/image" Target="media/image69.wmf"/><Relationship Id="rId126" Type="http://schemas.openxmlformats.org/officeDocument/2006/relationships/image" Target="media/image87.wmf"/><Relationship Id="rId147" Type="http://schemas.openxmlformats.org/officeDocument/2006/relationships/image" Target="media/image98.wmf"/><Relationship Id="rId168" Type="http://schemas.openxmlformats.org/officeDocument/2006/relationships/image" Target="media/image113.wmf"/><Relationship Id="rId312" Type="http://schemas.openxmlformats.org/officeDocument/2006/relationships/oleObject" Target="embeddings/oleObject115.bin"/><Relationship Id="rId333" Type="http://schemas.openxmlformats.org/officeDocument/2006/relationships/image" Target="media/image201.wmf"/><Relationship Id="rId51" Type="http://schemas.openxmlformats.org/officeDocument/2006/relationships/image" Target="media/image34.wmf"/><Relationship Id="rId72" Type="http://schemas.openxmlformats.org/officeDocument/2006/relationships/image" Target="media/image45.wmf"/><Relationship Id="rId93" Type="http://schemas.openxmlformats.org/officeDocument/2006/relationships/oleObject" Target="embeddings/oleObject25.bin"/><Relationship Id="rId189" Type="http://schemas.openxmlformats.org/officeDocument/2006/relationships/oleObject" Target="embeddings/oleObject58.bin"/><Relationship Id="rId3" Type="http://schemas.openxmlformats.org/officeDocument/2006/relationships/styles" Target="styles.xml"/><Relationship Id="rId214" Type="http://schemas.openxmlformats.org/officeDocument/2006/relationships/image" Target="media/image137.wmf"/><Relationship Id="rId235" Type="http://schemas.openxmlformats.org/officeDocument/2006/relationships/oleObject" Target="embeddings/oleObject78.bin"/><Relationship Id="rId256" Type="http://schemas.openxmlformats.org/officeDocument/2006/relationships/oleObject" Target="embeddings/oleObject88.bin"/><Relationship Id="rId277" Type="http://schemas.openxmlformats.org/officeDocument/2006/relationships/image" Target="media/image172.wmf"/><Relationship Id="rId298" Type="http://schemas.openxmlformats.org/officeDocument/2006/relationships/oleObject" Target="embeddings/oleObject108.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lawrie\AppData\Roaming\Microsoft\Template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F02D4-29A4-4448-8DEE-267C58D7B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Template>
  <TotalTime>352</TotalTime>
  <Pages>1</Pages>
  <Words>16692</Words>
  <Characters>95146</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EnergyPlus Engineering Documentation</vt:lpstr>
    </vt:vector>
  </TitlesOfParts>
  <Company/>
  <LinksUpToDate>false</LinksUpToDate>
  <CharactersWithSpaces>111615</CharactersWithSpaces>
  <SharedDoc>false</SharedDoc>
  <HLinks>
    <vt:vector size="3726" baseType="variant">
      <vt:variant>
        <vt:i4>3342460</vt:i4>
      </vt:variant>
      <vt:variant>
        <vt:i4>19057</vt:i4>
      </vt:variant>
      <vt:variant>
        <vt:i4>0</vt:i4>
      </vt:variant>
      <vt:variant>
        <vt:i4>5</vt:i4>
      </vt:variant>
      <vt:variant>
        <vt:lpwstr>http://www.epa.gov/ttn/chief/efinformation.html</vt:lpwstr>
      </vt:variant>
      <vt:variant>
        <vt:lpwstr/>
      </vt:variant>
      <vt:variant>
        <vt:i4>4980740</vt:i4>
      </vt:variant>
      <vt:variant>
        <vt:i4>19054</vt:i4>
      </vt:variant>
      <vt:variant>
        <vt:i4>0</vt:i4>
      </vt:variant>
      <vt:variant>
        <vt:i4>5</vt:i4>
      </vt:variant>
      <vt:variant>
        <vt:lpwstr>http://www.cee.hw.ac.uk/~alison/alg/lectures.html</vt:lpwstr>
      </vt:variant>
      <vt:variant>
        <vt:lpwstr/>
      </vt:variant>
      <vt:variant>
        <vt:i4>6422561</vt:i4>
      </vt:variant>
      <vt:variant>
        <vt:i4>18910</vt:i4>
      </vt:variant>
      <vt:variant>
        <vt:i4>0</vt:i4>
      </vt:variant>
      <vt:variant>
        <vt:i4>5</vt:i4>
      </vt:variant>
      <vt:variant>
        <vt:lpwstr>http://webbook.nist.gov/chemistry/</vt:lpwstr>
      </vt:variant>
      <vt:variant>
        <vt:lpwstr/>
      </vt:variant>
      <vt:variant>
        <vt:i4>131149</vt:i4>
      </vt:variant>
      <vt:variant>
        <vt:i4>17541</vt:i4>
      </vt:variant>
      <vt:variant>
        <vt:i4>0</vt:i4>
      </vt:variant>
      <vt:variant>
        <vt:i4>5</vt:i4>
      </vt:variant>
      <vt:variant>
        <vt:lpwstr>http://www.hvac.okstate.edu/</vt:lpwstr>
      </vt:variant>
      <vt:variant>
        <vt:lpwstr/>
      </vt:variant>
      <vt:variant>
        <vt:i4>3473515</vt:i4>
      </vt:variant>
      <vt:variant>
        <vt:i4>13928</vt:i4>
      </vt:variant>
      <vt:variant>
        <vt:i4>0</vt:i4>
      </vt:variant>
      <vt:variant>
        <vt:i4>5</vt:i4>
      </vt:variant>
      <vt:variant>
        <vt:lpwstr>http://www.cheresources.com/convection.pdf</vt:lpwstr>
      </vt:variant>
      <vt:variant>
        <vt:lpwstr/>
      </vt:variant>
      <vt:variant>
        <vt:i4>2031714</vt:i4>
      </vt:variant>
      <vt:variant>
        <vt:i4>13721</vt:i4>
      </vt:variant>
      <vt:variant>
        <vt:i4>0</vt:i4>
      </vt:variant>
      <vt:variant>
        <vt:i4>5</vt:i4>
      </vt:variant>
      <vt:variant>
        <vt:lpwstr>http://www.hvac.okstate.edu/pdfs/Rees_Spitler_Xiao_02.pdf</vt:lpwstr>
      </vt:variant>
      <vt:variant>
        <vt:lpwstr/>
      </vt:variant>
      <vt:variant>
        <vt:i4>5046337</vt:i4>
      </vt:variant>
      <vt:variant>
        <vt:i4>13712</vt:i4>
      </vt:variant>
      <vt:variant>
        <vt:i4>0</vt:i4>
      </vt:variant>
      <vt:variant>
        <vt:i4>5</vt:i4>
      </vt:variant>
      <vt:variant>
        <vt:lpwstr>http://www.hvac.okstate.edu/Yavuzturk_Spitler_99.htm</vt:lpwstr>
      </vt:variant>
      <vt:variant>
        <vt:lpwstr/>
      </vt:variant>
      <vt:variant>
        <vt:i4>131149</vt:i4>
      </vt:variant>
      <vt:variant>
        <vt:i4>13518</vt:i4>
      </vt:variant>
      <vt:variant>
        <vt:i4>0</vt:i4>
      </vt:variant>
      <vt:variant>
        <vt:i4>5</vt:i4>
      </vt:variant>
      <vt:variant>
        <vt:lpwstr>http://www.hvac.okstate.edu/</vt:lpwstr>
      </vt:variant>
      <vt:variant>
        <vt:lpwstr/>
      </vt:variant>
      <vt:variant>
        <vt:i4>6488184</vt:i4>
      </vt:variant>
      <vt:variant>
        <vt:i4>13503</vt:i4>
      </vt:variant>
      <vt:variant>
        <vt:i4>0</vt:i4>
      </vt:variant>
      <vt:variant>
        <vt:i4>5</vt:i4>
      </vt:variant>
      <vt:variant>
        <vt:lpwstr>http://simulationresearch.lbl.gov/</vt:lpwstr>
      </vt:variant>
      <vt:variant>
        <vt:lpwstr/>
      </vt:variant>
      <vt:variant>
        <vt:i4>131149</vt:i4>
      </vt:variant>
      <vt:variant>
        <vt:i4>13398</vt:i4>
      </vt:variant>
      <vt:variant>
        <vt:i4>0</vt:i4>
      </vt:variant>
      <vt:variant>
        <vt:i4>5</vt:i4>
      </vt:variant>
      <vt:variant>
        <vt:lpwstr>http://www.hvac.okstate.edu/</vt:lpwstr>
      </vt:variant>
      <vt:variant>
        <vt:lpwstr/>
      </vt:variant>
      <vt:variant>
        <vt:i4>131149</vt:i4>
      </vt:variant>
      <vt:variant>
        <vt:i4>13396</vt:i4>
      </vt:variant>
      <vt:variant>
        <vt:i4>0</vt:i4>
      </vt:variant>
      <vt:variant>
        <vt:i4>5</vt:i4>
      </vt:variant>
      <vt:variant>
        <vt:lpwstr>http://www.hvac.okstate.edu/</vt:lpwstr>
      </vt:variant>
      <vt:variant>
        <vt:lpwstr/>
      </vt:variant>
      <vt:variant>
        <vt:i4>131149</vt:i4>
      </vt:variant>
      <vt:variant>
        <vt:i4>13392</vt:i4>
      </vt:variant>
      <vt:variant>
        <vt:i4>0</vt:i4>
      </vt:variant>
      <vt:variant>
        <vt:i4>5</vt:i4>
      </vt:variant>
      <vt:variant>
        <vt:lpwstr>http://www.hvac.okstate.edu/</vt:lpwstr>
      </vt:variant>
      <vt:variant>
        <vt:lpwstr/>
      </vt:variant>
      <vt:variant>
        <vt:i4>131149</vt:i4>
      </vt:variant>
      <vt:variant>
        <vt:i4>13390</vt:i4>
      </vt:variant>
      <vt:variant>
        <vt:i4>0</vt:i4>
      </vt:variant>
      <vt:variant>
        <vt:i4>5</vt:i4>
      </vt:variant>
      <vt:variant>
        <vt:lpwstr>http://www.hvac.okstate.edu/</vt:lpwstr>
      </vt:variant>
      <vt:variant>
        <vt:lpwstr/>
      </vt:variant>
      <vt:variant>
        <vt:i4>131149</vt:i4>
      </vt:variant>
      <vt:variant>
        <vt:i4>13386</vt:i4>
      </vt:variant>
      <vt:variant>
        <vt:i4>0</vt:i4>
      </vt:variant>
      <vt:variant>
        <vt:i4>5</vt:i4>
      </vt:variant>
      <vt:variant>
        <vt:lpwstr>http://www.hvac.okstate.edu/</vt:lpwstr>
      </vt:variant>
      <vt:variant>
        <vt:lpwstr/>
      </vt:variant>
      <vt:variant>
        <vt:i4>131149</vt:i4>
      </vt:variant>
      <vt:variant>
        <vt:i4>13384</vt:i4>
      </vt:variant>
      <vt:variant>
        <vt:i4>0</vt:i4>
      </vt:variant>
      <vt:variant>
        <vt:i4>5</vt:i4>
      </vt:variant>
      <vt:variant>
        <vt:lpwstr>http://www.hvac.okstate.edu/</vt:lpwstr>
      </vt:variant>
      <vt:variant>
        <vt:lpwstr/>
      </vt:variant>
      <vt:variant>
        <vt:i4>131149</vt:i4>
      </vt:variant>
      <vt:variant>
        <vt:i4>13351</vt:i4>
      </vt:variant>
      <vt:variant>
        <vt:i4>0</vt:i4>
      </vt:variant>
      <vt:variant>
        <vt:i4>5</vt:i4>
      </vt:variant>
      <vt:variant>
        <vt:lpwstr>http://www.hvac.okstate.edu/</vt:lpwstr>
      </vt:variant>
      <vt:variant>
        <vt:lpwstr/>
      </vt:variant>
      <vt:variant>
        <vt:i4>131149</vt:i4>
      </vt:variant>
      <vt:variant>
        <vt:i4>13345</vt:i4>
      </vt:variant>
      <vt:variant>
        <vt:i4>0</vt:i4>
      </vt:variant>
      <vt:variant>
        <vt:i4>5</vt:i4>
      </vt:variant>
      <vt:variant>
        <vt:lpwstr>http://www.hvac.okstate.edu/</vt:lpwstr>
      </vt:variant>
      <vt:variant>
        <vt:lpwstr/>
      </vt:variant>
      <vt:variant>
        <vt:i4>131149</vt:i4>
      </vt:variant>
      <vt:variant>
        <vt:i4>13342</vt:i4>
      </vt:variant>
      <vt:variant>
        <vt:i4>0</vt:i4>
      </vt:variant>
      <vt:variant>
        <vt:i4>5</vt:i4>
      </vt:variant>
      <vt:variant>
        <vt:lpwstr>http://www.hvac.okstate.edu/</vt:lpwstr>
      </vt:variant>
      <vt:variant>
        <vt:lpwstr/>
      </vt:variant>
      <vt:variant>
        <vt:i4>131149</vt:i4>
      </vt:variant>
      <vt:variant>
        <vt:i4>13336</vt:i4>
      </vt:variant>
      <vt:variant>
        <vt:i4>0</vt:i4>
      </vt:variant>
      <vt:variant>
        <vt:i4>5</vt:i4>
      </vt:variant>
      <vt:variant>
        <vt:lpwstr>http://www.hvac.okstate.edu/</vt:lpwstr>
      </vt:variant>
      <vt:variant>
        <vt:lpwstr/>
      </vt:variant>
      <vt:variant>
        <vt:i4>5636109</vt:i4>
      </vt:variant>
      <vt:variant>
        <vt:i4>13330</vt:i4>
      </vt:variant>
      <vt:variant>
        <vt:i4>0</vt:i4>
      </vt:variant>
      <vt:variant>
        <vt:i4>5</vt:i4>
      </vt:variant>
      <vt:variant>
        <vt:lpwstr>http://www.hothumidsymposium.org/</vt:lpwstr>
      </vt:variant>
      <vt:variant>
        <vt:lpwstr/>
      </vt:variant>
      <vt:variant>
        <vt:i4>3145788</vt:i4>
      </vt:variant>
      <vt:variant>
        <vt:i4>13327</vt:i4>
      </vt:variant>
      <vt:variant>
        <vt:i4>0</vt:i4>
      </vt:variant>
      <vt:variant>
        <vt:i4>5</vt:i4>
      </vt:variant>
      <vt:variant>
        <vt:lpwstr>http://www.ashrae.org/</vt:lpwstr>
      </vt:variant>
      <vt:variant>
        <vt:lpwstr/>
      </vt:variant>
      <vt:variant>
        <vt:i4>3145788</vt:i4>
      </vt:variant>
      <vt:variant>
        <vt:i4>13324</vt:i4>
      </vt:variant>
      <vt:variant>
        <vt:i4>0</vt:i4>
      </vt:variant>
      <vt:variant>
        <vt:i4>5</vt:i4>
      </vt:variant>
      <vt:variant>
        <vt:lpwstr>http://www.ashrae.org/</vt:lpwstr>
      </vt:variant>
      <vt:variant>
        <vt:lpwstr/>
      </vt:variant>
      <vt:variant>
        <vt:i4>5767257</vt:i4>
      </vt:variant>
      <vt:variant>
        <vt:i4>12785</vt:i4>
      </vt:variant>
      <vt:variant>
        <vt:i4>0</vt:i4>
      </vt:variant>
      <vt:variant>
        <vt:i4>5</vt:i4>
      </vt:variant>
      <vt:variant>
        <vt:lpwstr>http://www1.eere.energy.gov/industry/bestpractices/pdfs/motor_tip_sheet11.pdf</vt:lpwstr>
      </vt:variant>
      <vt:variant>
        <vt:lpwstr/>
      </vt:variant>
      <vt:variant>
        <vt:i4>8126484</vt:i4>
      </vt:variant>
      <vt:variant>
        <vt:i4>12782</vt:i4>
      </vt:variant>
      <vt:variant>
        <vt:i4>0</vt:i4>
      </vt:variant>
      <vt:variant>
        <vt:i4>5</vt:i4>
      </vt:variant>
      <vt:variant>
        <vt:lpwstr>http://www1.eere.energy.gov/industry/bestpractices/software_motormaster.html</vt:lpwstr>
      </vt:variant>
      <vt:variant>
        <vt:lpwstr/>
      </vt:variant>
      <vt:variant>
        <vt:i4>3145788</vt:i4>
      </vt:variant>
      <vt:variant>
        <vt:i4>11312</vt:i4>
      </vt:variant>
      <vt:variant>
        <vt:i4>0</vt:i4>
      </vt:variant>
      <vt:variant>
        <vt:i4>5</vt:i4>
      </vt:variant>
      <vt:variant>
        <vt:lpwstr>http://www.ashrae.org/</vt:lpwstr>
      </vt:variant>
      <vt:variant>
        <vt:lpwstr/>
      </vt:variant>
      <vt:variant>
        <vt:i4>5636109</vt:i4>
      </vt:variant>
      <vt:variant>
        <vt:i4>11309</vt:i4>
      </vt:variant>
      <vt:variant>
        <vt:i4>0</vt:i4>
      </vt:variant>
      <vt:variant>
        <vt:i4>5</vt:i4>
      </vt:variant>
      <vt:variant>
        <vt:lpwstr>http://www.hothumidsymposium.org/</vt:lpwstr>
      </vt:variant>
      <vt:variant>
        <vt:lpwstr/>
      </vt:variant>
      <vt:variant>
        <vt:i4>3145788</vt:i4>
      </vt:variant>
      <vt:variant>
        <vt:i4>11306</vt:i4>
      </vt:variant>
      <vt:variant>
        <vt:i4>0</vt:i4>
      </vt:variant>
      <vt:variant>
        <vt:i4>5</vt:i4>
      </vt:variant>
      <vt:variant>
        <vt:lpwstr>http://www.ashrae.org/</vt:lpwstr>
      </vt:variant>
      <vt:variant>
        <vt:lpwstr/>
      </vt:variant>
      <vt:variant>
        <vt:i4>3145788</vt:i4>
      </vt:variant>
      <vt:variant>
        <vt:i4>11246</vt:i4>
      </vt:variant>
      <vt:variant>
        <vt:i4>0</vt:i4>
      </vt:variant>
      <vt:variant>
        <vt:i4>5</vt:i4>
      </vt:variant>
      <vt:variant>
        <vt:lpwstr>http://www.ashrae.org/</vt:lpwstr>
      </vt:variant>
      <vt:variant>
        <vt:lpwstr/>
      </vt:variant>
      <vt:variant>
        <vt:i4>5636109</vt:i4>
      </vt:variant>
      <vt:variant>
        <vt:i4>11243</vt:i4>
      </vt:variant>
      <vt:variant>
        <vt:i4>0</vt:i4>
      </vt:variant>
      <vt:variant>
        <vt:i4>5</vt:i4>
      </vt:variant>
      <vt:variant>
        <vt:lpwstr>http://www.hothumidsymposium.org/</vt:lpwstr>
      </vt:variant>
      <vt:variant>
        <vt:lpwstr/>
      </vt:variant>
      <vt:variant>
        <vt:i4>3145788</vt:i4>
      </vt:variant>
      <vt:variant>
        <vt:i4>11240</vt:i4>
      </vt:variant>
      <vt:variant>
        <vt:i4>0</vt:i4>
      </vt:variant>
      <vt:variant>
        <vt:i4>5</vt:i4>
      </vt:variant>
      <vt:variant>
        <vt:lpwstr>http://www.ashrae.org/</vt:lpwstr>
      </vt:variant>
      <vt:variant>
        <vt:lpwstr/>
      </vt:variant>
      <vt:variant>
        <vt:i4>6488184</vt:i4>
      </vt:variant>
      <vt:variant>
        <vt:i4>10418</vt:i4>
      </vt:variant>
      <vt:variant>
        <vt:i4>0</vt:i4>
      </vt:variant>
      <vt:variant>
        <vt:i4>5</vt:i4>
      </vt:variant>
      <vt:variant>
        <vt:lpwstr>http://simulationresearch.lbl.gov/</vt:lpwstr>
      </vt:variant>
      <vt:variant>
        <vt:lpwstr/>
      </vt:variant>
      <vt:variant>
        <vt:i4>3211292</vt:i4>
      </vt:variant>
      <vt:variant>
        <vt:i4>6010</vt:i4>
      </vt:variant>
      <vt:variant>
        <vt:i4>0</vt:i4>
      </vt:variant>
      <vt:variant>
        <vt:i4>5</vt:i4>
      </vt:variant>
      <vt:variant>
        <vt:lpwstr>http://windows.lbl.gov/win_prop/ModelingWindowsInEnergyPlusWithSimplePerformanceIndices.pdf</vt:lpwstr>
      </vt:variant>
      <vt:variant>
        <vt:lpwstr/>
      </vt:variant>
      <vt:variant>
        <vt:i4>7077995</vt:i4>
      </vt:variant>
      <vt:variant>
        <vt:i4>5327</vt:i4>
      </vt:variant>
      <vt:variant>
        <vt:i4>0</vt:i4>
      </vt:variant>
      <vt:variant>
        <vt:i4>5</vt:i4>
      </vt:variant>
      <vt:variant>
        <vt:lpwstr>http://www.ecmwf.int/research/ifsdocs/CY25r1/Physics/Physics-08-03.html</vt:lpwstr>
      </vt:variant>
      <vt:variant>
        <vt:lpwstr/>
      </vt:variant>
      <vt:variant>
        <vt:i4>5898248</vt:i4>
      </vt:variant>
      <vt:variant>
        <vt:i4>4980</vt:i4>
      </vt:variant>
      <vt:variant>
        <vt:i4>0</vt:i4>
      </vt:variant>
      <vt:variant>
        <vt:i4>5</vt:i4>
      </vt:variant>
      <vt:variant>
        <vt:lpwstr>http://www.bwk.kuleuven.ac.be/bwk/sr99/bwf.htm</vt:lpwstr>
      </vt:variant>
      <vt:variant>
        <vt:lpwstr>bf1.15</vt:lpwstr>
      </vt:variant>
      <vt:variant>
        <vt:i4>2293836</vt:i4>
      </vt:variant>
      <vt:variant>
        <vt:i4>4977</vt:i4>
      </vt:variant>
      <vt:variant>
        <vt:i4>0</vt:i4>
      </vt:variant>
      <vt:variant>
        <vt:i4>5</vt:i4>
      </vt:variant>
      <vt:variant>
        <vt:lpwstr>http://www.esv.or.at/service/info-material/diverse/twd/index_e.htm</vt:lpwstr>
      </vt:variant>
      <vt:variant>
        <vt:lpwstr/>
      </vt:variant>
      <vt:variant>
        <vt:i4>851999</vt:i4>
      </vt:variant>
      <vt:variant>
        <vt:i4>4974</vt:i4>
      </vt:variant>
      <vt:variant>
        <vt:i4>0</vt:i4>
      </vt:variant>
      <vt:variant>
        <vt:i4>5</vt:i4>
      </vt:variant>
      <vt:variant>
        <vt:lpwstr>http://www.enermodal.com/advancedtech/transp.html</vt:lpwstr>
      </vt:variant>
      <vt:variant>
        <vt:lpwstr/>
      </vt:variant>
      <vt:variant>
        <vt:i4>3211286</vt:i4>
      </vt:variant>
      <vt:variant>
        <vt:i4>4971</vt:i4>
      </vt:variant>
      <vt:variant>
        <vt:i4>0</vt:i4>
      </vt:variant>
      <vt:variant>
        <vt:i4>5</vt:i4>
      </vt:variant>
      <vt:variant>
        <vt:lpwstr>http://www.smartarch.nl/smartgrid/items/oo5_chur.htm</vt:lpwstr>
      </vt:variant>
      <vt:variant>
        <vt:lpwstr/>
      </vt:variant>
      <vt:variant>
        <vt:i4>6291510</vt:i4>
      </vt:variant>
      <vt:variant>
        <vt:i4>4968</vt:i4>
      </vt:variant>
      <vt:variant>
        <vt:i4>0</vt:i4>
      </vt:variant>
      <vt:variant>
        <vt:i4>5</vt:i4>
      </vt:variant>
      <vt:variant>
        <vt:lpwstr>http://www.ise.fhg.de/Projects/development99/art4.html</vt:lpwstr>
      </vt:variant>
      <vt:variant>
        <vt:lpwstr/>
      </vt:variant>
      <vt:variant>
        <vt:i4>1048601</vt:i4>
      </vt:variant>
      <vt:variant>
        <vt:i4>4965</vt:i4>
      </vt:variant>
      <vt:variant>
        <vt:i4>0</vt:i4>
      </vt:variant>
      <vt:variant>
        <vt:i4>5</vt:i4>
      </vt:variant>
      <vt:variant>
        <vt:lpwstr>http://www..aee.at/verz/english/tin.html</vt:lpwstr>
      </vt:variant>
      <vt:variant>
        <vt:lpwstr/>
      </vt:variant>
      <vt:variant>
        <vt:i4>8061043</vt:i4>
      </vt:variant>
      <vt:variant>
        <vt:i4>4962</vt:i4>
      </vt:variant>
      <vt:variant>
        <vt:i4>0</vt:i4>
      </vt:variant>
      <vt:variant>
        <vt:i4>5</vt:i4>
      </vt:variant>
      <vt:variant>
        <vt:lpwstr>http://www.ise.fhg.de/Projects/Solbuild/materials.html</vt:lpwstr>
      </vt:variant>
      <vt:variant>
        <vt:lpwstr/>
      </vt:variant>
      <vt:variant>
        <vt:i4>1245241</vt:i4>
      </vt:variant>
      <vt:variant>
        <vt:i4>3485</vt:i4>
      </vt:variant>
      <vt:variant>
        <vt:i4>0</vt:i4>
      </vt:variant>
      <vt:variant>
        <vt:i4>5</vt:i4>
      </vt:variant>
      <vt:variant>
        <vt:lpwstr/>
      </vt:variant>
      <vt:variant>
        <vt:lpwstr>_Toc275873982</vt:lpwstr>
      </vt:variant>
      <vt:variant>
        <vt:i4>1245241</vt:i4>
      </vt:variant>
      <vt:variant>
        <vt:i4>3479</vt:i4>
      </vt:variant>
      <vt:variant>
        <vt:i4>0</vt:i4>
      </vt:variant>
      <vt:variant>
        <vt:i4>5</vt:i4>
      </vt:variant>
      <vt:variant>
        <vt:lpwstr/>
      </vt:variant>
      <vt:variant>
        <vt:lpwstr>_Toc275873981</vt:lpwstr>
      </vt:variant>
      <vt:variant>
        <vt:i4>1245241</vt:i4>
      </vt:variant>
      <vt:variant>
        <vt:i4>3473</vt:i4>
      </vt:variant>
      <vt:variant>
        <vt:i4>0</vt:i4>
      </vt:variant>
      <vt:variant>
        <vt:i4>5</vt:i4>
      </vt:variant>
      <vt:variant>
        <vt:lpwstr/>
      </vt:variant>
      <vt:variant>
        <vt:lpwstr>_Toc275873980</vt:lpwstr>
      </vt:variant>
      <vt:variant>
        <vt:i4>1835065</vt:i4>
      </vt:variant>
      <vt:variant>
        <vt:i4>3467</vt:i4>
      </vt:variant>
      <vt:variant>
        <vt:i4>0</vt:i4>
      </vt:variant>
      <vt:variant>
        <vt:i4>5</vt:i4>
      </vt:variant>
      <vt:variant>
        <vt:lpwstr/>
      </vt:variant>
      <vt:variant>
        <vt:lpwstr>_Toc275873979</vt:lpwstr>
      </vt:variant>
      <vt:variant>
        <vt:i4>1835065</vt:i4>
      </vt:variant>
      <vt:variant>
        <vt:i4>3461</vt:i4>
      </vt:variant>
      <vt:variant>
        <vt:i4>0</vt:i4>
      </vt:variant>
      <vt:variant>
        <vt:i4>5</vt:i4>
      </vt:variant>
      <vt:variant>
        <vt:lpwstr/>
      </vt:variant>
      <vt:variant>
        <vt:lpwstr>_Toc275873978</vt:lpwstr>
      </vt:variant>
      <vt:variant>
        <vt:i4>1835065</vt:i4>
      </vt:variant>
      <vt:variant>
        <vt:i4>3455</vt:i4>
      </vt:variant>
      <vt:variant>
        <vt:i4>0</vt:i4>
      </vt:variant>
      <vt:variant>
        <vt:i4>5</vt:i4>
      </vt:variant>
      <vt:variant>
        <vt:lpwstr/>
      </vt:variant>
      <vt:variant>
        <vt:lpwstr>_Toc275873977</vt:lpwstr>
      </vt:variant>
      <vt:variant>
        <vt:i4>1835065</vt:i4>
      </vt:variant>
      <vt:variant>
        <vt:i4>3449</vt:i4>
      </vt:variant>
      <vt:variant>
        <vt:i4>0</vt:i4>
      </vt:variant>
      <vt:variant>
        <vt:i4>5</vt:i4>
      </vt:variant>
      <vt:variant>
        <vt:lpwstr/>
      </vt:variant>
      <vt:variant>
        <vt:lpwstr>_Toc275873976</vt:lpwstr>
      </vt:variant>
      <vt:variant>
        <vt:i4>1835065</vt:i4>
      </vt:variant>
      <vt:variant>
        <vt:i4>3443</vt:i4>
      </vt:variant>
      <vt:variant>
        <vt:i4>0</vt:i4>
      </vt:variant>
      <vt:variant>
        <vt:i4>5</vt:i4>
      </vt:variant>
      <vt:variant>
        <vt:lpwstr/>
      </vt:variant>
      <vt:variant>
        <vt:lpwstr>_Toc275873975</vt:lpwstr>
      </vt:variant>
      <vt:variant>
        <vt:i4>1835065</vt:i4>
      </vt:variant>
      <vt:variant>
        <vt:i4>3437</vt:i4>
      </vt:variant>
      <vt:variant>
        <vt:i4>0</vt:i4>
      </vt:variant>
      <vt:variant>
        <vt:i4>5</vt:i4>
      </vt:variant>
      <vt:variant>
        <vt:lpwstr/>
      </vt:variant>
      <vt:variant>
        <vt:lpwstr>_Toc275873974</vt:lpwstr>
      </vt:variant>
      <vt:variant>
        <vt:i4>1835065</vt:i4>
      </vt:variant>
      <vt:variant>
        <vt:i4>3431</vt:i4>
      </vt:variant>
      <vt:variant>
        <vt:i4>0</vt:i4>
      </vt:variant>
      <vt:variant>
        <vt:i4>5</vt:i4>
      </vt:variant>
      <vt:variant>
        <vt:lpwstr/>
      </vt:variant>
      <vt:variant>
        <vt:lpwstr>_Toc275873973</vt:lpwstr>
      </vt:variant>
      <vt:variant>
        <vt:i4>1835065</vt:i4>
      </vt:variant>
      <vt:variant>
        <vt:i4>3425</vt:i4>
      </vt:variant>
      <vt:variant>
        <vt:i4>0</vt:i4>
      </vt:variant>
      <vt:variant>
        <vt:i4>5</vt:i4>
      </vt:variant>
      <vt:variant>
        <vt:lpwstr/>
      </vt:variant>
      <vt:variant>
        <vt:lpwstr>_Toc275873972</vt:lpwstr>
      </vt:variant>
      <vt:variant>
        <vt:i4>1835065</vt:i4>
      </vt:variant>
      <vt:variant>
        <vt:i4>3419</vt:i4>
      </vt:variant>
      <vt:variant>
        <vt:i4>0</vt:i4>
      </vt:variant>
      <vt:variant>
        <vt:i4>5</vt:i4>
      </vt:variant>
      <vt:variant>
        <vt:lpwstr/>
      </vt:variant>
      <vt:variant>
        <vt:lpwstr>_Toc275873971</vt:lpwstr>
      </vt:variant>
      <vt:variant>
        <vt:i4>1835065</vt:i4>
      </vt:variant>
      <vt:variant>
        <vt:i4>3413</vt:i4>
      </vt:variant>
      <vt:variant>
        <vt:i4>0</vt:i4>
      </vt:variant>
      <vt:variant>
        <vt:i4>5</vt:i4>
      </vt:variant>
      <vt:variant>
        <vt:lpwstr/>
      </vt:variant>
      <vt:variant>
        <vt:lpwstr>_Toc275873970</vt:lpwstr>
      </vt:variant>
      <vt:variant>
        <vt:i4>1900601</vt:i4>
      </vt:variant>
      <vt:variant>
        <vt:i4>3407</vt:i4>
      </vt:variant>
      <vt:variant>
        <vt:i4>0</vt:i4>
      </vt:variant>
      <vt:variant>
        <vt:i4>5</vt:i4>
      </vt:variant>
      <vt:variant>
        <vt:lpwstr/>
      </vt:variant>
      <vt:variant>
        <vt:lpwstr>_Toc275873969</vt:lpwstr>
      </vt:variant>
      <vt:variant>
        <vt:i4>1900601</vt:i4>
      </vt:variant>
      <vt:variant>
        <vt:i4>3401</vt:i4>
      </vt:variant>
      <vt:variant>
        <vt:i4>0</vt:i4>
      </vt:variant>
      <vt:variant>
        <vt:i4>5</vt:i4>
      </vt:variant>
      <vt:variant>
        <vt:lpwstr/>
      </vt:variant>
      <vt:variant>
        <vt:lpwstr>_Toc275873968</vt:lpwstr>
      </vt:variant>
      <vt:variant>
        <vt:i4>1900601</vt:i4>
      </vt:variant>
      <vt:variant>
        <vt:i4>3395</vt:i4>
      </vt:variant>
      <vt:variant>
        <vt:i4>0</vt:i4>
      </vt:variant>
      <vt:variant>
        <vt:i4>5</vt:i4>
      </vt:variant>
      <vt:variant>
        <vt:lpwstr/>
      </vt:variant>
      <vt:variant>
        <vt:lpwstr>_Toc275873967</vt:lpwstr>
      </vt:variant>
      <vt:variant>
        <vt:i4>1900601</vt:i4>
      </vt:variant>
      <vt:variant>
        <vt:i4>3389</vt:i4>
      </vt:variant>
      <vt:variant>
        <vt:i4>0</vt:i4>
      </vt:variant>
      <vt:variant>
        <vt:i4>5</vt:i4>
      </vt:variant>
      <vt:variant>
        <vt:lpwstr/>
      </vt:variant>
      <vt:variant>
        <vt:lpwstr>_Toc275873966</vt:lpwstr>
      </vt:variant>
      <vt:variant>
        <vt:i4>1900601</vt:i4>
      </vt:variant>
      <vt:variant>
        <vt:i4>3383</vt:i4>
      </vt:variant>
      <vt:variant>
        <vt:i4>0</vt:i4>
      </vt:variant>
      <vt:variant>
        <vt:i4>5</vt:i4>
      </vt:variant>
      <vt:variant>
        <vt:lpwstr/>
      </vt:variant>
      <vt:variant>
        <vt:lpwstr>_Toc275873965</vt:lpwstr>
      </vt:variant>
      <vt:variant>
        <vt:i4>1900601</vt:i4>
      </vt:variant>
      <vt:variant>
        <vt:i4>3377</vt:i4>
      </vt:variant>
      <vt:variant>
        <vt:i4>0</vt:i4>
      </vt:variant>
      <vt:variant>
        <vt:i4>5</vt:i4>
      </vt:variant>
      <vt:variant>
        <vt:lpwstr/>
      </vt:variant>
      <vt:variant>
        <vt:lpwstr>_Toc275873964</vt:lpwstr>
      </vt:variant>
      <vt:variant>
        <vt:i4>1900601</vt:i4>
      </vt:variant>
      <vt:variant>
        <vt:i4>3371</vt:i4>
      </vt:variant>
      <vt:variant>
        <vt:i4>0</vt:i4>
      </vt:variant>
      <vt:variant>
        <vt:i4>5</vt:i4>
      </vt:variant>
      <vt:variant>
        <vt:lpwstr/>
      </vt:variant>
      <vt:variant>
        <vt:lpwstr>_Toc275873963</vt:lpwstr>
      </vt:variant>
      <vt:variant>
        <vt:i4>1900601</vt:i4>
      </vt:variant>
      <vt:variant>
        <vt:i4>3365</vt:i4>
      </vt:variant>
      <vt:variant>
        <vt:i4>0</vt:i4>
      </vt:variant>
      <vt:variant>
        <vt:i4>5</vt:i4>
      </vt:variant>
      <vt:variant>
        <vt:lpwstr/>
      </vt:variant>
      <vt:variant>
        <vt:lpwstr>_Toc275873962</vt:lpwstr>
      </vt:variant>
      <vt:variant>
        <vt:i4>1900601</vt:i4>
      </vt:variant>
      <vt:variant>
        <vt:i4>3359</vt:i4>
      </vt:variant>
      <vt:variant>
        <vt:i4>0</vt:i4>
      </vt:variant>
      <vt:variant>
        <vt:i4>5</vt:i4>
      </vt:variant>
      <vt:variant>
        <vt:lpwstr/>
      </vt:variant>
      <vt:variant>
        <vt:lpwstr>_Toc275873961</vt:lpwstr>
      </vt:variant>
      <vt:variant>
        <vt:i4>1900601</vt:i4>
      </vt:variant>
      <vt:variant>
        <vt:i4>3353</vt:i4>
      </vt:variant>
      <vt:variant>
        <vt:i4>0</vt:i4>
      </vt:variant>
      <vt:variant>
        <vt:i4>5</vt:i4>
      </vt:variant>
      <vt:variant>
        <vt:lpwstr/>
      </vt:variant>
      <vt:variant>
        <vt:lpwstr>_Toc275873960</vt:lpwstr>
      </vt:variant>
      <vt:variant>
        <vt:i4>1966137</vt:i4>
      </vt:variant>
      <vt:variant>
        <vt:i4>3347</vt:i4>
      </vt:variant>
      <vt:variant>
        <vt:i4>0</vt:i4>
      </vt:variant>
      <vt:variant>
        <vt:i4>5</vt:i4>
      </vt:variant>
      <vt:variant>
        <vt:lpwstr/>
      </vt:variant>
      <vt:variant>
        <vt:lpwstr>_Toc275873959</vt:lpwstr>
      </vt:variant>
      <vt:variant>
        <vt:i4>1966137</vt:i4>
      </vt:variant>
      <vt:variant>
        <vt:i4>3341</vt:i4>
      </vt:variant>
      <vt:variant>
        <vt:i4>0</vt:i4>
      </vt:variant>
      <vt:variant>
        <vt:i4>5</vt:i4>
      </vt:variant>
      <vt:variant>
        <vt:lpwstr/>
      </vt:variant>
      <vt:variant>
        <vt:lpwstr>_Toc275873958</vt:lpwstr>
      </vt:variant>
      <vt:variant>
        <vt:i4>1966137</vt:i4>
      </vt:variant>
      <vt:variant>
        <vt:i4>3335</vt:i4>
      </vt:variant>
      <vt:variant>
        <vt:i4>0</vt:i4>
      </vt:variant>
      <vt:variant>
        <vt:i4>5</vt:i4>
      </vt:variant>
      <vt:variant>
        <vt:lpwstr/>
      </vt:variant>
      <vt:variant>
        <vt:lpwstr>_Toc275873957</vt:lpwstr>
      </vt:variant>
      <vt:variant>
        <vt:i4>1966137</vt:i4>
      </vt:variant>
      <vt:variant>
        <vt:i4>3329</vt:i4>
      </vt:variant>
      <vt:variant>
        <vt:i4>0</vt:i4>
      </vt:variant>
      <vt:variant>
        <vt:i4>5</vt:i4>
      </vt:variant>
      <vt:variant>
        <vt:lpwstr/>
      </vt:variant>
      <vt:variant>
        <vt:lpwstr>_Toc275873956</vt:lpwstr>
      </vt:variant>
      <vt:variant>
        <vt:i4>1966137</vt:i4>
      </vt:variant>
      <vt:variant>
        <vt:i4>3323</vt:i4>
      </vt:variant>
      <vt:variant>
        <vt:i4>0</vt:i4>
      </vt:variant>
      <vt:variant>
        <vt:i4>5</vt:i4>
      </vt:variant>
      <vt:variant>
        <vt:lpwstr/>
      </vt:variant>
      <vt:variant>
        <vt:lpwstr>_Toc275873955</vt:lpwstr>
      </vt:variant>
      <vt:variant>
        <vt:i4>1966137</vt:i4>
      </vt:variant>
      <vt:variant>
        <vt:i4>3317</vt:i4>
      </vt:variant>
      <vt:variant>
        <vt:i4>0</vt:i4>
      </vt:variant>
      <vt:variant>
        <vt:i4>5</vt:i4>
      </vt:variant>
      <vt:variant>
        <vt:lpwstr/>
      </vt:variant>
      <vt:variant>
        <vt:lpwstr>_Toc275873954</vt:lpwstr>
      </vt:variant>
      <vt:variant>
        <vt:i4>1966137</vt:i4>
      </vt:variant>
      <vt:variant>
        <vt:i4>3311</vt:i4>
      </vt:variant>
      <vt:variant>
        <vt:i4>0</vt:i4>
      </vt:variant>
      <vt:variant>
        <vt:i4>5</vt:i4>
      </vt:variant>
      <vt:variant>
        <vt:lpwstr/>
      </vt:variant>
      <vt:variant>
        <vt:lpwstr>_Toc275873953</vt:lpwstr>
      </vt:variant>
      <vt:variant>
        <vt:i4>1966137</vt:i4>
      </vt:variant>
      <vt:variant>
        <vt:i4>3305</vt:i4>
      </vt:variant>
      <vt:variant>
        <vt:i4>0</vt:i4>
      </vt:variant>
      <vt:variant>
        <vt:i4>5</vt:i4>
      </vt:variant>
      <vt:variant>
        <vt:lpwstr/>
      </vt:variant>
      <vt:variant>
        <vt:lpwstr>_Toc275873952</vt:lpwstr>
      </vt:variant>
      <vt:variant>
        <vt:i4>1966137</vt:i4>
      </vt:variant>
      <vt:variant>
        <vt:i4>3299</vt:i4>
      </vt:variant>
      <vt:variant>
        <vt:i4>0</vt:i4>
      </vt:variant>
      <vt:variant>
        <vt:i4>5</vt:i4>
      </vt:variant>
      <vt:variant>
        <vt:lpwstr/>
      </vt:variant>
      <vt:variant>
        <vt:lpwstr>_Toc275873951</vt:lpwstr>
      </vt:variant>
      <vt:variant>
        <vt:i4>1966137</vt:i4>
      </vt:variant>
      <vt:variant>
        <vt:i4>3293</vt:i4>
      </vt:variant>
      <vt:variant>
        <vt:i4>0</vt:i4>
      </vt:variant>
      <vt:variant>
        <vt:i4>5</vt:i4>
      </vt:variant>
      <vt:variant>
        <vt:lpwstr/>
      </vt:variant>
      <vt:variant>
        <vt:lpwstr>_Toc275873950</vt:lpwstr>
      </vt:variant>
      <vt:variant>
        <vt:i4>2031673</vt:i4>
      </vt:variant>
      <vt:variant>
        <vt:i4>3287</vt:i4>
      </vt:variant>
      <vt:variant>
        <vt:i4>0</vt:i4>
      </vt:variant>
      <vt:variant>
        <vt:i4>5</vt:i4>
      </vt:variant>
      <vt:variant>
        <vt:lpwstr/>
      </vt:variant>
      <vt:variant>
        <vt:lpwstr>_Toc275873949</vt:lpwstr>
      </vt:variant>
      <vt:variant>
        <vt:i4>2031673</vt:i4>
      </vt:variant>
      <vt:variant>
        <vt:i4>3281</vt:i4>
      </vt:variant>
      <vt:variant>
        <vt:i4>0</vt:i4>
      </vt:variant>
      <vt:variant>
        <vt:i4>5</vt:i4>
      </vt:variant>
      <vt:variant>
        <vt:lpwstr/>
      </vt:variant>
      <vt:variant>
        <vt:lpwstr>_Toc275873948</vt:lpwstr>
      </vt:variant>
      <vt:variant>
        <vt:i4>2031673</vt:i4>
      </vt:variant>
      <vt:variant>
        <vt:i4>3275</vt:i4>
      </vt:variant>
      <vt:variant>
        <vt:i4>0</vt:i4>
      </vt:variant>
      <vt:variant>
        <vt:i4>5</vt:i4>
      </vt:variant>
      <vt:variant>
        <vt:lpwstr/>
      </vt:variant>
      <vt:variant>
        <vt:lpwstr>_Toc275873947</vt:lpwstr>
      </vt:variant>
      <vt:variant>
        <vt:i4>2031673</vt:i4>
      </vt:variant>
      <vt:variant>
        <vt:i4>3269</vt:i4>
      </vt:variant>
      <vt:variant>
        <vt:i4>0</vt:i4>
      </vt:variant>
      <vt:variant>
        <vt:i4>5</vt:i4>
      </vt:variant>
      <vt:variant>
        <vt:lpwstr/>
      </vt:variant>
      <vt:variant>
        <vt:lpwstr>_Toc275873946</vt:lpwstr>
      </vt:variant>
      <vt:variant>
        <vt:i4>2031673</vt:i4>
      </vt:variant>
      <vt:variant>
        <vt:i4>3263</vt:i4>
      </vt:variant>
      <vt:variant>
        <vt:i4>0</vt:i4>
      </vt:variant>
      <vt:variant>
        <vt:i4>5</vt:i4>
      </vt:variant>
      <vt:variant>
        <vt:lpwstr/>
      </vt:variant>
      <vt:variant>
        <vt:lpwstr>_Toc275873945</vt:lpwstr>
      </vt:variant>
      <vt:variant>
        <vt:i4>2031673</vt:i4>
      </vt:variant>
      <vt:variant>
        <vt:i4>3257</vt:i4>
      </vt:variant>
      <vt:variant>
        <vt:i4>0</vt:i4>
      </vt:variant>
      <vt:variant>
        <vt:i4>5</vt:i4>
      </vt:variant>
      <vt:variant>
        <vt:lpwstr/>
      </vt:variant>
      <vt:variant>
        <vt:lpwstr>_Toc275873944</vt:lpwstr>
      </vt:variant>
      <vt:variant>
        <vt:i4>2031673</vt:i4>
      </vt:variant>
      <vt:variant>
        <vt:i4>3251</vt:i4>
      </vt:variant>
      <vt:variant>
        <vt:i4>0</vt:i4>
      </vt:variant>
      <vt:variant>
        <vt:i4>5</vt:i4>
      </vt:variant>
      <vt:variant>
        <vt:lpwstr/>
      </vt:variant>
      <vt:variant>
        <vt:lpwstr>_Toc275873943</vt:lpwstr>
      </vt:variant>
      <vt:variant>
        <vt:i4>2031673</vt:i4>
      </vt:variant>
      <vt:variant>
        <vt:i4>3245</vt:i4>
      </vt:variant>
      <vt:variant>
        <vt:i4>0</vt:i4>
      </vt:variant>
      <vt:variant>
        <vt:i4>5</vt:i4>
      </vt:variant>
      <vt:variant>
        <vt:lpwstr/>
      </vt:variant>
      <vt:variant>
        <vt:lpwstr>_Toc275873942</vt:lpwstr>
      </vt:variant>
      <vt:variant>
        <vt:i4>2031673</vt:i4>
      </vt:variant>
      <vt:variant>
        <vt:i4>3239</vt:i4>
      </vt:variant>
      <vt:variant>
        <vt:i4>0</vt:i4>
      </vt:variant>
      <vt:variant>
        <vt:i4>5</vt:i4>
      </vt:variant>
      <vt:variant>
        <vt:lpwstr/>
      </vt:variant>
      <vt:variant>
        <vt:lpwstr>_Toc275873941</vt:lpwstr>
      </vt:variant>
      <vt:variant>
        <vt:i4>2031673</vt:i4>
      </vt:variant>
      <vt:variant>
        <vt:i4>3233</vt:i4>
      </vt:variant>
      <vt:variant>
        <vt:i4>0</vt:i4>
      </vt:variant>
      <vt:variant>
        <vt:i4>5</vt:i4>
      </vt:variant>
      <vt:variant>
        <vt:lpwstr/>
      </vt:variant>
      <vt:variant>
        <vt:lpwstr>_Toc275873940</vt:lpwstr>
      </vt:variant>
      <vt:variant>
        <vt:i4>1572921</vt:i4>
      </vt:variant>
      <vt:variant>
        <vt:i4>3227</vt:i4>
      </vt:variant>
      <vt:variant>
        <vt:i4>0</vt:i4>
      </vt:variant>
      <vt:variant>
        <vt:i4>5</vt:i4>
      </vt:variant>
      <vt:variant>
        <vt:lpwstr/>
      </vt:variant>
      <vt:variant>
        <vt:lpwstr>_Toc275873939</vt:lpwstr>
      </vt:variant>
      <vt:variant>
        <vt:i4>1572921</vt:i4>
      </vt:variant>
      <vt:variant>
        <vt:i4>3221</vt:i4>
      </vt:variant>
      <vt:variant>
        <vt:i4>0</vt:i4>
      </vt:variant>
      <vt:variant>
        <vt:i4>5</vt:i4>
      </vt:variant>
      <vt:variant>
        <vt:lpwstr/>
      </vt:variant>
      <vt:variant>
        <vt:lpwstr>_Toc275873938</vt:lpwstr>
      </vt:variant>
      <vt:variant>
        <vt:i4>1572921</vt:i4>
      </vt:variant>
      <vt:variant>
        <vt:i4>3215</vt:i4>
      </vt:variant>
      <vt:variant>
        <vt:i4>0</vt:i4>
      </vt:variant>
      <vt:variant>
        <vt:i4>5</vt:i4>
      </vt:variant>
      <vt:variant>
        <vt:lpwstr/>
      </vt:variant>
      <vt:variant>
        <vt:lpwstr>_Toc275873937</vt:lpwstr>
      </vt:variant>
      <vt:variant>
        <vt:i4>1572921</vt:i4>
      </vt:variant>
      <vt:variant>
        <vt:i4>3209</vt:i4>
      </vt:variant>
      <vt:variant>
        <vt:i4>0</vt:i4>
      </vt:variant>
      <vt:variant>
        <vt:i4>5</vt:i4>
      </vt:variant>
      <vt:variant>
        <vt:lpwstr/>
      </vt:variant>
      <vt:variant>
        <vt:lpwstr>_Toc275873936</vt:lpwstr>
      </vt:variant>
      <vt:variant>
        <vt:i4>1572921</vt:i4>
      </vt:variant>
      <vt:variant>
        <vt:i4>3203</vt:i4>
      </vt:variant>
      <vt:variant>
        <vt:i4>0</vt:i4>
      </vt:variant>
      <vt:variant>
        <vt:i4>5</vt:i4>
      </vt:variant>
      <vt:variant>
        <vt:lpwstr/>
      </vt:variant>
      <vt:variant>
        <vt:lpwstr>_Toc275873935</vt:lpwstr>
      </vt:variant>
      <vt:variant>
        <vt:i4>1572921</vt:i4>
      </vt:variant>
      <vt:variant>
        <vt:i4>3197</vt:i4>
      </vt:variant>
      <vt:variant>
        <vt:i4>0</vt:i4>
      </vt:variant>
      <vt:variant>
        <vt:i4>5</vt:i4>
      </vt:variant>
      <vt:variant>
        <vt:lpwstr/>
      </vt:variant>
      <vt:variant>
        <vt:lpwstr>_Toc275873934</vt:lpwstr>
      </vt:variant>
      <vt:variant>
        <vt:i4>1572921</vt:i4>
      </vt:variant>
      <vt:variant>
        <vt:i4>3191</vt:i4>
      </vt:variant>
      <vt:variant>
        <vt:i4>0</vt:i4>
      </vt:variant>
      <vt:variant>
        <vt:i4>5</vt:i4>
      </vt:variant>
      <vt:variant>
        <vt:lpwstr/>
      </vt:variant>
      <vt:variant>
        <vt:lpwstr>_Toc275873933</vt:lpwstr>
      </vt:variant>
      <vt:variant>
        <vt:i4>1572921</vt:i4>
      </vt:variant>
      <vt:variant>
        <vt:i4>3185</vt:i4>
      </vt:variant>
      <vt:variant>
        <vt:i4>0</vt:i4>
      </vt:variant>
      <vt:variant>
        <vt:i4>5</vt:i4>
      </vt:variant>
      <vt:variant>
        <vt:lpwstr/>
      </vt:variant>
      <vt:variant>
        <vt:lpwstr>_Toc275873932</vt:lpwstr>
      </vt:variant>
      <vt:variant>
        <vt:i4>1572921</vt:i4>
      </vt:variant>
      <vt:variant>
        <vt:i4>3179</vt:i4>
      </vt:variant>
      <vt:variant>
        <vt:i4>0</vt:i4>
      </vt:variant>
      <vt:variant>
        <vt:i4>5</vt:i4>
      </vt:variant>
      <vt:variant>
        <vt:lpwstr/>
      </vt:variant>
      <vt:variant>
        <vt:lpwstr>_Toc275873931</vt:lpwstr>
      </vt:variant>
      <vt:variant>
        <vt:i4>1572921</vt:i4>
      </vt:variant>
      <vt:variant>
        <vt:i4>3173</vt:i4>
      </vt:variant>
      <vt:variant>
        <vt:i4>0</vt:i4>
      </vt:variant>
      <vt:variant>
        <vt:i4>5</vt:i4>
      </vt:variant>
      <vt:variant>
        <vt:lpwstr/>
      </vt:variant>
      <vt:variant>
        <vt:lpwstr>_Toc275873930</vt:lpwstr>
      </vt:variant>
      <vt:variant>
        <vt:i4>1638457</vt:i4>
      </vt:variant>
      <vt:variant>
        <vt:i4>3167</vt:i4>
      </vt:variant>
      <vt:variant>
        <vt:i4>0</vt:i4>
      </vt:variant>
      <vt:variant>
        <vt:i4>5</vt:i4>
      </vt:variant>
      <vt:variant>
        <vt:lpwstr/>
      </vt:variant>
      <vt:variant>
        <vt:lpwstr>_Toc275873929</vt:lpwstr>
      </vt:variant>
      <vt:variant>
        <vt:i4>1638457</vt:i4>
      </vt:variant>
      <vt:variant>
        <vt:i4>3161</vt:i4>
      </vt:variant>
      <vt:variant>
        <vt:i4>0</vt:i4>
      </vt:variant>
      <vt:variant>
        <vt:i4>5</vt:i4>
      </vt:variant>
      <vt:variant>
        <vt:lpwstr/>
      </vt:variant>
      <vt:variant>
        <vt:lpwstr>_Toc275873928</vt:lpwstr>
      </vt:variant>
      <vt:variant>
        <vt:i4>1638457</vt:i4>
      </vt:variant>
      <vt:variant>
        <vt:i4>3155</vt:i4>
      </vt:variant>
      <vt:variant>
        <vt:i4>0</vt:i4>
      </vt:variant>
      <vt:variant>
        <vt:i4>5</vt:i4>
      </vt:variant>
      <vt:variant>
        <vt:lpwstr/>
      </vt:variant>
      <vt:variant>
        <vt:lpwstr>_Toc275873927</vt:lpwstr>
      </vt:variant>
      <vt:variant>
        <vt:i4>1638457</vt:i4>
      </vt:variant>
      <vt:variant>
        <vt:i4>3149</vt:i4>
      </vt:variant>
      <vt:variant>
        <vt:i4>0</vt:i4>
      </vt:variant>
      <vt:variant>
        <vt:i4>5</vt:i4>
      </vt:variant>
      <vt:variant>
        <vt:lpwstr/>
      </vt:variant>
      <vt:variant>
        <vt:lpwstr>_Toc275873926</vt:lpwstr>
      </vt:variant>
      <vt:variant>
        <vt:i4>1638457</vt:i4>
      </vt:variant>
      <vt:variant>
        <vt:i4>3143</vt:i4>
      </vt:variant>
      <vt:variant>
        <vt:i4>0</vt:i4>
      </vt:variant>
      <vt:variant>
        <vt:i4>5</vt:i4>
      </vt:variant>
      <vt:variant>
        <vt:lpwstr/>
      </vt:variant>
      <vt:variant>
        <vt:lpwstr>_Toc275873925</vt:lpwstr>
      </vt:variant>
      <vt:variant>
        <vt:i4>1638457</vt:i4>
      </vt:variant>
      <vt:variant>
        <vt:i4>3137</vt:i4>
      </vt:variant>
      <vt:variant>
        <vt:i4>0</vt:i4>
      </vt:variant>
      <vt:variant>
        <vt:i4>5</vt:i4>
      </vt:variant>
      <vt:variant>
        <vt:lpwstr/>
      </vt:variant>
      <vt:variant>
        <vt:lpwstr>_Toc275873924</vt:lpwstr>
      </vt:variant>
      <vt:variant>
        <vt:i4>1638457</vt:i4>
      </vt:variant>
      <vt:variant>
        <vt:i4>3131</vt:i4>
      </vt:variant>
      <vt:variant>
        <vt:i4>0</vt:i4>
      </vt:variant>
      <vt:variant>
        <vt:i4>5</vt:i4>
      </vt:variant>
      <vt:variant>
        <vt:lpwstr/>
      </vt:variant>
      <vt:variant>
        <vt:lpwstr>_Toc275873923</vt:lpwstr>
      </vt:variant>
      <vt:variant>
        <vt:i4>1638457</vt:i4>
      </vt:variant>
      <vt:variant>
        <vt:i4>3125</vt:i4>
      </vt:variant>
      <vt:variant>
        <vt:i4>0</vt:i4>
      </vt:variant>
      <vt:variant>
        <vt:i4>5</vt:i4>
      </vt:variant>
      <vt:variant>
        <vt:lpwstr/>
      </vt:variant>
      <vt:variant>
        <vt:lpwstr>_Toc275873922</vt:lpwstr>
      </vt:variant>
      <vt:variant>
        <vt:i4>1638457</vt:i4>
      </vt:variant>
      <vt:variant>
        <vt:i4>3119</vt:i4>
      </vt:variant>
      <vt:variant>
        <vt:i4>0</vt:i4>
      </vt:variant>
      <vt:variant>
        <vt:i4>5</vt:i4>
      </vt:variant>
      <vt:variant>
        <vt:lpwstr/>
      </vt:variant>
      <vt:variant>
        <vt:lpwstr>_Toc275873921</vt:lpwstr>
      </vt:variant>
      <vt:variant>
        <vt:i4>1638457</vt:i4>
      </vt:variant>
      <vt:variant>
        <vt:i4>3113</vt:i4>
      </vt:variant>
      <vt:variant>
        <vt:i4>0</vt:i4>
      </vt:variant>
      <vt:variant>
        <vt:i4>5</vt:i4>
      </vt:variant>
      <vt:variant>
        <vt:lpwstr/>
      </vt:variant>
      <vt:variant>
        <vt:lpwstr>_Toc275873920</vt:lpwstr>
      </vt:variant>
      <vt:variant>
        <vt:i4>1703993</vt:i4>
      </vt:variant>
      <vt:variant>
        <vt:i4>3107</vt:i4>
      </vt:variant>
      <vt:variant>
        <vt:i4>0</vt:i4>
      </vt:variant>
      <vt:variant>
        <vt:i4>5</vt:i4>
      </vt:variant>
      <vt:variant>
        <vt:lpwstr/>
      </vt:variant>
      <vt:variant>
        <vt:lpwstr>_Toc275873919</vt:lpwstr>
      </vt:variant>
      <vt:variant>
        <vt:i4>1703993</vt:i4>
      </vt:variant>
      <vt:variant>
        <vt:i4>3101</vt:i4>
      </vt:variant>
      <vt:variant>
        <vt:i4>0</vt:i4>
      </vt:variant>
      <vt:variant>
        <vt:i4>5</vt:i4>
      </vt:variant>
      <vt:variant>
        <vt:lpwstr/>
      </vt:variant>
      <vt:variant>
        <vt:lpwstr>_Toc275873918</vt:lpwstr>
      </vt:variant>
      <vt:variant>
        <vt:i4>1703993</vt:i4>
      </vt:variant>
      <vt:variant>
        <vt:i4>3095</vt:i4>
      </vt:variant>
      <vt:variant>
        <vt:i4>0</vt:i4>
      </vt:variant>
      <vt:variant>
        <vt:i4>5</vt:i4>
      </vt:variant>
      <vt:variant>
        <vt:lpwstr/>
      </vt:variant>
      <vt:variant>
        <vt:lpwstr>_Toc275873917</vt:lpwstr>
      </vt:variant>
      <vt:variant>
        <vt:i4>1703993</vt:i4>
      </vt:variant>
      <vt:variant>
        <vt:i4>3089</vt:i4>
      </vt:variant>
      <vt:variant>
        <vt:i4>0</vt:i4>
      </vt:variant>
      <vt:variant>
        <vt:i4>5</vt:i4>
      </vt:variant>
      <vt:variant>
        <vt:lpwstr/>
      </vt:variant>
      <vt:variant>
        <vt:lpwstr>_Toc275873916</vt:lpwstr>
      </vt:variant>
      <vt:variant>
        <vt:i4>1703993</vt:i4>
      </vt:variant>
      <vt:variant>
        <vt:i4>3083</vt:i4>
      </vt:variant>
      <vt:variant>
        <vt:i4>0</vt:i4>
      </vt:variant>
      <vt:variant>
        <vt:i4>5</vt:i4>
      </vt:variant>
      <vt:variant>
        <vt:lpwstr/>
      </vt:variant>
      <vt:variant>
        <vt:lpwstr>_Toc275873915</vt:lpwstr>
      </vt:variant>
      <vt:variant>
        <vt:i4>1703993</vt:i4>
      </vt:variant>
      <vt:variant>
        <vt:i4>3077</vt:i4>
      </vt:variant>
      <vt:variant>
        <vt:i4>0</vt:i4>
      </vt:variant>
      <vt:variant>
        <vt:i4>5</vt:i4>
      </vt:variant>
      <vt:variant>
        <vt:lpwstr/>
      </vt:variant>
      <vt:variant>
        <vt:lpwstr>_Toc275873914</vt:lpwstr>
      </vt:variant>
      <vt:variant>
        <vt:i4>1703993</vt:i4>
      </vt:variant>
      <vt:variant>
        <vt:i4>3071</vt:i4>
      </vt:variant>
      <vt:variant>
        <vt:i4>0</vt:i4>
      </vt:variant>
      <vt:variant>
        <vt:i4>5</vt:i4>
      </vt:variant>
      <vt:variant>
        <vt:lpwstr/>
      </vt:variant>
      <vt:variant>
        <vt:lpwstr>_Toc275873913</vt:lpwstr>
      </vt:variant>
      <vt:variant>
        <vt:i4>1703993</vt:i4>
      </vt:variant>
      <vt:variant>
        <vt:i4>3065</vt:i4>
      </vt:variant>
      <vt:variant>
        <vt:i4>0</vt:i4>
      </vt:variant>
      <vt:variant>
        <vt:i4>5</vt:i4>
      </vt:variant>
      <vt:variant>
        <vt:lpwstr/>
      </vt:variant>
      <vt:variant>
        <vt:lpwstr>_Toc275873912</vt:lpwstr>
      </vt:variant>
      <vt:variant>
        <vt:i4>1703993</vt:i4>
      </vt:variant>
      <vt:variant>
        <vt:i4>3059</vt:i4>
      </vt:variant>
      <vt:variant>
        <vt:i4>0</vt:i4>
      </vt:variant>
      <vt:variant>
        <vt:i4>5</vt:i4>
      </vt:variant>
      <vt:variant>
        <vt:lpwstr/>
      </vt:variant>
      <vt:variant>
        <vt:lpwstr>_Toc275873911</vt:lpwstr>
      </vt:variant>
      <vt:variant>
        <vt:i4>1703993</vt:i4>
      </vt:variant>
      <vt:variant>
        <vt:i4>3053</vt:i4>
      </vt:variant>
      <vt:variant>
        <vt:i4>0</vt:i4>
      </vt:variant>
      <vt:variant>
        <vt:i4>5</vt:i4>
      </vt:variant>
      <vt:variant>
        <vt:lpwstr/>
      </vt:variant>
      <vt:variant>
        <vt:lpwstr>_Toc275873910</vt:lpwstr>
      </vt:variant>
      <vt:variant>
        <vt:i4>1769529</vt:i4>
      </vt:variant>
      <vt:variant>
        <vt:i4>3047</vt:i4>
      </vt:variant>
      <vt:variant>
        <vt:i4>0</vt:i4>
      </vt:variant>
      <vt:variant>
        <vt:i4>5</vt:i4>
      </vt:variant>
      <vt:variant>
        <vt:lpwstr/>
      </vt:variant>
      <vt:variant>
        <vt:lpwstr>_Toc275873909</vt:lpwstr>
      </vt:variant>
      <vt:variant>
        <vt:i4>1769529</vt:i4>
      </vt:variant>
      <vt:variant>
        <vt:i4>3041</vt:i4>
      </vt:variant>
      <vt:variant>
        <vt:i4>0</vt:i4>
      </vt:variant>
      <vt:variant>
        <vt:i4>5</vt:i4>
      </vt:variant>
      <vt:variant>
        <vt:lpwstr/>
      </vt:variant>
      <vt:variant>
        <vt:lpwstr>_Toc275873908</vt:lpwstr>
      </vt:variant>
      <vt:variant>
        <vt:i4>1769529</vt:i4>
      </vt:variant>
      <vt:variant>
        <vt:i4>3035</vt:i4>
      </vt:variant>
      <vt:variant>
        <vt:i4>0</vt:i4>
      </vt:variant>
      <vt:variant>
        <vt:i4>5</vt:i4>
      </vt:variant>
      <vt:variant>
        <vt:lpwstr/>
      </vt:variant>
      <vt:variant>
        <vt:lpwstr>_Toc275873907</vt:lpwstr>
      </vt:variant>
      <vt:variant>
        <vt:i4>1769529</vt:i4>
      </vt:variant>
      <vt:variant>
        <vt:i4>3029</vt:i4>
      </vt:variant>
      <vt:variant>
        <vt:i4>0</vt:i4>
      </vt:variant>
      <vt:variant>
        <vt:i4>5</vt:i4>
      </vt:variant>
      <vt:variant>
        <vt:lpwstr/>
      </vt:variant>
      <vt:variant>
        <vt:lpwstr>_Toc275873906</vt:lpwstr>
      </vt:variant>
      <vt:variant>
        <vt:i4>1769529</vt:i4>
      </vt:variant>
      <vt:variant>
        <vt:i4>3023</vt:i4>
      </vt:variant>
      <vt:variant>
        <vt:i4>0</vt:i4>
      </vt:variant>
      <vt:variant>
        <vt:i4>5</vt:i4>
      </vt:variant>
      <vt:variant>
        <vt:lpwstr/>
      </vt:variant>
      <vt:variant>
        <vt:lpwstr>_Toc275873905</vt:lpwstr>
      </vt:variant>
      <vt:variant>
        <vt:i4>1769529</vt:i4>
      </vt:variant>
      <vt:variant>
        <vt:i4>3017</vt:i4>
      </vt:variant>
      <vt:variant>
        <vt:i4>0</vt:i4>
      </vt:variant>
      <vt:variant>
        <vt:i4>5</vt:i4>
      </vt:variant>
      <vt:variant>
        <vt:lpwstr/>
      </vt:variant>
      <vt:variant>
        <vt:lpwstr>_Toc275873904</vt:lpwstr>
      </vt:variant>
      <vt:variant>
        <vt:i4>1769529</vt:i4>
      </vt:variant>
      <vt:variant>
        <vt:i4>3011</vt:i4>
      </vt:variant>
      <vt:variant>
        <vt:i4>0</vt:i4>
      </vt:variant>
      <vt:variant>
        <vt:i4>5</vt:i4>
      </vt:variant>
      <vt:variant>
        <vt:lpwstr/>
      </vt:variant>
      <vt:variant>
        <vt:lpwstr>_Toc275873903</vt:lpwstr>
      </vt:variant>
      <vt:variant>
        <vt:i4>1769529</vt:i4>
      </vt:variant>
      <vt:variant>
        <vt:i4>3005</vt:i4>
      </vt:variant>
      <vt:variant>
        <vt:i4>0</vt:i4>
      </vt:variant>
      <vt:variant>
        <vt:i4>5</vt:i4>
      </vt:variant>
      <vt:variant>
        <vt:lpwstr/>
      </vt:variant>
      <vt:variant>
        <vt:lpwstr>_Toc275873902</vt:lpwstr>
      </vt:variant>
      <vt:variant>
        <vt:i4>1769529</vt:i4>
      </vt:variant>
      <vt:variant>
        <vt:i4>2999</vt:i4>
      </vt:variant>
      <vt:variant>
        <vt:i4>0</vt:i4>
      </vt:variant>
      <vt:variant>
        <vt:i4>5</vt:i4>
      </vt:variant>
      <vt:variant>
        <vt:lpwstr/>
      </vt:variant>
      <vt:variant>
        <vt:lpwstr>_Toc275873901</vt:lpwstr>
      </vt:variant>
      <vt:variant>
        <vt:i4>1769529</vt:i4>
      </vt:variant>
      <vt:variant>
        <vt:i4>2993</vt:i4>
      </vt:variant>
      <vt:variant>
        <vt:i4>0</vt:i4>
      </vt:variant>
      <vt:variant>
        <vt:i4>5</vt:i4>
      </vt:variant>
      <vt:variant>
        <vt:lpwstr/>
      </vt:variant>
      <vt:variant>
        <vt:lpwstr>_Toc275873900</vt:lpwstr>
      </vt:variant>
      <vt:variant>
        <vt:i4>1179704</vt:i4>
      </vt:variant>
      <vt:variant>
        <vt:i4>2987</vt:i4>
      </vt:variant>
      <vt:variant>
        <vt:i4>0</vt:i4>
      </vt:variant>
      <vt:variant>
        <vt:i4>5</vt:i4>
      </vt:variant>
      <vt:variant>
        <vt:lpwstr/>
      </vt:variant>
      <vt:variant>
        <vt:lpwstr>_Toc275873899</vt:lpwstr>
      </vt:variant>
      <vt:variant>
        <vt:i4>1179704</vt:i4>
      </vt:variant>
      <vt:variant>
        <vt:i4>2981</vt:i4>
      </vt:variant>
      <vt:variant>
        <vt:i4>0</vt:i4>
      </vt:variant>
      <vt:variant>
        <vt:i4>5</vt:i4>
      </vt:variant>
      <vt:variant>
        <vt:lpwstr/>
      </vt:variant>
      <vt:variant>
        <vt:lpwstr>_Toc275873898</vt:lpwstr>
      </vt:variant>
      <vt:variant>
        <vt:i4>1179704</vt:i4>
      </vt:variant>
      <vt:variant>
        <vt:i4>2975</vt:i4>
      </vt:variant>
      <vt:variant>
        <vt:i4>0</vt:i4>
      </vt:variant>
      <vt:variant>
        <vt:i4>5</vt:i4>
      </vt:variant>
      <vt:variant>
        <vt:lpwstr/>
      </vt:variant>
      <vt:variant>
        <vt:lpwstr>_Toc275873897</vt:lpwstr>
      </vt:variant>
      <vt:variant>
        <vt:i4>1179704</vt:i4>
      </vt:variant>
      <vt:variant>
        <vt:i4>2969</vt:i4>
      </vt:variant>
      <vt:variant>
        <vt:i4>0</vt:i4>
      </vt:variant>
      <vt:variant>
        <vt:i4>5</vt:i4>
      </vt:variant>
      <vt:variant>
        <vt:lpwstr/>
      </vt:variant>
      <vt:variant>
        <vt:lpwstr>_Toc275873896</vt:lpwstr>
      </vt:variant>
      <vt:variant>
        <vt:i4>1179704</vt:i4>
      </vt:variant>
      <vt:variant>
        <vt:i4>2963</vt:i4>
      </vt:variant>
      <vt:variant>
        <vt:i4>0</vt:i4>
      </vt:variant>
      <vt:variant>
        <vt:i4>5</vt:i4>
      </vt:variant>
      <vt:variant>
        <vt:lpwstr/>
      </vt:variant>
      <vt:variant>
        <vt:lpwstr>_Toc275873895</vt:lpwstr>
      </vt:variant>
      <vt:variant>
        <vt:i4>1179704</vt:i4>
      </vt:variant>
      <vt:variant>
        <vt:i4>2957</vt:i4>
      </vt:variant>
      <vt:variant>
        <vt:i4>0</vt:i4>
      </vt:variant>
      <vt:variant>
        <vt:i4>5</vt:i4>
      </vt:variant>
      <vt:variant>
        <vt:lpwstr/>
      </vt:variant>
      <vt:variant>
        <vt:lpwstr>_Toc275873894</vt:lpwstr>
      </vt:variant>
      <vt:variant>
        <vt:i4>1179704</vt:i4>
      </vt:variant>
      <vt:variant>
        <vt:i4>2951</vt:i4>
      </vt:variant>
      <vt:variant>
        <vt:i4>0</vt:i4>
      </vt:variant>
      <vt:variant>
        <vt:i4>5</vt:i4>
      </vt:variant>
      <vt:variant>
        <vt:lpwstr/>
      </vt:variant>
      <vt:variant>
        <vt:lpwstr>_Toc275873893</vt:lpwstr>
      </vt:variant>
      <vt:variant>
        <vt:i4>1179704</vt:i4>
      </vt:variant>
      <vt:variant>
        <vt:i4>2945</vt:i4>
      </vt:variant>
      <vt:variant>
        <vt:i4>0</vt:i4>
      </vt:variant>
      <vt:variant>
        <vt:i4>5</vt:i4>
      </vt:variant>
      <vt:variant>
        <vt:lpwstr/>
      </vt:variant>
      <vt:variant>
        <vt:lpwstr>_Toc275873892</vt:lpwstr>
      </vt:variant>
      <vt:variant>
        <vt:i4>1179704</vt:i4>
      </vt:variant>
      <vt:variant>
        <vt:i4>2939</vt:i4>
      </vt:variant>
      <vt:variant>
        <vt:i4>0</vt:i4>
      </vt:variant>
      <vt:variant>
        <vt:i4>5</vt:i4>
      </vt:variant>
      <vt:variant>
        <vt:lpwstr/>
      </vt:variant>
      <vt:variant>
        <vt:lpwstr>_Toc275873891</vt:lpwstr>
      </vt:variant>
      <vt:variant>
        <vt:i4>1179704</vt:i4>
      </vt:variant>
      <vt:variant>
        <vt:i4>2933</vt:i4>
      </vt:variant>
      <vt:variant>
        <vt:i4>0</vt:i4>
      </vt:variant>
      <vt:variant>
        <vt:i4>5</vt:i4>
      </vt:variant>
      <vt:variant>
        <vt:lpwstr/>
      </vt:variant>
      <vt:variant>
        <vt:lpwstr>_Toc275873890</vt:lpwstr>
      </vt:variant>
      <vt:variant>
        <vt:i4>1245240</vt:i4>
      </vt:variant>
      <vt:variant>
        <vt:i4>2927</vt:i4>
      </vt:variant>
      <vt:variant>
        <vt:i4>0</vt:i4>
      </vt:variant>
      <vt:variant>
        <vt:i4>5</vt:i4>
      </vt:variant>
      <vt:variant>
        <vt:lpwstr/>
      </vt:variant>
      <vt:variant>
        <vt:lpwstr>_Toc275873889</vt:lpwstr>
      </vt:variant>
      <vt:variant>
        <vt:i4>1245240</vt:i4>
      </vt:variant>
      <vt:variant>
        <vt:i4>2921</vt:i4>
      </vt:variant>
      <vt:variant>
        <vt:i4>0</vt:i4>
      </vt:variant>
      <vt:variant>
        <vt:i4>5</vt:i4>
      </vt:variant>
      <vt:variant>
        <vt:lpwstr/>
      </vt:variant>
      <vt:variant>
        <vt:lpwstr>_Toc275873888</vt:lpwstr>
      </vt:variant>
      <vt:variant>
        <vt:i4>1245240</vt:i4>
      </vt:variant>
      <vt:variant>
        <vt:i4>2915</vt:i4>
      </vt:variant>
      <vt:variant>
        <vt:i4>0</vt:i4>
      </vt:variant>
      <vt:variant>
        <vt:i4>5</vt:i4>
      </vt:variant>
      <vt:variant>
        <vt:lpwstr/>
      </vt:variant>
      <vt:variant>
        <vt:lpwstr>_Toc275873887</vt:lpwstr>
      </vt:variant>
      <vt:variant>
        <vt:i4>1245240</vt:i4>
      </vt:variant>
      <vt:variant>
        <vt:i4>2909</vt:i4>
      </vt:variant>
      <vt:variant>
        <vt:i4>0</vt:i4>
      </vt:variant>
      <vt:variant>
        <vt:i4>5</vt:i4>
      </vt:variant>
      <vt:variant>
        <vt:lpwstr/>
      </vt:variant>
      <vt:variant>
        <vt:lpwstr>_Toc275873886</vt:lpwstr>
      </vt:variant>
      <vt:variant>
        <vt:i4>1245240</vt:i4>
      </vt:variant>
      <vt:variant>
        <vt:i4>2903</vt:i4>
      </vt:variant>
      <vt:variant>
        <vt:i4>0</vt:i4>
      </vt:variant>
      <vt:variant>
        <vt:i4>5</vt:i4>
      </vt:variant>
      <vt:variant>
        <vt:lpwstr/>
      </vt:variant>
      <vt:variant>
        <vt:lpwstr>_Toc275873885</vt:lpwstr>
      </vt:variant>
      <vt:variant>
        <vt:i4>1245240</vt:i4>
      </vt:variant>
      <vt:variant>
        <vt:i4>2897</vt:i4>
      </vt:variant>
      <vt:variant>
        <vt:i4>0</vt:i4>
      </vt:variant>
      <vt:variant>
        <vt:i4>5</vt:i4>
      </vt:variant>
      <vt:variant>
        <vt:lpwstr/>
      </vt:variant>
      <vt:variant>
        <vt:lpwstr>_Toc275873884</vt:lpwstr>
      </vt:variant>
      <vt:variant>
        <vt:i4>1245240</vt:i4>
      </vt:variant>
      <vt:variant>
        <vt:i4>2891</vt:i4>
      </vt:variant>
      <vt:variant>
        <vt:i4>0</vt:i4>
      </vt:variant>
      <vt:variant>
        <vt:i4>5</vt:i4>
      </vt:variant>
      <vt:variant>
        <vt:lpwstr/>
      </vt:variant>
      <vt:variant>
        <vt:lpwstr>_Toc275873883</vt:lpwstr>
      </vt:variant>
      <vt:variant>
        <vt:i4>1245240</vt:i4>
      </vt:variant>
      <vt:variant>
        <vt:i4>2885</vt:i4>
      </vt:variant>
      <vt:variant>
        <vt:i4>0</vt:i4>
      </vt:variant>
      <vt:variant>
        <vt:i4>5</vt:i4>
      </vt:variant>
      <vt:variant>
        <vt:lpwstr/>
      </vt:variant>
      <vt:variant>
        <vt:lpwstr>_Toc275873882</vt:lpwstr>
      </vt:variant>
      <vt:variant>
        <vt:i4>1245240</vt:i4>
      </vt:variant>
      <vt:variant>
        <vt:i4>2879</vt:i4>
      </vt:variant>
      <vt:variant>
        <vt:i4>0</vt:i4>
      </vt:variant>
      <vt:variant>
        <vt:i4>5</vt:i4>
      </vt:variant>
      <vt:variant>
        <vt:lpwstr/>
      </vt:variant>
      <vt:variant>
        <vt:lpwstr>_Toc275873881</vt:lpwstr>
      </vt:variant>
      <vt:variant>
        <vt:i4>1245240</vt:i4>
      </vt:variant>
      <vt:variant>
        <vt:i4>2873</vt:i4>
      </vt:variant>
      <vt:variant>
        <vt:i4>0</vt:i4>
      </vt:variant>
      <vt:variant>
        <vt:i4>5</vt:i4>
      </vt:variant>
      <vt:variant>
        <vt:lpwstr/>
      </vt:variant>
      <vt:variant>
        <vt:lpwstr>_Toc275873880</vt:lpwstr>
      </vt:variant>
      <vt:variant>
        <vt:i4>1835064</vt:i4>
      </vt:variant>
      <vt:variant>
        <vt:i4>2867</vt:i4>
      </vt:variant>
      <vt:variant>
        <vt:i4>0</vt:i4>
      </vt:variant>
      <vt:variant>
        <vt:i4>5</vt:i4>
      </vt:variant>
      <vt:variant>
        <vt:lpwstr/>
      </vt:variant>
      <vt:variant>
        <vt:lpwstr>_Toc275873879</vt:lpwstr>
      </vt:variant>
      <vt:variant>
        <vt:i4>1835064</vt:i4>
      </vt:variant>
      <vt:variant>
        <vt:i4>2861</vt:i4>
      </vt:variant>
      <vt:variant>
        <vt:i4>0</vt:i4>
      </vt:variant>
      <vt:variant>
        <vt:i4>5</vt:i4>
      </vt:variant>
      <vt:variant>
        <vt:lpwstr/>
      </vt:variant>
      <vt:variant>
        <vt:lpwstr>_Toc275873878</vt:lpwstr>
      </vt:variant>
      <vt:variant>
        <vt:i4>1835064</vt:i4>
      </vt:variant>
      <vt:variant>
        <vt:i4>2855</vt:i4>
      </vt:variant>
      <vt:variant>
        <vt:i4>0</vt:i4>
      </vt:variant>
      <vt:variant>
        <vt:i4>5</vt:i4>
      </vt:variant>
      <vt:variant>
        <vt:lpwstr/>
      </vt:variant>
      <vt:variant>
        <vt:lpwstr>_Toc275873877</vt:lpwstr>
      </vt:variant>
      <vt:variant>
        <vt:i4>1835064</vt:i4>
      </vt:variant>
      <vt:variant>
        <vt:i4>2849</vt:i4>
      </vt:variant>
      <vt:variant>
        <vt:i4>0</vt:i4>
      </vt:variant>
      <vt:variant>
        <vt:i4>5</vt:i4>
      </vt:variant>
      <vt:variant>
        <vt:lpwstr/>
      </vt:variant>
      <vt:variant>
        <vt:lpwstr>_Toc275873876</vt:lpwstr>
      </vt:variant>
      <vt:variant>
        <vt:i4>1835064</vt:i4>
      </vt:variant>
      <vt:variant>
        <vt:i4>2843</vt:i4>
      </vt:variant>
      <vt:variant>
        <vt:i4>0</vt:i4>
      </vt:variant>
      <vt:variant>
        <vt:i4>5</vt:i4>
      </vt:variant>
      <vt:variant>
        <vt:lpwstr/>
      </vt:variant>
      <vt:variant>
        <vt:lpwstr>_Toc275873875</vt:lpwstr>
      </vt:variant>
      <vt:variant>
        <vt:i4>1835064</vt:i4>
      </vt:variant>
      <vt:variant>
        <vt:i4>2837</vt:i4>
      </vt:variant>
      <vt:variant>
        <vt:i4>0</vt:i4>
      </vt:variant>
      <vt:variant>
        <vt:i4>5</vt:i4>
      </vt:variant>
      <vt:variant>
        <vt:lpwstr/>
      </vt:variant>
      <vt:variant>
        <vt:lpwstr>_Toc275873874</vt:lpwstr>
      </vt:variant>
      <vt:variant>
        <vt:i4>1835064</vt:i4>
      </vt:variant>
      <vt:variant>
        <vt:i4>2831</vt:i4>
      </vt:variant>
      <vt:variant>
        <vt:i4>0</vt:i4>
      </vt:variant>
      <vt:variant>
        <vt:i4>5</vt:i4>
      </vt:variant>
      <vt:variant>
        <vt:lpwstr/>
      </vt:variant>
      <vt:variant>
        <vt:lpwstr>_Toc275873873</vt:lpwstr>
      </vt:variant>
      <vt:variant>
        <vt:i4>1835064</vt:i4>
      </vt:variant>
      <vt:variant>
        <vt:i4>2825</vt:i4>
      </vt:variant>
      <vt:variant>
        <vt:i4>0</vt:i4>
      </vt:variant>
      <vt:variant>
        <vt:i4>5</vt:i4>
      </vt:variant>
      <vt:variant>
        <vt:lpwstr/>
      </vt:variant>
      <vt:variant>
        <vt:lpwstr>_Toc275873872</vt:lpwstr>
      </vt:variant>
      <vt:variant>
        <vt:i4>1835064</vt:i4>
      </vt:variant>
      <vt:variant>
        <vt:i4>2819</vt:i4>
      </vt:variant>
      <vt:variant>
        <vt:i4>0</vt:i4>
      </vt:variant>
      <vt:variant>
        <vt:i4>5</vt:i4>
      </vt:variant>
      <vt:variant>
        <vt:lpwstr/>
      </vt:variant>
      <vt:variant>
        <vt:lpwstr>_Toc275873871</vt:lpwstr>
      </vt:variant>
      <vt:variant>
        <vt:i4>1835064</vt:i4>
      </vt:variant>
      <vt:variant>
        <vt:i4>2813</vt:i4>
      </vt:variant>
      <vt:variant>
        <vt:i4>0</vt:i4>
      </vt:variant>
      <vt:variant>
        <vt:i4>5</vt:i4>
      </vt:variant>
      <vt:variant>
        <vt:lpwstr/>
      </vt:variant>
      <vt:variant>
        <vt:lpwstr>_Toc275873870</vt:lpwstr>
      </vt:variant>
      <vt:variant>
        <vt:i4>1900600</vt:i4>
      </vt:variant>
      <vt:variant>
        <vt:i4>2807</vt:i4>
      </vt:variant>
      <vt:variant>
        <vt:i4>0</vt:i4>
      </vt:variant>
      <vt:variant>
        <vt:i4>5</vt:i4>
      </vt:variant>
      <vt:variant>
        <vt:lpwstr/>
      </vt:variant>
      <vt:variant>
        <vt:lpwstr>_Toc275873869</vt:lpwstr>
      </vt:variant>
      <vt:variant>
        <vt:i4>1900600</vt:i4>
      </vt:variant>
      <vt:variant>
        <vt:i4>2801</vt:i4>
      </vt:variant>
      <vt:variant>
        <vt:i4>0</vt:i4>
      </vt:variant>
      <vt:variant>
        <vt:i4>5</vt:i4>
      </vt:variant>
      <vt:variant>
        <vt:lpwstr/>
      </vt:variant>
      <vt:variant>
        <vt:lpwstr>_Toc275873868</vt:lpwstr>
      </vt:variant>
      <vt:variant>
        <vt:i4>1900600</vt:i4>
      </vt:variant>
      <vt:variant>
        <vt:i4>2795</vt:i4>
      </vt:variant>
      <vt:variant>
        <vt:i4>0</vt:i4>
      </vt:variant>
      <vt:variant>
        <vt:i4>5</vt:i4>
      </vt:variant>
      <vt:variant>
        <vt:lpwstr/>
      </vt:variant>
      <vt:variant>
        <vt:lpwstr>_Toc275873867</vt:lpwstr>
      </vt:variant>
      <vt:variant>
        <vt:i4>1900600</vt:i4>
      </vt:variant>
      <vt:variant>
        <vt:i4>2789</vt:i4>
      </vt:variant>
      <vt:variant>
        <vt:i4>0</vt:i4>
      </vt:variant>
      <vt:variant>
        <vt:i4>5</vt:i4>
      </vt:variant>
      <vt:variant>
        <vt:lpwstr/>
      </vt:variant>
      <vt:variant>
        <vt:lpwstr>_Toc275873866</vt:lpwstr>
      </vt:variant>
      <vt:variant>
        <vt:i4>1900600</vt:i4>
      </vt:variant>
      <vt:variant>
        <vt:i4>2783</vt:i4>
      </vt:variant>
      <vt:variant>
        <vt:i4>0</vt:i4>
      </vt:variant>
      <vt:variant>
        <vt:i4>5</vt:i4>
      </vt:variant>
      <vt:variant>
        <vt:lpwstr/>
      </vt:variant>
      <vt:variant>
        <vt:lpwstr>_Toc275873865</vt:lpwstr>
      </vt:variant>
      <vt:variant>
        <vt:i4>1900600</vt:i4>
      </vt:variant>
      <vt:variant>
        <vt:i4>2777</vt:i4>
      </vt:variant>
      <vt:variant>
        <vt:i4>0</vt:i4>
      </vt:variant>
      <vt:variant>
        <vt:i4>5</vt:i4>
      </vt:variant>
      <vt:variant>
        <vt:lpwstr/>
      </vt:variant>
      <vt:variant>
        <vt:lpwstr>_Toc275873864</vt:lpwstr>
      </vt:variant>
      <vt:variant>
        <vt:i4>1900600</vt:i4>
      </vt:variant>
      <vt:variant>
        <vt:i4>2771</vt:i4>
      </vt:variant>
      <vt:variant>
        <vt:i4>0</vt:i4>
      </vt:variant>
      <vt:variant>
        <vt:i4>5</vt:i4>
      </vt:variant>
      <vt:variant>
        <vt:lpwstr/>
      </vt:variant>
      <vt:variant>
        <vt:lpwstr>_Toc275873863</vt:lpwstr>
      </vt:variant>
      <vt:variant>
        <vt:i4>1900600</vt:i4>
      </vt:variant>
      <vt:variant>
        <vt:i4>2765</vt:i4>
      </vt:variant>
      <vt:variant>
        <vt:i4>0</vt:i4>
      </vt:variant>
      <vt:variant>
        <vt:i4>5</vt:i4>
      </vt:variant>
      <vt:variant>
        <vt:lpwstr/>
      </vt:variant>
      <vt:variant>
        <vt:lpwstr>_Toc275873862</vt:lpwstr>
      </vt:variant>
      <vt:variant>
        <vt:i4>1900600</vt:i4>
      </vt:variant>
      <vt:variant>
        <vt:i4>2759</vt:i4>
      </vt:variant>
      <vt:variant>
        <vt:i4>0</vt:i4>
      </vt:variant>
      <vt:variant>
        <vt:i4>5</vt:i4>
      </vt:variant>
      <vt:variant>
        <vt:lpwstr/>
      </vt:variant>
      <vt:variant>
        <vt:lpwstr>_Toc275873861</vt:lpwstr>
      </vt:variant>
      <vt:variant>
        <vt:i4>1900600</vt:i4>
      </vt:variant>
      <vt:variant>
        <vt:i4>2753</vt:i4>
      </vt:variant>
      <vt:variant>
        <vt:i4>0</vt:i4>
      </vt:variant>
      <vt:variant>
        <vt:i4>5</vt:i4>
      </vt:variant>
      <vt:variant>
        <vt:lpwstr/>
      </vt:variant>
      <vt:variant>
        <vt:lpwstr>_Toc275873860</vt:lpwstr>
      </vt:variant>
      <vt:variant>
        <vt:i4>1966136</vt:i4>
      </vt:variant>
      <vt:variant>
        <vt:i4>2747</vt:i4>
      </vt:variant>
      <vt:variant>
        <vt:i4>0</vt:i4>
      </vt:variant>
      <vt:variant>
        <vt:i4>5</vt:i4>
      </vt:variant>
      <vt:variant>
        <vt:lpwstr/>
      </vt:variant>
      <vt:variant>
        <vt:lpwstr>_Toc275873859</vt:lpwstr>
      </vt:variant>
      <vt:variant>
        <vt:i4>1966136</vt:i4>
      </vt:variant>
      <vt:variant>
        <vt:i4>2741</vt:i4>
      </vt:variant>
      <vt:variant>
        <vt:i4>0</vt:i4>
      </vt:variant>
      <vt:variant>
        <vt:i4>5</vt:i4>
      </vt:variant>
      <vt:variant>
        <vt:lpwstr/>
      </vt:variant>
      <vt:variant>
        <vt:lpwstr>_Toc275873858</vt:lpwstr>
      </vt:variant>
      <vt:variant>
        <vt:i4>1966136</vt:i4>
      </vt:variant>
      <vt:variant>
        <vt:i4>2735</vt:i4>
      </vt:variant>
      <vt:variant>
        <vt:i4>0</vt:i4>
      </vt:variant>
      <vt:variant>
        <vt:i4>5</vt:i4>
      </vt:variant>
      <vt:variant>
        <vt:lpwstr/>
      </vt:variant>
      <vt:variant>
        <vt:lpwstr>_Toc275873857</vt:lpwstr>
      </vt:variant>
      <vt:variant>
        <vt:i4>1966136</vt:i4>
      </vt:variant>
      <vt:variant>
        <vt:i4>2729</vt:i4>
      </vt:variant>
      <vt:variant>
        <vt:i4>0</vt:i4>
      </vt:variant>
      <vt:variant>
        <vt:i4>5</vt:i4>
      </vt:variant>
      <vt:variant>
        <vt:lpwstr/>
      </vt:variant>
      <vt:variant>
        <vt:lpwstr>_Toc275873856</vt:lpwstr>
      </vt:variant>
      <vt:variant>
        <vt:i4>1966136</vt:i4>
      </vt:variant>
      <vt:variant>
        <vt:i4>2723</vt:i4>
      </vt:variant>
      <vt:variant>
        <vt:i4>0</vt:i4>
      </vt:variant>
      <vt:variant>
        <vt:i4>5</vt:i4>
      </vt:variant>
      <vt:variant>
        <vt:lpwstr/>
      </vt:variant>
      <vt:variant>
        <vt:lpwstr>_Toc275873855</vt:lpwstr>
      </vt:variant>
      <vt:variant>
        <vt:i4>1966136</vt:i4>
      </vt:variant>
      <vt:variant>
        <vt:i4>2717</vt:i4>
      </vt:variant>
      <vt:variant>
        <vt:i4>0</vt:i4>
      </vt:variant>
      <vt:variant>
        <vt:i4>5</vt:i4>
      </vt:variant>
      <vt:variant>
        <vt:lpwstr/>
      </vt:variant>
      <vt:variant>
        <vt:lpwstr>_Toc275873854</vt:lpwstr>
      </vt:variant>
      <vt:variant>
        <vt:i4>1966136</vt:i4>
      </vt:variant>
      <vt:variant>
        <vt:i4>2711</vt:i4>
      </vt:variant>
      <vt:variant>
        <vt:i4>0</vt:i4>
      </vt:variant>
      <vt:variant>
        <vt:i4>5</vt:i4>
      </vt:variant>
      <vt:variant>
        <vt:lpwstr/>
      </vt:variant>
      <vt:variant>
        <vt:lpwstr>_Toc275873853</vt:lpwstr>
      </vt:variant>
      <vt:variant>
        <vt:i4>1966136</vt:i4>
      </vt:variant>
      <vt:variant>
        <vt:i4>2705</vt:i4>
      </vt:variant>
      <vt:variant>
        <vt:i4>0</vt:i4>
      </vt:variant>
      <vt:variant>
        <vt:i4>5</vt:i4>
      </vt:variant>
      <vt:variant>
        <vt:lpwstr/>
      </vt:variant>
      <vt:variant>
        <vt:lpwstr>_Toc275873852</vt:lpwstr>
      </vt:variant>
      <vt:variant>
        <vt:i4>1966136</vt:i4>
      </vt:variant>
      <vt:variant>
        <vt:i4>2699</vt:i4>
      </vt:variant>
      <vt:variant>
        <vt:i4>0</vt:i4>
      </vt:variant>
      <vt:variant>
        <vt:i4>5</vt:i4>
      </vt:variant>
      <vt:variant>
        <vt:lpwstr/>
      </vt:variant>
      <vt:variant>
        <vt:lpwstr>_Toc275873851</vt:lpwstr>
      </vt:variant>
      <vt:variant>
        <vt:i4>1966136</vt:i4>
      </vt:variant>
      <vt:variant>
        <vt:i4>2693</vt:i4>
      </vt:variant>
      <vt:variant>
        <vt:i4>0</vt:i4>
      </vt:variant>
      <vt:variant>
        <vt:i4>5</vt:i4>
      </vt:variant>
      <vt:variant>
        <vt:lpwstr/>
      </vt:variant>
      <vt:variant>
        <vt:lpwstr>_Toc275873850</vt:lpwstr>
      </vt:variant>
      <vt:variant>
        <vt:i4>2031672</vt:i4>
      </vt:variant>
      <vt:variant>
        <vt:i4>2687</vt:i4>
      </vt:variant>
      <vt:variant>
        <vt:i4>0</vt:i4>
      </vt:variant>
      <vt:variant>
        <vt:i4>5</vt:i4>
      </vt:variant>
      <vt:variant>
        <vt:lpwstr/>
      </vt:variant>
      <vt:variant>
        <vt:lpwstr>_Toc275873849</vt:lpwstr>
      </vt:variant>
      <vt:variant>
        <vt:i4>2031672</vt:i4>
      </vt:variant>
      <vt:variant>
        <vt:i4>2681</vt:i4>
      </vt:variant>
      <vt:variant>
        <vt:i4>0</vt:i4>
      </vt:variant>
      <vt:variant>
        <vt:i4>5</vt:i4>
      </vt:variant>
      <vt:variant>
        <vt:lpwstr/>
      </vt:variant>
      <vt:variant>
        <vt:lpwstr>_Toc275873848</vt:lpwstr>
      </vt:variant>
      <vt:variant>
        <vt:i4>2031672</vt:i4>
      </vt:variant>
      <vt:variant>
        <vt:i4>2675</vt:i4>
      </vt:variant>
      <vt:variant>
        <vt:i4>0</vt:i4>
      </vt:variant>
      <vt:variant>
        <vt:i4>5</vt:i4>
      </vt:variant>
      <vt:variant>
        <vt:lpwstr/>
      </vt:variant>
      <vt:variant>
        <vt:lpwstr>_Toc275873847</vt:lpwstr>
      </vt:variant>
      <vt:variant>
        <vt:i4>2031672</vt:i4>
      </vt:variant>
      <vt:variant>
        <vt:i4>2669</vt:i4>
      </vt:variant>
      <vt:variant>
        <vt:i4>0</vt:i4>
      </vt:variant>
      <vt:variant>
        <vt:i4>5</vt:i4>
      </vt:variant>
      <vt:variant>
        <vt:lpwstr/>
      </vt:variant>
      <vt:variant>
        <vt:lpwstr>_Toc275873846</vt:lpwstr>
      </vt:variant>
      <vt:variant>
        <vt:i4>2031672</vt:i4>
      </vt:variant>
      <vt:variant>
        <vt:i4>2663</vt:i4>
      </vt:variant>
      <vt:variant>
        <vt:i4>0</vt:i4>
      </vt:variant>
      <vt:variant>
        <vt:i4>5</vt:i4>
      </vt:variant>
      <vt:variant>
        <vt:lpwstr/>
      </vt:variant>
      <vt:variant>
        <vt:lpwstr>_Toc275873845</vt:lpwstr>
      </vt:variant>
      <vt:variant>
        <vt:i4>2031672</vt:i4>
      </vt:variant>
      <vt:variant>
        <vt:i4>2657</vt:i4>
      </vt:variant>
      <vt:variant>
        <vt:i4>0</vt:i4>
      </vt:variant>
      <vt:variant>
        <vt:i4>5</vt:i4>
      </vt:variant>
      <vt:variant>
        <vt:lpwstr/>
      </vt:variant>
      <vt:variant>
        <vt:lpwstr>_Toc275873844</vt:lpwstr>
      </vt:variant>
      <vt:variant>
        <vt:i4>2031672</vt:i4>
      </vt:variant>
      <vt:variant>
        <vt:i4>2651</vt:i4>
      </vt:variant>
      <vt:variant>
        <vt:i4>0</vt:i4>
      </vt:variant>
      <vt:variant>
        <vt:i4>5</vt:i4>
      </vt:variant>
      <vt:variant>
        <vt:lpwstr/>
      </vt:variant>
      <vt:variant>
        <vt:lpwstr>_Toc275873843</vt:lpwstr>
      </vt:variant>
      <vt:variant>
        <vt:i4>2031672</vt:i4>
      </vt:variant>
      <vt:variant>
        <vt:i4>2645</vt:i4>
      </vt:variant>
      <vt:variant>
        <vt:i4>0</vt:i4>
      </vt:variant>
      <vt:variant>
        <vt:i4>5</vt:i4>
      </vt:variant>
      <vt:variant>
        <vt:lpwstr/>
      </vt:variant>
      <vt:variant>
        <vt:lpwstr>_Toc275873842</vt:lpwstr>
      </vt:variant>
      <vt:variant>
        <vt:i4>2031672</vt:i4>
      </vt:variant>
      <vt:variant>
        <vt:i4>2639</vt:i4>
      </vt:variant>
      <vt:variant>
        <vt:i4>0</vt:i4>
      </vt:variant>
      <vt:variant>
        <vt:i4>5</vt:i4>
      </vt:variant>
      <vt:variant>
        <vt:lpwstr/>
      </vt:variant>
      <vt:variant>
        <vt:lpwstr>_Toc275873841</vt:lpwstr>
      </vt:variant>
      <vt:variant>
        <vt:i4>2031672</vt:i4>
      </vt:variant>
      <vt:variant>
        <vt:i4>2633</vt:i4>
      </vt:variant>
      <vt:variant>
        <vt:i4>0</vt:i4>
      </vt:variant>
      <vt:variant>
        <vt:i4>5</vt:i4>
      </vt:variant>
      <vt:variant>
        <vt:lpwstr/>
      </vt:variant>
      <vt:variant>
        <vt:lpwstr>_Toc275873840</vt:lpwstr>
      </vt:variant>
      <vt:variant>
        <vt:i4>1572920</vt:i4>
      </vt:variant>
      <vt:variant>
        <vt:i4>2627</vt:i4>
      </vt:variant>
      <vt:variant>
        <vt:i4>0</vt:i4>
      </vt:variant>
      <vt:variant>
        <vt:i4>5</vt:i4>
      </vt:variant>
      <vt:variant>
        <vt:lpwstr/>
      </vt:variant>
      <vt:variant>
        <vt:lpwstr>_Toc275873839</vt:lpwstr>
      </vt:variant>
      <vt:variant>
        <vt:i4>1572920</vt:i4>
      </vt:variant>
      <vt:variant>
        <vt:i4>2621</vt:i4>
      </vt:variant>
      <vt:variant>
        <vt:i4>0</vt:i4>
      </vt:variant>
      <vt:variant>
        <vt:i4>5</vt:i4>
      </vt:variant>
      <vt:variant>
        <vt:lpwstr/>
      </vt:variant>
      <vt:variant>
        <vt:lpwstr>_Toc275873838</vt:lpwstr>
      </vt:variant>
      <vt:variant>
        <vt:i4>1572920</vt:i4>
      </vt:variant>
      <vt:variant>
        <vt:i4>2615</vt:i4>
      </vt:variant>
      <vt:variant>
        <vt:i4>0</vt:i4>
      </vt:variant>
      <vt:variant>
        <vt:i4>5</vt:i4>
      </vt:variant>
      <vt:variant>
        <vt:lpwstr/>
      </vt:variant>
      <vt:variant>
        <vt:lpwstr>_Toc275873837</vt:lpwstr>
      </vt:variant>
      <vt:variant>
        <vt:i4>1572920</vt:i4>
      </vt:variant>
      <vt:variant>
        <vt:i4>2609</vt:i4>
      </vt:variant>
      <vt:variant>
        <vt:i4>0</vt:i4>
      </vt:variant>
      <vt:variant>
        <vt:i4>5</vt:i4>
      </vt:variant>
      <vt:variant>
        <vt:lpwstr/>
      </vt:variant>
      <vt:variant>
        <vt:lpwstr>_Toc275873836</vt:lpwstr>
      </vt:variant>
      <vt:variant>
        <vt:i4>1572920</vt:i4>
      </vt:variant>
      <vt:variant>
        <vt:i4>2603</vt:i4>
      </vt:variant>
      <vt:variant>
        <vt:i4>0</vt:i4>
      </vt:variant>
      <vt:variant>
        <vt:i4>5</vt:i4>
      </vt:variant>
      <vt:variant>
        <vt:lpwstr/>
      </vt:variant>
      <vt:variant>
        <vt:lpwstr>_Toc275873835</vt:lpwstr>
      </vt:variant>
      <vt:variant>
        <vt:i4>1572920</vt:i4>
      </vt:variant>
      <vt:variant>
        <vt:i4>2597</vt:i4>
      </vt:variant>
      <vt:variant>
        <vt:i4>0</vt:i4>
      </vt:variant>
      <vt:variant>
        <vt:i4>5</vt:i4>
      </vt:variant>
      <vt:variant>
        <vt:lpwstr/>
      </vt:variant>
      <vt:variant>
        <vt:lpwstr>_Toc275873834</vt:lpwstr>
      </vt:variant>
      <vt:variant>
        <vt:i4>1572920</vt:i4>
      </vt:variant>
      <vt:variant>
        <vt:i4>2591</vt:i4>
      </vt:variant>
      <vt:variant>
        <vt:i4>0</vt:i4>
      </vt:variant>
      <vt:variant>
        <vt:i4>5</vt:i4>
      </vt:variant>
      <vt:variant>
        <vt:lpwstr/>
      </vt:variant>
      <vt:variant>
        <vt:lpwstr>_Toc275873833</vt:lpwstr>
      </vt:variant>
      <vt:variant>
        <vt:i4>1572920</vt:i4>
      </vt:variant>
      <vt:variant>
        <vt:i4>2585</vt:i4>
      </vt:variant>
      <vt:variant>
        <vt:i4>0</vt:i4>
      </vt:variant>
      <vt:variant>
        <vt:i4>5</vt:i4>
      </vt:variant>
      <vt:variant>
        <vt:lpwstr/>
      </vt:variant>
      <vt:variant>
        <vt:lpwstr>_Toc275873832</vt:lpwstr>
      </vt:variant>
      <vt:variant>
        <vt:i4>1572920</vt:i4>
      </vt:variant>
      <vt:variant>
        <vt:i4>2579</vt:i4>
      </vt:variant>
      <vt:variant>
        <vt:i4>0</vt:i4>
      </vt:variant>
      <vt:variant>
        <vt:i4>5</vt:i4>
      </vt:variant>
      <vt:variant>
        <vt:lpwstr/>
      </vt:variant>
      <vt:variant>
        <vt:lpwstr>_Toc275873831</vt:lpwstr>
      </vt:variant>
      <vt:variant>
        <vt:i4>1572920</vt:i4>
      </vt:variant>
      <vt:variant>
        <vt:i4>2573</vt:i4>
      </vt:variant>
      <vt:variant>
        <vt:i4>0</vt:i4>
      </vt:variant>
      <vt:variant>
        <vt:i4>5</vt:i4>
      </vt:variant>
      <vt:variant>
        <vt:lpwstr/>
      </vt:variant>
      <vt:variant>
        <vt:lpwstr>_Toc275873830</vt:lpwstr>
      </vt:variant>
      <vt:variant>
        <vt:i4>1638456</vt:i4>
      </vt:variant>
      <vt:variant>
        <vt:i4>2567</vt:i4>
      </vt:variant>
      <vt:variant>
        <vt:i4>0</vt:i4>
      </vt:variant>
      <vt:variant>
        <vt:i4>5</vt:i4>
      </vt:variant>
      <vt:variant>
        <vt:lpwstr/>
      </vt:variant>
      <vt:variant>
        <vt:lpwstr>_Toc275873829</vt:lpwstr>
      </vt:variant>
      <vt:variant>
        <vt:i4>1638456</vt:i4>
      </vt:variant>
      <vt:variant>
        <vt:i4>2561</vt:i4>
      </vt:variant>
      <vt:variant>
        <vt:i4>0</vt:i4>
      </vt:variant>
      <vt:variant>
        <vt:i4>5</vt:i4>
      </vt:variant>
      <vt:variant>
        <vt:lpwstr/>
      </vt:variant>
      <vt:variant>
        <vt:lpwstr>_Toc275873828</vt:lpwstr>
      </vt:variant>
      <vt:variant>
        <vt:i4>1638456</vt:i4>
      </vt:variant>
      <vt:variant>
        <vt:i4>2555</vt:i4>
      </vt:variant>
      <vt:variant>
        <vt:i4>0</vt:i4>
      </vt:variant>
      <vt:variant>
        <vt:i4>5</vt:i4>
      </vt:variant>
      <vt:variant>
        <vt:lpwstr/>
      </vt:variant>
      <vt:variant>
        <vt:lpwstr>_Toc275873827</vt:lpwstr>
      </vt:variant>
      <vt:variant>
        <vt:i4>1638456</vt:i4>
      </vt:variant>
      <vt:variant>
        <vt:i4>2549</vt:i4>
      </vt:variant>
      <vt:variant>
        <vt:i4>0</vt:i4>
      </vt:variant>
      <vt:variant>
        <vt:i4>5</vt:i4>
      </vt:variant>
      <vt:variant>
        <vt:lpwstr/>
      </vt:variant>
      <vt:variant>
        <vt:lpwstr>_Toc275873826</vt:lpwstr>
      </vt:variant>
      <vt:variant>
        <vt:i4>1638456</vt:i4>
      </vt:variant>
      <vt:variant>
        <vt:i4>2543</vt:i4>
      </vt:variant>
      <vt:variant>
        <vt:i4>0</vt:i4>
      </vt:variant>
      <vt:variant>
        <vt:i4>5</vt:i4>
      </vt:variant>
      <vt:variant>
        <vt:lpwstr/>
      </vt:variant>
      <vt:variant>
        <vt:lpwstr>_Toc275873825</vt:lpwstr>
      </vt:variant>
      <vt:variant>
        <vt:i4>1638456</vt:i4>
      </vt:variant>
      <vt:variant>
        <vt:i4>2537</vt:i4>
      </vt:variant>
      <vt:variant>
        <vt:i4>0</vt:i4>
      </vt:variant>
      <vt:variant>
        <vt:i4>5</vt:i4>
      </vt:variant>
      <vt:variant>
        <vt:lpwstr/>
      </vt:variant>
      <vt:variant>
        <vt:lpwstr>_Toc275873824</vt:lpwstr>
      </vt:variant>
      <vt:variant>
        <vt:i4>1638456</vt:i4>
      </vt:variant>
      <vt:variant>
        <vt:i4>2531</vt:i4>
      </vt:variant>
      <vt:variant>
        <vt:i4>0</vt:i4>
      </vt:variant>
      <vt:variant>
        <vt:i4>5</vt:i4>
      </vt:variant>
      <vt:variant>
        <vt:lpwstr/>
      </vt:variant>
      <vt:variant>
        <vt:lpwstr>_Toc275873823</vt:lpwstr>
      </vt:variant>
      <vt:variant>
        <vt:i4>1638456</vt:i4>
      </vt:variant>
      <vt:variant>
        <vt:i4>2525</vt:i4>
      </vt:variant>
      <vt:variant>
        <vt:i4>0</vt:i4>
      </vt:variant>
      <vt:variant>
        <vt:i4>5</vt:i4>
      </vt:variant>
      <vt:variant>
        <vt:lpwstr/>
      </vt:variant>
      <vt:variant>
        <vt:lpwstr>_Toc275873822</vt:lpwstr>
      </vt:variant>
      <vt:variant>
        <vt:i4>1638456</vt:i4>
      </vt:variant>
      <vt:variant>
        <vt:i4>2519</vt:i4>
      </vt:variant>
      <vt:variant>
        <vt:i4>0</vt:i4>
      </vt:variant>
      <vt:variant>
        <vt:i4>5</vt:i4>
      </vt:variant>
      <vt:variant>
        <vt:lpwstr/>
      </vt:variant>
      <vt:variant>
        <vt:lpwstr>_Toc275873821</vt:lpwstr>
      </vt:variant>
      <vt:variant>
        <vt:i4>1638456</vt:i4>
      </vt:variant>
      <vt:variant>
        <vt:i4>2513</vt:i4>
      </vt:variant>
      <vt:variant>
        <vt:i4>0</vt:i4>
      </vt:variant>
      <vt:variant>
        <vt:i4>5</vt:i4>
      </vt:variant>
      <vt:variant>
        <vt:lpwstr/>
      </vt:variant>
      <vt:variant>
        <vt:lpwstr>_Toc275873820</vt:lpwstr>
      </vt:variant>
      <vt:variant>
        <vt:i4>1703992</vt:i4>
      </vt:variant>
      <vt:variant>
        <vt:i4>2507</vt:i4>
      </vt:variant>
      <vt:variant>
        <vt:i4>0</vt:i4>
      </vt:variant>
      <vt:variant>
        <vt:i4>5</vt:i4>
      </vt:variant>
      <vt:variant>
        <vt:lpwstr/>
      </vt:variant>
      <vt:variant>
        <vt:lpwstr>_Toc275873819</vt:lpwstr>
      </vt:variant>
      <vt:variant>
        <vt:i4>1703992</vt:i4>
      </vt:variant>
      <vt:variant>
        <vt:i4>2501</vt:i4>
      </vt:variant>
      <vt:variant>
        <vt:i4>0</vt:i4>
      </vt:variant>
      <vt:variant>
        <vt:i4>5</vt:i4>
      </vt:variant>
      <vt:variant>
        <vt:lpwstr/>
      </vt:variant>
      <vt:variant>
        <vt:lpwstr>_Toc275873818</vt:lpwstr>
      </vt:variant>
      <vt:variant>
        <vt:i4>1703992</vt:i4>
      </vt:variant>
      <vt:variant>
        <vt:i4>2495</vt:i4>
      </vt:variant>
      <vt:variant>
        <vt:i4>0</vt:i4>
      </vt:variant>
      <vt:variant>
        <vt:i4>5</vt:i4>
      </vt:variant>
      <vt:variant>
        <vt:lpwstr/>
      </vt:variant>
      <vt:variant>
        <vt:lpwstr>_Toc275873817</vt:lpwstr>
      </vt:variant>
      <vt:variant>
        <vt:i4>1703992</vt:i4>
      </vt:variant>
      <vt:variant>
        <vt:i4>2489</vt:i4>
      </vt:variant>
      <vt:variant>
        <vt:i4>0</vt:i4>
      </vt:variant>
      <vt:variant>
        <vt:i4>5</vt:i4>
      </vt:variant>
      <vt:variant>
        <vt:lpwstr/>
      </vt:variant>
      <vt:variant>
        <vt:lpwstr>_Toc275873816</vt:lpwstr>
      </vt:variant>
      <vt:variant>
        <vt:i4>1703992</vt:i4>
      </vt:variant>
      <vt:variant>
        <vt:i4>2483</vt:i4>
      </vt:variant>
      <vt:variant>
        <vt:i4>0</vt:i4>
      </vt:variant>
      <vt:variant>
        <vt:i4>5</vt:i4>
      </vt:variant>
      <vt:variant>
        <vt:lpwstr/>
      </vt:variant>
      <vt:variant>
        <vt:lpwstr>_Toc275873815</vt:lpwstr>
      </vt:variant>
      <vt:variant>
        <vt:i4>1703992</vt:i4>
      </vt:variant>
      <vt:variant>
        <vt:i4>2477</vt:i4>
      </vt:variant>
      <vt:variant>
        <vt:i4>0</vt:i4>
      </vt:variant>
      <vt:variant>
        <vt:i4>5</vt:i4>
      </vt:variant>
      <vt:variant>
        <vt:lpwstr/>
      </vt:variant>
      <vt:variant>
        <vt:lpwstr>_Toc275873814</vt:lpwstr>
      </vt:variant>
      <vt:variant>
        <vt:i4>1703992</vt:i4>
      </vt:variant>
      <vt:variant>
        <vt:i4>2471</vt:i4>
      </vt:variant>
      <vt:variant>
        <vt:i4>0</vt:i4>
      </vt:variant>
      <vt:variant>
        <vt:i4>5</vt:i4>
      </vt:variant>
      <vt:variant>
        <vt:lpwstr/>
      </vt:variant>
      <vt:variant>
        <vt:lpwstr>_Toc275873813</vt:lpwstr>
      </vt:variant>
      <vt:variant>
        <vt:i4>1703992</vt:i4>
      </vt:variant>
      <vt:variant>
        <vt:i4>2465</vt:i4>
      </vt:variant>
      <vt:variant>
        <vt:i4>0</vt:i4>
      </vt:variant>
      <vt:variant>
        <vt:i4>5</vt:i4>
      </vt:variant>
      <vt:variant>
        <vt:lpwstr/>
      </vt:variant>
      <vt:variant>
        <vt:lpwstr>_Toc275873812</vt:lpwstr>
      </vt:variant>
      <vt:variant>
        <vt:i4>1703992</vt:i4>
      </vt:variant>
      <vt:variant>
        <vt:i4>2459</vt:i4>
      </vt:variant>
      <vt:variant>
        <vt:i4>0</vt:i4>
      </vt:variant>
      <vt:variant>
        <vt:i4>5</vt:i4>
      </vt:variant>
      <vt:variant>
        <vt:lpwstr/>
      </vt:variant>
      <vt:variant>
        <vt:lpwstr>_Toc275873811</vt:lpwstr>
      </vt:variant>
      <vt:variant>
        <vt:i4>1703992</vt:i4>
      </vt:variant>
      <vt:variant>
        <vt:i4>2453</vt:i4>
      </vt:variant>
      <vt:variant>
        <vt:i4>0</vt:i4>
      </vt:variant>
      <vt:variant>
        <vt:i4>5</vt:i4>
      </vt:variant>
      <vt:variant>
        <vt:lpwstr/>
      </vt:variant>
      <vt:variant>
        <vt:lpwstr>_Toc275873810</vt:lpwstr>
      </vt:variant>
      <vt:variant>
        <vt:i4>1769528</vt:i4>
      </vt:variant>
      <vt:variant>
        <vt:i4>2447</vt:i4>
      </vt:variant>
      <vt:variant>
        <vt:i4>0</vt:i4>
      </vt:variant>
      <vt:variant>
        <vt:i4>5</vt:i4>
      </vt:variant>
      <vt:variant>
        <vt:lpwstr/>
      </vt:variant>
      <vt:variant>
        <vt:lpwstr>_Toc275873809</vt:lpwstr>
      </vt:variant>
      <vt:variant>
        <vt:i4>1769528</vt:i4>
      </vt:variant>
      <vt:variant>
        <vt:i4>2441</vt:i4>
      </vt:variant>
      <vt:variant>
        <vt:i4>0</vt:i4>
      </vt:variant>
      <vt:variant>
        <vt:i4>5</vt:i4>
      </vt:variant>
      <vt:variant>
        <vt:lpwstr/>
      </vt:variant>
      <vt:variant>
        <vt:lpwstr>_Toc275873808</vt:lpwstr>
      </vt:variant>
      <vt:variant>
        <vt:i4>1769528</vt:i4>
      </vt:variant>
      <vt:variant>
        <vt:i4>2435</vt:i4>
      </vt:variant>
      <vt:variant>
        <vt:i4>0</vt:i4>
      </vt:variant>
      <vt:variant>
        <vt:i4>5</vt:i4>
      </vt:variant>
      <vt:variant>
        <vt:lpwstr/>
      </vt:variant>
      <vt:variant>
        <vt:lpwstr>_Toc275873807</vt:lpwstr>
      </vt:variant>
      <vt:variant>
        <vt:i4>1769528</vt:i4>
      </vt:variant>
      <vt:variant>
        <vt:i4>2429</vt:i4>
      </vt:variant>
      <vt:variant>
        <vt:i4>0</vt:i4>
      </vt:variant>
      <vt:variant>
        <vt:i4>5</vt:i4>
      </vt:variant>
      <vt:variant>
        <vt:lpwstr/>
      </vt:variant>
      <vt:variant>
        <vt:lpwstr>_Toc275873806</vt:lpwstr>
      </vt:variant>
      <vt:variant>
        <vt:i4>1769528</vt:i4>
      </vt:variant>
      <vt:variant>
        <vt:i4>2423</vt:i4>
      </vt:variant>
      <vt:variant>
        <vt:i4>0</vt:i4>
      </vt:variant>
      <vt:variant>
        <vt:i4>5</vt:i4>
      </vt:variant>
      <vt:variant>
        <vt:lpwstr/>
      </vt:variant>
      <vt:variant>
        <vt:lpwstr>_Toc275873805</vt:lpwstr>
      </vt:variant>
      <vt:variant>
        <vt:i4>1769528</vt:i4>
      </vt:variant>
      <vt:variant>
        <vt:i4>2417</vt:i4>
      </vt:variant>
      <vt:variant>
        <vt:i4>0</vt:i4>
      </vt:variant>
      <vt:variant>
        <vt:i4>5</vt:i4>
      </vt:variant>
      <vt:variant>
        <vt:lpwstr/>
      </vt:variant>
      <vt:variant>
        <vt:lpwstr>_Toc275873804</vt:lpwstr>
      </vt:variant>
      <vt:variant>
        <vt:i4>1769528</vt:i4>
      </vt:variant>
      <vt:variant>
        <vt:i4>2411</vt:i4>
      </vt:variant>
      <vt:variant>
        <vt:i4>0</vt:i4>
      </vt:variant>
      <vt:variant>
        <vt:i4>5</vt:i4>
      </vt:variant>
      <vt:variant>
        <vt:lpwstr/>
      </vt:variant>
      <vt:variant>
        <vt:lpwstr>_Toc275873803</vt:lpwstr>
      </vt:variant>
      <vt:variant>
        <vt:i4>1769528</vt:i4>
      </vt:variant>
      <vt:variant>
        <vt:i4>2405</vt:i4>
      </vt:variant>
      <vt:variant>
        <vt:i4>0</vt:i4>
      </vt:variant>
      <vt:variant>
        <vt:i4>5</vt:i4>
      </vt:variant>
      <vt:variant>
        <vt:lpwstr/>
      </vt:variant>
      <vt:variant>
        <vt:lpwstr>_Toc275873802</vt:lpwstr>
      </vt:variant>
      <vt:variant>
        <vt:i4>1769528</vt:i4>
      </vt:variant>
      <vt:variant>
        <vt:i4>2399</vt:i4>
      </vt:variant>
      <vt:variant>
        <vt:i4>0</vt:i4>
      </vt:variant>
      <vt:variant>
        <vt:i4>5</vt:i4>
      </vt:variant>
      <vt:variant>
        <vt:lpwstr/>
      </vt:variant>
      <vt:variant>
        <vt:lpwstr>_Toc275873801</vt:lpwstr>
      </vt:variant>
      <vt:variant>
        <vt:i4>1769528</vt:i4>
      </vt:variant>
      <vt:variant>
        <vt:i4>2393</vt:i4>
      </vt:variant>
      <vt:variant>
        <vt:i4>0</vt:i4>
      </vt:variant>
      <vt:variant>
        <vt:i4>5</vt:i4>
      </vt:variant>
      <vt:variant>
        <vt:lpwstr/>
      </vt:variant>
      <vt:variant>
        <vt:lpwstr>_Toc275873800</vt:lpwstr>
      </vt:variant>
      <vt:variant>
        <vt:i4>1179703</vt:i4>
      </vt:variant>
      <vt:variant>
        <vt:i4>2387</vt:i4>
      </vt:variant>
      <vt:variant>
        <vt:i4>0</vt:i4>
      </vt:variant>
      <vt:variant>
        <vt:i4>5</vt:i4>
      </vt:variant>
      <vt:variant>
        <vt:lpwstr/>
      </vt:variant>
      <vt:variant>
        <vt:lpwstr>_Toc275873799</vt:lpwstr>
      </vt:variant>
      <vt:variant>
        <vt:i4>1179703</vt:i4>
      </vt:variant>
      <vt:variant>
        <vt:i4>2381</vt:i4>
      </vt:variant>
      <vt:variant>
        <vt:i4>0</vt:i4>
      </vt:variant>
      <vt:variant>
        <vt:i4>5</vt:i4>
      </vt:variant>
      <vt:variant>
        <vt:lpwstr/>
      </vt:variant>
      <vt:variant>
        <vt:lpwstr>_Toc275873798</vt:lpwstr>
      </vt:variant>
      <vt:variant>
        <vt:i4>1179703</vt:i4>
      </vt:variant>
      <vt:variant>
        <vt:i4>2375</vt:i4>
      </vt:variant>
      <vt:variant>
        <vt:i4>0</vt:i4>
      </vt:variant>
      <vt:variant>
        <vt:i4>5</vt:i4>
      </vt:variant>
      <vt:variant>
        <vt:lpwstr/>
      </vt:variant>
      <vt:variant>
        <vt:lpwstr>_Toc275873797</vt:lpwstr>
      </vt:variant>
      <vt:variant>
        <vt:i4>1179703</vt:i4>
      </vt:variant>
      <vt:variant>
        <vt:i4>2369</vt:i4>
      </vt:variant>
      <vt:variant>
        <vt:i4>0</vt:i4>
      </vt:variant>
      <vt:variant>
        <vt:i4>5</vt:i4>
      </vt:variant>
      <vt:variant>
        <vt:lpwstr/>
      </vt:variant>
      <vt:variant>
        <vt:lpwstr>_Toc275873796</vt:lpwstr>
      </vt:variant>
      <vt:variant>
        <vt:i4>1179703</vt:i4>
      </vt:variant>
      <vt:variant>
        <vt:i4>2363</vt:i4>
      </vt:variant>
      <vt:variant>
        <vt:i4>0</vt:i4>
      </vt:variant>
      <vt:variant>
        <vt:i4>5</vt:i4>
      </vt:variant>
      <vt:variant>
        <vt:lpwstr/>
      </vt:variant>
      <vt:variant>
        <vt:lpwstr>_Toc275873795</vt:lpwstr>
      </vt:variant>
      <vt:variant>
        <vt:i4>1179703</vt:i4>
      </vt:variant>
      <vt:variant>
        <vt:i4>2357</vt:i4>
      </vt:variant>
      <vt:variant>
        <vt:i4>0</vt:i4>
      </vt:variant>
      <vt:variant>
        <vt:i4>5</vt:i4>
      </vt:variant>
      <vt:variant>
        <vt:lpwstr/>
      </vt:variant>
      <vt:variant>
        <vt:lpwstr>_Toc275873794</vt:lpwstr>
      </vt:variant>
      <vt:variant>
        <vt:i4>1179703</vt:i4>
      </vt:variant>
      <vt:variant>
        <vt:i4>2351</vt:i4>
      </vt:variant>
      <vt:variant>
        <vt:i4>0</vt:i4>
      </vt:variant>
      <vt:variant>
        <vt:i4>5</vt:i4>
      </vt:variant>
      <vt:variant>
        <vt:lpwstr/>
      </vt:variant>
      <vt:variant>
        <vt:lpwstr>_Toc275873793</vt:lpwstr>
      </vt:variant>
      <vt:variant>
        <vt:i4>1179703</vt:i4>
      </vt:variant>
      <vt:variant>
        <vt:i4>2345</vt:i4>
      </vt:variant>
      <vt:variant>
        <vt:i4>0</vt:i4>
      </vt:variant>
      <vt:variant>
        <vt:i4>5</vt:i4>
      </vt:variant>
      <vt:variant>
        <vt:lpwstr/>
      </vt:variant>
      <vt:variant>
        <vt:lpwstr>_Toc275873792</vt:lpwstr>
      </vt:variant>
      <vt:variant>
        <vt:i4>1179703</vt:i4>
      </vt:variant>
      <vt:variant>
        <vt:i4>2339</vt:i4>
      </vt:variant>
      <vt:variant>
        <vt:i4>0</vt:i4>
      </vt:variant>
      <vt:variant>
        <vt:i4>5</vt:i4>
      </vt:variant>
      <vt:variant>
        <vt:lpwstr/>
      </vt:variant>
      <vt:variant>
        <vt:lpwstr>_Toc275873791</vt:lpwstr>
      </vt:variant>
      <vt:variant>
        <vt:i4>1179703</vt:i4>
      </vt:variant>
      <vt:variant>
        <vt:i4>2333</vt:i4>
      </vt:variant>
      <vt:variant>
        <vt:i4>0</vt:i4>
      </vt:variant>
      <vt:variant>
        <vt:i4>5</vt:i4>
      </vt:variant>
      <vt:variant>
        <vt:lpwstr/>
      </vt:variant>
      <vt:variant>
        <vt:lpwstr>_Toc275873790</vt:lpwstr>
      </vt:variant>
      <vt:variant>
        <vt:i4>1245239</vt:i4>
      </vt:variant>
      <vt:variant>
        <vt:i4>2327</vt:i4>
      </vt:variant>
      <vt:variant>
        <vt:i4>0</vt:i4>
      </vt:variant>
      <vt:variant>
        <vt:i4>5</vt:i4>
      </vt:variant>
      <vt:variant>
        <vt:lpwstr/>
      </vt:variant>
      <vt:variant>
        <vt:lpwstr>_Toc275873789</vt:lpwstr>
      </vt:variant>
      <vt:variant>
        <vt:i4>1245239</vt:i4>
      </vt:variant>
      <vt:variant>
        <vt:i4>2321</vt:i4>
      </vt:variant>
      <vt:variant>
        <vt:i4>0</vt:i4>
      </vt:variant>
      <vt:variant>
        <vt:i4>5</vt:i4>
      </vt:variant>
      <vt:variant>
        <vt:lpwstr/>
      </vt:variant>
      <vt:variant>
        <vt:lpwstr>_Toc275873788</vt:lpwstr>
      </vt:variant>
      <vt:variant>
        <vt:i4>1245239</vt:i4>
      </vt:variant>
      <vt:variant>
        <vt:i4>2315</vt:i4>
      </vt:variant>
      <vt:variant>
        <vt:i4>0</vt:i4>
      </vt:variant>
      <vt:variant>
        <vt:i4>5</vt:i4>
      </vt:variant>
      <vt:variant>
        <vt:lpwstr/>
      </vt:variant>
      <vt:variant>
        <vt:lpwstr>_Toc275873787</vt:lpwstr>
      </vt:variant>
      <vt:variant>
        <vt:i4>1245239</vt:i4>
      </vt:variant>
      <vt:variant>
        <vt:i4>2309</vt:i4>
      </vt:variant>
      <vt:variant>
        <vt:i4>0</vt:i4>
      </vt:variant>
      <vt:variant>
        <vt:i4>5</vt:i4>
      </vt:variant>
      <vt:variant>
        <vt:lpwstr/>
      </vt:variant>
      <vt:variant>
        <vt:lpwstr>_Toc275873786</vt:lpwstr>
      </vt:variant>
      <vt:variant>
        <vt:i4>1245239</vt:i4>
      </vt:variant>
      <vt:variant>
        <vt:i4>2303</vt:i4>
      </vt:variant>
      <vt:variant>
        <vt:i4>0</vt:i4>
      </vt:variant>
      <vt:variant>
        <vt:i4>5</vt:i4>
      </vt:variant>
      <vt:variant>
        <vt:lpwstr/>
      </vt:variant>
      <vt:variant>
        <vt:lpwstr>_Toc275873785</vt:lpwstr>
      </vt:variant>
      <vt:variant>
        <vt:i4>1245239</vt:i4>
      </vt:variant>
      <vt:variant>
        <vt:i4>2297</vt:i4>
      </vt:variant>
      <vt:variant>
        <vt:i4>0</vt:i4>
      </vt:variant>
      <vt:variant>
        <vt:i4>5</vt:i4>
      </vt:variant>
      <vt:variant>
        <vt:lpwstr/>
      </vt:variant>
      <vt:variant>
        <vt:lpwstr>_Toc275873784</vt:lpwstr>
      </vt:variant>
      <vt:variant>
        <vt:i4>1245239</vt:i4>
      </vt:variant>
      <vt:variant>
        <vt:i4>2291</vt:i4>
      </vt:variant>
      <vt:variant>
        <vt:i4>0</vt:i4>
      </vt:variant>
      <vt:variant>
        <vt:i4>5</vt:i4>
      </vt:variant>
      <vt:variant>
        <vt:lpwstr/>
      </vt:variant>
      <vt:variant>
        <vt:lpwstr>_Toc275873783</vt:lpwstr>
      </vt:variant>
      <vt:variant>
        <vt:i4>1245239</vt:i4>
      </vt:variant>
      <vt:variant>
        <vt:i4>2285</vt:i4>
      </vt:variant>
      <vt:variant>
        <vt:i4>0</vt:i4>
      </vt:variant>
      <vt:variant>
        <vt:i4>5</vt:i4>
      </vt:variant>
      <vt:variant>
        <vt:lpwstr/>
      </vt:variant>
      <vt:variant>
        <vt:lpwstr>_Toc275873782</vt:lpwstr>
      </vt:variant>
      <vt:variant>
        <vt:i4>1245239</vt:i4>
      </vt:variant>
      <vt:variant>
        <vt:i4>2279</vt:i4>
      </vt:variant>
      <vt:variant>
        <vt:i4>0</vt:i4>
      </vt:variant>
      <vt:variant>
        <vt:i4>5</vt:i4>
      </vt:variant>
      <vt:variant>
        <vt:lpwstr/>
      </vt:variant>
      <vt:variant>
        <vt:lpwstr>_Toc275873781</vt:lpwstr>
      </vt:variant>
      <vt:variant>
        <vt:i4>1245239</vt:i4>
      </vt:variant>
      <vt:variant>
        <vt:i4>2273</vt:i4>
      </vt:variant>
      <vt:variant>
        <vt:i4>0</vt:i4>
      </vt:variant>
      <vt:variant>
        <vt:i4>5</vt:i4>
      </vt:variant>
      <vt:variant>
        <vt:lpwstr/>
      </vt:variant>
      <vt:variant>
        <vt:lpwstr>_Toc275873780</vt:lpwstr>
      </vt:variant>
      <vt:variant>
        <vt:i4>1835063</vt:i4>
      </vt:variant>
      <vt:variant>
        <vt:i4>2267</vt:i4>
      </vt:variant>
      <vt:variant>
        <vt:i4>0</vt:i4>
      </vt:variant>
      <vt:variant>
        <vt:i4>5</vt:i4>
      </vt:variant>
      <vt:variant>
        <vt:lpwstr/>
      </vt:variant>
      <vt:variant>
        <vt:lpwstr>_Toc275873779</vt:lpwstr>
      </vt:variant>
      <vt:variant>
        <vt:i4>1835063</vt:i4>
      </vt:variant>
      <vt:variant>
        <vt:i4>2261</vt:i4>
      </vt:variant>
      <vt:variant>
        <vt:i4>0</vt:i4>
      </vt:variant>
      <vt:variant>
        <vt:i4>5</vt:i4>
      </vt:variant>
      <vt:variant>
        <vt:lpwstr/>
      </vt:variant>
      <vt:variant>
        <vt:lpwstr>_Toc275873778</vt:lpwstr>
      </vt:variant>
      <vt:variant>
        <vt:i4>1835063</vt:i4>
      </vt:variant>
      <vt:variant>
        <vt:i4>2255</vt:i4>
      </vt:variant>
      <vt:variant>
        <vt:i4>0</vt:i4>
      </vt:variant>
      <vt:variant>
        <vt:i4>5</vt:i4>
      </vt:variant>
      <vt:variant>
        <vt:lpwstr/>
      </vt:variant>
      <vt:variant>
        <vt:lpwstr>_Toc275873777</vt:lpwstr>
      </vt:variant>
      <vt:variant>
        <vt:i4>1835063</vt:i4>
      </vt:variant>
      <vt:variant>
        <vt:i4>2249</vt:i4>
      </vt:variant>
      <vt:variant>
        <vt:i4>0</vt:i4>
      </vt:variant>
      <vt:variant>
        <vt:i4>5</vt:i4>
      </vt:variant>
      <vt:variant>
        <vt:lpwstr/>
      </vt:variant>
      <vt:variant>
        <vt:lpwstr>_Toc275873776</vt:lpwstr>
      </vt:variant>
      <vt:variant>
        <vt:i4>1835063</vt:i4>
      </vt:variant>
      <vt:variant>
        <vt:i4>2243</vt:i4>
      </vt:variant>
      <vt:variant>
        <vt:i4>0</vt:i4>
      </vt:variant>
      <vt:variant>
        <vt:i4>5</vt:i4>
      </vt:variant>
      <vt:variant>
        <vt:lpwstr/>
      </vt:variant>
      <vt:variant>
        <vt:lpwstr>_Toc275873775</vt:lpwstr>
      </vt:variant>
      <vt:variant>
        <vt:i4>1835063</vt:i4>
      </vt:variant>
      <vt:variant>
        <vt:i4>2237</vt:i4>
      </vt:variant>
      <vt:variant>
        <vt:i4>0</vt:i4>
      </vt:variant>
      <vt:variant>
        <vt:i4>5</vt:i4>
      </vt:variant>
      <vt:variant>
        <vt:lpwstr/>
      </vt:variant>
      <vt:variant>
        <vt:lpwstr>_Toc275873774</vt:lpwstr>
      </vt:variant>
      <vt:variant>
        <vt:i4>1835063</vt:i4>
      </vt:variant>
      <vt:variant>
        <vt:i4>2231</vt:i4>
      </vt:variant>
      <vt:variant>
        <vt:i4>0</vt:i4>
      </vt:variant>
      <vt:variant>
        <vt:i4>5</vt:i4>
      </vt:variant>
      <vt:variant>
        <vt:lpwstr/>
      </vt:variant>
      <vt:variant>
        <vt:lpwstr>_Toc275873773</vt:lpwstr>
      </vt:variant>
      <vt:variant>
        <vt:i4>1835063</vt:i4>
      </vt:variant>
      <vt:variant>
        <vt:i4>2225</vt:i4>
      </vt:variant>
      <vt:variant>
        <vt:i4>0</vt:i4>
      </vt:variant>
      <vt:variant>
        <vt:i4>5</vt:i4>
      </vt:variant>
      <vt:variant>
        <vt:lpwstr/>
      </vt:variant>
      <vt:variant>
        <vt:lpwstr>_Toc275873772</vt:lpwstr>
      </vt:variant>
      <vt:variant>
        <vt:i4>1835063</vt:i4>
      </vt:variant>
      <vt:variant>
        <vt:i4>2219</vt:i4>
      </vt:variant>
      <vt:variant>
        <vt:i4>0</vt:i4>
      </vt:variant>
      <vt:variant>
        <vt:i4>5</vt:i4>
      </vt:variant>
      <vt:variant>
        <vt:lpwstr/>
      </vt:variant>
      <vt:variant>
        <vt:lpwstr>_Toc275873771</vt:lpwstr>
      </vt:variant>
      <vt:variant>
        <vt:i4>1835063</vt:i4>
      </vt:variant>
      <vt:variant>
        <vt:i4>2213</vt:i4>
      </vt:variant>
      <vt:variant>
        <vt:i4>0</vt:i4>
      </vt:variant>
      <vt:variant>
        <vt:i4>5</vt:i4>
      </vt:variant>
      <vt:variant>
        <vt:lpwstr/>
      </vt:variant>
      <vt:variant>
        <vt:lpwstr>_Toc275873770</vt:lpwstr>
      </vt:variant>
      <vt:variant>
        <vt:i4>1900599</vt:i4>
      </vt:variant>
      <vt:variant>
        <vt:i4>2207</vt:i4>
      </vt:variant>
      <vt:variant>
        <vt:i4>0</vt:i4>
      </vt:variant>
      <vt:variant>
        <vt:i4>5</vt:i4>
      </vt:variant>
      <vt:variant>
        <vt:lpwstr/>
      </vt:variant>
      <vt:variant>
        <vt:lpwstr>_Toc275873769</vt:lpwstr>
      </vt:variant>
      <vt:variant>
        <vt:i4>1900599</vt:i4>
      </vt:variant>
      <vt:variant>
        <vt:i4>2201</vt:i4>
      </vt:variant>
      <vt:variant>
        <vt:i4>0</vt:i4>
      </vt:variant>
      <vt:variant>
        <vt:i4>5</vt:i4>
      </vt:variant>
      <vt:variant>
        <vt:lpwstr/>
      </vt:variant>
      <vt:variant>
        <vt:lpwstr>_Toc275873768</vt:lpwstr>
      </vt:variant>
      <vt:variant>
        <vt:i4>1900599</vt:i4>
      </vt:variant>
      <vt:variant>
        <vt:i4>2195</vt:i4>
      </vt:variant>
      <vt:variant>
        <vt:i4>0</vt:i4>
      </vt:variant>
      <vt:variant>
        <vt:i4>5</vt:i4>
      </vt:variant>
      <vt:variant>
        <vt:lpwstr/>
      </vt:variant>
      <vt:variant>
        <vt:lpwstr>_Toc275873767</vt:lpwstr>
      </vt:variant>
      <vt:variant>
        <vt:i4>1900599</vt:i4>
      </vt:variant>
      <vt:variant>
        <vt:i4>2189</vt:i4>
      </vt:variant>
      <vt:variant>
        <vt:i4>0</vt:i4>
      </vt:variant>
      <vt:variant>
        <vt:i4>5</vt:i4>
      </vt:variant>
      <vt:variant>
        <vt:lpwstr/>
      </vt:variant>
      <vt:variant>
        <vt:lpwstr>_Toc275873766</vt:lpwstr>
      </vt:variant>
      <vt:variant>
        <vt:i4>1900599</vt:i4>
      </vt:variant>
      <vt:variant>
        <vt:i4>2183</vt:i4>
      </vt:variant>
      <vt:variant>
        <vt:i4>0</vt:i4>
      </vt:variant>
      <vt:variant>
        <vt:i4>5</vt:i4>
      </vt:variant>
      <vt:variant>
        <vt:lpwstr/>
      </vt:variant>
      <vt:variant>
        <vt:lpwstr>_Toc275873765</vt:lpwstr>
      </vt:variant>
      <vt:variant>
        <vt:i4>1900599</vt:i4>
      </vt:variant>
      <vt:variant>
        <vt:i4>2177</vt:i4>
      </vt:variant>
      <vt:variant>
        <vt:i4>0</vt:i4>
      </vt:variant>
      <vt:variant>
        <vt:i4>5</vt:i4>
      </vt:variant>
      <vt:variant>
        <vt:lpwstr/>
      </vt:variant>
      <vt:variant>
        <vt:lpwstr>_Toc275873764</vt:lpwstr>
      </vt:variant>
      <vt:variant>
        <vt:i4>1900599</vt:i4>
      </vt:variant>
      <vt:variant>
        <vt:i4>2171</vt:i4>
      </vt:variant>
      <vt:variant>
        <vt:i4>0</vt:i4>
      </vt:variant>
      <vt:variant>
        <vt:i4>5</vt:i4>
      </vt:variant>
      <vt:variant>
        <vt:lpwstr/>
      </vt:variant>
      <vt:variant>
        <vt:lpwstr>_Toc275873763</vt:lpwstr>
      </vt:variant>
      <vt:variant>
        <vt:i4>1900599</vt:i4>
      </vt:variant>
      <vt:variant>
        <vt:i4>2165</vt:i4>
      </vt:variant>
      <vt:variant>
        <vt:i4>0</vt:i4>
      </vt:variant>
      <vt:variant>
        <vt:i4>5</vt:i4>
      </vt:variant>
      <vt:variant>
        <vt:lpwstr/>
      </vt:variant>
      <vt:variant>
        <vt:lpwstr>_Toc275873762</vt:lpwstr>
      </vt:variant>
      <vt:variant>
        <vt:i4>1900599</vt:i4>
      </vt:variant>
      <vt:variant>
        <vt:i4>2159</vt:i4>
      </vt:variant>
      <vt:variant>
        <vt:i4>0</vt:i4>
      </vt:variant>
      <vt:variant>
        <vt:i4>5</vt:i4>
      </vt:variant>
      <vt:variant>
        <vt:lpwstr/>
      </vt:variant>
      <vt:variant>
        <vt:lpwstr>_Toc275873761</vt:lpwstr>
      </vt:variant>
      <vt:variant>
        <vt:i4>1900599</vt:i4>
      </vt:variant>
      <vt:variant>
        <vt:i4>2153</vt:i4>
      </vt:variant>
      <vt:variant>
        <vt:i4>0</vt:i4>
      </vt:variant>
      <vt:variant>
        <vt:i4>5</vt:i4>
      </vt:variant>
      <vt:variant>
        <vt:lpwstr/>
      </vt:variant>
      <vt:variant>
        <vt:lpwstr>_Toc275873760</vt:lpwstr>
      </vt:variant>
      <vt:variant>
        <vt:i4>1966135</vt:i4>
      </vt:variant>
      <vt:variant>
        <vt:i4>2147</vt:i4>
      </vt:variant>
      <vt:variant>
        <vt:i4>0</vt:i4>
      </vt:variant>
      <vt:variant>
        <vt:i4>5</vt:i4>
      </vt:variant>
      <vt:variant>
        <vt:lpwstr/>
      </vt:variant>
      <vt:variant>
        <vt:lpwstr>_Toc275873759</vt:lpwstr>
      </vt:variant>
      <vt:variant>
        <vt:i4>1966135</vt:i4>
      </vt:variant>
      <vt:variant>
        <vt:i4>2141</vt:i4>
      </vt:variant>
      <vt:variant>
        <vt:i4>0</vt:i4>
      </vt:variant>
      <vt:variant>
        <vt:i4>5</vt:i4>
      </vt:variant>
      <vt:variant>
        <vt:lpwstr/>
      </vt:variant>
      <vt:variant>
        <vt:lpwstr>_Toc275873758</vt:lpwstr>
      </vt:variant>
      <vt:variant>
        <vt:i4>1966135</vt:i4>
      </vt:variant>
      <vt:variant>
        <vt:i4>2135</vt:i4>
      </vt:variant>
      <vt:variant>
        <vt:i4>0</vt:i4>
      </vt:variant>
      <vt:variant>
        <vt:i4>5</vt:i4>
      </vt:variant>
      <vt:variant>
        <vt:lpwstr/>
      </vt:variant>
      <vt:variant>
        <vt:lpwstr>_Toc275873757</vt:lpwstr>
      </vt:variant>
      <vt:variant>
        <vt:i4>1966135</vt:i4>
      </vt:variant>
      <vt:variant>
        <vt:i4>2129</vt:i4>
      </vt:variant>
      <vt:variant>
        <vt:i4>0</vt:i4>
      </vt:variant>
      <vt:variant>
        <vt:i4>5</vt:i4>
      </vt:variant>
      <vt:variant>
        <vt:lpwstr/>
      </vt:variant>
      <vt:variant>
        <vt:lpwstr>_Toc275873756</vt:lpwstr>
      </vt:variant>
      <vt:variant>
        <vt:i4>1966135</vt:i4>
      </vt:variant>
      <vt:variant>
        <vt:i4>2123</vt:i4>
      </vt:variant>
      <vt:variant>
        <vt:i4>0</vt:i4>
      </vt:variant>
      <vt:variant>
        <vt:i4>5</vt:i4>
      </vt:variant>
      <vt:variant>
        <vt:lpwstr/>
      </vt:variant>
      <vt:variant>
        <vt:lpwstr>_Toc275873755</vt:lpwstr>
      </vt:variant>
      <vt:variant>
        <vt:i4>1966135</vt:i4>
      </vt:variant>
      <vt:variant>
        <vt:i4>2117</vt:i4>
      </vt:variant>
      <vt:variant>
        <vt:i4>0</vt:i4>
      </vt:variant>
      <vt:variant>
        <vt:i4>5</vt:i4>
      </vt:variant>
      <vt:variant>
        <vt:lpwstr/>
      </vt:variant>
      <vt:variant>
        <vt:lpwstr>_Toc275873754</vt:lpwstr>
      </vt:variant>
      <vt:variant>
        <vt:i4>1966135</vt:i4>
      </vt:variant>
      <vt:variant>
        <vt:i4>2111</vt:i4>
      </vt:variant>
      <vt:variant>
        <vt:i4>0</vt:i4>
      </vt:variant>
      <vt:variant>
        <vt:i4>5</vt:i4>
      </vt:variant>
      <vt:variant>
        <vt:lpwstr/>
      </vt:variant>
      <vt:variant>
        <vt:lpwstr>_Toc275873753</vt:lpwstr>
      </vt:variant>
      <vt:variant>
        <vt:i4>1966135</vt:i4>
      </vt:variant>
      <vt:variant>
        <vt:i4>2105</vt:i4>
      </vt:variant>
      <vt:variant>
        <vt:i4>0</vt:i4>
      </vt:variant>
      <vt:variant>
        <vt:i4>5</vt:i4>
      </vt:variant>
      <vt:variant>
        <vt:lpwstr/>
      </vt:variant>
      <vt:variant>
        <vt:lpwstr>_Toc275873752</vt:lpwstr>
      </vt:variant>
      <vt:variant>
        <vt:i4>1966135</vt:i4>
      </vt:variant>
      <vt:variant>
        <vt:i4>2099</vt:i4>
      </vt:variant>
      <vt:variant>
        <vt:i4>0</vt:i4>
      </vt:variant>
      <vt:variant>
        <vt:i4>5</vt:i4>
      </vt:variant>
      <vt:variant>
        <vt:lpwstr/>
      </vt:variant>
      <vt:variant>
        <vt:lpwstr>_Toc275873751</vt:lpwstr>
      </vt:variant>
      <vt:variant>
        <vt:i4>1966135</vt:i4>
      </vt:variant>
      <vt:variant>
        <vt:i4>2093</vt:i4>
      </vt:variant>
      <vt:variant>
        <vt:i4>0</vt:i4>
      </vt:variant>
      <vt:variant>
        <vt:i4>5</vt:i4>
      </vt:variant>
      <vt:variant>
        <vt:lpwstr/>
      </vt:variant>
      <vt:variant>
        <vt:lpwstr>_Toc275873750</vt:lpwstr>
      </vt:variant>
      <vt:variant>
        <vt:i4>2031671</vt:i4>
      </vt:variant>
      <vt:variant>
        <vt:i4>2087</vt:i4>
      </vt:variant>
      <vt:variant>
        <vt:i4>0</vt:i4>
      </vt:variant>
      <vt:variant>
        <vt:i4>5</vt:i4>
      </vt:variant>
      <vt:variant>
        <vt:lpwstr/>
      </vt:variant>
      <vt:variant>
        <vt:lpwstr>_Toc275873749</vt:lpwstr>
      </vt:variant>
      <vt:variant>
        <vt:i4>2031671</vt:i4>
      </vt:variant>
      <vt:variant>
        <vt:i4>2081</vt:i4>
      </vt:variant>
      <vt:variant>
        <vt:i4>0</vt:i4>
      </vt:variant>
      <vt:variant>
        <vt:i4>5</vt:i4>
      </vt:variant>
      <vt:variant>
        <vt:lpwstr/>
      </vt:variant>
      <vt:variant>
        <vt:lpwstr>_Toc275873748</vt:lpwstr>
      </vt:variant>
      <vt:variant>
        <vt:i4>2031671</vt:i4>
      </vt:variant>
      <vt:variant>
        <vt:i4>2075</vt:i4>
      </vt:variant>
      <vt:variant>
        <vt:i4>0</vt:i4>
      </vt:variant>
      <vt:variant>
        <vt:i4>5</vt:i4>
      </vt:variant>
      <vt:variant>
        <vt:lpwstr/>
      </vt:variant>
      <vt:variant>
        <vt:lpwstr>_Toc275873747</vt:lpwstr>
      </vt:variant>
      <vt:variant>
        <vt:i4>2031671</vt:i4>
      </vt:variant>
      <vt:variant>
        <vt:i4>2069</vt:i4>
      </vt:variant>
      <vt:variant>
        <vt:i4>0</vt:i4>
      </vt:variant>
      <vt:variant>
        <vt:i4>5</vt:i4>
      </vt:variant>
      <vt:variant>
        <vt:lpwstr/>
      </vt:variant>
      <vt:variant>
        <vt:lpwstr>_Toc275873746</vt:lpwstr>
      </vt:variant>
      <vt:variant>
        <vt:i4>2031671</vt:i4>
      </vt:variant>
      <vt:variant>
        <vt:i4>2063</vt:i4>
      </vt:variant>
      <vt:variant>
        <vt:i4>0</vt:i4>
      </vt:variant>
      <vt:variant>
        <vt:i4>5</vt:i4>
      </vt:variant>
      <vt:variant>
        <vt:lpwstr/>
      </vt:variant>
      <vt:variant>
        <vt:lpwstr>_Toc275873745</vt:lpwstr>
      </vt:variant>
      <vt:variant>
        <vt:i4>2031671</vt:i4>
      </vt:variant>
      <vt:variant>
        <vt:i4>2057</vt:i4>
      </vt:variant>
      <vt:variant>
        <vt:i4>0</vt:i4>
      </vt:variant>
      <vt:variant>
        <vt:i4>5</vt:i4>
      </vt:variant>
      <vt:variant>
        <vt:lpwstr/>
      </vt:variant>
      <vt:variant>
        <vt:lpwstr>_Toc275873744</vt:lpwstr>
      </vt:variant>
      <vt:variant>
        <vt:i4>2031671</vt:i4>
      </vt:variant>
      <vt:variant>
        <vt:i4>2051</vt:i4>
      </vt:variant>
      <vt:variant>
        <vt:i4>0</vt:i4>
      </vt:variant>
      <vt:variant>
        <vt:i4>5</vt:i4>
      </vt:variant>
      <vt:variant>
        <vt:lpwstr/>
      </vt:variant>
      <vt:variant>
        <vt:lpwstr>_Toc275873743</vt:lpwstr>
      </vt:variant>
      <vt:variant>
        <vt:i4>2031671</vt:i4>
      </vt:variant>
      <vt:variant>
        <vt:i4>2045</vt:i4>
      </vt:variant>
      <vt:variant>
        <vt:i4>0</vt:i4>
      </vt:variant>
      <vt:variant>
        <vt:i4>5</vt:i4>
      </vt:variant>
      <vt:variant>
        <vt:lpwstr/>
      </vt:variant>
      <vt:variant>
        <vt:lpwstr>_Toc275873742</vt:lpwstr>
      </vt:variant>
      <vt:variant>
        <vt:i4>2031671</vt:i4>
      </vt:variant>
      <vt:variant>
        <vt:i4>2039</vt:i4>
      </vt:variant>
      <vt:variant>
        <vt:i4>0</vt:i4>
      </vt:variant>
      <vt:variant>
        <vt:i4>5</vt:i4>
      </vt:variant>
      <vt:variant>
        <vt:lpwstr/>
      </vt:variant>
      <vt:variant>
        <vt:lpwstr>_Toc275873741</vt:lpwstr>
      </vt:variant>
      <vt:variant>
        <vt:i4>2031671</vt:i4>
      </vt:variant>
      <vt:variant>
        <vt:i4>2033</vt:i4>
      </vt:variant>
      <vt:variant>
        <vt:i4>0</vt:i4>
      </vt:variant>
      <vt:variant>
        <vt:i4>5</vt:i4>
      </vt:variant>
      <vt:variant>
        <vt:lpwstr/>
      </vt:variant>
      <vt:variant>
        <vt:lpwstr>_Toc275873740</vt:lpwstr>
      </vt:variant>
      <vt:variant>
        <vt:i4>1572919</vt:i4>
      </vt:variant>
      <vt:variant>
        <vt:i4>2027</vt:i4>
      </vt:variant>
      <vt:variant>
        <vt:i4>0</vt:i4>
      </vt:variant>
      <vt:variant>
        <vt:i4>5</vt:i4>
      </vt:variant>
      <vt:variant>
        <vt:lpwstr/>
      </vt:variant>
      <vt:variant>
        <vt:lpwstr>_Toc275873739</vt:lpwstr>
      </vt:variant>
      <vt:variant>
        <vt:i4>1572919</vt:i4>
      </vt:variant>
      <vt:variant>
        <vt:i4>2021</vt:i4>
      </vt:variant>
      <vt:variant>
        <vt:i4>0</vt:i4>
      </vt:variant>
      <vt:variant>
        <vt:i4>5</vt:i4>
      </vt:variant>
      <vt:variant>
        <vt:lpwstr/>
      </vt:variant>
      <vt:variant>
        <vt:lpwstr>_Toc275873738</vt:lpwstr>
      </vt:variant>
      <vt:variant>
        <vt:i4>1572919</vt:i4>
      </vt:variant>
      <vt:variant>
        <vt:i4>2015</vt:i4>
      </vt:variant>
      <vt:variant>
        <vt:i4>0</vt:i4>
      </vt:variant>
      <vt:variant>
        <vt:i4>5</vt:i4>
      </vt:variant>
      <vt:variant>
        <vt:lpwstr/>
      </vt:variant>
      <vt:variant>
        <vt:lpwstr>_Toc275873737</vt:lpwstr>
      </vt:variant>
      <vt:variant>
        <vt:i4>1572919</vt:i4>
      </vt:variant>
      <vt:variant>
        <vt:i4>2009</vt:i4>
      </vt:variant>
      <vt:variant>
        <vt:i4>0</vt:i4>
      </vt:variant>
      <vt:variant>
        <vt:i4>5</vt:i4>
      </vt:variant>
      <vt:variant>
        <vt:lpwstr/>
      </vt:variant>
      <vt:variant>
        <vt:lpwstr>_Toc275873736</vt:lpwstr>
      </vt:variant>
      <vt:variant>
        <vt:i4>1572919</vt:i4>
      </vt:variant>
      <vt:variant>
        <vt:i4>2003</vt:i4>
      </vt:variant>
      <vt:variant>
        <vt:i4>0</vt:i4>
      </vt:variant>
      <vt:variant>
        <vt:i4>5</vt:i4>
      </vt:variant>
      <vt:variant>
        <vt:lpwstr/>
      </vt:variant>
      <vt:variant>
        <vt:lpwstr>_Toc275873735</vt:lpwstr>
      </vt:variant>
      <vt:variant>
        <vt:i4>1572919</vt:i4>
      </vt:variant>
      <vt:variant>
        <vt:i4>1997</vt:i4>
      </vt:variant>
      <vt:variant>
        <vt:i4>0</vt:i4>
      </vt:variant>
      <vt:variant>
        <vt:i4>5</vt:i4>
      </vt:variant>
      <vt:variant>
        <vt:lpwstr/>
      </vt:variant>
      <vt:variant>
        <vt:lpwstr>_Toc275873734</vt:lpwstr>
      </vt:variant>
      <vt:variant>
        <vt:i4>1572919</vt:i4>
      </vt:variant>
      <vt:variant>
        <vt:i4>1991</vt:i4>
      </vt:variant>
      <vt:variant>
        <vt:i4>0</vt:i4>
      </vt:variant>
      <vt:variant>
        <vt:i4>5</vt:i4>
      </vt:variant>
      <vt:variant>
        <vt:lpwstr/>
      </vt:variant>
      <vt:variant>
        <vt:lpwstr>_Toc275873733</vt:lpwstr>
      </vt:variant>
      <vt:variant>
        <vt:i4>1572919</vt:i4>
      </vt:variant>
      <vt:variant>
        <vt:i4>1985</vt:i4>
      </vt:variant>
      <vt:variant>
        <vt:i4>0</vt:i4>
      </vt:variant>
      <vt:variant>
        <vt:i4>5</vt:i4>
      </vt:variant>
      <vt:variant>
        <vt:lpwstr/>
      </vt:variant>
      <vt:variant>
        <vt:lpwstr>_Toc275873732</vt:lpwstr>
      </vt:variant>
      <vt:variant>
        <vt:i4>1572919</vt:i4>
      </vt:variant>
      <vt:variant>
        <vt:i4>1979</vt:i4>
      </vt:variant>
      <vt:variant>
        <vt:i4>0</vt:i4>
      </vt:variant>
      <vt:variant>
        <vt:i4>5</vt:i4>
      </vt:variant>
      <vt:variant>
        <vt:lpwstr/>
      </vt:variant>
      <vt:variant>
        <vt:lpwstr>_Toc275873731</vt:lpwstr>
      </vt:variant>
      <vt:variant>
        <vt:i4>1572919</vt:i4>
      </vt:variant>
      <vt:variant>
        <vt:i4>1973</vt:i4>
      </vt:variant>
      <vt:variant>
        <vt:i4>0</vt:i4>
      </vt:variant>
      <vt:variant>
        <vt:i4>5</vt:i4>
      </vt:variant>
      <vt:variant>
        <vt:lpwstr/>
      </vt:variant>
      <vt:variant>
        <vt:lpwstr>_Toc275873730</vt:lpwstr>
      </vt:variant>
      <vt:variant>
        <vt:i4>1638455</vt:i4>
      </vt:variant>
      <vt:variant>
        <vt:i4>1967</vt:i4>
      </vt:variant>
      <vt:variant>
        <vt:i4>0</vt:i4>
      </vt:variant>
      <vt:variant>
        <vt:i4>5</vt:i4>
      </vt:variant>
      <vt:variant>
        <vt:lpwstr/>
      </vt:variant>
      <vt:variant>
        <vt:lpwstr>_Toc275873729</vt:lpwstr>
      </vt:variant>
      <vt:variant>
        <vt:i4>1638455</vt:i4>
      </vt:variant>
      <vt:variant>
        <vt:i4>1961</vt:i4>
      </vt:variant>
      <vt:variant>
        <vt:i4>0</vt:i4>
      </vt:variant>
      <vt:variant>
        <vt:i4>5</vt:i4>
      </vt:variant>
      <vt:variant>
        <vt:lpwstr/>
      </vt:variant>
      <vt:variant>
        <vt:lpwstr>_Toc275873728</vt:lpwstr>
      </vt:variant>
      <vt:variant>
        <vt:i4>1638455</vt:i4>
      </vt:variant>
      <vt:variant>
        <vt:i4>1955</vt:i4>
      </vt:variant>
      <vt:variant>
        <vt:i4>0</vt:i4>
      </vt:variant>
      <vt:variant>
        <vt:i4>5</vt:i4>
      </vt:variant>
      <vt:variant>
        <vt:lpwstr/>
      </vt:variant>
      <vt:variant>
        <vt:lpwstr>_Toc275873727</vt:lpwstr>
      </vt:variant>
      <vt:variant>
        <vt:i4>1638455</vt:i4>
      </vt:variant>
      <vt:variant>
        <vt:i4>1949</vt:i4>
      </vt:variant>
      <vt:variant>
        <vt:i4>0</vt:i4>
      </vt:variant>
      <vt:variant>
        <vt:i4>5</vt:i4>
      </vt:variant>
      <vt:variant>
        <vt:lpwstr/>
      </vt:variant>
      <vt:variant>
        <vt:lpwstr>_Toc275873726</vt:lpwstr>
      </vt:variant>
      <vt:variant>
        <vt:i4>1638455</vt:i4>
      </vt:variant>
      <vt:variant>
        <vt:i4>1943</vt:i4>
      </vt:variant>
      <vt:variant>
        <vt:i4>0</vt:i4>
      </vt:variant>
      <vt:variant>
        <vt:i4>5</vt:i4>
      </vt:variant>
      <vt:variant>
        <vt:lpwstr/>
      </vt:variant>
      <vt:variant>
        <vt:lpwstr>_Toc275873725</vt:lpwstr>
      </vt:variant>
      <vt:variant>
        <vt:i4>1638455</vt:i4>
      </vt:variant>
      <vt:variant>
        <vt:i4>1937</vt:i4>
      </vt:variant>
      <vt:variant>
        <vt:i4>0</vt:i4>
      </vt:variant>
      <vt:variant>
        <vt:i4>5</vt:i4>
      </vt:variant>
      <vt:variant>
        <vt:lpwstr/>
      </vt:variant>
      <vt:variant>
        <vt:lpwstr>_Toc275873724</vt:lpwstr>
      </vt:variant>
      <vt:variant>
        <vt:i4>1638455</vt:i4>
      </vt:variant>
      <vt:variant>
        <vt:i4>1931</vt:i4>
      </vt:variant>
      <vt:variant>
        <vt:i4>0</vt:i4>
      </vt:variant>
      <vt:variant>
        <vt:i4>5</vt:i4>
      </vt:variant>
      <vt:variant>
        <vt:lpwstr/>
      </vt:variant>
      <vt:variant>
        <vt:lpwstr>_Toc275873723</vt:lpwstr>
      </vt:variant>
      <vt:variant>
        <vt:i4>1638455</vt:i4>
      </vt:variant>
      <vt:variant>
        <vt:i4>1925</vt:i4>
      </vt:variant>
      <vt:variant>
        <vt:i4>0</vt:i4>
      </vt:variant>
      <vt:variant>
        <vt:i4>5</vt:i4>
      </vt:variant>
      <vt:variant>
        <vt:lpwstr/>
      </vt:variant>
      <vt:variant>
        <vt:lpwstr>_Toc275873722</vt:lpwstr>
      </vt:variant>
      <vt:variant>
        <vt:i4>1638455</vt:i4>
      </vt:variant>
      <vt:variant>
        <vt:i4>1919</vt:i4>
      </vt:variant>
      <vt:variant>
        <vt:i4>0</vt:i4>
      </vt:variant>
      <vt:variant>
        <vt:i4>5</vt:i4>
      </vt:variant>
      <vt:variant>
        <vt:lpwstr/>
      </vt:variant>
      <vt:variant>
        <vt:lpwstr>_Toc275873721</vt:lpwstr>
      </vt:variant>
      <vt:variant>
        <vt:i4>1638455</vt:i4>
      </vt:variant>
      <vt:variant>
        <vt:i4>1913</vt:i4>
      </vt:variant>
      <vt:variant>
        <vt:i4>0</vt:i4>
      </vt:variant>
      <vt:variant>
        <vt:i4>5</vt:i4>
      </vt:variant>
      <vt:variant>
        <vt:lpwstr/>
      </vt:variant>
      <vt:variant>
        <vt:lpwstr>_Toc275873720</vt:lpwstr>
      </vt:variant>
      <vt:variant>
        <vt:i4>1703991</vt:i4>
      </vt:variant>
      <vt:variant>
        <vt:i4>1907</vt:i4>
      </vt:variant>
      <vt:variant>
        <vt:i4>0</vt:i4>
      </vt:variant>
      <vt:variant>
        <vt:i4>5</vt:i4>
      </vt:variant>
      <vt:variant>
        <vt:lpwstr/>
      </vt:variant>
      <vt:variant>
        <vt:lpwstr>_Toc275873719</vt:lpwstr>
      </vt:variant>
      <vt:variant>
        <vt:i4>1703991</vt:i4>
      </vt:variant>
      <vt:variant>
        <vt:i4>1901</vt:i4>
      </vt:variant>
      <vt:variant>
        <vt:i4>0</vt:i4>
      </vt:variant>
      <vt:variant>
        <vt:i4>5</vt:i4>
      </vt:variant>
      <vt:variant>
        <vt:lpwstr/>
      </vt:variant>
      <vt:variant>
        <vt:lpwstr>_Toc275873718</vt:lpwstr>
      </vt:variant>
      <vt:variant>
        <vt:i4>1703991</vt:i4>
      </vt:variant>
      <vt:variant>
        <vt:i4>1895</vt:i4>
      </vt:variant>
      <vt:variant>
        <vt:i4>0</vt:i4>
      </vt:variant>
      <vt:variant>
        <vt:i4>5</vt:i4>
      </vt:variant>
      <vt:variant>
        <vt:lpwstr/>
      </vt:variant>
      <vt:variant>
        <vt:lpwstr>_Toc275873717</vt:lpwstr>
      </vt:variant>
      <vt:variant>
        <vt:i4>1703991</vt:i4>
      </vt:variant>
      <vt:variant>
        <vt:i4>1889</vt:i4>
      </vt:variant>
      <vt:variant>
        <vt:i4>0</vt:i4>
      </vt:variant>
      <vt:variant>
        <vt:i4>5</vt:i4>
      </vt:variant>
      <vt:variant>
        <vt:lpwstr/>
      </vt:variant>
      <vt:variant>
        <vt:lpwstr>_Toc275873716</vt:lpwstr>
      </vt:variant>
      <vt:variant>
        <vt:i4>1703991</vt:i4>
      </vt:variant>
      <vt:variant>
        <vt:i4>1883</vt:i4>
      </vt:variant>
      <vt:variant>
        <vt:i4>0</vt:i4>
      </vt:variant>
      <vt:variant>
        <vt:i4>5</vt:i4>
      </vt:variant>
      <vt:variant>
        <vt:lpwstr/>
      </vt:variant>
      <vt:variant>
        <vt:lpwstr>_Toc275873715</vt:lpwstr>
      </vt:variant>
      <vt:variant>
        <vt:i4>1703991</vt:i4>
      </vt:variant>
      <vt:variant>
        <vt:i4>1877</vt:i4>
      </vt:variant>
      <vt:variant>
        <vt:i4>0</vt:i4>
      </vt:variant>
      <vt:variant>
        <vt:i4>5</vt:i4>
      </vt:variant>
      <vt:variant>
        <vt:lpwstr/>
      </vt:variant>
      <vt:variant>
        <vt:lpwstr>_Toc275873714</vt:lpwstr>
      </vt:variant>
      <vt:variant>
        <vt:i4>1703991</vt:i4>
      </vt:variant>
      <vt:variant>
        <vt:i4>1871</vt:i4>
      </vt:variant>
      <vt:variant>
        <vt:i4>0</vt:i4>
      </vt:variant>
      <vt:variant>
        <vt:i4>5</vt:i4>
      </vt:variant>
      <vt:variant>
        <vt:lpwstr/>
      </vt:variant>
      <vt:variant>
        <vt:lpwstr>_Toc275873713</vt:lpwstr>
      </vt:variant>
      <vt:variant>
        <vt:i4>1703991</vt:i4>
      </vt:variant>
      <vt:variant>
        <vt:i4>1865</vt:i4>
      </vt:variant>
      <vt:variant>
        <vt:i4>0</vt:i4>
      </vt:variant>
      <vt:variant>
        <vt:i4>5</vt:i4>
      </vt:variant>
      <vt:variant>
        <vt:lpwstr/>
      </vt:variant>
      <vt:variant>
        <vt:lpwstr>_Toc275873712</vt:lpwstr>
      </vt:variant>
      <vt:variant>
        <vt:i4>1703991</vt:i4>
      </vt:variant>
      <vt:variant>
        <vt:i4>1859</vt:i4>
      </vt:variant>
      <vt:variant>
        <vt:i4>0</vt:i4>
      </vt:variant>
      <vt:variant>
        <vt:i4>5</vt:i4>
      </vt:variant>
      <vt:variant>
        <vt:lpwstr/>
      </vt:variant>
      <vt:variant>
        <vt:lpwstr>_Toc275873711</vt:lpwstr>
      </vt:variant>
      <vt:variant>
        <vt:i4>1703991</vt:i4>
      </vt:variant>
      <vt:variant>
        <vt:i4>1853</vt:i4>
      </vt:variant>
      <vt:variant>
        <vt:i4>0</vt:i4>
      </vt:variant>
      <vt:variant>
        <vt:i4>5</vt:i4>
      </vt:variant>
      <vt:variant>
        <vt:lpwstr/>
      </vt:variant>
      <vt:variant>
        <vt:lpwstr>_Toc275873710</vt:lpwstr>
      </vt:variant>
      <vt:variant>
        <vt:i4>1769527</vt:i4>
      </vt:variant>
      <vt:variant>
        <vt:i4>1847</vt:i4>
      </vt:variant>
      <vt:variant>
        <vt:i4>0</vt:i4>
      </vt:variant>
      <vt:variant>
        <vt:i4>5</vt:i4>
      </vt:variant>
      <vt:variant>
        <vt:lpwstr/>
      </vt:variant>
      <vt:variant>
        <vt:lpwstr>_Toc275873709</vt:lpwstr>
      </vt:variant>
      <vt:variant>
        <vt:i4>1769527</vt:i4>
      </vt:variant>
      <vt:variant>
        <vt:i4>1841</vt:i4>
      </vt:variant>
      <vt:variant>
        <vt:i4>0</vt:i4>
      </vt:variant>
      <vt:variant>
        <vt:i4>5</vt:i4>
      </vt:variant>
      <vt:variant>
        <vt:lpwstr/>
      </vt:variant>
      <vt:variant>
        <vt:lpwstr>_Toc275873708</vt:lpwstr>
      </vt:variant>
      <vt:variant>
        <vt:i4>1769527</vt:i4>
      </vt:variant>
      <vt:variant>
        <vt:i4>1835</vt:i4>
      </vt:variant>
      <vt:variant>
        <vt:i4>0</vt:i4>
      </vt:variant>
      <vt:variant>
        <vt:i4>5</vt:i4>
      </vt:variant>
      <vt:variant>
        <vt:lpwstr/>
      </vt:variant>
      <vt:variant>
        <vt:lpwstr>_Toc275873707</vt:lpwstr>
      </vt:variant>
      <vt:variant>
        <vt:i4>1769527</vt:i4>
      </vt:variant>
      <vt:variant>
        <vt:i4>1829</vt:i4>
      </vt:variant>
      <vt:variant>
        <vt:i4>0</vt:i4>
      </vt:variant>
      <vt:variant>
        <vt:i4>5</vt:i4>
      </vt:variant>
      <vt:variant>
        <vt:lpwstr/>
      </vt:variant>
      <vt:variant>
        <vt:lpwstr>_Toc275873706</vt:lpwstr>
      </vt:variant>
      <vt:variant>
        <vt:i4>1769527</vt:i4>
      </vt:variant>
      <vt:variant>
        <vt:i4>1823</vt:i4>
      </vt:variant>
      <vt:variant>
        <vt:i4>0</vt:i4>
      </vt:variant>
      <vt:variant>
        <vt:i4>5</vt:i4>
      </vt:variant>
      <vt:variant>
        <vt:lpwstr/>
      </vt:variant>
      <vt:variant>
        <vt:lpwstr>_Toc275873705</vt:lpwstr>
      </vt:variant>
      <vt:variant>
        <vt:i4>1769527</vt:i4>
      </vt:variant>
      <vt:variant>
        <vt:i4>1817</vt:i4>
      </vt:variant>
      <vt:variant>
        <vt:i4>0</vt:i4>
      </vt:variant>
      <vt:variant>
        <vt:i4>5</vt:i4>
      </vt:variant>
      <vt:variant>
        <vt:lpwstr/>
      </vt:variant>
      <vt:variant>
        <vt:lpwstr>_Toc275873704</vt:lpwstr>
      </vt:variant>
      <vt:variant>
        <vt:i4>1769527</vt:i4>
      </vt:variant>
      <vt:variant>
        <vt:i4>1811</vt:i4>
      </vt:variant>
      <vt:variant>
        <vt:i4>0</vt:i4>
      </vt:variant>
      <vt:variant>
        <vt:i4>5</vt:i4>
      </vt:variant>
      <vt:variant>
        <vt:lpwstr/>
      </vt:variant>
      <vt:variant>
        <vt:lpwstr>_Toc275873703</vt:lpwstr>
      </vt:variant>
      <vt:variant>
        <vt:i4>1769527</vt:i4>
      </vt:variant>
      <vt:variant>
        <vt:i4>1805</vt:i4>
      </vt:variant>
      <vt:variant>
        <vt:i4>0</vt:i4>
      </vt:variant>
      <vt:variant>
        <vt:i4>5</vt:i4>
      </vt:variant>
      <vt:variant>
        <vt:lpwstr/>
      </vt:variant>
      <vt:variant>
        <vt:lpwstr>_Toc275873702</vt:lpwstr>
      </vt:variant>
      <vt:variant>
        <vt:i4>1769527</vt:i4>
      </vt:variant>
      <vt:variant>
        <vt:i4>1799</vt:i4>
      </vt:variant>
      <vt:variant>
        <vt:i4>0</vt:i4>
      </vt:variant>
      <vt:variant>
        <vt:i4>5</vt:i4>
      </vt:variant>
      <vt:variant>
        <vt:lpwstr/>
      </vt:variant>
      <vt:variant>
        <vt:lpwstr>_Toc275873701</vt:lpwstr>
      </vt:variant>
      <vt:variant>
        <vt:i4>1769527</vt:i4>
      </vt:variant>
      <vt:variant>
        <vt:i4>1793</vt:i4>
      </vt:variant>
      <vt:variant>
        <vt:i4>0</vt:i4>
      </vt:variant>
      <vt:variant>
        <vt:i4>5</vt:i4>
      </vt:variant>
      <vt:variant>
        <vt:lpwstr/>
      </vt:variant>
      <vt:variant>
        <vt:lpwstr>_Toc275873700</vt:lpwstr>
      </vt:variant>
      <vt:variant>
        <vt:i4>1179702</vt:i4>
      </vt:variant>
      <vt:variant>
        <vt:i4>1787</vt:i4>
      </vt:variant>
      <vt:variant>
        <vt:i4>0</vt:i4>
      </vt:variant>
      <vt:variant>
        <vt:i4>5</vt:i4>
      </vt:variant>
      <vt:variant>
        <vt:lpwstr/>
      </vt:variant>
      <vt:variant>
        <vt:lpwstr>_Toc275873699</vt:lpwstr>
      </vt:variant>
      <vt:variant>
        <vt:i4>1179702</vt:i4>
      </vt:variant>
      <vt:variant>
        <vt:i4>1781</vt:i4>
      </vt:variant>
      <vt:variant>
        <vt:i4>0</vt:i4>
      </vt:variant>
      <vt:variant>
        <vt:i4>5</vt:i4>
      </vt:variant>
      <vt:variant>
        <vt:lpwstr/>
      </vt:variant>
      <vt:variant>
        <vt:lpwstr>_Toc275873698</vt:lpwstr>
      </vt:variant>
      <vt:variant>
        <vt:i4>1179702</vt:i4>
      </vt:variant>
      <vt:variant>
        <vt:i4>1775</vt:i4>
      </vt:variant>
      <vt:variant>
        <vt:i4>0</vt:i4>
      </vt:variant>
      <vt:variant>
        <vt:i4>5</vt:i4>
      </vt:variant>
      <vt:variant>
        <vt:lpwstr/>
      </vt:variant>
      <vt:variant>
        <vt:lpwstr>_Toc275873697</vt:lpwstr>
      </vt:variant>
      <vt:variant>
        <vt:i4>1179702</vt:i4>
      </vt:variant>
      <vt:variant>
        <vt:i4>1769</vt:i4>
      </vt:variant>
      <vt:variant>
        <vt:i4>0</vt:i4>
      </vt:variant>
      <vt:variant>
        <vt:i4>5</vt:i4>
      </vt:variant>
      <vt:variant>
        <vt:lpwstr/>
      </vt:variant>
      <vt:variant>
        <vt:lpwstr>_Toc275873696</vt:lpwstr>
      </vt:variant>
      <vt:variant>
        <vt:i4>1179702</vt:i4>
      </vt:variant>
      <vt:variant>
        <vt:i4>1763</vt:i4>
      </vt:variant>
      <vt:variant>
        <vt:i4>0</vt:i4>
      </vt:variant>
      <vt:variant>
        <vt:i4>5</vt:i4>
      </vt:variant>
      <vt:variant>
        <vt:lpwstr/>
      </vt:variant>
      <vt:variant>
        <vt:lpwstr>_Toc275873695</vt:lpwstr>
      </vt:variant>
      <vt:variant>
        <vt:i4>1179702</vt:i4>
      </vt:variant>
      <vt:variant>
        <vt:i4>1757</vt:i4>
      </vt:variant>
      <vt:variant>
        <vt:i4>0</vt:i4>
      </vt:variant>
      <vt:variant>
        <vt:i4>5</vt:i4>
      </vt:variant>
      <vt:variant>
        <vt:lpwstr/>
      </vt:variant>
      <vt:variant>
        <vt:lpwstr>_Toc275873694</vt:lpwstr>
      </vt:variant>
      <vt:variant>
        <vt:i4>1179702</vt:i4>
      </vt:variant>
      <vt:variant>
        <vt:i4>1751</vt:i4>
      </vt:variant>
      <vt:variant>
        <vt:i4>0</vt:i4>
      </vt:variant>
      <vt:variant>
        <vt:i4>5</vt:i4>
      </vt:variant>
      <vt:variant>
        <vt:lpwstr/>
      </vt:variant>
      <vt:variant>
        <vt:lpwstr>_Toc275873693</vt:lpwstr>
      </vt:variant>
      <vt:variant>
        <vt:i4>1179702</vt:i4>
      </vt:variant>
      <vt:variant>
        <vt:i4>1745</vt:i4>
      </vt:variant>
      <vt:variant>
        <vt:i4>0</vt:i4>
      </vt:variant>
      <vt:variant>
        <vt:i4>5</vt:i4>
      </vt:variant>
      <vt:variant>
        <vt:lpwstr/>
      </vt:variant>
      <vt:variant>
        <vt:lpwstr>_Toc275873692</vt:lpwstr>
      </vt:variant>
      <vt:variant>
        <vt:i4>1179702</vt:i4>
      </vt:variant>
      <vt:variant>
        <vt:i4>1739</vt:i4>
      </vt:variant>
      <vt:variant>
        <vt:i4>0</vt:i4>
      </vt:variant>
      <vt:variant>
        <vt:i4>5</vt:i4>
      </vt:variant>
      <vt:variant>
        <vt:lpwstr/>
      </vt:variant>
      <vt:variant>
        <vt:lpwstr>_Toc275873691</vt:lpwstr>
      </vt:variant>
      <vt:variant>
        <vt:i4>1179702</vt:i4>
      </vt:variant>
      <vt:variant>
        <vt:i4>1733</vt:i4>
      </vt:variant>
      <vt:variant>
        <vt:i4>0</vt:i4>
      </vt:variant>
      <vt:variant>
        <vt:i4>5</vt:i4>
      </vt:variant>
      <vt:variant>
        <vt:lpwstr/>
      </vt:variant>
      <vt:variant>
        <vt:lpwstr>_Toc275873690</vt:lpwstr>
      </vt:variant>
      <vt:variant>
        <vt:i4>1245238</vt:i4>
      </vt:variant>
      <vt:variant>
        <vt:i4>1727</vt:i4>
      </vt:variant>
      <vt:variant>
        <vt:i4>0</vt:i4>
      </vt:variant>
      <vt:variant>
        <vt:i4>5</vt:i4>
      </vt:variant>
      <vt:variant>
        <vt:lpwstr/>
      </vt:variant>
      <vt:variant>
        <vt:lpwstr>_Toc275873689</vt:lpwstr>
      </vt:variant>
      <vt:variant>
        <vt:i4>1245238</vt:i4>
      </vt:variant>
      <vt:variant>
        <vt:i4>1721</vt:i4>
      </vt:variant>
      <vt:variant>
        <vt:i4>0</vt:i4>
      </vt:variant>
      <vt:variant>
        <vt:i4>5</vt:i4>
      </vt:variant>
      <vt:variant>
        <vt:lpwstr/>
      </vt:variant>
      <vt:variant>
        <vt:lpwstr>_Toc275873688</vt:lpwstr>
      </vt:variant>
      <vt:variant>
        <vt:i4>1245238</vt:i4>
      </vt:variant>
      <vt:variant>
        <vt:i4>1715</vt:i4>
      </vt:variant>
      <vt:variant>
        <vt:i4>0</vt:i4>
      </vt:variant>
      <vt:variant>
        <vt:i4>5</vt:i4>
      </vt:variant>
      <vt:variant>
        <vt:lpwstr/>
      </vt:variant>
      <vt:variant>
        <vt:lpwstr>_Toc275873687</vt:lpwstr>
      </vt:variant>
      <vt:variant>
        <vt:i4>1245238</vt:i4>
      </vt:variant>
      <vt:variant>
        <vt:i4>1709</vt:i4>
      </vt:variant>
      <vt:variant>
        <vt:i4>0</vt:i4>
      </vt:variant>
      <vt:variant>
        <vt:i4>5</vt:i4>
      </vt:variant>
      <vt:variant>
        <vt:lpwstr/>
      </vt:variant>
      <vt:variant>
        <vt:lpwstr>_Toc275873686</vt:lpwstr>
      </vt:variant>
      <vt:variant>
        <vt:i4>1245238</vt:i4>
      </vt:variant>
      <vt:variant>
        <vt:i4>1703</vt:i4>
      </vt:variant>
      <vt:variant>
        <vt:i4>0</vt:i4>
      </vt:variant>
      <vt:variant>
        <vt:i4>5</vt:i4>
      </vt:variant>
      <vt:variant>
        <vt:lpwstr/>
      </vt:variant>
      <vt:variant>
        <vt:lpwstr>_Toc275873685</vt:lpwstr>
      </vt:variant>
      <vt:variant>
        <vt:i4>1245238</vt:i4>
      </vt:variant>
      <vt:variant>
        <vt:i4>1697</vt:i4>
      </vt:variant>
      <vt:variant>
        <vt:i4>0</vt:i4>
      </vt:variant>
      <vt:variant>
        <vt:i4>5</vt:i4>
      </vt:variant>
      <vt:variant>
        <vt:lpwstr/>
      </vt:variant>
      <vt:variant>
        <vt:lpwstr>_Toc275873684</vt:lpwstr>
      </vt:variant>
      <vt:variant>
        <vt:i4>1245238</vt:i4>
      </vt:variant>
      <vt:variant>
        <vt:i4>1691</vt:i4>
      </vt:variant>
      <vt:variant>
        <vt:i4>0</vt:i4>
      </vt:variant>
      <vt:variant>
        <vt:i4>5</vt:i4>
      </vt:variant>
      <vt:variant>
        <vt:lpwstr/>
      </vt:variant>
      <vt:variant>
        <vt:lpwstr>_Toc275873683</vt:lpwstr>
      </vt:variant>
      <vt:variant>
        <vt:i4>1245238</vt:i4>
      </vt:variant>
      <vt:variant>
        <vt:i4>1685</vt:i4>
      </vt:variant>
      <vt:variant>
        <vt:i4>0</vt:i4>
      </vt:variant>
      <vt:variant>
        <vt:i4>5</vt:i4>
      </vt:variant>
      <vt:variant>
        <vt:lpwstr/>
      </vt:variant>
      <vt:variant>
        <vt:lpwstr>_Toc275873682</vt:lpwstr>
      </vt:variant>
      <vt:variant>
        <vt:i4>1245238</vt:i4>
      </vt:variant>
      <vt:variant>
        <vt:i4>1679</vt:i4>
      </vt:variant>
      <vt:variant>
        <vt:i4>0</vt:i4>
      </vt:variant>
      <vt:variant>
        <vt:i4>5</vt:i4>
      </vt:variant>
      <vt:variant>
        <vt:lpwstr/>
      </vt:variant>
      <vt:variant>
        <vt:lpwstr>_Toc275873681</vt:lpwstr>
      </vt:variant>
      <vt:variant>
        <vt:i4>1245238</vt:i4>
      </vt:variant>
      <vt:variant>
        <vt:i4>1673</vt:i4>
      </vt:variant>
      <vt:variant>
        <vt:i4>0</vt:i4>
      </vt:variant>
      <vt:variant>
        <vt:i4>5</vt:i4>
      </vt:variant>
      <vt:variant>
        <vt:lpwstr/>
      </vt:variant>
      <vt:variant>
        <vt:lpwstr>_Toc275873680</vt:lpwstr>
      </vt:variant>
      <vt:variant>
        <vt:i4>1835062</vt:i4>
      </vt:variant>
      <vt:variant>
        <vt:i4>1667</vt:i4>
      </vt:variant>
      <vt:variant>
        <vt:i4>0</vt:i4>
      </vt:variant>
      <vt:variant>
        <vt:i4>5</vt:i4>
      </vt:variant>
      <vt:variant>
        <vt:lpwstr/>
      </vt:variant>
      <vt:variant>
        <vt:lpwstr>_Toc275873679</vt:lpwstr>
      </vt:variant>
      <vt:variant>
        <vt:i4>1835062</vt:i4>
      </vt:variant>
      <vt:variant>
        <vt:i4>1661</vt:i4>
      </vt:variant>
      <vt:variant>
        <vt:i4>0</vt:i4>
      </vt:variant>
      <vt:variant>
        <vt:i4>5</vt:i4>
      </vt:variant>
      <vt:variant>
        <vt:lpwstr/>
      </vt:variant>
      <vt:variant>
        <vt:lpwstr>_Toc275873678</vt:lpwstr>
      </vt:variant>
      <vt:variant>
        <vt:i4>1835062</vt:i4>
      </vt:variant>
      <vt:variant>
        <vt:i4>1655</vt:i4>
      </vt:variant>
      <vt:variant>
        <vt:i4>0</vt:i4>
      </vt:variant>
      <vt:variant>
        <vt:i4>5</vt:i4>
      </vt:variant>
      <vt:variant>
        <vt:lpwstr/>
      </vt:variant>
      <vt:variant>
        <vt:lpwstr>_Toc275873677</vt:lpwstr>
      </vt:variant>
      <vt:variant>
        <vt:i4>1835062</vt:i4>
      </vt:variant>
      <vt:variant>
        <vt:i4>1649</vt:i4>
      </vt:variant>
      <vt:variant>
        <vt:i4>0</vt:i4>
      </vt:variant>
      <vt:variant>
        <vt:i4>5</vt:i4>
      </vt:variant>
      <vt:variant>
        <vt:lpwstr/>
      </vt:variant>
      <vt:variant>
        <vt:lpwstr>_Toc275873676</vt:lpwstr>
      </vt:variant>
      <vt:variant>
        <vt:i4>1835062</vt:i4>
      </vt:variant>
      <vt:variant>
        <vt:i4>1643</vt:i4>
      </vt:variant>
      <vt:variant>
        <vt:i4>0</vt:i4>
      </vt:variant>
      <vt:variant>
        <vt:i4>5</vt:i4>
      </vt:variant>
      <vt:variant>
        <vt:lpwstr/>
      </vt:variant>
      <vt:variant>
        <vt:lpwstr>_Toc275873675</vt:lpwstr>
      </vt:variant>
      <vt:variant>
        <vt:i4>1835062</vt:i4>
      </vt:variant>
      <vt:variant>
        <vt:i4>1637</vt:i4>
      </vt:variant>
      <vt:variant>
        <vt:i4>0</vt:i4>
      </vt:variant>
      <vt:variant>
        <vt:i4>5</vt:i4>
      </vt:variant>
      <vt:variant>
        <vt:lpwstr/>
      </vt:variant>
      <vt:variant>
        <vt:lpwstr>_Toc275873674</vt:lpwstr>
      </vt:variant>
      <vt:variant>
        <vt:i4>1835062</vt:i4>
      </vt:variant>
      <vt:variant>
        <vt:i4>1631</vt:i4>
      </vt:variant>
      <vt:variant>
        <vt:i4>0</vt:i4>
      </vt:variant>
      <vt:variant>
        <vt:i4>5</vt:i4>
      </vt:variant>
      <vt:variant>
        <vt:lpwstr/>
      </vt:variant>
      <vt:variant>
        <vt:lpwstr>_Toc275873673</vt:lpwstr>
      </vt:variant>
      <vt:variant>
        <vt:i4>1835062</vt:i4>
      </vt:variant>
      <vt:variant>
        <vt:i4>1625</vt:i4>
      </vt:variant>
      <vt:variant>
        <vt:i4>0</vt:i4>
      </vt:variant>
      <vt:variant>
        <vt:i4>5</vt:i4>
      </vt:variant>
      <vt:variant>
        <vt:lpwstr/>
      </vt:variant>
      <vt:variant>
        <vt:lpwstr>_Toc275873672</vt:lpwstr>
      </vt:variant>
      <vt:variant>
        <vt:i4>1835062</vt:i4>
      </vt:variant>
      <vt:variant>
        <vt:i4>1619</vt:i4>
      </vt:variant>
      <vt:variant>
        <vt:i4>0</vt:i4>
      </vt:variant>
      <vt:variant>
        <vt:i4>5</vt:i4>
      </vt:variant>
      <vt:variant>
        <vt:lpwstr/>
      </vt:variant>
      <vt:variant>
        <vt:lpwstr>_Toc275873671</vt:lpwstr>
      </vt:variant>
      <vt:variant>
        <vt:i4>1835062</vt:i4>
      </vt:variant>
      <vt:variant>
        <vt:i4>1613</vt:i4>
      </vt:variant>
      <vt:variant>
        <vt:i4>0</vt:i4>
      </vt:variant>
      <vt:variant>
        <vt:i4>5</vt:i4>
      </vt:variant>
      <vt:variant>
        <vt:lpwstr/>
      </vt:variant>
      <vt:variant>
        <vt:lpwstr>_Toc275873670</vt:lpwstr>
      </vt:variant>
      <vt:variant>
        <vt:i4>1900598</vt:i4>
      </vt:variant>
      <vt:variant>
        <vt:i4>1607</vt:i4>
      </vt:variant>
      <vt:variant>
        <vt:i4>0</vt:i4>
      </vt:variant>
      <vt:variant>
        <vt:i4>5</vt:i4>
      </vt:variant>
      <vt:variant>
        <vt:lpwstr/>
      </vt:variant>
      <vt:variant>
        <vt:lpwstr>_Toc275873669</vt:lpwstr>
      </vt:variant>
      <vt:variant>
        <vt:i4>1900598</vt:i4>
      </vt:variant>
      <vt:variant>
        <vt:i4>1601</vt:i4>
      </vt:variant>
      <vt:variant>
        <vt:i4>0</vt:i4>
      </vt:variant>
      <vt:variant>
        <vt:i4>5</vt:i4>
      </vt:variant>
      <vt:variant>
        <vt:lpwstr/>
      </vt:variant>
      <vt:variant>
        <vt:lpwstr>_Toc275873668</vt:lpwstr>
      </vt:variant>
      <vt:variant>
        <vt:i4>1900598</vt:i4>
      </vt:variant>
      <vt:variant>
        <vt:i4>1595</vt:i4>
      </vt:variant>
      <vt:variant>
        <vt:i4>0</vt:i4>
      </vt:variant>
      <vt:variant>
        <vt:i4>5</vt:i4>
      </vt:variant>
      <vt:variant>
        <vt:lpwstr/>
      </vt:variant>
      <vt:variant>
        <vt:lpwstr>_Toc275873667</vt:lpwstr>
      </vt:variant>
      <vt:variant>
        <vt:i4>1900598</vt:i4>
      </vt:variant>
      <vt:variant>
        <vt:i4>1589</vt:i4>
      </vt:variant>
      <vt:variant>
        <vt:i4>0</vt:i4>
      </vt:variant>
      <vt:variant>
        <vt:i4>5</vt:i4>
      </vt:variant>
      <vt:variant>
        <vt:lpwstr/>
      </vt:variant>
      <vt:variant>
        <vt:lpwstr>_Toc275873666</vt:lpwstr>
      </vt:variant>
      <vt:variant>
        <vt:i4>1900598</vt:i4>
      </vt:variant>
      <vt:variant>
        <vt:i4>1583</vt:i4>
      </vt:variant>
      <vt:variant>
        <vt:i4>0</vt:i4>
      </vt:variant>
      <vt:variant>
        <vt:i4>5</vt:i4>
      </vt:variant>
      <vt:variant>
        <vt:lpwstr/>
      </vt:variant>
      <vt:variant>
        <vt:lpwstr>_Toc275873665</vt:lpwstr>
      </vt:variant>
      <vt:variant>
        <vt:i4>1900598</vt:i4>
      </vt:variant>
      <vt:variant>
        <vt:i4>1577</vt:i4>
      </vt:variant>
      <vt:variant>
        <vt:i4>0</vt:i4>
      </vt:variant>
      <vt:variant>
        <vt:i4>5</vt:i4>
      </vt:variant>
      <vt:variant>
        <vt:lpwstr/>
      </vt:variant>
      <vt:variant>
        <vt:lpwstr>_Toc275873664</vt:lpwstr>
      </vt:variant>
      <vt:variant>
        <vt:i4>1900598</vt:i4>
      </vt:variant>
      <vt:variant>
        <vt:i4>1571</vt:i4>
      </vt:variant>
      <vt:variant>
        <vt:i4>0</vt:i4>
      </vt:variant>
      <vt:variant>
        <vt:i4>5</vt:i4>
      </vt:variant>
      <vt:variant>
        <vt:lpwstr/>
      </vt:variant>
      <vt:variant>
        <vt:lpwstr>_Toc275873663</vt:lpwstr>
      </vt:variant>
      <vt:variant>
        <vt:i4>1900598</vt:i4>
      </vt:variant>
      <vt:variant>
        <vt:i4>1565</vt:i4>
      </vt:variant>
      <vt:variant>
        <vt:i4>0</vt:i4>
      </vt:variant>
      <vt:variant>
        <vt:i4>5</vt:i4>
      </vt:variant>
      <vt:variant>
        <vt:lpwstr/>
      </vt:variant>
      <vt:variant>
        <vt:lpwstr>_Toc275873662</vt:lpwstr>
      </vt:variant>
      <vt:variant>
        <vt:i4>1900598</vt:i4>
      </vt:variant>
      <vt:variant>
        <vt:i4>1559</vt:i4>
      </vt:variant>
      <vt:variant>
        <vt:i4>0</vt:i4>
      </vt:variant>
      <vt:variant>
        <vt:i4>5</vt:i4>
      </vt:variant>
      <vt:variant>
        <vt:lpwstr/>
      </vt:variant>
      <vt:variant>
        <vt:lpwstr>_Toc275873661</vt:lpwstr>
      </vt:variant>
      <vt:variant>
        <vt:i4>1900598</vt:i4>
      </vt:variant>
      <vt:variant>
        <vt:i4>1553</vt:i4>
      </vt:variant>
      <vt:variant>
        <vt:i4>0</vt:i4>
      </vt:variant>
      <vt:variant>
        <vt:i4>5</vt:i4>
      </vt:variant>
      <vt:variant>
        <vt:lpwstr/>
      </vt:variant>
      <vt:variant>
        <vt:lpwstr>_Toc275873660</vt:lpwstr>
      </vt:variant>
      <vt:variant>
        <vt:i4>1966134</vt:i4>
      </vt:variant>
      <vt:variant>
        <vt:i4>1547</vt:i4>
      </vt:variant>
      <vt:variant>
        <vt:i4>0</vt:i4>
      </vt:variant>
      <vt:variant>
        <vt:i4>5</vt:i4>
      </vt:variant>
      <vt:variant>
        <vt:lpwstr/>
      </vt:variant>
      <vt:variant>
        <vt:lpwstr>_Toc275873659</vt:lpwstr>
      </vt:variant>
      <vt:variant>
        <vt:i4>1966134</vt:i4>
      </vt:variant>
      <vt:variant>
        <vt:i4>1541</vt:i4>
      </vt:variant>
      <vt:variant>
        <vt:i4>0</vt:i4>
      </vt:variant>
      <vt:variant>
        <vt:i4>5</vt:i4>
      </vt:variant>
      <vt:variant>
        <vt:lpwstr/>
      </vt:variant>
      <vt:variant>
        <vt:lpwstr>_Toc275873658</vt:lpwstr>
      </vt:variant>
      <vt:variant>
        <vt:i4>1966134</vt:i4>
      </vt:variant>
      <vt:variant>
        <vt:i4>1535</vt:i4>
      </vt:variant>
      <vt:variant>
        <vt:i4>0</vt:i4>
      </vt:variant>
      <vt:variant>
        <vt:i4>5</vt:i4>
      </vt:variant>
      <vt:variant>
        <vt:lpwstr/>
      </vt:variant>
      <vt:variant>
        <vt:lpwstr>_Toc275873657</vt:lpwstr>
      </vt:variant>
      <vt:variant>
        <vt:i4>1966134</vt:i4>
      </vt:variant>
      <vt:variant>
        <vt:i4>1529</vt:i4>
      </vt:variant>
      <vt:variant>
        <vt:i4>0</vt:i4>
      </vt:variant>
      <vt:variant>
        <vt:i4>5</vt:i4>
      </vt:variant>
      <vt:variant>
        <vt:lpwstr/>
      </vt:variant>
      <vt:variant>
        <vt:lpwstr>_Toc275873656</vt:lpwstr>
      </vt:variant>
      <vt:variant>
        <vt:i4>1966134</vt:i4>
      </vt:variant>
      <vt:variant>
        <vt:i4>1523</vt:i4>
      </vt:variant>
      <vt:variant>
        <vt:i4>0</vt:i4>
      </vt:variant>
      <vt:variant>
        <vt:i4>5</vt:i4>
      </vt:variant>
      <vt:variant>
        <vt:lpwstr/>
      </vt:variant>
      <vt:variant>
        <vt:lpwstr>_Toc275873655</vt:lpwstr>
      </vt:variant>
      <vt:variant>
        <vt:i4>1966134</vt:i4>
      </vt:variant>
      <vt:variant>
        <vt:i4>1517</vt:i4>
      </vt:variant>
      <vt:variant>
        <vt:i4>0</vt:i4>
      </vt:variant>
      <vt:variant>
        <vt:i4>5</vt:i4>
      </vt:variant>
      <vt:variant>
        <vt:lpwstr/>
      </vt:variant>
      <vt:variant>
        <vt:lpwstr>_Toc275873654</vt:lpwstr>
      </vt:variant>
      <vt:variant>
        <vt:i4>1966134</vt:i4>
      </vt:variant>
      <vt:variant>
        <vt:i4>1511</vt:i4>
      </vt:variant>
      <vt:variant>
        <vt:i4>0</vt:i4>
      </vt:variant>
      <vt:variant>
        <vt:i4>5</vt:i4>
      </vt:variant>
      <vt:variant>
        <vt:lpwstr/>
      </vt:variant>
      <vt:variant>
        <vt:lpwstr>_Toc275873653</vt:lpwstr>
      </vt:variant>
      <vt:variant>
        <vt:i4>1966134</vt:i4>
      </vt:variant>
      <vt:variant>
        <vt:i4>1505</vt:i4>
      </vt:variant>
      <vt:variant>
        <vt:i4>0</vt:i4>
      </vt:variant>
      <vt:variant>
        <vt:i4>5</vt:i4>
      </vt:variant>
      <vt:variant>
        <vt:lpwstr/>
      </vt:variant>
      <vt:variant>
        <vt:lpwstr>_Toc275873652</vt:lpwstr>
      </vt:variant>
      <vt:variant>
        <vt:i4>1966134</vt:i4>
      </vt:variant>
      <vt:variant>
        <vt:i4>1499</vt:i4>
      </vt:variant>
      <vt:variant>
        <vt:i4>0</vt:i4>
      </vt:variant>
      <vt:variant>
        <vt:i4>5</vt:i4>
      </vt:variant>
      <vt:variant>
        <vt:lpwstr/>
      </vt:variant>
      <vt:variant>
        <vt:lpwstr>_Toc275873651</vt:lpwstr>
      </vt:variant>
      <vt:variant>
        <vt:i4>1966134</vt:i4>
      </vt:variant>
      <vt:variant>
        <vt:i4>1493</vt:i4>
      </vt:variant>
      <vt:variant>
        <vt:i4>0</vt:i4>
      </vt:variant>
      <vt:variant>
        <vt:i4>5</vt:i4>
      </vt:variant>
      <vt:variant>
        <vt:lpwstr/>
      </vt:variant>
      <vt:variant>
        <vt:lpwstr>_Toc275873650</vt:lpwstr>
      </vt:variant>
      <vt:variant>
        <vt:i4>2031670</vt:i4>
      </vt:variant>
      <vt:variant>
        <vt:i4>1487</vt:i4>
      </vt:variant>
      <vt:variant>
        <vt:i4>0</vt:i4>
      </vt:variant>
      <vt:variant>
        <vt:i4>5</vt:i4>
      </vt:variant>
      <vt:variant>
        <vt:lpwstr/>
      </vt:variant>
      <vt:variant>
        <vt:lpwstr>_Toc275873649</vt:lpwstr>
      </vt:variant>
      <vt:variant>
        <vt:i4>2031670</vt:i4>
      </vt:variant>
      <vt:variant>
        <vt:i4>1481</vt:i4>
      </vt:variant>
      <vt:variant>
        <vt:i4>0</vt:i4>
      </vt:variant>
      <vt:variant>
        <vt:i4>5</vt:i4>
      </vt:variant>
      <vt:variant>
        <vt:lpwstr/>
      </vt:variant>
      <vt:variant>
        <vt:lpwstr>_Toc275873648</vt:lpwstr>
      </vt:variant>
      <vt:variant>
        <vt:i4>2031670</vt:i4>
      </vt:variant>
      <vt:variant>
        <vt:i4>1475</vt:i4>
      </vt:variant>
      <vt:variant>
        <vt:i4>0</vt:i4>
      </vt:variant>
      <vt:variant>
        <vt:i4>5</vt:i4>
      </vt:variant>
      <vt:variant>
        <vt:lpwstr/>
      </vt:variant>
      <vt:variant>
        <vt:lpwstr>_Toc275873647</vt:lpwstr>
      </vt:variant>
      <vt:variant>
        <vt:i4>2031670</vt:i4>
      </vt:variant>
      <vt:variant>
        <vt:i4>1469</vt:i4>
      </vt:variant>
      <vt:variant>
        <vt:i4>0</vt:i4>
      </vt:variant>
      <vt:variant>
        <vt:i4>5</vt:i4>
      </vt:variant>
      <vt:variant>
        <vt:lpwstr/>
      </vt:variant>
      <vt:variant>
        <vt:lpwstr>_Toc275873646</vt:lpwstr>
      </vt:variant>
      <vt:variant>
        <vt:i4>2031670</vt:i4>
      </vt:variant>
      <vt:variant>
        <vt:i4>1463</vt:i4>
      </vt:variant>
      <vt:variant>
        <vt:i4>0</vt:i4>
      </vt:variant>
      <vt:variant>
        <vt:i4>5</vt:i4>
      </vt:variant>
      <vt:variant>
        <vt:lpwstr/>
      </vt:variant>
      <vt:variant>
        <vt:lpwstr>_Toc275873645</vt:lpwstr>
      </vt:variant>
      <vt:variant>
        <vt:i4>2031670</vt:i4>
      </vt:variant>
      <vt:variant>
        <vt:i4>1457</vt:i4>
      </vt:variant>
      <vt:variant>
        <vt:i4>0</vt:i4>
      </vt:variant>
      <vt:variant>
        <vt:i4>5</vt:i4>
      </vt:variant>
      <vt:variant>
        <vt:lpwstr/>
      </vt:variant>
      <vt:variant>
        <vt:lpwstr>_Toc275873644</vt:lpwstr>
      </vt:variant>
      <vt:variant>
        <vt:i4>2031670</vt:i4>
      </vt:variant>
      <vt:variant>
        <vt:i4>1451</vt:i4>
      </vt:variant>
      <vt:variant>
        <vt:i4>0</vt:i4>
      </vt:variant>
      <vt:variant>
        <vt:i4>5</vt:i4>
      </vt:variant>
      <vt:variant>
        <vt:lpwstr/>
      </vt:variant>
      <vt:variant>
        <vt:lpwstr>_Toc275873643</vt:lpwstr>
      </vt:variant>
      <vt:variant>
        <vt:i4>2031670</vt:i4>
      </vt:variant>
      <vt:variant>
        <vt:i4>1445</vt:i4>
      </vt:variant>
      <vt:variant>
        <vt:i4>0</vt:i4>
      </vt:variant>
      <vt:variant>
        <vt:i4>5</vt:i4>
      </vt:variant>
      <vt:variant>
        <vt:lpwstr/>
      </vt:variant>
      <vt:variant>
        <vt:lpwstr>_Toc275873642</vt:lpwstr>
      </vt:variant>
      <vt:variant>
        <vt:i4>2031670</vt:i4>
      </vt:variant>
      <vt:variant>
        <vt:i4>1439</vt:i4>
      </vt:variant>
      <vt:variant>
        <vt:i4>0</vt:i4>
      </vt:variant>
      <vt:variant>
        <vt:i4>5</vt:i4>
      </vt:variant>
      <vt:variant>
        <vt:lpwstr/>
      </vt:variant>
      <vt:variant>
        <vt:lpwstr>_Toc275873641</vt:lpwstr>
      </vt:variant>
      <vt:variant>
        <vt:i4>2031670</vt:i4>
      </vt:variant>
      <vt:variant>
        <vt:i4>1433</vt:i4>
      </vt:variant>
      <vt:variant>
        <vt:i4>0</vt:i4>
      </vt:variant>
      <vt:variant>
        <vt:i4>5</vt:i4>
      </vt:variant>
      <vt:variant>
        <vt:lpwstr/>
      </vt:variant>
      <vt:variant>
        <vt:lpwstr>_Toc275873640</vt:lpwstr>
      </vt:variant>
      <vt:variant>
        <vt:i4>1572918</vt:i4>
      </vt:variant>
      <vt:variant>
        <vt:i4>1427</vt:i4>
      </vt:variant>
      <vt:variant>
        <vt:i4>0</vt:i4>
      </vt:variant>
      <vt:variant>
        <vt:i4>5</vt:i4>
      </vt:variant>
      <vt:variant>
        <vt:lpwstr/>
      </vt:variant>
      <vt:variant>
        <vt:lpwstr>_Toc275873639</vt:lpwstr>
      </vt:variant>
      <vt:variant>
        <vt:i4>1572918</vt:i4>
      </vt:variant>
      <vt:variant>
        <vt:i4>1421</vt:i4>
      </vt:variant>
      <vt:variant>
        <vt:i4>0</vt:i4>
      </vt:variant>
      <vt:variant>
        <vt:i4>5</vt:i4>
      </vt:variant>
      <vt:variant>
        <vt:lpwstr/>
      </vt:variant>
      <vt:variant>
        <vt:lpwstr>_Toc275873638</vt:lpwstr>
      </vt:variant>
      <vt:variant>
        <vt:i4>1572918</vt:i4>
      </vt:variant>
      <vt:variant>
        <vt:i4>1415</vt:i4>
      </vt:variant>
      <vt:variant>
        <vt:i4>0</vt:i4>
      </vt:variant>
      <vt:variant>
        <vt:i4>5</vt:i4>
      </vt:variant>
      <vt:variant>
        <vt:lpwstr/>
      </vt:variant>
      <vt:variant>
        <vt:lpwstr>_Toc275873637</vt:lpwstr>
      </vt:variant>
      <vt:variant>
        <vt:i4>1572918</vt:i4>
      </vt:variant>
      <vt:variant>
        <vt:i4>1409</vt:i4>
      </vt:variant>
      <vt:variant>
        <vt:i4>0</vt:i4>
      </vt:variant>
      <vt:variant>
        <vt:i4>5</vt:i4>
      </vt:variant>
      <vt:variant>
        <vt:lpwstr/>
      </vt:variant>
      <vt:variant>
        <vt:lpwstr>_Toc275873636</vt:lpwstr>
      </vt:variant>
      <vt:variant>
        <vt:i4>1572918</vt:i4>
      </vt:variant>
      <vt:variant>
        <vt:i4>1403</vt:i4>
      </vt:variant>
      <vt:variant>
        <vt:i4>0</vt:i4>
      </vt:variant>
      <vt:variant>
        <vt:i4>5</vt:i4>
      </vt:variant>
      <vt:variant>
        <vt:lpwstr/>
      </vt:variant>
      <vt:variant>
        <vt:lpwstr>_Toc275873635</vt:lpwstr>
      </vt:variant>
      <vt:variant>
        <vt:i4>1572918</vt:i4>
      </vt:variant>
      <vt:variant>
        <vt:i4>1397</vt:i4>
      </vt:variant>
      <vt:variant>
        <vt:i4>0</vt:i4>
      </vt:variant>
      <vt:variant>
        <vt:i4>5</vt:i4>
      </vt:variant>
      <vt:variant>
        <vt:lpwstr/>
      </vt:variant>
      <vt:variant>
        <vt:lpwstr>_Toc275873634</vt:lpwstr>
      </vt:variant>
      <vt:variant>
        <vt:i4>1572918</vt:i4>
      </vt:variant>
      <vt:variant>
        <vt:i4>1391</vt:i4>
      </vt:variant>
      <vt:variant>
        <vt:i4>0</vt:i4>
      </vt:variant>
      <vt:variant>
        <vt:i4>5</vt:i4>
      </vt:variant>
      <vt:variant>
        <vt:lpwstr/>
      </vt:variant>
      <vt:variant>
        <vt:lpwstr>_Toc275873633</vt:lpwstr>
      </vt:variant>
      <vt:variant>
        <vt:i4>1572918</vt:i4>
      </vt:variant>
      <vt:variant>
        <vt:i4>1385</vt:i4>
      </vt:variant>
      <vt:variant>
        <vt:i4>0</vt:i4>
      </vt:variant>
      <vt:variant>
        <vt:i4>5</vt:i4>
      </vt:variant>
      <vt:variant>
        <vt:lpwstr/>
      </vt:variant>
      <vt:variant>
        <vt:lpwstr>_Toc275873632</vt:lpwstr>
      </vt:variant>
      <vt:variant>
        <vt:i4>1572918</vt:i4>
      </vt:variant>
      <vt:variant>
        <vt:i4>1379</vt:i4>
      </vt:variant>
      <vt:variant>
        <vt:i4>0</vt:i4>
      </vt:variant>
      <vt:variant>
        <vt:i4>5</vt:i4>
      </vt:variant>
      <vt:variant>
        <vt:lpwstr/>
      </vt:variant>
      <vt:variant>
        <vt:lpwstr>_Toc275873631</vt:lpwstr>
      </vt:variant>
      <vt:variant>
        <vt:i4>1572918</vt:i4>
      </vt:variant>
      <vt:variant>
        <vt:i4>1373</vt:i4>
      </vt:variant>
      <vt:variant>
        <vt:i4>0</vt:i4>
      </vt:variant>
      <vt:variant>
        <vt:i4>5</vt:i4>
      </vt:variant>
      <vt:variant>
        <vt:lpwstr/>
      </vt:variant>
      <vt:variant>
        <vt:lpwstr>_Toc275873630</vt:lpwstr>
      </vt:variant>
      <vt:variant>
        <vt:i4>1638454</vt:i4>
      </vt:variant>
      <vt:variant>
        <vt:i4>1367</vt:i4>
      </vt:variant>
      <vt:variant>
        <vt:i4>0</vt:i4>
      </vt:variant>
      <vt:variant>
        <vt:i4>5</vt:i4>
      </vt:variant>
      <vt:variant>
        <vt:lpwstr/>
      </vt:variant>
      <vt:variant>
        <vt:lpwstr>_Toc275873629</vt:lpwstr>
      </vt:variant>
      <vt:variant>
        <vt:i4>1638454</vt:i4>
      </vt:variant>
      <vt:variant>
        <vt:i4>1361</vt:i4>
      </vt:variant>
      <vt:variant>
        <vt:i4>0</vt:i4>
      </vt:variant>
      <vt:variant>
        <vt:i4>5</vt:i4>
      </vt:variant>
      <vt:variant>
        <vt:lpwstr/>
      </vt:variant>
      <vt:variant>
        <vt:lpwstr>_Toc275873628</vt:lpwstr>
      </vt:variant>
      <vt:variant>
        <vt:i4>1638454</vt:i4>
      </vt:variant>
      <vt:variant>
        <vt:i4>1355</vt:i4>
      </vt:variant>
      <vt:variant>
        <vt:i4>0</vt:i4>
      </vt:variant>
      <vt:variant>
        <vt:i4>5</vt:i4>
      </vt:variant>
      <vt:variant>
        <vt:lpwstr/>
      </vt:variant>
      <vt:variant>
        <vt:lpwstr>_Toc275873627</vt:lpwstr>
      </vt:variant>
      <vt:variant>
        <vt:i4>1638454</vt:i4>
      </vt:variant>
      <vt:variant>
        <vt:i4>1349</vt:i4>
      </vt:variant>
      <vt:variant>
        <vt:i4>0</vt:i4>
      </vt:variant>
      <vt:variant>
        <vt:i4>5</vt:i4>
      </vt:variant>
      <vt:variant>
        <vt:lpwstr/>
      </vt:variant>
      <vt:variant>
        <vt:lpwstr>_Toc275873626</vt:lpwstr>
      </vt:variant>
      <vt:variant>
        <vt:i4>1638454</vt:i4>
      </vt:variant>
      <vt:variant>
        <vt:i4>1343</vt:i4>
      </vt:variant>
      <vt:variant>
        <vt:i4>0</vt:i4>
      </vt:variant>
      <vt:variant>
        <vt:i4>5</vt:i4>
      </vt:variant>
      <vt:variant>
        <vt:lpwstr/>
      </vt:variant>
      <vt:variant>
        <vt:lpwstr>_Toc275873625</vt:lpwstr>
      </vt:variant>
      <vt:variant>
        <vt:i4>1638454</vt:i4>
      </vt:variant>
      <vt:variant>
        <vt:i4>1337</vt:i4>
      </vt:variant>
      <vt:variant>
        <vt:i4>0</vt:i4>
      </vt:variant>
      <vt:variant>
        <vt:i4>5</vt:i4>
      </vt:variant>
      <vt:variant>
        <vt:lpwstr/>
      </vt:variant>
      <vt:variant>
        <vt:lpwstr>_Toc275873624</vt:lpwstr>
      </vt:variant>
      <vt:variant>
        <vt:i4>1638454</vt:i4>
      </vt:variant>
      <vt:variant>
        <vt:i4>1331</vt:i4>
      </vt:variant>
      <vt:variant>
        <vt:i4>0</vt:i4>
      </vt:variant>
      <vt:variant>
        <vt:i4>5</vt:i4>
      </vt:variant>
      <vt:variant>
        <vt:lpwstr/>
      </vt:variant>
      <vt:variant>
        <vt:lpwstr>_Toc275873623</vt:lpwstr>
      </vt:variant>
      <vt:variant>
        <vt:i4>1638454</vt:i4>
      </vt:variant>
      <vt:variant>
        <vt:i4>1325</vt:i4>
      </vt:variant>
      <vt:variant>
        <vt:i4>0</vt:i4>
      </vt:variant>
      <vt:variant>
        <vt:i4>5</vt:i4>
      </vt:variant>
      <vt:variant>
        <vt:lpwstr/>
      </vt:variant>
      <vt:variant>
        <vt:lpwstr>_Toc275873622</vt:lpwstr>
      </vt:variant>
      <vt:variant>
        <vt:i4>1638454</vt:i4>
      </vt:variant>
      <vt:variant>
        <vt:i4>1319</vt:i4>
      </vt:variant>
      <vt:variant>
        <vt:i4>0</vt:i4>
      </vt:variant>
      <vt:variant>
        <vt:i4>5</vt:i4>
      </vt:variant>
      <vt:variant>
        <vt:lpwstr/>
      </vt:variant>
      <vt:variant>
        <vt:lpwstr>_Toc275873621</vt:lpwstr>
      </vt:variant>
      <vt:variant>
        <vt:i4>1638454</vt:i4>
      </vt:variant>
      <vt:variant>
        <vt:i4>1313</vt:i4>
      </vt:variant>
      <vt:variant>
        <vt:i4>0</vt:i4>
      </vt:variant>
      <vt:variant>
        <vt:i4>5</vt:i4>
      </vt:variant>
      <vt:variant>
        <vt:lpwstr/>
      </vt:variant>
      <vt:variant>
        <vt:lpwstr>_Toc275873620</vt:lpwstr>
      </vt:variant>
      <vt:variant>
        <vt:i4>1703990</vt:i4>
      </vt:variant>
      <vt:variant>
        <vt:i4>1307</vt:i4>
      </vt:variant>
      <vt:variant>
        <vt:i4>0</vt:i4>
      </vt:variant>
      <vt:variant>
        <vt:i4>5</vt:i4>
      </vt:variant>
      <vt:variant>
        <vt:lpwstr/>
      </vt:variant>
      <vt:variant>
        <vt:lpwstr>_Toc275873619</vt:lpwstr>
      </vt:variant>
      <vt:variant>
        <vt:i4>1703990</vt:i4>
      </vt:variant>
      <vt:variant>
        <vt:i4>1301</vt:i4>
      </vt:variant>
      <vt:variant>
        <vt:i4>0</vt:i4>
      </vt:variant>
      <vt:variant>
        <vt:i4>5</vt:i4>
      </vt:variant>
      <vt:variant>
        <vt:lpwstr/>
      </vt:variant>
      <vt:variant>
        <vt:lpwstr>_Toc275873618</vt:lpwstr>
      </vt:variant>
      <vt:variant>
        <vt:i4>1703990</vt:i4>
      </vt:variant>
      <vt:variant>
        <vt:i4>1295</vt:i4>
      </vt:variant>
      <vt:variant>
        <vt:i4>0</vt:i4>
      </vt:variant>
      <vt:variant>
        <vt:i4>5</vt:i4>
      </vt:variant>
      <vt:variant>
        <vt:lpwstr/>
      </vt:variant>
      <vt:variant>
        <vt:lpwstr>_Toc275873617</vt:lpwstr>
      </vt:variant>
      <vt:variant>
        <vt:i4>1703990</vt:i4>
      </vt:variant>
      <vt:variant>
        <vt:i4>1289</vt:i4>
      </vt:variant>
      <vt:variant>
        <vt:i4>0</vt:i4>
      </vt:variant>
      <vt:variant>
        <vt:i4>5</vt:i4>
      </vt:variant>
      <vt:variant>
        <vt:lpwstr/>
      </vt:variant>
      <vt:variant>
        <vt:lpwstr>_Toc275873616</vt:lpwstr>
      </vt:variant>
      <vt:variant>
        <vt:i4>1703990</vt:i4>
      </vt:variant>
      <vt:variant>
        <vt:i4>1283</vt:i4>
      </vt:variant>
      <vt:variant>
        <vt:i4>0</vt:i4>
      </vt:variant>
      <vt:variant>
        <vt:i4>5</vt:i4>
      </vt:variant>
      <vt:variant>
        <vt:lpwstr/>
      </vt:variant>
      <vt:variant>
        <vt:lpwstr>_Toc275873615</vt:lpwstr>
      </vt:variant>
      <vt:variant>
        <vt:i4>1703990</vt:i4>
      </vt:variant>
      <vt:variant>
        <vt:i4>1277</vt:i4>
      </vt:variant>
      <vt:variant>
        <vt:i4>0</vt:i4>
      </vt:variant>
      <vt:variant>
        <vt:i4>5</vt:i4>
      </vt:variant>
      <vt:variant>
        <vt:lpwstr/>
      </vt:variant>
      <vt:variant>
        <vt:lpwstr>_Toc275873614</vt:lpwstr>
      </vt:variant>
      <vt:variant>
        <vt:i4>1703990</vt:i4>
      </vt:variant>
      <vt:variant>
        <vt:i4>1271</vt:i4>
      </vt:variant>
      <vt:variant>
        <vt:i4>0</vt:i4>
      </vt:variant>
      <vt:variant>
        <vt:i4>5</vt:i4>
      </vt:variant>
      <vt:variant>
        <vt:lpwstr/>
      </vt:variant>
      <vt:variant>
        <vt:lpwstr>_Toc275873613</vt:lpwstr>
      </vt:variant>
      <vt:variant>
        <vt:i4>1703990</vt:i4>
      </vt:variant>
      <vt:variant>
        <vt:i4>1265</vt:i4>
      </vt:variant>
      <vt:variant>
        <vt:i4>0</vt:i4>
      </vt:variant>
      <vt:variant>
        <vt:i4>5</vt:i4>
      </vt:variant>
      <vt:variant>
        <vt:lpwstr/>
      </vt:variant>
      <vt:variant>
        <vt:lpwstr>_Toc275873612</vt:lpwstr>
      </vt:variant>
      <vt:variant>
        <vt:i4>1703990</vt:i4>
      </vt:variant>
      <vt:variant>
        <vt:i4>1259</vt:i4>
      </vt:variant>
      <vt:variant>
        <vt:i4>0</vt:i4>
      </vt:variant>
      <vt:variant>
        <vt:i4>5</vt:i4>
      </vt:variant>
      <vt:variant>
        <vt:lpwstr/>
      </vt:variant>
      <vt:variant>
        <vt:lpwstr>_Toc275873611</vt:lpwstr>
      </vt:variant>
      <vt:variant>
        <vt:i4>1703990</vt:i4>
      </vt:variant>
      <vt:variant>
        <vt:i4>1253</vt:i4>
      </vt:variant>
      <vt:variant>
        <vt:i4>0</vt:i4>
      </vt:variant>
      <vt:variant>
        <vt:i4>5</vt:i4>
      </vt:variant>
      <vt:variant>
        <vt:lpwstr/>
      </vt:variant>
      <vt:variant>
        <vt:lpwstr>_Toc275873610</vt:lpwstr>
      </vt:variant>
      <vt:variant>
        <vt:i4>1769526</vt:i4>
      </vt:variant>
      <vt:variant>
        <vt:i4>1247</vt:i4>
      </vt:variant>
      <vt:variant>
        <vt:i4>0</vt:i4>
      </vt:variant>
      <vt:variant>
        <vt:i4>5</vt:i4>
      </vt:variant>
      <vt:variant>
        <vt:lpwstr/>
      </vt:variant>
      <vt:variant>
        <vt:lpwstr>_Toc275873609</vt:lpwstr>
      </vt:variant>
      <vt:variant>
        <vt:i4>1769526</vt:i4>
      </vt:variant>
      <vt:variant>
        <vt:i4>1241</vt:i4>
      </vt:variant>
      <vt:variant>
        <vt:i4>0</vt:i4>
      </vt:variant>
      <vt:variant>
        <vt:i4>5</vt:i4>
      </vt:variant>
      <vt:variant>
        <vt:lpwstr/>
      </vt:variant>
      <vt:variant>
        <vt:lpwstr>_Toc275873608</vt:lpwstr>
      </vt:variant>
      <vt:variant>
        <vt:i4>1769526</vt:i4>
      </vt:variant>
      <vt:variant>
        <vt:i4>1235</vt:i4>
      </vt:variant>
      <vt:variant>
        <vt:i4>0</vt:i4>
      </vt:variant>
      <vt:variant>
        <vt:i4>5</vt:i4>
      </vt:variant>
      <vt:variant>
        <vt:lpwstr/>
      </vt:variant>
      <vt:variant>
        <vt:lpwstr>_Toc275873607</vt:lpwstr>
      </vt:variant>
      <vt:variant>
        <vt:i4>1769526</vt:i4>
      </vt:variant>
      <vt:variant>
        <vt:i4>1229</vt:i4>
      </vt:variant>
      <vt:variant>
        <vt:i4>0</vt:i4>
      </vt:variant>
      <vt:variant>
        <vt:i4>5</vt:i4>
      </vt:variant>
      <vt:variant>
        <vt:lpwstr/>
      </vt:variant>
      <vt:variant>
        <vt:lpwstr>_Toc275873606</vt:lpwstr>
      </vt:variant>
      <vt:variant>
        <vt:i4>1769526</vt:i4>
      </vt:variant>
      <vt:variant>
        <vt:i4>1223</vt:i4>
      </vt:variant>
      <vt:variant>
        <vt:i4>0</vt:i4>
      </vt:variant>
      <vt:variant>
        <vt:i4>5</vt:i4>
      </vt:variant>
      <vt:variant>
        <vt:lpwstr/>
      </vt:variant>
      <vt:variant>
        <vt:lpwstr>_Toc275873605</vt:lpwstr>
      </vt:variant>
      <vt:variant>
        <vt:i4>1769526</vt:i4>
      </vt:variant>
      <vt:variant>
        <vt:i4>1217</vt:i4>
      </vt:variant>
      <vt:variant>
        <vt:i4>0</vt:i4>
      </vt:variant>
      <vt:variant>
        <vt:i4>5</vt:i4>
      </vt:variant>
      <vt:variant>
        <vt:lpwstr/>
      </vt:variant>
      <vt:variant>
        <vt:lpwstr>_Toc275873604</vt:lpwstr>
      </vt:variant>
      <vt:variant>
        <vt:i4>1769526</vt:i4>
      </vt:variant>
      <vt:variant>
        <vt:i4>1211</vt:i4>
      </vt:variant>
      <vt:variant>
        <vt:i4>0</vt:i4>
      </vt:variant>
      <vt:variant>
        <vt:i4>5</vt:i4>
      </vt:variant>
      <vt:variant>
        <vt:lpwstr/>
      </vt:variant>
      <vt:variant>
        <vt:lpwstr>_Toc275873603</vt:lpwstr>
      </vt:variant>
      <vt:variant>
        <vt:i4>1769526</vt:i4>
      </vt:variant>
      <vt:variant>
        <vt:i4>1205</vt:i4>
      </vt:variant>
      <vt:variant>
        <vt:i4>0</vt:i4>
      </vt:variant>
      <vt:variant>
        <vt:i4>5</vt:i4>
      </vt:variant>
      <vt:variant>
        <vt:lpwstr/>
      </vt:variant>
      <vt:variant>
        <vt:lpwstr>_Toc275873602</vt:lpwstr>
      </vt:variant>
      <vt:variant>
        <vt:i4>1769526</vt:i4>
      </vt:variant>
      <vt:variant>
        <vt:i4>1199</vt:i4>
      </vt:variant>
      <vt:variant>
        <vt:i4>0</vt:i4>
      </vt:variant>
      <vt:variant>
        <vt:i4>5</vt:i4>
      </vt:variant>
      <vt:variant>
        <vt:lpwstr/>
      </vt:variant>
      <vt:variant>
        <vt:lpwstr>_Toc275873601</vt:lpwstr>
      </vt:variant>
      <vt:variant>
        <vt:i4>1769526</vt:i4>
      </vt:variant>
      <vt:variant>
        <vt:i4>1193</vt:i4>
      </vt:variant>
      <vt:variant>
        <vt:i4>0</vt:i4>
      </vt:variant>
      <vt:variant>
        <vt:i4>5</vt:i4>
      </vt:variant>
      <vt:variant>
        <vt:lpwstr/>
      </vt:variant>
      <vt:variant>
        <vt:lpwstr>_Toc275873600</vt:lpwstr>
      </vt:variant>
      <vt:variant>
        <vt:i4>1179701</vt:i4>
      </vt:variant>
      <vt:variant>
        <vt:i4>1187</vt:i4>
      </vt:variant>
      <vt:variant>
        <vt:i4>0</vt:i4>
      </vt:variant>
      <vt:variant>
        <vt:i4>5</vt:i4>
      </vt:variant>
      <vt:variant>
        <vt:lpwstr/>
      </vt:variant>
      <vt:variant>
        <vt:lpwstr>_Toc275873599</vt:lpwstr>
      </vt:variant>
      <vt:variant>
        <vt:i4>1179701</vt:i4>
      </vt:variant>
      <vt:variant>
        <vt:i4>1181</vt:i4>
      </vt:variant>
      <vt:variant>
        <vt:i4>0</vt:i4>
      </vt:variant>
      <vt:variant>
        <vt:i4>5</vt:i4>
      </vt:variant>
      <vt:variant>
        <vt:lpwstr/>
      </vt:variant>
      <vt:variant>
        <vt:lpwstr>_Toc275873598</vt:lpwstr>
      </vt:variant>
      <vt:variant>
        <vt:i4>1179701</vt:i4>
      </vt:variant>
      <vt:variant>
        <vt:i4>1175</vt:i4>
      </vt:variant>
      <vt:variant>
        <vt:i4>0</vt:i4>
      </vt:variant>
      <vt:variant>
        <vt:i4>5</vt:i4>
      </vt:variant>
      <vt:variant>
        <vt:lpwstr/>
      </vt:variant>
      <vt:variant>
        <vt:lpwstr>_Toc275873597</vt:lpwstr>
      </vt:variant>
      <vt:variant>
        <vt:i4>1179701</vt:i4>
      </vt:variant>
      <vt:variant>
        <vt:i4>1169</vt:i4>
      </vt:variant>
      <vt:variant>
        <vt:i4>0</vt:i4>
      </vt:variant>
      <vt:variant>
        <vt:i4>5</vt:i4>
      </vt:variant>
      <vt:variant>
        <vt:lpwstr/>
      </vt:variant>
      <vt:variant>
        <vt:lpwstr>_Toc275873596</vt:lpwstr>
      </vt:variant>
      <vt:variant>
        <vt:i4>1179701</vt:i4>
      </vt:variant>
      <vt:variant>
        <vt:i4>1163</vt:i4>
      </vt:variant>
      <vt:variant>
        <vt:i4>0</vt:i4>
      </vt:variant>
      <vt:variant>
        <vt:i4>5</vt:i4>
      </vt:variant>
      <vt:variant>
        <vt:lpwstr/>
      </vt:variant>
      <vt:variant>
        <vt:lpwstr>_Toc275873595</vt:lpwstr>
      </vt:variant>
      <vt:variant>
        <vt:i4>1179701</vt:i4>
      </vt:variant>
      <vt:variant>
        <vt:i4>1157</vt:i4>
      </vt:variant>
      <vt:variant>
        <vt:i4>0</vt:i4>
      </vt:variant>
      <vt:variant>
        <vt:i4>5</vt:i4>
      </vt:variant>
      <vt:variant>
        <vt:lpwstr/>
      </vt:variant>
      <vt:variant>
        <vt:lpwstr>_Toc275873594</vt:lpwstr>
      </vt:variant>
      <vt:variant>
        <vt:i4>1179701</vt:i4>
      </vt:variant>
      <vt:variant>
        <vt:i4>1151</vt:i4>
      </vt:variant>
      <vt:variant>
        <vt:i4>0</vt:i4>
      </vt:variant>
      <vt:variant>
        <vt:i4>5</vt:i4>
      </vt:variant>
      <vt:variant>
        <vt:lpwstr/>
      </vt:variant>
      <vt:variant>
        <vt:lpwstr>_Toc275873593</vt:lpwstr>
      </vt:variant>
      <vt:variant>
        <vt:i4>1179701</vt:i4>
      </vt:variant>
      <vt:variant>
        <vt:i4>1145</vt:i4>
      </vt:variant>
      <vt:variant>
        <vt:i4>0</vt:i4>
      </vt:variant>
      <vt:variant>
        <vt:i4>5</vt:i4>
      </vt:variant>
      <vt:variant>
        <vt:lpwstr/>
      </vt:variant>
      <vt:variant>
        <vt:lpwstr>_Toc275873592</vt:lpwstr>
      </vt:variant>
      <vt:variant>
        <vt:i4>1179701</vt:i4>
      </vt:variant>
      <vt:variant>
        <vt:i4>1139</vt:i4>
      </vt:variant>
      <vt:variant>
        <vt:i4>0</vt:i4>
      </vt:variant>
      <vt:variant>
        <vt:i4>5</vt:i4>
      </vt:variant>
      <vt:variant>
        <vt:lpwstr/>
      </vt:variant>
      <vt:variant>
        <vt:lpwstr>_Toc275873591</vt:lpwstr>
      </vt:variant>
      <vt:variant>
        <vt:i4>1179701</vt:i4>
      </vt:variant>
      <vt:variant>
        <vt:i4>1133</vt:i4>
      </vt:variant>
      <vt:variant>
        <vt:i4>0</vt:i4>
      </vt:variant>
      <vt:variant>
        <vt:i4>5</vt:i4>
      </vt:variant>
      <vt:variant>
        <vt:lpwstr/>
      </vt:variant>
      <vt:variant>
        <vt:lpwstr>_Toc275873590</vt:lpwstr>
      </vt:variant>
      <vt:variant>
        <vt:i4>1245237</vt:i4>
      </vt:variant>
      <vt:variant>
        <vt:i4>1127</vt:i4>
      </vt:variant>
      <vt:variant>
        <vt:i4>0</vt:i4>
      </vt:variant>
      <vt:variant>
        <vt:i4>5</vt:i4>
      </vt:variant>
      <vt:variant>
        <vt:lpwstr/>
      </vt:variant>
      <vt:variant>
        <vt:lpwstr>_Toc275873589</vt:lpwstr>
      </vt:variant>
      <vt:variant>
        <vt:i4>1245237</vt:i4>
      </vt:variant>
      <vt:variant>
        <vt:i4>1121</vt:i4>
      </vt:variant>
      <vt:variant>
        <vt:i4>0</vt:i4>
      </vt:variant>
      <vt:variant>
        <vt:i4>5</vt:i4>
      </vt:variant>
      <vt:variant>
        <vt:lpwstr/>
      </vt:variant>
      <vt:variant>
        <vt:lpwstr>_Toc275873588</vt:lpwstr>
      </vt:variant>
      <vt:variant>
        <vt:i4>1245237</vt:i4>
      </vt:variant>
      <vt:variant>
        <vt:i4>1115</vt:i4>
      </vt:variant>
      <vt:variant>
        <vt:i4>0</vt:i4>
      </vt:variant>
      <vt:variant>
        <vt:i4>5</vt:i4>
      </vt:variant>
      <vt:variant>
        <vt:lpwstr/>
      </vt:variant>
      <vt:variant>
        <vt:lpwstr>_Toc275873587</vt:lpwstr>
      </vt:variant>
      <vt:variant>
        <vt:i4>1245237</vt:i4>
      </vt:variant>
      <vt:variant>
        <vt:i4>1109</vt:i4>
      </vt:variant>
      <vt:variant>
        <vt:i4>0</vt:i4>
      </vt:variant>
      <vt:variant>
        <vt:i4>5</vt:i4>
      </vt:variant>
      <vt:variant>
        <vt:lpwstr/>
      </vt:variant>
      <vt:variant>
        <vt:lpwstr>_Toc275873586</vt:lpwstr>
      </vt:variant>
      <vt:variant>
        <vt:i4>1245237</vt:i4>
      </vt:variant>
      <vt:variant>
        <vt:i4>1103</vt:i4>
      </vt:variant>
      <vt:variant>
        <vt:i4>0</vt:i4>
      </vt:variant>
      <vt:variant>
        <vt:i4>5</vt:i4>
      </vt:variant>
      <vt:variant>
        <vt:lpwstr/>
      </vt:variant>
      <vt:variant>
        <vt:lpwstr>_Toc275873585</vt:lpwstr>
      </vt:variant>
      <vt:variant>
        <vt:i4>1245237</vt:i4>
      </vt:variant>
      <vt:variant>
        <vt:i4>1097</vt:i4>
      </vt:variant>
      <vt:variant>
        <vt:i4>0</vt:i4>
      </vt:variant>
      <vt:variant>
        <vt:i4>5</vt:i4>
      </vt:variant>
      <vt:variant>
        <vt:lpwstr/>
      </vt:variant>
      <vt:variant>
        <vt:lpwstr>_Toc275873584</vt:lpwstr>
      </vt:variant>
      <vt:variant>
        <vt:i4>1245237</vt:i4>
      </vt:variant>
      <vt:variant>
        <vt:i4>1091</vt:i4>
      </vt:variant>
      <vt:variant>
        <vt:i4>0</vt:i4>
      </vt:variant>
      <vt:variant>
        <vt:i4>5</vt:i4>
      </vt:variant>
      <vt:variant>
        <vt:lpwstr/>
      </vt:variant>
      <vt:variant>
        <vt:lpwstr>_Toc275873583</vt:lpwstr>
      </vt:variant>
      <vt:variant>
        <vt:i4>1245237</vt:i4>
      </vt:variant>
      <vt:variant>
        <vt:i4>1085</vt:i4>
      </vt:variant>
      <vt:variant>
        <vt:i4>0</vt:i4>
      </vt:variant>
      <vt:variant>
        <vt:i4>5</vt:i4>
      </vt:variant>
      <vt:variant>
        <vt:lpwstr/>
      </vt:variant>
      <vt:variant>
        <vt:lpwstr>_Toc275873582</vt:lpwstr>
      </vt:variant>
      <vt:variant>
        <vt:i4>1245237</vt:i4>
      </vt:variant>
      <vt:variant>
        <vt:i4>1079</vt:i4>
      </vt:variant>
      <vt:variant>
        <vt:i4>0</vt:i4>
      </vt:variant>
      <vt:variant>
        <vt:i4>5</vt:i4>
      </vt:variant>
      <vt:variant>
        <vt:lpwstr/>
      </vt:variant>
      <vt:variant>
        <vt:lpwstr>_Toc275873581</vt:lpwstr>
      </vt:variant>
      <vt:variant>
        <vt:i4>1245237</vt:i4>
      </vt:variant>
      <vt:variant>
        <vt:i4>1073</vt:i4>
      </vt:variant>
      <vt:variant>
        <vt:i4>0</vt:i4>
      </vt:variant>
      <vt:variant>
        <vt:i4>5</vt:i4>
      </vt:variant>
      <vt:variant>
        <vt:lpwstr/>
      </vt:variant>
      <vt:variant>
        <vt:lpwstr>_Toc275873580</vt:lpwstr>
      </vt:variant>
      <vt:variant>
        <vt:i4>1835061</vt:i4>
      </vt:variant>
      <vt:variant>
        <vt:i4>1067</vt:i4>
      </vt:variant>
      <vt:variant>
        <vt:i4>0</vt:i4>
      </vt:variant>
      <vt:variant>
        <vt:i4>5</vt:i4>
      </vt:variant>
      <vt:variant>
        <vt:lpwstr/>
      </vt:variant>
      <vt:variant>
        <vt:lpwstr>_Toc275873579</vt:lpwstr>
      </vt:variant>
      <vt:variant>
        <vt:i4>1835061</vt:i4>
      </vt:variant>
      <vt:variant>
        <vt:i4>1061</vt:i4>
      </vt:variant>
      <vt:variant>
        <vt:i4>0</vt:i4>
      </vt:variant>
      <vt:variant>
        <vt:i4>5</vt:i4>
      </vt:variant>
      <vt:variant>
        <vt:lpwstr/>
      </vt:variant>
      <vt:variant>
        <vt:lpwstr>_Toc275873578</vt:lpwstr>
      </vt:variant>
      <vt:variant>
        <vt:i4>1835061</vt:i4>
      </vt:variant>
      <vt:variant>
        <vt:i4>1055</vt:i4>
      </vt:variant>
      <vt:variant>
        <vt:i4>0</vt:i4>
      </vt:variant>
      <vt:variant>
        <vt:i4>5</vt:i4>
      </vt:variant>
      <vt:variant>
        <vt:lpwstr/>
      </vt:variant>
      <vt:variant>
        <vt:lpwstr>_Toc275873577</vt:lpwstr>
      </vt:variant>
      <vt:variant>
        <vt:i4>1835061</vt:i4>
      </vt:variant>
      <vt:variant>
        <vt:i4>1049</vt:i4>
      </vt:variant>
      <vt:variant>
        <vt:i4>0</vt:i4>
      </vt:variant>
      <vt:variant>
        <vt:i4>5</vt:i4>
      </vt:variant>
      <vt:variant>
        <vt:lpwstr/>
      </vt:variant>
      <vt:variant>
        <vt:lpwstr>_Toc275873576</vt:lpwstr>
      </vt:variant>
      <vt:variant>
        <vt:i4>1835061</vt:i4>
      </vt:variant>
      <vt:variant>
        <vt:i4>1043</vt:i4>
      </vt:variant>
      <vt:variant>
        <vt:i4>0</vt:i4>
      </vt:variant>
      <vt:variant>
        <vt:i4>5</vt:i4>
      </vt:variant>
      <vt:variant>
        <vt:lpwstr/>
      </vt:variant>
      <vt:variant>
        <vt:lpwstr>_Toc275873575</vt:lpwstr>
      </vt:variant>
      <vt:variant>
        <vt:i4>1835061</vt:i4>
      </vt:variant>
      <vt:variant>
        <vt:i4>1037</vt:i4>
      </vt:variant>
      <vt:variant>
        <vt:i4>0</vt:i4>
      </vt:variant>
      <vt:variant>
        <vt:i4>5</vt:i4>
      </vt:variant>
      <vt:variant>
        <vt:lpwstr/>
      </vt:variant>
      <vt:variant>
        <vt:lpwstr>_Toc275873574</vt:lpwstr>
      </vt:variant>
      <vt:variant>
        <vt:i4>1835061</vt:i4>
      </vt:variant>
      <vt:variant>
        <vt:i4>1031</vt:i4>
      </vt:variant>
      <vt:variant>
        <vt:i4>0</vt:i4>
      </vt:variant>
      <vt:variant>
        <vt:i4>5</vt:i4>
      </vt:variant>
      <vt:variant>
        <vt:lpwstr/>
      </vt:variant>
      <vt:variant>
        <vt:lpwstr>_Toc275873573</vt:lpwstr>
      </vt:variant>
      <vt:variant>
        <vt:i4>1835061</vt:i4>
      </vt:variant>
      <vt:variant>
        <vt:i4>1025</vt:i4>
      </vt:variant>
      <vt:variant>
        <vt:i4>0</vt:i4>
      </vt:variant>
      <vt:variant>
        <vt:i4>5</vt:i4>
      </vt:variant>
      <vt:variant>
        <vt:lpwstr/>
      </vt:variant>
      <vt:variant>
        <vt:lpwstr>_Toc275873572</vt:lpwstr>
      </vt:variant>
      <vt:variant>
        <vt:i4>1835061</vt:i4>
      </vt:variant>
      <vt:variant>
        <vt:i4>1019</vt:i4>
      </vt:variant>
      <vt:variant>
        <vt:i4>0</vt:i4>
      </vt:variant>
      <vt:variant>
        <vt:i4>5</vt:i4>
      </vt:variant>
      <vt:variant>
        <vt:lpwstr/>
      </vt:variant>
      <vt:variant>
        <vt:lpwstr>_Toc275873571</vt:lpwstr>
      </vt:variant>
      <vt:variant>
        <vt:i4>1835061</vt:i4>
      </vt:variant>
      <vt:variant>
        <vt:i4>1013</vt:i4>
      </vt:variant>
      <vt:variant>
        <vt:i4>0</vt:i4>
      </vt:variant>
      <vt:variant>
        <vt:i4>5</vt:i4>
      </vt:variant>
      <vt:variant>
        <vt:lpwstr/>
      </vt:variant>
      <vt:variant>
        <vt:lpwstr>_Toc275873570</vt:lpwstr>
      </vt:variant>
      <vt:variant>
        <vt:i4>1900597</vt:i4>
      </vt:variant>
      <vt:variant>
        <vt:i4>1007</vt:i4>
      </vt:variant>
      <vt:variant>
        <vt:i4>0</vt:i4>
      </vt:variant>
      <vt:variant>
        <vt:i4>5</vt:i4>
      </vt:variant>
      <vt:variant>
        <vt:lpwstr/>
      </vt:variant>
      <vt:variant>
        <vt:lpwstr>_Toc275873569</vt:lpwstr>
      </vt:variant>
      <vt:variant>
        <vt:i4>1900597</vt:i4>
      </vt:variant>
      <vt:variant>
        <vt:i4>1001</vt:i4>
      </vt:variant>
      <vt:variant>
        <vt:i4>0</vt:i4>
      </vt:variant>
      <vt:variant>
        <vt:i4>5</vt:i4>
      </vt:variant>
      <vt:variant>
        <vt:lpwstr/>
      </vt:variant>
      <vt:variant>
        <vt:lpwstr>_Toc275873568</vt:lpwstr>
      </vt:variant>
      <vt:variant>
        <vt:i4>1900597</vt:i4>
      </vt:variant>
      <vt:variant>
        <vt:i4>995</vt:i4>
      </vt:variant>
      <vt:variant>
        <vt:i4>0</vt:i4>
      </vt:variant>
      <vt:variant>
        <vt:i4>5</vt:i4>
      </vt:variant>
      <vt:variant>
        <vt:lpwstr/>
      </vt:variant>
      <vt:variant>
        <vt:lpwstr>_Toc275873567</vt:lpwstr>
      </vt:variant>
      <vt:variant>
        <vt:i4>1900597</vt:i4>
      </vt:variant>
      <vt:variant>
        <vt:i4>989</vt:i4>
      </vt:variant>
      <vt:variant>
        <vt:i4>0</vt:i4>
      </vt:variant>
      <vt:variant>
        <vt:i4>5</vt:i4>
      </vt:variant>
      <vt:variant>
        <vt:lpwstr/>
      </vt:variant>
      <vt:variant>
        <vt:lpwstr>_Toc275873566</vt:lpwstr>
      </vt:variant>
      <vt:variant>
        <vt:i4>1900597</vt:i4>
      </vt:variant>
      <vt:variant>
        <vt:i4>983</vt:i4>
      </vt:variant>
      <vt:variant>
        <vt:i4>0</vt:i4>
      </vt:variant>
      <vt:variant>
        <vt:i4>5</vt:i4>
      </vt:variant>
      <vt:variant>
        <vt:lpwstr/>
      </vt:variant>
      <vt:variant>
        <vt:lpwstr>_Toc275873565</vt:lpwstr>
      </vt:variant>
      <vt:variant>
        <vt:i4>1900597</vt:i4>
      </vt:variant>
      <vt:variant>
        <vt:i4>977</vt:i4>
      </vt:variant>
      <vt:variant>
        <vt:i4>0</vt:i4>
      </vt:variant>
      <vt:variant>
        <vt:i4>5</vt:i4>
      </vt:variant>
      <vt:variant>
        <vt:lpwstr/>
      </vt:variant>
      <vt:variant>
        <vt:lpwstr>_Toc275873564</vt:lpwstr>
      </vt:variant>
      <vt:variant>
        <vt:i4>1900597</vt:i4>
      </vt:variant>
      <vt:variant>
        <vt:i4>971</vt:i4>
      </vt:variant>
      <vt:variant>
        <vt:i4>0</vt:i4>
      </vt:variant>
      <vt:variant>
        <vt:i4>5</vt:i4>
      </vt:variant>
      <vt:variant>
        <vt:lpwstr/>
      </vt:variant>
      <vt:variant>
        <vt:lpwstr>_Toc275873563</vt:lpwstr>
      </vt:variant>
      <vt:variant>
        <vt:i4>1900597</vt:i4>
      </vt:variant>
      <vt:variant>
        <vt:i4>965</vt:i4>
      </vt:variant>
      <vt:variant>
        <vt:i4>0</vt:i4>
      </vt:variant>
      <vt:variant>
        <vt:i4>5</vt:i4>
      </vt:variant>
      <vt:variant>
        <vt:lpwstr/>
      </vt:variant>
      <vt:variant>
        <vt:lpwstr>_Toc275873562</vt:lpwstr>
      </vt:variant>
      <vt:variant>
        <vt:i4>1900597</vt:i4>
      </vt:variant>
      <vt:variant>
        <vt:i4>959</vt:i4>
      </vt:variant>
      <vt:variant>
        <vt:i4>0</vt:i4>
      </vt:variant>
      <vt:variant>
        <vt:i4>5</vt:i4>
      </vt:variant>
      <vt:variant>
        <vt:lpwstr/>
      </vt:variant>
      <vt:variant>
        <vt:lpwstr>_Toc275873561</vt:lpwstr>
      </vt:variant>
      <vt:variant>
        <vt:i4>1900597</vt:i4>
      </vt:variant>
      <vt:variant>
        <vt:i4>953</vt:i4>
      </vt:variant>
      <vt:variant>
        <vt:i4>0</vt:i4>
      </vt:variant>
      <vt:variant>
        <vt:i4>5</vt:i4>
      </vt:variant>
      <vt:variant>
        <vt:lpwstr/>
      </vt:variant>
      <vt:variant>
        <vt:lpwstr>_Toc275873560</vt:lpwstr>
      </vt:variant>
      <vt:variant>
        <vt:i4>1966133</vt:i4>
      </vt:variant>
      <vt:variant>
        <vt:i4>947</vt:i4>
      </vt:variant>
      <vt:variant>
        <vt:i4>0</vt:i4>
      </vt:variant>
      <vt:variant>
        <vt:i4>5</vt:i4>
      </vt:variant>
      <vt:variant>
        <vt:lpwstr/>
      </vt:variant>
      <vt:variant>
        <vt:lpwstr>_Toc275873559</vt:lpwstr>
      </vt:variant>
      <vt:variant>
        <vt:i4>1966133</vt:i4>
      </vt:variant>
      <vt:variant>
        <vt:i4>941</vt:i4>
      </vt:variant>
      <vt:variant>
        <vt:i4>0</vt:i4>
      </vt:variant>
      <vt:variant>
        <vt:i4>5</vt:i4>
      </vt:variant>
      <vt:variant>
        <vt:lpwstr/>
      </vt:variant>
      <vt:variant>
        <vt:lpwstr>_Toc275873558</vt:lpwstr>
      </vt:variant>
      <vt:variant>
        <vt:i4>1966133</vt:i4>
      </vt:variant>
      <vt:variant>
        <vt:i4>935</vt:i4>
      </vt:variant>
      <vt:variant>
        <vt:i4>0</vt:i4>
      </vt:variant>
      <vt:variant>
        <vt:i4>5</vt:i4>
      </vt:variant>
      <vt:variant>
        <vt:lpwstr/>
      </vt:variant>
      <vt:variant>
        <vt:lpwstr>_Toc275873557</vt:lpwstr>
      </vt:variant>
      <vt:variant>
        <vt:i4>1966133</vt:i4>
      </vt:variant>
      <vt:variant>
        <vt:i4>929</vt:i4>
      </vt:variant>
      <vt:variant>
        <vt:i4>0</vt:i4>
      </vt:variant>
      <vt:variant>
        <vt:i4>5</vt:i4>
      </vt:variant>
      <vt:variant>
        <vt:lpwstr/>
      </vt:variant>
      <vt:variant>
        <vt:lpwstr>_Toc275873556</vt:lpwstr>
      </vt:variant>
      <vt:variant>
        <vt:i4>1966133</vt:i4>
      </vt:variant>
      <vt:variant>
        <vt:i4>923</vt:i4>
      </vt:variant>
      <vt:variant>
        <vt:i4>0</vt:i4>
      </vt:variant>
      <vt:variant>
        <vt:i4>5</vt:i4>
      </vt:variant>
      <vt:variant>
        <vt:lpwstr/>
      </vt:variant>
      <vt:variant>
        <vt:lpwstr>_Toc275873555</vt:lpwstr>
      </vt:variant>
      <vt:variant>
        <vt:i4>1966133</vt:i4>
      </vt:variant>
      <vt:variant>
        <vt:i4>917</vt:i4>
      </vt:variant>
      <vt:variant>
        <vt:i4>0</vt:i4>
      </vt:variant>
      <vt:variant>
        <vt:i4>5</vt:i4>
      </vt:variant>
      <vt:variant>
        <vt:lpwstr/>
      </vt:variant>
      <vt:variant>
        <vt:lpwstr>_Toc275873554</vt:lpwstr>
      </vt:variant>
      <vt:variant>
        <vt:i4>1966133</vt:i4>
      </vt:variant>
      <vt:variant>
        <vt:i4>911</vt:i4>
      </vt:variant>
      <vt:variant>
        <vt:i4>0</vt:i4>
      </vt:variant>
      <vt:variant>
        <vt:i4>5</vt:i4>
      </vt:variant>
      <vt:variant>
        <vt:lpwstr/>
      </vt:variant>
      <vt:variant>
        <vt:lpwstr>_Toc275873553</vt:lpwstr>
      </vt:variant>
      <vt:variant>
        <vt:i4>1966133</vt:i4>
      </vt:variant>
      <vt:variant>
        <vt:i4>905</vt:i4>
      </vt:variant>
      <vt:variant>
        <vt:i4>0</vt:i4>
      </vt:variant>
      <vt:variant>
        <vt:i4>5</vt:i4>
      </vt:variant>
      <vt:variant>
        <vt:lpwstr/>
      </vt:variant>
      <vt:variant>
        <vt:lpwstr>_Toc275873552</vt:lpwstr>
      </vt:variant>
      <vt:variant>
        <vt:i4>1966133</vt:i4>
      </vt:variant>
      <vt:variant>
        <vt:i4>899</vt:i4>
      </vt:variant>
      <vt:variant>
        <vt:i4>0</vt:i4>
      </vt:variant>
      <vt:variant>
        <vt:i4>5</vt:i4>
      </vt:variant>
      <vt:variant>
        <vt:lpwstr/>
      </vt:variant>
      <vt:variant>
        <vt:lpwstr>_Toc275873551</vt:lpwstr>
      </vt:variant>
      <vt:variant>
        <vt:i4>1966133</vt:i4>
      </vt:variant>
      <vt:variant>
        <vt:i4>893</vt:i4>
      </vt:variant>
      <vt:variant>
        <vt:i4>0</vt:i4>
      </vt:variant>
      <vt:variant>
        <vt:i4>5</vt:i4>
      </vt:variant>
      <vt:variant>
        <vt:lpwstr/>
      </vt:variant>
      <vt:variant>
        <vt:lpwstr>_Toc275873550</vt:lpwstr>
      </vt:variant>
      <vt:variant>
        <vt:i4>2031669</vt:i4>
      </vt:variant>
      <vt:variant>
        <vt:i4>887</vt:i4>
      </vt:variant>
      <vt:variant>
        <vt:i4>0</vt:i4>
      </vt:variant>
      <vt:variant>
        <vt:i4>5</vt:i4>
      </vt:variant>
      <vt:variant>
        <vt:lpwstr/>
      </vt:variant>
      <vt:variant>
        <vt:lpwstr>_Toc275873549</vt:lpwstr>
      </vt:variant>
      <vt:variant>
        <vt:i4>2031669</vt:i4>
      </vt:variant>
      <vt:variant>
        <vt:i4>881</vt:i4>
      </vt:variant>
      <vt:variant>
        <vt:i4>0</vt:i4>
      </vt:variant>
      <vt:variant>
        <vt:i4>5</vt:i4>
      </vt:variant>
      <vt:variant>
        <vt:lpwstr/>
      </vt:variant>
      <vt:variant>
        <vt:lpwstr>_Toc275873548</vt:lpwstr>
      </vt:variant>
      <vt:variant>
        <vt:i4>2031669</vt:i4>
      </vt:variant>
      <vt:variant>
        <vt:i4>875</vt:i4>
      </vt:variant>
      <vt:variant>
        <vt:i4>0</vt:i4>
      </vt:variant>
      <vt:variant>
        <vt:i4>5</vt:i4>
      </vt:variant>
      <vt:variant>
        <vt:lpwstr/>
      </vt:variant>
      <vt:variant>
        <vt:lpwstr>_Toc275873547</vt:lpwstr>
      </vt:variant>
      <vt:variant>
        <vt:i4>2031669</vt:i4>
      </vt:variant>
      <vt:variant>
        <vt:i4>869</vt:i4>
      </vt:variant>
      <vt:variant>
        <vt:i4>0</vt:i4>
      </vt:variant>
      <vt:variant>
        <vt:i4>5</vt:i4>
      </vt:variant>
      <vt:variant>
        <vt:lpwstr/>
      </vt:variant>
      <vt:variant>
        <vt:lpwstr>_Toc275873546</vt:lpwstr>
      </vt:variant>
      <vt:variant>
        <vt:i4>2031669</vt:i4>
      </vt:variant>
      <vt:variant>
        <vt:i4>863</vt:i4>
      </vt:variant>
      <vt:variant>
        <vt:i4>0</vt:i4>
      </vt:variant>
      <vt:variant>
        <vt:i4>5</vt:i4>
      </vt:variant>
      <vt:variant>
        <vt:lpwstr/>
      </vt:variant>
      <vt:variant>
        <vt:lpwstr>_Toc275873545</vt:lpwstr>
      </vt:variant>
      <vt:variant>
        <vt:i4>2031669</vt:i4>
      </vt:variant>
      <vt:variant>
        <vt:i4>857</vt:i4>
      </vt:variant>
      <vt:variant>
        <vt:i4>0</vt:i4>
      </vt:variant>
      <vt:variant>
        <vt:i4>5</vt:i4>
      </vt:variant>
      <vt:variant>
        <vt:lpwstr/>
      </vt:variant>
      <vt:variant>
        <vt:lpwstr>_Toc275873544</vt:lpwstr>
      </vt:variant>
      <vt:variant>
        <vt:i4>2031669</vt:i4>
      </vt:variant>
      <vt:variant>
        <vt:i4>851</vt:i4>
      </vt:variant>
      <vt:variant>
        <vt:i4>0</vt:i4>
      </vt:variant>
      <vt:variant>
        <vt:i4>5</vt:i4>
      </vt:variant>
      <vt:variant>
        <vt:lpwstr/>
      </vt:variant>
      <vt:variant>
        <vt:lpwstr>_Toc275873543</vt:lpwstr>
      </vt:variant>
      <vt:variant>
        <vt:i4>2031669</vt:i4>
      </vt:variant>
      <vt:variant>
        <vt:i4>845</vt:i4>
      </vt:variant>
      <vt:variant>
        <vt:i4>0</vt:i4>
      </vt:variant>
      <vt:variant>
        <vt:i4>5</vt:i4>
      </vt:variant>
      <vt:variant>
        <vt:lpwstr/>
      </vt:variant>
      <vt:variant>
        <vt:lpwstr>_Toc275873542</vt:lpwstr>
      </vt:variant>
      <vt:variant>
        <vt:i4>2031669</vt:i4>
      </vt:variant>
      <vt:variant>
        <vt:i4>839</vt:i4>
      </vt:variant>
      <vt:variant>
        <vt:i4>0</vt:i4>
      </vt:variant>
      <vt:variant>
        <vt:i4>5</vt:i4>
      </vt:variant>
      <vt:variant>
        <vt:lpwstr/>
      </vt:variant>
      <vt:variant>
        <vt:lpwstr>_Toc275873541</vt:lpwstr>
      </vt:variant>
      <vt:variant>
        <vt:i4>2031669</vt:i4>
      </vt:variant>
      <vt:variant>
        <vt:i4>833</vt:i4>
      </vt:variant>
      <vt:variant>
        <vt:i4>0</vt:i4>
      </vt:variant>
      <vt:variant>
        <vt:i4>5</vt:i4>
      </vt:variant>
      <vt:variant>
        <vt:lpwstr/>
      </vt:variant>
      <vt:variant>
        <vt:lpwstr>_Toc275873540</vt:lpwstr>
      </vt:variant>
      <vt:variant>
        <vt:i4>1572917</vt:i4>
      </vt:variant>
      <vt:variant>
        <vt:i4>827</vt:i4>
      </vt:variant>
      <vt:variant>
        <vt:i4>0</vt:i4>
      </vt:variant>
      <vt:variant>
        <vt:i4>5</vt:i4>
      </vt:variant>
      <vt:variant>
        <vt:lpwstr/>
      </vt:variant>
      <vt:variant>
        <vt:lpwstr>_Toc275873539</vt:lpwstr>
      </vt:variant>
      <vt:variant>
        <vt:i4>1572917</vt:i4>
      </vt:variant>
      <vt:variant>
        <vt:i4>821</vt:i4>
      </vt:variant>
      <vt:variant>
        <vt:i4>0</vt:i4>
      </vt:variant>
      <vt:variant>
        <vt:i4>5</vt:i4>
      </vt:variant>
      <vt:variant>
        <vt:lpwstr/>
      </vt:variant>
      <vt:variant>
        <vt:lpwstr>_Toc275873538</vt:lpwstr>
      </vt:variant>
      <vt:variant>
        <vt:i4>1572917</vt:i4>
      </vt:variant>
      <vt:variant>
        <vt:i4>815</vt:i4>
      </vt:variant>
      <vt:variant>
        <vt:i4>0</vt:i4>
      </vt:variant>
      <vt:variant>
        <vt:i4>5</vt:i4>
      </vt:variant>
      <vt:variant>
        <vt:lpwstr/>
      </vt:variant>
      <vt:variant>
        <vt:lpwstr>_Toc275873537</vt:lpwstr>
      </vt:variant>
      <vt:variant>
        <vt:i4>1572917</vt:i4>
      </vt:variant>
      <vt:variant>
        <vt:i4>809</vt:i4>
      </vt:variant>
      <vt:variant>
        <vt:i4>0</vt:i4>
      </vt:variant>
      <vt:variant>
        <vt:i4>5</vt:i4>
      </vt:variant>
      <vt:variant>
        <vt:lpwstr/>
      </vt:variant>
      <vt:variant>
        <vt:lpwstr>_Toc275873536</vt:lpwstr>
      </vt:variant>
      <vt:variant>
        <vt:i4>1572917</vt:i4>
      </vt:variant>
      <vt:variant>
        <vt:i4>803</vt:i4>
      </vt:variant>
      <vt:variant>
        <vt:i4>0</vt:i4>
      </vt:variant>
      <vt:variant>
        <vt:i4>5</vt:i4>
      </vt:variant>
      <vt:variant>
        <vt:lpwstr/>
      </vt:variant>
      <vt:variant>
        <vt:lpwstr>_Toc275873535</vt:lpwstr>
      </vt:variant>
      <vt:variant>
        <vt:i4>1572917</vt:i4>
      </vt:variant>
      <vt:variant>
        <vt:i4>797</vt:i4>
      </vt:variant>
      <vt:variant>
        <vt:i4>0</vt:i4>
      </vt:variant>
      <vt:variant>
        <vt:i4>5</vt:i4>
      </vt:variant>
      <vt:variant>
        <vt:lpwstr/>
      </vt:variant>
      <vt:variant>
        <vt:lpwstr>_Toc275873534</vt:lpwstr>
      </vt:variant>
      <vt:variant>
        <vt:i4>1572917</vt:i4>
      </vt:variant>
      <vt:variant>
        <vt:i4>791</vt:i4>
      </vt:variant>
      <vt:variant>
        <vt:i4>0</vt:i4>
      </vt:variant>
      <vt:variant>
        <vt:i4>5</vt:i4>
      </vt:variant>
      <vt:variant>
        <vt:lpwstr/>
      </vt:variant>
      <vt:variant>
        <vt:lpwstr>_Toc275873533</vt:lpwstr>
      </vt:variant>
      <vt:variant>
        <vt:i4>1572917</vt:i4>
      </vt:variant>
      <vt:variant>
        <vt:i4>785</vt:i4>
      </vt:variant>
      <vt:variant>
        <vt:i4>0</vt:i4>
      </vt:variant>
      <vt:variant>
        <vt:i4>5</vt:i4>
      </vt:variant>
      <vt:variant>
        <vt:lpwstr/>
      </vt:variant>
      <vt:variant>
        <vt:lpwstr>_Toc275873532</vt:lpwstr>
      </vt:variant>
      <vt:variant>
        <vt:i4>1572917</vt:i4>
      </vt:variant>
      <vt:variant>
        <vt:i4>779</vt:i4>
      </vt:variant>
      <vt:variant>
        <vt:i4>0</vt:i4>
      </vt:variant>
      <vt:variant>
        <vt:i4>5</vt:i4>
      </vt:variant>
      <vt:variant>
        <vt:lpwstr/>
      </vt:variant>
      <vt:variant>
        <vt:lpwstr>_Toc275873531</vt:lpwstr>
      </vt:variant>
      <vt:variant>
        <vt:i4>1572917</vt:i4>
      </vt:variant>
      <vt:variant>
        <vt:i4>773</vt:i4>
      </vt:variant>
      <vt:variant>
        <vt:i4>0</vt:i4>
      </vt:variant>
      <vt:variant>
        <vt:i4>5</vt:i4>
      </vt:variant>
      <vt:variant>
        <vt:lpwstr/>
      </vt:variant>
      <vt:variant>
        <vt:lpwstr>_Toc275873530</vt:lpwstr>
      </vt:variant>
      <vt:variant>
        <vt:i4>1638453</vt:i4>
      </vt:variant>
      <vt:variant>
        <vt:i4>767</vt:i4>
      </vt:variant>
      <vt:variant>
        <vt:i4>0</vt:i4>
      </vt:variant>
      <vt:variant>
        <vt:i4>5</vt:i4>
      </vt:variant>
      <vt:variant>
        <vt:lpwstr/>
      </vt:variant>
      <vt:variant>
        <vt:lpwstr>_Toc275873529</vt:lpwstr>
      </vt:variant>
      <vt:variant>
        <vt:i4>1638453</vt:i4>
      </vt:variant>
      <vt:variant>
        <vt:i4>761</vt:i4>
      </vt:variant>
      <vt:variant>
        <vt:i4>0</vt:i4>
      </vt:variant>
      <vt:variant>
        <vt:i4>5</vt:i4>
      </vt:variant>
      <vt:variant>
        <vt:lpwstr/>
      </vt:variant>
      <vt:variant>
        <vt:lpwstr>_Toc275873528</vt:lpwstr>
      </vt:variant>
      <vt:variant>
        <vt:i4>1638453</vt:i4>
      </vt:variant>
      <vt:variant>
        <vt:i4>755</vt:i4>
      </vt:variant>
      <vt:variant>
        <vt:i4>0</vt:i4>
      </vt:variant>
      <vt:variant>
        <vt:i4>5</vt:i4>
      </vt:variant>
      <vt:variant>
        <vt:lpwstr/>
      </vt:variant>
      <vt:variant>
        <vt:lpwstr>_Toc275873527</vt:lpwstr>
      </vt:variant>
      <vt:variant>
        <vt:i4>1638453</vt:i4>
      </vt:variant>
      <vt:variant>
        <vt:i4>749</vt:i4>
      </vt:variant>
      <vt:variant>
        <vt:i4>0</vt:i4>
      </vt:variant>
      <vt:variant>
        <vt:i4>5</vt:i4>
      </vt:variant>
      <vt:variant>
        <vt:lpwstr/>
      </vt:variant>
      <vt:variant>
        <vt:lpwstr>_Toc275873526</vt:lpwstr>
      </vt:variant>
      <vt:variant>
        <vt:i4>1638453</vt:i4>
      </vt:variant>
      <vt:variant>
        <vt:i4>743</vt:i4>
      </vt:variant>
      <vt:variant>
        <vt:i4>0</vt:i4>
      </vt:variant>
      <vt:variant>
        <vt:i4>5</vt:i4>
      </vt:variant>
      <vt:variant>
        <vt:lpwstr/>
      </vt:variant>
      <vt:variant>
        <vt:lpwstr>_Toc275873525</vt:lpwstr>
      </vt:variant>
      <vt:variant>
        <vt:i4>1638453</vt:i4>
      </vt:variant>
      <vt:variant>
        <vt:i4>737</vt:i4>
      </vt:variant>
      <vt:variant>
        <vt:i4>0</vt:i4>
      </vt:variant>
      <vt:variant>
        <vt:i4>5</vt:i4>
      </vt:variant>
      <vt:variant>
        <vt:lpwstr/>
      </vt:variant>
      <vt:variant>
        <vt:lpwstr>_Toc275873524</vt:lpwstr>
      </vt:variant>
      <vt:variant>
        <vt:i4>1638453</vt:i4>
      </vt:variant>
      <vt:variant>
        <vt:i4>731</vt:i4>
      </vt:variant>
      <vt:variant>
        <vt:i4>0</vt:i4>
      </vt:variant>
      <vt:variant>
        <vt:i4>5</vt:i4>
      </vt:variant>
      <vt:variant>
        <vt:lpwstr/>
      </vt:variant>
      <vt:variant>
        <vt:lpwstr>_Toc275873523</vt:lpwstr>
      </vt:variant>
      <vt:variant>
        <vt:i4>1638453</vt:i4>
      </vt:variant>
      <vt:variant>
        <vt:i4>725</vt:i4>
      </vt:variant>
      <vt:variant>
        <vt:i4>0</vt:i4>
      </vt:variant>
      <vt:variant>
        <vt:i4>5</vt:i4>
      </vt:variant>
      <vt:variant>
        <vt:lpwstr/>
      </vt:variant>
      <vt:variant>
        <vt:lpwstr>_Toc275873522</vt:lpwstr>
      </vt:variant>
      <vt:variant>
        <vt:i4>1638453</vt:i4>
      </vt:variant>
      <vt:variant>
        <vt:i4>719</vt:i4>
      </vt:variant>
      <vt:variant>
        <vt:i4>0</vt:i4>
      </vt:variant>
      <vt:variant>
        <vt:i4>5</vt:i4>
      </vt:variant>
      <vt:variant>
        <vt:lpwstr/>
      </vt:variant>
      <vt:variant>
        <vt:lpwstr>_Toc275873521</vt:lpwstr>
      </vt:variant>
      <vt:variant>
        <vt:i4>1638453</vt:i4>
      </vt:variant>
      <vt:variant>
        <vt:i4>713</vt:i4>
      </vt:variant>
      <vt:variant>
        <vt:i4>0</vt:i4>
      </vt:variant>
      <vt:variant>
        <vt:i4>5</vt:i4>
      </vt:variant>
      <vt:variant>
        <vt:lpwstr/>
      </vt:variant>
      <vt:variant>
        <vt:lpwstr>_Toc275873520</vt:lpwstr>
      </vt:variant>
      <vt:variant>
        <vt:i4>1703989</vt:i4>
      </vt:variant>
      <vt:variant>
        <vt:i4>707</vt:i4>
      </vt:variant>
      <vt:variant>
        <vt:i4>0</vt:i4>
      </vt:variant>
      <vt:variant>
        <vt:i4>5</vt:i4>
      </vt:variant>
      <vt:variant>
        <vt:lpwstr/>
      </vt:variant>
      <vt:variant>
        <vt:lpwstr>_Toc275873519</vt:lpwstr>
      </vt:variant>
      <vt:variant>
        <vt:i4>1703989</vt:i4>
      </vt:variant>
      <vt:variant>
        <vt:i4>701</vt:i4>
      </vt:variant>
      <vt:variant>
        <vt:i4>0</vt:i4>
      </vt:variant>
      <vt:variant>
        <vt:i4>5</vt:i4>
      </vt:variant>
      <vt:variant>
        <vt:lpwstr/>
      </vt:variant>
      <vt:variant>
        <vt:lpwstr>_Toc275873518</vt:lpwstr>
      </vt:variant>
      <vt:variant>
        <vt:i4>1703989</vt:i4>
      </vt:variant>
      <vt:variant>
        <vt:i4>695</vt:i4>
      </vt:variant>
      <vt:variant>
        <vt:i4>0</vt:i4>
      </vt:variant>
      <vt:variant>
        <vt:i4>5</vt:i4>
      </vt:variant>
      <vt:variant>
        <vt:lpwstr/>
      </vt:variant>
      <vt:variant>
        <vt:lpwstr>_Toc275873517</vt:lpwstr>
      </vt:variant>
      <vt:variant>
        <vt:i4>1703989</vt:i4>
      </vt:variant>
      <vt:variant>
        <vt:i4>689</vt:i4>
      </vt:variant>
      <vt:variant>
        <vt:i4>0</vt:i4>
      </vt:variant>
      <vt:variant>
        <vt:i4>5</vt:i4>
      </vt:variant>
      <vt:variant>
        <vt:lpwstr/>
      </vt:variant>
      <vt:variant>
        <vt:lpwstr>_Toc275873516</vt:lpwstr>
      </vt:variant>
      <vt:variant>
        <vt:i4>1703989</vt:i4>
      </vt:variant>
      <vt:variant>
        <vt:i4>683</vt:i4>
      </vt:variant>
      <vt:variant>
        <vt:i4>0</vt:i4>
      </vt:variant>
      <vt:variant>
        <vt:i4>5</vt:i4>
      </vt:variant>
      <vt:variant>
        <vt:lpwstr/>
      </vt:variant>
      <vt:variant>
        <vt:lpwstr>_Toc275873515</vt:lpwstr>
      </vt:variant>
      <vt:variant>
        <vt:i4>1703989</vt:i4>
      </vt:variant>
      <vt:variant>
        <vt:i4>677</vt:i4>
      </vt:variant>
      <vt:variant>
        <vt:i4>0</vt:i4>
      </vt:variant>
      <vt:variant>
        <vt:i4>5</vt:i4>
      </vt:variant>
      <vt:variant>
        <vt:lpwstr/>
      </vt:variant>
      <vt:variant>
        <vt:lpwstr>_Toc275873514</vt:lpwstr>
      </vt:variant>
      <vt:variant>
        <vt:i4>1703989</vt:i4>
      </vt:variant>
      <vt:variant>
        <vt:i4>671</vt:i4>
      </vt:variant>
      <vt:variant>
        <vt:i4>0</vt:i4>
      </vt:variant>
      <vt:variant>
        <vt:i4>5</vt:i4>
      </vt:variant>
      <vt:variant>
        <vt:lpwstr/>
      </vt:variant>
      <vt:variant>
        <vt:lpwstr>_Toc275873513</vt:lpwstr>
      </vt:variant>
      <vt:variant>
        <vt:i4>1703989</vt:i4>
      </vt:variant>
      <vt:variant>
        <vt:i4>665</vt:i4>
      </vt:variant>
      <vt:variant>
        <vt:i4>0</vt:i4>
      </vt:variant>
      <vt:variant>
        <vt:i4>5</vt:i4>
      </vt:variant>
      <vt:variant>
        <vt:lpwstr/>
      </vt:variant>
      <vt:variant>
        <vt:lpwstr>_Toc275873512</vt:lpwstr>
      </vt:variant>
      <vt:variant>
        <vt:i4>1703989</vt:i4>
      </vt:variant>
      <vt:variant>
        <vt:i4>659</vt:i4>
      </vt:variant>
      <vt:variant>
        <vt:i4>0</vt:i4>
      </vt:variant>
      <vt:variant>
        <vt:i4>5</vt:i4>
      </vt:variant>
      <vt:variant>
        <vt:lpwstr/>
      </vt:variant>
      <vt:variant>
        <vt:lpwstr>_Toc275873511</vt:lpwstr>
      </vt:variant>
      <vt:variant>
        <vt:i4>1703989</vt:i4>
      </vt:variant>
      <vt:variant>
        <vt:i4>653</vt:i4>
      </vt:variant>
      <vt:variant>
        <vt:i4>0</vt:i4>
      </vt:variant>
      <vt:variant>
        <vt:i4>5</vt:i4>
      </vt:variant>
      <vt:variant>
        <vt:lpwstr/>
      </vt:variant>
      <vt:variant>
        <vt:lpwstr>_Toc275873510</vt:lpwstr>
      </vt:variant>
      <vt:variant>
        <vt:i4>1769525</vt:i4>
      </vt:variant>
      <vt:variant>
        <vt:i4>647</vt:i4>
      </vt:variant>
      <vt:variant>
        <vt:i4>0</vt:i4>
      </vt:variant>
      <vt:variant>
        <vt:i4>5</vt:i4>
      </vt:variant>
      <vt:variant>
        <vt:lpwstr/>
      </vt:variant>
      <vt:variant>
        <vt:lpwstr>_Toc275873509</vt:lpwstr>
      </vt:variant>
      <vt:variant>
        <vt:i4>1769525</vt:i4>
      </vt:variant>
      <vt:variant>
        <vt:i4>641</vt:i4>
      </vt:variant>
      <vt:variant>
        <vt:i4>0</vt:i4>
      </vt:variant>
      <vt:variant>
        <vt:i4>5</vt:i4>
      </vt:variant>
      <vt:variant>
        <vt:lpwstr/>
      </vt:variant>
      <vt:variant>
        <vt:lpwstr>_Toc275873508</vt:lpwstr>
      </vt:variant>
      <vt:variant>
        <vt:i4>1769525</vt:i4>
      </vt:variant>
      <vt:variant>
        <vt:i4>635</vt:i4>
      </vt:variant>
      <vt:variant>
        <vt:i4>0</vt:i4>
      </vt:variant>
      <vt:variant>
        <vt:i4>5</vt:i4>
      </vt:variant>
      <vt:variant>
        <vt:lpwstr/>
      </vt:variant>
      <vt:variant>
        <vt:lpwstr>_Toc275873507</vt:lpwstr>
      </vt:variant>
      <vt:variant>
        <vt:i4>1769525</vt:i4>
      </vt:variant>
      <vt:variant>
        <vt:i4>629</vt:i4>
      </vt:variant>
      <vt:variant>
        <vt:i4>0</vt:i4>
      </vt:variant>
      <vt:variant>
        <vt:i4>5</vt:i4>
      </vt:variant>
      <vt:variant>
        <vt:lpwstr/>
      </vt:variant>
      <vt:variant>
        <vt:lpwstr>_Toc275873506</vt:lpwstr>
      </vt:variant>
      <vt:variant>
        <vt:i4>1769525</vt:i4>
      </vt:variant>
      <vt:variant>
        <vt:i4>623</vt:i4>
      </vt:variant>
      <vt:variant>
        <vt:i4>0</vt:i4>
      </vt:variant>
      <vt:variant>
        <vt:i4>5</vt:i4>
      </vt:variant>
      <vt:variant>
        <vt:lpwstr/>
      </vt:variant>
      <vt:variant>
        <vt:lpwstr>_Toc275873505</vt:lpwstr>
      </vt:variant>
      <vt:variant>
        <vt:i4>1769525</vt:i4>
      </vt:variant>
      <vt:variant>
        <vt:i4>617</vt:i4>
      </vt:variant>
      <vt:variant>
        <vt:i4>0</vt:i4>
      </vt:variant>
      <vt:variant>
        <vt:i4>5</vt:i4>
      </vt:variant>
      <vt:variant>
        <vt:lpwstr/>
      </vt:variant>
      <vt:variant>
        <vt:lpwstr>_Toc275873504</vt:lpwstr>
      </vt:variant>
      <vt:variant>
        <vt:i4>1769525</vt:i4>
      </vt:variant>
      <vt:variant>
        <vt:i4>611</vt:i4>
      </vt:variant>
      <vt:variant>
        <vt:i4>0</vt:i4>
      </vt:variant>
      <vt:variant>
        <vt:i4>5</vt:i4>
      </vt:variant>
      <vt:variant>
        <vt:lpwstr/>
      </vt:variant>
      <vt:variant>
        <vt:lpwstr>_Toc275873503</vt:lpwstr>
      </vt:variant>
      <vt:variant>
        <vt:i4>1769525</vt:i4>
      </vt:variant>
      <vt:variant>
        <vt:i4>605</vt:i4>
      </vt:variant>
      <vt:variant>
        <vt:i4>0</vt:i4>
      </vt:variant>
      <vt:variant>
        <vt:i4>5</vt:i4>
      </vt:variant>
      <vt:variant>
        <vt:lpwstr/>
      </vt:variant>
      <vt:variant>
        <vt:lpwstr>_Toc275873502</vt:lpwstr>
      </vt:variant>
      <vt:variant>
        <vt:i4>1769525</vt:i4>
      </vt:variant>
      <vt:variant>
        <vt:i4>599</vt:i4>
      </vt:variant>
      <vt:variant>
        <vt:i4>0</vt:i4>
      </vt:variant>
      <vt:variant>
        <vt:i4>5</vt:i4>
      </vt:variant>
      <vt:variant>
        <vt:lpwstr/>
      </vt:variant>
      <vt:variant>
        <vt:lpwstr>_Toc275873501</vt:lpwstr>
      </vt:variant>
      <vt:variant>
        <vt:i4>1769525</vt:i4>
      </vt:variant>
      <vt:variant>
        <vt:i4>593</vt:i4>
      </vt:variant>
      <vt:variant>
        <vt:i4>0</vt:i4>
      </vt:variant>
      <vt:variant>
        <vt:i4>5</vt:i4>
      </vt:variant>
      <vt:variant>
        <vt:lpwstr/>
      </vt:variant>
      <vt:variant>
        <vt:lpwstr>_Toc275873500</vt:lpwstr>
      </vt:variant>
      <vt:variant>
        <vt:i4>1179700</vt:i4>
      </vt:variant>
      <vt:variant>
        <vt:i4>587</vt:i4>
      </vt:variant>
      <vt:variant>
        <vt:i4>0</vt:i4>
      </vt:variant>
      <vt:variant>
        <vt:i4>5</vt:i4>
      </vt:variant>
      <vt:variant>
        <vt:lpwstr/>
      </vt:variant>
      <vt:variant>
        <vt:lpwstr>_Toc275873499</vt:lpwstr>
      </vt:variant>
      <vt:variant>
        <vt:i4>1179700</vt:i4>
      </vt:variant>
      <vt:variant>
        <vt:i4>581</vt:i4>
      </vt:variant>
      <vt:variant>
        <vt:i4>0</vt:i4>
      </vt:variant>
      <vt:variant>
        <vt:i4>5</vt:i4>
      </vt:variant>
      <vt:variant>
        <vt:lpwstr/>
      </vt:variant>
      <vt:variant>
        <vt:lpwstr>_Toc275873498</vt:lpwstr>
      </vt:variant>
      <vt:variant>
        <vt:i4>1179700</vt:i4>
      </vt:variant>
      <vt:variant>
        <vt:i4>575</vt:i4>
      </vt:variant>
      <vt:variant>
        <vt:i4>0</vt:i4>
      </vt:variant>
      <vt:variant>
        <vt:i4>5</vt:i4>
      </vt:variant>
      <vt:variant>
        <vt:lpwstr/>
      </vt:variant>
      <vt:variant>
        <vt:lpwstr>_Toc275873497</vt:lpwstr>
      </vt:variant>
      <vt:variant>
        <vt:i4>1179700</vt:i4>
      </vt:variant>
      <vt:variant>
        <vt:i4>569</vt:i4>
      </vt:variant>
      <vt:variant>
        <vt:i4>0</vt:i4>
      </vt:variant>
      <vt:variant>
        <vt:i4>5</vt:i4>
      </vt:variant>
      <vt:variant>
        <vt:lpwstr/>
      </vt:variant>
      <vt:variant>
        <vt:lpwstr>_Toc275873496</vt:lpwstr>
      </vt:variant>
      <vt:variant>
        <vt:i4>1179700</vt:i4>
      </vt:variant>
      <vt:variant>
        <vt:i4>563</vt:i4>
      </vt:variant>
      <vt:variant>
        <vt:i4>0</vt:i4>
      </vt:variant>
      <vt:variant>
        <vt:i4>5</vt:i4>
      </vt:variant>
      <vt:variant>
        <vt:lpwstr/>
      </vt:variant>
      <vt:variant>
        <vt:lpwstr>_Toc275873495</vt:lpwstr>
      </vt:variant>
      <vt:variant>
        <vt:i4>1179700</vt:i4>
      </vt:variant>
      <vt:variant>
        <vt:i4>557</vt:i4>
      </vt:variant>
      <vt:variant>
        <vt:i4>0</vt:i4>
      </vt:variant>
      <vt:variant>
        <vt:i4>5</vt:i4>
      </vt:variant>
      <vt:variant>
        <vt:lpwstr/>
      </vt:variant>
      <vt:variant>
        <vt:lpwstr>_Toc275873494</vt:lpwstr>
      </vt:variant>
      <vt:variant>
        <vt:i4>1179700</vt:i4>
      </vt:variant>
      <vt:variant>
        <vt:i4>551</vt:i4>
      </vt:variant>
      <vt:variant>
        <vt:i4>0</vt:i4>
      </vt:variant>
      <vt:variant>
        <vt:i4>5</vt:i4>
      </vt:variant>
      <vt:variant>
        <vt:lpwstr/>
      </vt:variant>
      <vt:variant>
        <vt:lpwstr>_Toc275873493</vt:lpwstr>
      </vt:variant>
      <vt:variant>
        <vt:i4>1179700</vt:i4>
      </vt:variant>
      <vt:variant>
        <vt:i4>545</vt:i4>
      </vt:variant>
      <vt:variant>
        <vt:i4>0</vt:i4>
      </vt:variant>
      <vt:variant>
        <vt:i4>5</vt:i4>
      </vt:variant>
      <vt:variant>
        <vt:lpwstr/>
      </vt:variant>
      <vt:variant>
        <vt:lpwstr>_Toc275873492</vt:lpwstr>
      </vt:variant>
      <vt:variant>
        <vt:i4>1179700</vt:i4>
      </vt:variant>
      <vt:variant>
        <vt:i4>539</vt:i4>
      </vt:variant>
      <vt:variant>
        <vt:i4>0</vt:i4>
      </vt:variant>
      <vt:variant>
        <vt:i4>5</vt:i4>
      </vt:variant>
      <vt:variant>
        <vt:lpwstr/>
      </vt:variant>
      <vt:variant>
        <vt:lpwstr>_Toc275873491</vt:lpwstr>
      </vt:variant>
      <vt:variant>
        <vt:i4>1179700</vt:i4>
      </vt:variant>
      <vt:variant>
        <vt:i4>533</vt:i4>
      </vt:variant>
      <vt:variant>
        <vt:i4>0</vt:i4>
      </vt:variant>
      <vt:variant>
        <vt:i4>5</vt:i4>
      </vt:variant>
      <vt:variant>
        <vt:lpwstr/>
      </vt:variant>
      <vt:variant>
        <vt:lpwstr>_Toc275873490</vt:lpwstr>
      </vt:variant>
      <vt:variant>
        <vt:i4>1245236</vt:i4>
      </vt:variant>
      <vt:variant>
        <vt:i4>527</vt:i4>
      </vt:variant>
      <vt:variant>
        <vt:i4>0</vt:i4>
      </vt:variant>
      <vt:variant>
        <vt:i4>5</vt:i4>
      </vt:variant>
      <vt:variant>
        <vt:lpwstr/>
      </vt:variant>
      <vt:variant>
        <vt:lpwstr>_Toc275873489</vt:lpwstr>
      </vt:variant>
      <vt:variant>
        <vt:i4>1245236</vt:i4>
      </vt:variant>
      <vt:variant>
        <vt:i4>521</vt:i4>
      </vt:variant>
      <vt:variant>
        <vt:i4>0</vt:i4>
      </vt:variant>
      <vt:variant>
        <vt:i4>5</vt:i4>
      </vt:variant>
      <vt:variant>
        <vt:lpwstr/>
      </vt:variant>
      <vt:variant>
        <vt:lpwstr>_Toc275873488</vt:lpwstr>
      </vt:variant>
      <vt:variant>
        <vt:i4>1245236</vt:i4>
      </vt:variant>
      <vt:variant>
        <vt:i4>515</vt:i4>
      </vt:variant>
      <vt:variant>
        <vt:i4>0</vt:i4>
      </vt:variant>
      <vt:variant>
        <vt:i4>5</vt:i4>
      </vt:variant>
      <vt:variant>
        <vt:lpwstr/>
      </vt:variant>
      <vt:variant>
        <vt:lpwstr>_Toc275873487</vt:lpwstr>
      </vt:variant>
      <vt:variant>
        <vt:i4>1245236</vt:i4>
      </vt:variant>
      <vt:variant>
        <vt:i4>509</vt:i4>
      </vt:variant>
      <vt:variant>
        <vt:i4>0</vt:i4>
      </vt:variant>
      <vt:variant>
        <vt:i4>5</vt:i4>
      </vt:variant>
      <vt:variant>
        <vt:lpwstr/>
      </vt:variant>
      <vt:variant>
        <vt:lpwstr>_Toc275873486</vt:lpwstr>
      </vt:variant>
      <vt:variant>
        <vt:i4>1245236</vt:i4>
      </vt:variant>
      <vt:variant>
        <vt:i4>503</vt:i4>
      </vt:variant>
      <vt:variant>
        <vt:i4>0</vt:i4>
      </vt:variant>
      <vt:variant>
        <vt:i4>5</vt:i4>
      </vt:variant>
      <vt:variant>
        <vt:lpwstr/>
      </vt:variant>
      <vt:variant>
        <vt:lpwstr>_Toc275873485</vt:lpwstr>
      </vt:variant>
      <vt:variant>
        <vt:i4>1245236</vt:i4>
      </vt:variant>
      <vt:variant>
        <vt:i4>497</vt:i4>
      </vt:variant>
      <vt:variant>
        <vt:i4>0</vt:i4>
      </vt:variant>
      <vt:variant>
        <vt:i4>5</vt:i4>
      </vt:variant>
      <vt:variant>
        <vt:lpwstr/>
      </vt:variant>
      <vt:variant>
        <vt:lpwstr>_Toc275873484</vt:lpwstr>
      </vt:variant>
      <vt:variant>
        <vt:i4>1245236</vt:i4>
      </vt:variant>
      <vt:variant>
        <vt:i4>491</vt:i4>
      </vt:variant>
      <vt:variant>
        <vt:i4>0</vt:i4>
      </vt:variant>
      <vt:variant>
        <vt:i4>5</vt:i4>
      </vt:variant>
      <vt:variant>
        <vt:lpwstr/>
      </vt:variant>
      <vt:variant>
        <vt:lpwstr>_Toc275873483</vt:lpwstr>
      </vt:variant>
      <vt:variant>
        <vt:i4>1245236</vt:i4>
      </vt:variant>
      <vt:variant>
        <vt:i4>485</vt:i4>
      </vt:variant>
      <vt:variant>
        <vt:i4>0</vt:i4>
      </vt:variant>
      <vt:variant>
        <vt:i4>5</vt:i4>
      </vt:variant>
      <vt:variant>
        <vt:lpwstr/>
      </vt:variant>
      <vt:variant>
        <vt:lpwstr>_Toc275873482</vt:lpwstr>
      </vt:variant>
      <vt:variant>
        <vt:i4>1245236</vt:i4>
      </vt:variant>
      <vt:variant>
        <vt:i4>479</vt:i4>
      </vt:variant>
      <vt:variant>
        <vt:i4>0</vt:i4>
      </vt:variant>
      <vt:variant>
        <vt:i4>5</vt:i4>
      </vt:variant>
      <vt:variant>
        <vt:lpwstr/>
      </vt:variant>
      <vt:variant>
        <vt:lpwstr>_Toc275873481</vt:lpwstr>
      </vt:variant>
      <vt:variant>
        <vt:i4>1245236</vt:i4>
      </vt:variant>
      <vt:variant>
        <vt:i4>473</vt:i4>
      </vt:variant>
      <vt:variant>
        <vt:i4>0</vt:i4>
      </vt:variant>
      <vt:variant>
        <vt:i4>5</vt:i4>
      </vt:variant>
      <vt:variant>
        <vt:lpwstr/>
      </vt:variant>
      <vt:variant>
        <vt:lpwstr>_Toc275873480</vt:lpwstr>
      </vt:variant>
      <vt:variant>
        <vt:i4>1835060</vt:i4>
      </vt:variant>
      <vt:variant>
        <vt:i4>467</vt:i4>
      </vt:variant>
      <vt:variant>
        <vt:i4>0</vt:i4>
      </vt:variant>
      <vt:variant>
        <vt:i4>5</vt:i4>
      </vt:variant>
      <vt:variant>
        <vt:lpwstr/>
      </vt:variant>
      <vt:variant>
        <vt:lpwstr>_Toc275873479</vt:lpwstr>
      </vt:variant>
      <vt:variant>
        <vt:i4>1835060</vt:i4>
      </vt:variant>
      <vt:variant>
        <vt:i4>461</vt:i4>
      </vt:variant>
      <vt:variant>
        <vt:i4>0</vt:i4>
      </vt:variant>
      <vt:variant>
        <vt:i4>5</vt:i4>
      </vt:variant>
      <vt:variant>
        <vt:lpwstr/>
      </vt:variant>
      <vt:variant>
        <vt:lpwstr>_Toc275873478</vt:lpwstr>
      </vt:variant>
      <vt:variant>
        <vt:i4>1835060</vt:i4>
      </vt:variant>
      <vt:variant>
        <vt:i4>455</vt:i4>
      </vt:variant>
      <vt:variant>
        <vt:i4>0</vt:i4>
      </vt:variant>
      <vt:variant>
        <vt:i4>5</vt:i4>
      </vt:variant>
      <vt:variant>
        <vt:lpwstr/>
      </vt:variant>
      <vt:variant>
        <vt:lpwstr>_Toc275873477</vt:lpwstr>
      </vt:variant>
      <vt:variant>
        <vt:i4>1835060</vt:i4>
      </vt:variant>
      <vt:variant>
        <vt:i4>449</vt:i4>
      </vt:variant>
      <vt:variant>
        <vt:i4>0</vt:i4>
      </vt:variant>
      <vt:variant>
        <vt:i4>5</vt:i4>
      </vt:variant>
      <vt:variant>
        <vt:lpwstr/>
      </vt:variant>
      <vt:variant>
        <vt:lpwstr>_Toc275873476</vt:lpwstr>
      </vt:variant>
      <vt:variant>
        <vt:i4>1835060</vt:i4>
      </vt:variant>
      <vt:variant>
        <vt:i4>443</vt:i4>
      </vt:variant>
      <vt:variant>
        <vt:i4>0</vt:i4>
      </vt:variant>
      <vt:variant>
        <vt:i4>5</vt:i4>
      </vt:variant>
      <vt:variant>
        <vt:lpwstr/>
      </vt:variant>
      <vt:variant>
        <vt:lpwstr>_Toc275873475</vt:lpwstr>
      </vt:variant>
      <vt:variant>
        <vt:i4>1835060</vt:i4>
      </vt:variant>
      <vt:variant>
        <vt:i4>437</vt:i4>
      </vt:variant>
      <vt:variant>
        <vt:i4>0</vt:i4>
      </vt:variant>
      <vt:variant>
        <vt:i4>5</vt:i4>
      </vt:variant>
      <vt:variant>
        <vt:lpwstr/>
      </vt:variant>
      <vt:variant>
        <vt:lpwstr>_Toc275873474</vt:lpwstr>
      </vt:variant>
      <vt:variant>
        <vt:i4>1835060</vt:i4>
      </vt:variant>
      <vt:variant>
        <vt:i4>431</vt:i4>
      </vt:variant>
      <vt:variant>
        <vt:i4>0</vt:i4>
      </vt:variant>
      <vt:variant>
        <vt:i4>5</vt:i4>
      </vt:variant>
      <vt:variant>
        <vt:lpwstr/>
      </vt:variant>
      <vt:variant>
        <vt:lpwstr>_Toc275873473</vt:lpwstr>
      </vt:variant>
      <vt:variant>
        <vt:i4>1835060</vt:i4>
      </vt:variant>
      <vt:variant>
        <vt:i4>425</vt:i4>
      </vt:variant>
      <vt:variant>
        <vt:i4>0</vt:i4>
      </vt:variant>
      <vt:variant>
        <vt:i4>5</vt:i4>
      </vt:variant>
      <vt:variant>
        <vt:lpwstr/>
      </vt:variant>
      <vt:variant>
        <vt:lpwstr>_Toc275873472</vt:lpwstr>
      </vt:variant>
      <vt:variant>
        <vt:i4>1835060</vt:i4>
      </vt:variant>
      <vt:variant>
        <vt:i4>419</vt:i4>
      </vt:variant>
      <vt:variant>
        <vt:i4>0</vt:i4>
      </vt:variant>
      <vt:variant>
        <vt:i4>5</vt:i4>
      </vt:variant>
      <vt:variant>
        <vt:lpwstr/>
      </vt:variant>
      <vt:variant>
        <vt:lpwstr>_Toc275873471</vt:lpwstr>
      </vt:variant>
      <vt:variant>
        <vt:i4>1835060</vt:i4>
      </vt:variant>
      <vt:variant>
        <vt:i4>413</vt:i4>
      </vt:variant>
      <vt:variant>
        <vt:i4>0</vt:i4>
      </vt:variant>
      <vt:variant>
        <vt:i4>5</vt:i4>
      </vt:variant>
      <vt:variant>
        <vt:lpwstr/>
      </vt:variant>
      <vt:variant>
        <vt:lpwstr>_Toc275873470</vt:lpwstr>
      </vt:variant>
      <vt:variant>
        <vt:i4>1900596</vt:i4>
      </vt:variant>
      <vt:variant>
        <vt:i4>407</vt:i4>
      </vt:variant>
      <vt:variant>
        <vt:i4>0</vt:i4>
      </vt:variant>
      <vt:variant>
        <vt:i4>5</vt:i4>
      </vt:variant>
      <vt:variant>
        <vt:lpwstr/>
      </vt:variant>
      <vt:variant>
        <vt:lpwstr>_Toc275873469</vt:lpwstr>
      </vt:variant>
      <vt:variant>
        <vt:i4>1900596</vt:i4>
      </vt:variant>
      <vt:variant>
        <vt:i4>401</vt:i4>
      </vt:variant>
      <vt:variant>
        <vt:i4>0</vt:i4>
      </vt:variant>
      <vt:variant>
        <vt:i4>5</vt:i4>
      </vt:variant>
      <vt:variant>
        <vt:lpwstr/>
      </vt:variant>
      <vt:variant>
        <vt:lpwstr>_Toc275873468</vt:lpwstr>
      </vt:variant>
      <vt:variant>
        <vt:i4>1900596</vt:i4>
      </vt:variant>
      <vt:variant>
        <vt:i4>395</vt:i4>
      </vt:variant>
      <vt:variant>
        <vt:i4>0</vt:i4>
      </vt:variant>
      <vt:variant>
        <vt:i4>5</vt:i4>
      </vt:variant>
      <vt:variant>
        <vt:lpwstr/>
      </vt:variant>
      <vt:variant>
        <vt:lpwstr>_Toc275873467</vt:lpwstr>
      </vt:variant>
      <vt:variant>
        <vt:i4>1900596</vt:i4>
      </vt:variant>
      <vt:variant>
        <vt:i4>389</vt:i4>
      </vt:variant>
      <vt:variant>
        <vt:i4>0</vt:i4>
      </vt:variant>
      <vt:variant>
        <vt:i4>5</vt:i4>
      </vt:variant>
      <vt:variant>
        <vt:lpwstr/>
      </vt:variant>
      <vt:variant>
        <vt:lpwstr>_Toc275873466</vt:lpwstr>
      </vt:variant>
      <vt:variant>
        <vt:i4>1900596</vt:i4>
      </vt:variant>
      <vt:variant>
        <vt:i4>383</vt:i4>
      </vt:variant>
      <vt:variant>
        <vt:i4>0</vt:i4>
      </vt:variant>
      <vt:variant>
        <vt:i4>5</vt:i4>
      </vt:variant>
      <vt:variant>
        <vt:lpwstr/>
      </vt:variant>
      <vt:variant>
        <vt:lpwstr>_Toc275873465</vt:lpwstr>
      </vt:variant>
      <vt:variant>
        <vt:i4>1900596</vt:i4>
      </vt:variant>
      <vt:variant>
        <vt:i4>377</vt:i4>
      </vt:variant>
      <vt:variant>
        <vt:i4>0</vt:i4>
      </vt:variant>
      <vt:variant>
        <vt:i4>5</vt:i4>
      </vt:variant>
      <vt:variant>
        <vt:lpwstr/>
      </vt:variant>
      <vt:variant>
        <vt:lpwstr>_Toc275873464</vt:lpwstr>
      </vt:variant>
      <vt:variant>
        <vt:i4>1900596</vt:i4>
      </vt:variant>
      <vt:variant>
        <vt:i4>371</vt:i4>
      </vt:variant>
      <vt:variant>
        <vt:i4>0</vt:i4>
      </vt:variant>
      <vt:variant>
        <vt:i4>5</vt:i4>
      </vt:variant>
      <vt:variant>
        <vt:lpwstr/>
      </vt:variant>
      <vt:variant>
        <vt:lpwstr>_Toc275873463</vt:lpwstr>
      </vt:variant>
      <vt:variant>
        <vt:i4>1900596</vt:i4>
      </vt:variant>
      <vt:variant>
        <vt:i4>365</vt:i4>
      </vt:variant>
      <vt:variant>
        <vt:i4>0</vt:i4>
      </vt:variant>
      <vt:variant>
        <vt:i4>5</vt:i4>
      </vt:variant>
      <vt:variant>
        <vt:lpwstr/>
      </vt:variant>
      <vt:variant>
        <vt:lpwstr>_Toc275873462</vt:lpwstr>
      </vt:variant>
      <vt:variant>
        <vt:i4>1900596</vt:i4>
      </vt:variant>
      <vt:variant>
        <vt:i4>359</vt:i4>
      </vt:variant>
      <vt:variant>
        <vt:i4>0</vt:i4>
      </vt:variant>
      <vt:variant>
        <vt:i4>5</vt:i4>
      </vt:variant>
      <vt:variant>
        <vt:lpwstr/>
      </vt:variant>
      <vt:variant>
        <vt:lpwstr>_Toc275873461</vt:lpwstr>
      </vt:variant>
      <vt:variant>
        <vt:i4>1900596</vt:i4>
      </vt:variant>
      <vt:variant>
        <vt:i4>353</vt:i4>
      </vt:variant>
      <vt:variant>
        <vt:i4>0</vt:i4>
      </vt:variant>
      <vt:variant>
        <vt:i4>5</vt:i4>
      </vt:variant>
      <vt:variant>
        <vt:lpwstr/>
      </vt:variant>
      <vt:variant>
        <vt:lpwstr>_Toc275873460</vt:lpwstr>
      </vt:variant>
      <vt:variant>
        <vt:i4>1966132</vt:i4>
      </vt:variant>
      <vt:variant>
        <vt:i4>347</vt:i4>
      </vt:variant>
      <vt:variant>
        <vt:i4>0</vt:i4>
      </vt:variant>
      <vt:variant>
        <vt:i4>5</vt:i4>
      </vt:variant>
      <vt:variant>
        <vt:lpwstr/>
      </vt:variant>
      <vt:variant>
        <vt:lpwstr>_Toc275873459</vt:lpwstr>
      </vt:variant>
      <vt:variant>
        <vt:i4>1966132</vt:i4>
      </vt:variant>
      <vt:variant>
        <vt:i4>341</vt:i4>
      </vt:variant>
      <vt:variant>
        <vt:i4>0</vt:i4>
      </vt:variant>
      <vt:variant>
        <vt:i4>5</vt:i4>
      </vt:variant>
      <vt:variant>
        <vt:lpwstr/>
      </vt:variant>
      <vt:variant>
        <vt:lpwstr>_Toc275873458</vt:lpwstr>
      </vt:variant>
      <vt:variant>
        <vt:i4>1966132</vt:i4>
      </vt:variant>
      <vt:variant>
        <vt:i4>335</vt:i4>
      </vt:variant>
      <vt:variant>
        <vt:i4>0</vt:i4>
      </vt:variant>
      <vt:variant>
        <vt:i4>5</vt:i4>
      </vt:variant>
      <vt:variant>
        <vt:lpwstr/>
      </vt:variant>
      <vt:variant>
        <vt:lpwstr>_Toc275873457</vt:lpwstr>
      </vt:variant>
      <vt:variant>
        <vt:i4>1966132</vt:i4>
      </vt:variant>
      <vt:variant>
        <vt:i4>329</vt:i4>
      </vt:variant>
      <vt:variant>
        <vt:i4>0</vt:i4>
      </vt:variant>
      <vt:variant>
        <vt:i4>5</vt:i4>
      </vt:variant>
      <vt:variant>
        <vt:lpwstr/>
      </vt:variant>
      <vt:variant>
        <vt:lpwstr>_Toc275873456</vt:lpwstr>
      </vt:variant>
      <vt:variant>
        <vt:i4>1966132</vt:i4>
      </vt:variant>
      <vt:variant>
        <vt:i4>323</vt:i4>
      </vt:variant>
      <vt:variant>
        <vt:i4>0</vt:i4>
      </vt:variant>
      <vt:variant>
        <vt:i4>5</vt:i4>
      </vt:variant>
      <vt:variant>
        <vt:lpwstr/>
      </vt:variant>
      <vt:variant>
        <vt:lpwstr>_Toc275873455</vt:lpwstr>
      </vt:variant>
      <vt:variant>
        <vt:i4>1966132</vt:i4>
      </vt:variant>
      <vt:variant>
        <vt:i4>317</vt:i4>
      </vt:variant>
      <vt:variant>
        <vt:i4>0</vt:i4>
      </vt:variant>
      <vt:variant>
        <vt:i4>5</vt:i4>
      </vt:variant>
      <vt:variant>
        <vt:lpwstr/>
      </vt:variant>
      <vt:variant>
        <vt:lpwstr>_Toc275873454</vt:lpwstr>
      </vt:variant>
      <vt:variant>
        <vt:i4>1966132</vt:i4>
      </vt:variant>
      <vt:variant>
        <vt:i4>311</vt:i4>
      </vt:variant>
      <vt:variant>
        <vt:i4>0</vt:i4>
      </vt:variant>
      <vt:variant>
        <vt:i4>5</vt:i4>
      </vt:variant>
      <vt:variant>
        <vt:lpwstr/>
      </vt:variant>
      <vt:variant>
        <vt:lpwstr>_Toc275873453</vt:lpwstr>
      </vt:variant>
      <vt:variant>
        <vt:i4>1966132</vt:i4>
      </vt:variant>
      <vt:variant>
        <vt:i4>305</vt:i4>
      </vt:variant>
      <vt:variant>
        <vt:i4>0</vt:i4>
      </vt:variant>
      <vt:variant>
        <vt:i4>5</vt:i4>
      </vt:variant>
      <vt:variant>
        <vt:lpwstr/>
      </vt:variant>
      <vt:variant>
        <vt:lpwstr>_Toc275873452</vt:lpwstr>
      </vt:variant>
      <vt:variant>
        <vt:i4>1966132</vt:i4>
      </vt:variant>
      <vt:variant>
        <vt:i4>299</vt:i4>
      </vt:variant>
      <vt:variant>
        <vt:i4>0</vt:i4>
      </vt:variant>
      <vt:variant>
        <vt:i4>5</vt:i4>
      </vt:variant>
      <vt:variant>
        <vt:lpwstr/>
      </vt:variant>
      <vt:variant>
        <vt:lpwstr>_Toc275873451</vt:lpwstr>
      </vt:variant>
      <vt:variant>
        <vt:i4>1966132</vt:i4>
      </vt:variant>
      <vt:variant>
        <vt:i4>293</vt:i4>
      </vt:variant>
      <vt:variant>
        <vt:i4>0</vt:i4>
      </vt:variant>
      <vt:variant>
        <vt:i4>5</vt:i4>
      </vt:variant>
      <vt:variant>
        <vt:lpwstr/>
      </vt:variant>
      <vt:variant>
        <vt:lpwstr>_Toc275873450</vt:lpwstr>
      </vt:variant>
      <vt:variant>
        <vt:i4>2031668</vt:i4>
      </vt:variant>
      <vt:variant>
        <vt:i4>287</vt:i4>
      </vt:variant>
      <vt:variant>
        <vt:i4>0</vt:i4>
      </vt:variant>
      <vt:variant>
        <vt:i4>5</vt:i4>
      </vt:variant>
      <vt:variant>
        <vt:lpwstr/>
      </vt:variant>
      <vt:variant>
        <vt:lpwstr>_Toc275873449</vt:lpwstr>
      </vt:variant>
      <vt:variant>
        <vt:i4>2031668</vt:i4>
      </vt:variant>
      <vt:variant>
        <vt:i4>281</vt:i4>
      </vt:variant>
      <vt:variant>
        <vt:i4>0</vt:i4>
      </vt:variant>
      <vt:variant>
        <vt:i4>5</vt:i4>
      </vt:variant>
      <vt:variant>
        <vt:lpwstr/>
      </vt:variant>
      <vt:variant>
        <vt:lpwstr>_Toc275873448</vt:lpwstr>
      </vt:variant>
      <vt:variant>
        <vt:i4>2031668</vt:i4>
      </vt:variant>
      <vt:variant>
        <vt:i4>275</vt:i4>
      </vt:variant>
      <vt:variant>
        <vt:i4>0</vt:i4>
      </vt:variant>
      <vt:variant>
        <vt:i4>5</vt:i4>
      </vt:variant>
      <vt:variant>
        <vt:lpwstr/>
      </vt:variant>
      <vt:variant>
        <vt:lpwstr>_Toc275873447</vt:lpwstr>
      </vt:variant>
      <vt:variant>
        <vt:i4>2031668</vt:i4>
      </vt:variant>
      <vt:variant>
        <vt:i4>269</vt:i4>
      </vt:variant>
      <vt:variant>
        <vt:i4>0</vt:i4>
      </vt:variant>
      <vt:variant>
        <vt:i4>5</vt:i4>
      </vt:variant>
      <vt:variant>
        <vt:lpwstr/>
      </vt:variant>
      <vt:variant>
        <vt:lpwstr>_Toc275873446</vt:lpwstr>
      </vt:variant>
      <vt:variant>
        <vt:i4>2031668</vt:i4>
      </vt:variant>
      <vt:variant>
        <vt:i4>263</vt:i4>
      </vt:variant>
      <vt:variant>
        <vt:i4>0</vt:i4>
      </vt:variant>
      <vt:variant>
        <vt:i4>5</vt:i4>
      </vt:variant>
      <vt:variant>
        <vt:lpwstr/>
      </vt:variant>
      <vt:variant>
        <vt:lpwstr>_Toc275873445</vt:lpwstr>
      </vt:variant>
      <vt:variant>
        <vt:i4>2031668</vt:i4>
      </vt:variant>
      <vt:variant>
        <vt:i4>257</vt:i4>
      </vt:variant>
      <vt:variant>
        <vt:i4>0</vt:i4>
      </vt:variant>
      <vt:variant>
        <vt:i4>5</vt:i4>
      </vt:variant>
      <vt:variant>
        <vt:lpwstr/>
      </vt:variant>
      <vt:variant>
        <vt:lpwstr>_Toc275873444</vt:lpwstr>
      </vt:variant>
      <vt:variant>
        <vt:i4>2031668</vt:i4>
      </vt:variant>
      <vt:variant>
        <vt:i4>251</vt:i4>
      </vt:variant>
      <vt:variant>
        <vt:i4>0</vt:i4>
      </vt:variant>
      <vt:variant>
        <vt:i4>5</vt:i4>
      </vt:variant>
      <vt:variant>
        <vt:lpwstr/>
      </vt:variant>
      <vt:variant>
        <vt:lpwstr>_Toc275873443</vt:lpwstr>
      </vt:variant>
      <vt:variant>
        <vt:i4>2031668</vt:i4>
      </vt:variant>
      <vt:variant>
        <vt:i4>245</vt:i4>
      </vt:variant>
      <vt:variant>
        <vt:i4>0</vt:i4>
      </vt:variant>
      <vt:variant>
        <vt:i4>5</vt:i4>
      </vt:variant>
      <vt:variant>
        <vt:lpwstr/>
      </vt:variant>
      <vt:variant>
        <vt:lpwstr>_Toc275873442</vt:lpwstr>
      </vt:variant>
      <vt:variant>
        <vt:i4>2031668</vt:i4>
      </vt:variant>
      <vt:variant>
        <vt:i4>239</vt:i4>
      </vt:variant>
      <vt:variant>
        <vt:i4>0</vt:i4>
      </vt:variant>
      <vt:variant>
        <vt:i4>5</vt:i4>
      </vt:variant>
      <vt:variant>
        <vt:lpwstr/>
      </vt:variant>
      <vt:variant>
        <vt:lpwstr>_Toc275873441</vt:lpwstr>
      </vt:variant>
      <vt:variant>
        <vt:i4>2031668</vt:i4>
      </vt:variant>
      <vt:variant>
        <vt:i4>233</vt:i4>
      </vt:variant>
      <vt:variant>
        <vt:i4>0</vt:i4>
      </vt:variant>
      <vt:variant>
        <vt:i4>5</vt:i4>
      </vt:variant>
      <vt:variant>
        <vt:lpwstr/>
      </vt:variant>
      <vt:variant>
        <vt:lpwstr>_Toc275873440</vt:lpwstr>
      </vt:variant>
      <vt:variant>
        <vt:i4>1572916</vt:i4>
      </vt:variant>
      <vt:variant>
        <vt:i4>227</vt:i4>
      </vt:variant>
      <vt:variant>
        <vt:i4>0</vt:i4>
      </vt:variant>
      <vt:variant>
        <vt:i4>5</vt:i4>
      </vt:variant>
      <vt:variant>
        <vt:lpwstr/>
      </vt:variant>
      <vt:variant>
        <vt:lpwstr>_Toc275873439</vt:lpwstr>
      </vt:variant>
      <vt:variant>
        <vt:i4>1572916</vt:i4>
      </vt:variant>
      <vt:variant>
        <vt:i4>221</vt:i4>
      </vt:variant>
      <vt:variant>
        <vt:i4>0</vt:i4>
      </vt:variant>
      <vt:variant>
        <vt:i4>5</vt:i4>
      </vt:variant>
      <vt:variant>
        <vt:lpwstr/>
      </vt:variant>
      <vt:variant>
        <vt:lpwstr>_Toc275873438</vt:lpwstr>
      </vt:variant>
      <vt:variant>
        <vt:i4>1572916</vt:i4>
      </vt:variant>
      <vt:variant>
        <vt:i4>215</vt:i4>
      </vt:variant>
      <vt:variant>
        <vt:i4>0</vt:i4>
      </vt:variant>
      <vt:variant>
        <vt:i4>5</vt:i4>
      </vt:variant>
      <vt:variant>
        <vt:lpwstr/>
      </vt:variant>
      <vt:variant>
        <vt:lpwstr>_Toc275873437</vt:lpwstr>
      </vt:variant>
      <vt:variant>
        <vt:i4>1572916</vt:i4>
      </vt:variant>
      <vt:variant>
        <vt:i4>209</vt:i4>
      </vt:variant>
      <vt:variant>
        <vt:i4>0</vt:i4>
      </vt:variant>
      <vt:variant>
        <vt:i4>5</vt:i4>
      </vt:variant>
      <vt:variant>
        <vt:lpwstr/>
      </vt:variant>
      <vt:variant>
        <vt:lpwstr>_Toc275873436</vt:lpwstr>
      </vt:variant>
      <vt:variant>
        <vt:i4>1572916</vt:i4>
      </vt:variant>
      <vt:variant>
        <vt:i4>203</vt:i4>
      </vt:variant>
      <vt:variant>
        <vt:i4>0</vt:i4>
      </vt:variant>
      <vt:variant>
        <vt:i4>5</vt:i4>
      </vt:variant>
      <vt:variant>
        <vt:lpwstr/>
      </vt:variant>
      <vt:variant>
        <vt:lpwstr>_Toc275873435</vt:lpwstr>
      </vt:variant>
      <vt:variant>
        <vt:i4>1572916</vt:i4>
      </vt:variant>
      <vt:variant>
        <vt:i4>197</vt:i4>
      </vt:variant>
      <vt:variant>
        <vt:i4>0</vt:i4>
      </vt:variant>
      <vt:variant>
        <vt:i4>5</vt:i4>
      </vt:variant>
      <vt:variant>
        <vt:lpwstr/>
      </vt:variant>
      <vt:variant>
        <vt:lpwstr>_Toc275873434</vt:lpwstr>
      </vt:variant>
      <vt:variant>
        <vt:i4>1572916</vt:i4>
      </vt:variant>
      <vt:variant>
        <vt:i4>191</vt:i4>
      </vt:variant>
      <vt:variant>
        <vt:i4>0</vt:i4>
      </vt:variant>
      <vt:variant>
        <vt:i4>5</vt:i4>
      </vt:variant>
      <vt:variant>
        <vt:lpwstr/>
      </vt:variant>
      <vt:variant>
        <vt:lpwstr>_Toc275873433</vt:lpwstr>
      </vt:variant>
      <vt:variant>
        <vt:i4>1572916</vt:i4>
      </vt:variant>
      <vt:variant>
        <vt:i4>185</vt:i4>
      </vt:variant>
      <vt:variant>
        <vt:i4>0</vt:i4>
      </vt:variant>
      <vt:variant>
        <vt:i4>5</vt:i4>
      </vt:variant>
      <vt:variant>
        <vt:lpwstr/>
      </vt:variant>
      <vt:variant>
        <vt:lpwstr>_Toc275873432</vt:lpwstr>
      </vt:variant>
      <vt:variant>
        <vt:i4>1572916</vt:i4>
      </vt:variant>
      <vt:variant>
        <vt:i4>179</vt:i4>
      </vt:variant>
      <vt:variant>
        <vt:i4>0</vt:i4>
      </vt:variant>
      <vt:variant>
        <vt:i4>5</vt:i4>
      </vt:variant>
      <vt:variant>
        <vt:lpwstr/>
      </vt:variant>
      <vt:variant>
        <vt:lpwstr>_Toc275873431</vt:lpwstr>
      </vt:variant>
      <vt:variant>
        <vt:i4>1572916</vt:i4>
      </vt:variant>
      <vt:variant>
        <vt:i4>173</vt:i4>
      </vt:variant>
      <vt:variant>
        <vt:i4>0</vt:i4>
      </vt:variant>
      <vt:variant>
        <vt:i4>5</vt:i4>
      </vt:variant>
      <vt:variant>
        <vt:lpwstr/>
      </vt:variant>
      <vt:variant>
        <vt:lpwstr>_Toc275873430</vt:lpwstr>
      </vt:variant>
      <vt:variant>
        <vt:i4>1638452</vt:i4>
      </vt:variant>
      <vt:variant>
        <vt:i4>167</vt:i4>
      </vt:variant>
      <vt:variant>
        <vt:i4>0</vt:i4>
      </vt:variant>
      <vt:variant>
        <vt:i4>5</vt:i4>
      </vt:variant>
      <vt:variant>
        <vt:lpwstr/>
      </vt:variant>
      <vt:variant>
        <vt:lpwstr>_Toc275873429</vt:lpwstr>
      </vt:variant>
      <vt:variant>
        <vt:i4>1638452</vt:i4>
      </vt:variant>
      <vt:variant>
        <vt:i4>161</vt:i4>
      </vt:variant>
      <vt:variant>
        <vt:i4>0</vt:i4>
      </vt:variant>
      <vt:variant>
        <vt:i4>5</vt:i4>
      </vt:variant>
      <vt:variant>
        <vt:lpwstr/>
      </vt:variant>
      <vt:variant>
        <vt:lpwstr>_Toc275873428</vt:lpwstr>
      </vt:variant>
      <vt:variant>
        <vt:i4>1638452</vt:i4>
      </vt:variant>
      <vt:variant>
        <vt:i4>155</vt:i4>
      </vt:variant>
      <vt:variant>
        <vt:i4>0</vt:i4>
      </vt:variant>
      <vt:variant>
        <vt:i4>5</vt:i4>
      </vt:variant>
      <vt:variant>
        <vt:lpwstr/>
      </vt:variant>
      <vt:variant>
        <vt:lpwstr>_Toc275873427</vt:lpwstr>
      </vt:variant>
      <vt:variant>
        <vt:i4>1638452</vt:i4>
      </vt:variant>
      <vt:variant>
        <vt:i4>149</vt:i4>
      </vt:variant>
      <vt:variant>
        <vt:i4>0</vt:i4>
      </vt:variant>
      <vt:variant>
        <vt:i4>5</vt:i4>
      </vt:variant>
      <vt:variant>
        <vt:lpwstr/>
      </vt:variant>
      <vt:variant>
        <vt:lpwstr>_Toc275873426</vt:lpwstr>
      </vt:variant>
      <vt:variant>
        <vt:i4>1638452</vt:i4>
      </vt:variant>
      <vt:variant>
        <vt:i4>143</vt:i4>
      </vt:variant>
      <vt:variant>
        <vt:i4>0</vt:i4>
      </vt:variant>
      <vt:variant>
        <vt:i4>5</vt:i4>
      </vt:variant>
      <vt:variant>
        <vt:lpwstr/>
      </vt:variant>
      <vt:variant>
        <vt:lpwstr>_Toc275873425</vt:lpwstr>
      </vt:variant>
      <vt:variant>
        <vt:i4>1638452</vt:i4>
      </vt:variant>
      <vt:variant>
        <vt:i4>137</vt:i4>
      </vt:variant>
      <vt:variant>
        <vt:i4>0</vt:i4>
      </vt:variant>
      <vt:variant>
        <vt:i4>5</vt:i4>
      </vt:variant>
      <vt:variant>
        <vt:lpwstr/>
      </vt:variant>
      <vt:variant>
        <vt:lpwstr>_Toc275873424</vt:lpwstr>
      </vt:variant>
      <vt:variant>
        <vt:i4>1638452</vt:i4>
      </vt:variant>
      <vt:variant>
        <vt:i4>131</vt:i4>
      </vt:variant>
      <vt:variant>
        <vt:i4>0</vt:i4>
      </vt:variant>
      <vt:variant>
        <vt:i4>5</vt:i4>
      </vt:variant>
      <vt:variant>
        <vt:lpwstr/>
      </vt:variant>
      <vt:variant>
        <vt:lpwstr>_Toc275873423</vt:lpwstr>
      </vt:variant>
      <vt:variant>
        <vt:i4>1638452</vt:i4>
      </vt:variant>
      <vt:variant>
        <vt:i4>125</vt:i4>
      </vt:variant>
      <vt:variant>
        <vt:i4>0</vt:i4>
      </vt:variant>
      <vt:variant>
        <vt:i4>5</vt:i4>
      </vt:variant>
      <vt:variant>
        <vt:lpwstr/>
      </vt:variant>
      <vt:variant>
        <vt:lpwstr>_Toc275873422</vt:lpwstr>
      </vt:variant>
      <vt:variant>
        <vt:i4>1638452</vt:i4>
      </vt:variant>
      <vt:variant>
        <vt:i4>119</vt:i4>
      </vt:variant>
      <vt:variant>
        <vt:i4>0</vt:i4>
      </vt:variant>
      <vt:variant>
        <vt:i4>5</vt:i4>
      </vt:variant>
      <vt:variant>
        <vt:lpwstr/>
      </vt:variant>
      <vt:variant>
        <vt:lpwstr>_Toc275873421</vt:lpwstr>
      </vt:variant>
      <vt:variant>
        <vt:i4>1638452</vt:i4>
      </vt:variant>
      <vt:variant>
        <vt:i4>113</vt:i4>
      </vt:variant>
      <vt:variant>
        <vt:i4>0</vt:i4>
      </vt:variant>
      <vt:variant>
        <vt:i4>5</vt:i4>
      </vt:variant>
      <vt:variant>
        <vt:lpwstr/>
      </vt:variant>
      <vt:variant>
        <vt:lpwstr>_Toc275873420</vt:lpwstr>
      </vt:variant>
      <vt:variant>
        <vt:i4>1703988</vt:i4>
      </vt:variant>
      <vt:variant>
        <vt:i4>107</vt:i4>
      </vt:variant>
      <vt:variant>
        <vt:i4>0</vt:i4>
      </vt:variant>
      <vt:variant>
        <vt:i4>5</vt:i4>
      </vt:variant>
      <vt:variant>
        <vt:lpwstr/>
      </vt:variant>
      <vt:variant>
        <vt:lpwstr>_Toc275873419</vt:lpwstr>
      </vt:variant>
      <vt:variant>
        <vt:i4>1703988</vt:i4>
      </vt:variant>
      <vt:variant>
        <vt:i4>101</vt:i4>
      </vt:variant>
      <vt:variant>
        <vt:i4>0</vt:i4>
      </vt:variant>
      <vt:variant>
        <vt:i4>5</vt:i4>
      </vt:variant>
      <vt:variant>
        <vt:lpwstr/>
      </vt:variant>
      <vt:variant>
        <vt:lpwstr>_Toc275873418</vt:lpwstr>
      </vt:variant>
      <vt:variant>
        <vt:i4>1703988</vt:i4>
      </vt:variant>
      <vt:variant>
        <vt:i4>95</vt:i4>
      </vt:variant>
      <vt:variant>
        <vt:i4>0</vt:i4>
      </vt:variant>
      <vt:variant>
        <vt:i4>5</vt:i4>
      </vt:variant>
      <vt:variant>
        <vt:lpwstr/>
      </vt:variant>
      <vt:variant>
        <vt:lpwstr>_Toc275873417</vt:lpwstr>
      </vt:variant>
      <vt:variant>
        <vt:i4>1703988</vt:i4>
      </vt:variant>
      <vt:variant>
        <vt:i4>89</vt:i4>
      </vt:variant>
      <vt:variant>
        <vt:i4>0</vt:i4>
      </vt:variant>
      <vt:variant>
        <vt:i4>5</vt:i4>
      </vt:variant>
      <vt:variant>
        <vt:lpwstr/>
      </vt:variant>
      <vt:variant>
        <vt:lpwstr>_Toc275873416</vt:lpwstr>
      </vt:variant>
      <vt:variant>
        <vt:i4>1703988</vt:i4>
      </vt:variant>
      <vt:variant>
        <vt:i4>83</vt:i4>
      </vt:variant>
      <vt:variant>
        <vt:i4>0</vt:i4>
      </vt:variant>
      <vt:variant>
        <vt:i4>5</vt:i4>
      </vt:variant>
      <vt:variant>
        <vt:lpwstr/>
      </vt:variant>
      <vt:variant>
        <vt:lpwstr>_Toc275873415</vt:lpwstr>
      </vt:variant>
      <vt:variant>
        <vt:i4>1703988</vt:i4>
      </vt:variant>
      <vt:variant>
        <vt:i4>77</vt:i4>
      </vt:variant>
      <vt:variant>
        <vt:i4>0</vt:i4>
      </vt:variant>
      <vt:variant>
        <vt:i4>5</vt:i4>
      </vt:variant>
      <vt:variant>
        <vt:lpwstr/>
      </vt:variant>
      <vt:variant>
        <vt:lpwstr>_Toc275873414</vt:lpwstr>
      </vt:variant>
      <vt:variant>
        <vt:i4>1703988</vt:i4>
      </vt:variant>
      <vt:variant>
        <vt:i4>71</vt:i4>
      </vt:variant>
      <vt:variant>
        <vt:i4>0</vt:i4>
      </vt:variant>
      <vt:variant>
        <vt:i4>5</vt:i4>
      </vt:variant>
      <vt:variant>
        <vt:lpwstr/>
      </vt:variant>
      <vt:variant>
        <vt:lpwstr>_Toc275873413</vt:lpwstr>
      </vt:variant>
      <vt:variant>
        <vt:i4>1703988</vt:i4>
      </vt:variant>
      <vt:variant>
        <vt:i4>65</vt:i4>
      </vt:variant>
      <vt:variant>
        <vt:i4>0</vt:i4>
      </vt:variant>
      <vt:variant>
        <vt:i4>5</vt:i4>
      </vt:variant>
      <vt:variant>
        <vt:lpwstr/>
      </vt:variant>
      <vt:variant>
        <vt:lpwstr>_Toc275873412</vt:lpwstr>
      </vt:variant>
      <vt:variant>
        <vt:i4>1703988</vt:i4>
      </vt:variant>
      <vt:variant>
        <vt:i4>59</vt:i4>
      </vt:variant>
      <vt:variant>
        <vt:i4>0</vt:i4>
      </vt:variant>
      <vt:variant>
        <vt:i4>5</vt:i4>
      </vt:variant>
      <vt:variant>
        <vt:lpwstr/>
      </vt:variant>
      <vt:variant>
        <vt:lpwstr>_Toc275873411</vt:lpwstr>
      </vt:variant>
      <vt:variant>
        <vt:i4>1703988</vt:i4>
      </vt:variant>
      <vt:variant>
        <vt:i4>53</vt:i4>
      </vt:variant>
      <vt:variant>
        <vt:i4>0</vt:i4>
      </vt:variant>
      <vt:variant>
        <vt:i4>5</vt:i4>
      </vt:variant>
      <vt:variant>
        <vt:lpwstr/>
      </vt:variant>
      <vt:variant>
        <vt:lpwstr>_Toc275873410</vt:lpwstr>
      </vt:variant>
      <vt:variant>
        <vt:i4>1769524</vt:i4>
      </vt:variant>
      <vt:variant>
        <vt:i4>47</vt:i4>
      </vt:variant>
      <vt:variant>
        <vt:i4>0</vt:i4>
      </vt:variant>
      <vt:variant>
        <vt:i4>5</vt:i4>
      </vt:variant>
      <vt:variant>
        <vt:lpwstr/>
      </vt:variant>
      <vt:variant>
        <vt:lpwstr>_Toc275873409</vt:lpwstr>
      </vt:variant>
      <vt:variant>
        <vt:i4>1769524</vt:i4>
      </vt:variant>
      <vt:variant>
        <vt:i4>41</vt:i4>
      </vt:variant>
      <vt:variant>
        <vt:i4>0</vt:i4>
      </vt:variant>
      <vt:variant>
        <vt:i4>5</vt:i4>
      </vt:variant>
      <vt:variant>
        <vt:lpwstr/>
      </vt:variant>
      <vt:variant>
        <vt:lpwstr>_Toc275873408</vt:lpwstr>
      </vt:variant>
      <vt:variant>
        <vt:i4>1769524</vt:i4>
      </vt:variant>
      <vt:variant>
        <vt:i4>35</vt:i4>
      </vt:variant>
      <vt:variant>
        <vt:i4>0</vt:i4>
      </vt:variant>
      <vt:variant>
        <vt:i4>5</vt:i4>
      </vt:variant>
      <vt:variant>
        <vt:lpwstr/>
      </vt:variant>
      <vt:variant>
        <vt:lpwstr>_Toc275873407</vt:lpwstr>
      </vt:variant>
      <vt:variant>
        <vt:i4>1769524</vt:i4>
      </vt:variant>
      <vt:variant>
        <vt:i4>29</vt:i4>
      </vt:variant>
      <vt:variant>
        <vt:i4>0</vt:i4>
      </vt:variant>
      <vt:variant>
        <vt:i4>5</vt:i4>
      </vt:variant>
      <vt:variant>
        <vt:lpwstr/>
      </vt:variant>
      <vt:variant>
        <vt:lpwstr>_Toc275873406</vt:lpwstr>
      </vt:variant>
      <vt:variant>
        <vt:i4>1769524</vt:i4>
      </vt:variant>
      <vt:variant>
        <vt:i4>23</vt:i4>
      </vt:variant>
      <vt:variant>
        <vt:i4>0</vt:i4>
      </vt:variant>
      <vt:variant>
        <vt:i4>5</vt:i4>
      </vt:variant>
      <vt:variant>
        <vt:lpwstr/>
      </vt:variant>
      <vt:variant>
        <vt:lpwstr>_Toc275873405</vt:lpwstr>
      </vt:variant>
      <vt:variant>
        <vt:i4>1769524</vt:i4>
      </vt:variant>
      <vt:variant>
        <vt:i4>17</vt:i4>
      </vt:variant>
      <vt:variant>
        <vt:i4>0</vt:i4>
      </vt:variant>
      <vt:variant>
        <vt:i4>5</vt:i4>
      </vt:variant>
      <vt:variant>
        <vt:lpwstr/>
      </vt:variant>
      <vt:variant>
        <vt:lpwstr>_Toc275873404</vt:lpwstr>
      </vt:variant>
      <vt:variant>
        <vt:i4>1769524</vt:i4>
      </vt:variant>
      <vt:variant>
        <vt:i4>11</vt:i4>
      </vt:variant>
      <vt:variant>
        <vt:i4>0</vt:i4>
      </vt:variant>
      <vt:variant>
        <vt:i4>5</vt:i4>
      </vt:variant>
      <vt:variant>
        <vt:lpwstr/>
      </vt:variant>
      <vt:variant>
        <vt:lpwstr>_Toc275873403</vt:lpwstr>
      </vt:variant>
      <vt:variant>
        <vt:i4>1769524</vt:i4>
      </vt:variant>
      <vt:variant>
        <vt:i4>5</vt:i4>
      </vt:variant>
      <vt:variant>
        <vt:i4>0</vt:i4>
      </vt:variant>
      <vt:variant>
        <vt:i4>5</vt:i4>
      </vt:variant>
      <vt:variant>
        <vt:lpwstr/>
      </vt:variant>
      <vt:variant>
        <vt:lpwstr>_Toc275873402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Engineering Documentation</dc:title>
  <dc:subject>Engineering calculation methods for the building envelope components internal gains HVAC systems equipment and controls strategies within EnergyPlus.</dc:subject>
  <dc:creator>EnergyPlus Development Team</dc:creator>
  <cp:keywords>engineering calculation building envelope internal loads HVAC models special reporting daylighting</cp:keywords>
  <cp:lastModifiedBy>Brent Griffith</cp:lastModifiedBy>
  <cp:revision>29</cp:revision>
  <cp:lastPrinted>2013-04-01T20:45:00Z</cp:lastPrinted>
  <dcterms:created xsi:type="dcterms:W3CDTF">2013-03-15T23:32:00Z</dcterms:created>
  <dcterms:modified xsi:type="dcterms:W3CDTF">2015-03-17T20:36:00Z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UseMTPrefs">
    <vt:lpwstr>1</vt:lpwstr>
  </property>
  <property fmtid="{D5CDD505-2E9C-101B-9397-08002B2CF9AE}" pid="4" name="MTEquationSection">
    <vt:lpwstr>1</vt:lpwstr>
  </property>
  <property fmtid="{D5CDD505-2E9C-101B-9397-08002B2CF9AE}" pid="5" name="MTEquationNumber2">
    <vt:lpwstr>(#E1)</vt:lpwstr>
  </property>
  <property fmtid="{D5CDD505-2E9C-101B-9397-08002B2CF9AE}" pid="6" name="MTDeferFieldUpdate">
    <vt:lpwstr>1</vt:lpwstr>
  </property>
</Properties>
</file>