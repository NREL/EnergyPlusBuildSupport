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75D7F" w14:textId="77777777" w:rsidR="00AA43A6" w:rsidRDefault="00AA43A6" w:rsidP="00AA43A6">
      <w:pPr>
        <w:pStyle w:val="Heading2"/>
      </w:pPr>
      <w:bookmarkStart w:id="0" w:name="_Toc99527712"/>
      <w:bookmarkStart w:id="1" w:name="_Toc116785539"/>
      <w:bookmarkStart w:id="2" w:name="_Toc399589142"/>
      <w:r>
        <w:t>Group – Room Air Models</w:t>
      </w:r>
      <w:bookmarkEnd w:id="0"/>
      <w:bookmarkEnd w:id="1"/>
      <w:bookmarkEnd w:id="2"/>
    </w:p>
    <w:p w14:paraId="017AC86D" w14:textId="77777777" w:rsidR="00AA43A6" w:rsidRDefault="00AA43A6" w:rsidP="00AA43A6">
      <w:pPr>
        <w:pStyle w:val="Heading3"/>
      </w:pPr>
      <w:bookmarkStart w:id="3" w:name="_Toc99527713"/>
      <w:bookmarkStart w:id="4" w:name="_Toc116785540"/>
      <w:bookmarkStart w:id="5" w:name="_Toc399589143"/>
      <w:r>
        <w:t>Room Air Models</w:t>
      </w:r>
      <w:bookmarkEnd w:id="3"/>
      <w:bookmarkEnd w:id="4"/>
      <w:bookmarkEnd w:id="5"/>
    </w:p>
    <w:p w14:paraId="5E67B7AA" w14:textId="77777777" w:rsidR="00AA43A6" w:rsidRDefault="00AA43A6" w:rsidP="00AA43A6">
      <w:pPr>
        <w:pStyle w:val="BodyText"/>
      </w:pPr>
      <w:r>
        <w:t xml:space="preserve">The group of input objects described in this section is used to account for non-uniform room air temperatures that may occur within the interior air volume of a zone. Room air modeling was added to EnergyPlus starting with Version 1.2. Although there are many types of analyses (comfort, indoor air quality, etc) that might benefit from localized modeling of how room air varies across space, only the </w:t>
      </w:r>
      <w:r>
        <w:rPr>
          <w:i/>
        </w:rPr>
        <w:t>temperature</w:t>
      </w:r>
      <w:r>
        <w:t xml:space="preserve"> distribution of room air within the zone is currently addressed in EnergyPlus. This allows surface heat transfer and air system heat balance calculations to be made taking into account natural thermal stratification of air and different types of intentional air distribution designs such as under-floor and side-wall displacement ventilation that purport to extract room air at higher-than-mean temperatures. Note that EnergyPlus does </w:t>
      </w:r>
      <w:r>
        <w:rPr>
          <w:b/>
        </w:rPr>
        <w:t>not</w:t>
      </w:r>
      <w:r>
        <w:t xml:space="preserve"> have completely general methods of modeling room air that are applicable to every conceivable type of airflow that might occur in a zone. Such models (e.g. RANS-CFD) are too computationally expensive to use with EnergyPlus for the foreseeable future. The models that are available in EnergyPlus offer only limited modeling capabilities for select room airflow configurations. Also note that because the complete mixing model for room air has long been the standard in building energy simulation, there is not currently a consensus on how to best model non-uniform air temperatures in buildings. Therefore, it is up to the user to have a good understanding of when, where, and how to apply the room air models available in EnergyPlus. The rest of this section provides some guidance in the way of examples and further discussion of the models available in EnergyPlus.</w:t>
      </w:r>
    </w:p>
    <w:p w14:paraId="4BFDEC32" w14:textId="77777777" w:rsidR="00AA43A6" w:rsidRDefault="00AA43A6" w:rsidP="00AA43A6">
      <w:pPr>
        <w:pStyle w:val="BodyText"/>
      </w:pPr>
      <w:r>
        <w:t>EnergyPlus offers the different types of air models listed in the table below along with the input objects associated with the use of that model.</w:t>
      </w:r>
    </w:p>
    <w:p w14:paraId="675B0DA2" w14:textId="77777777" w:rsidR="00AA43A6" w:rsidRDefault="00AA43A6" w:rsidP="00AA43A6">
      <w:pPr>
        <w:pStyle w:val="Caption"/>
        <w:spacing w:after="60" w:line="240" w:lineRule="auto"/>
      </w:pPr>
      <w:r>
        <w:t xml:space="preserve">Table </w:t>
      </w:r>
      <w:r w:rsidR="009D4576">
        <w:fldChar w:fldCharType="begin"/>
      </w:r>
      <w:r w:rsidR="009D4576">
        <w:instrText xml:space="preserve"> SEQ Table \* ARABIC </w:instrText>
      </w:r>
      <w:r w:rsidR="009D4576">
        <w:fldChar w:fldCharType="separate"/>
      </w:r>
      <w:r>
        <w:rPr>
          <w:noProof/>
        </w:rPr>
        <w:t>10</w:t>
      </w:r>
      <w:r w:rsidR="009D4576">
        <w:rPr>
          <w:noProof/>
        </w:rPr>
        <w:fldChar w:fldCharType="end"/>
      </w:r>
      <w:r>
        <w:t>. Summary of Room Air Models</w:t>
      </w:r>
    </w:p>
    <w:tbl>
      <w:tblPr>
        <w:tblpPr w:leftFromText="180" w:rightFromText="180" w:vertAnchor="text" w:horzAnchor="margin" w:tblpY="354"/>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1710"/>
        <w:gridCol w:w="2929"/>
      </w:tblGrid>
      <w:tr w:rsidR="00AA43A6" w14:paraId="3F17FF08" w14:textId="77777777" w:rsidTr="00053BF8">
        <w:tc>
          <w:tcPr>
            <w:tcW w:w="2178" w:type="dxa"/>
          </w:tcPr>
          <w:p w14:paraId="2B26E708" w14:textId="77777777" w:rsidR="00AA43A6" w:rsidRDefault="00AA43A6" w:rsidP="00053BF8">
            <w:pPr>
              <w:pStyle w:val="BodyText"/>
              <w:ind w:left="0"/>
              <w:jc w:val="center"/>
              <w:rPr>
                <w:b/>
              </w:rPr>
            </w:pPr>
            <w:bookmarkStart w:id="6" w:name="_Toc99527714"/>
            <w:bookmarkStart w:id="7" w:name="_Toc116785541"/>
            <w:r>
              <w:rPr>
                <w:b/>
              </w:rPr>
              <w:t>Air Model Key</w:t>
            </w:r>
          </w:p>
        </w:tc>
        <w:tc>
          <w:tcPr>
            <w:tcW w:w="2340" w:type="dxa"/>
          </w:tcPr>
          <w:p w14:paraId="0E79D5F5" w14:textId="77777777" w:rsidR="00AA43A6" w:rsidRDefault="00AA43A6" w:rsidP="00053BF8">
            <w:pPr>
              <w:pStyle w:val="BodyText"/>
              <w:ind w:left="0"/>
              <w:jc w:val="center"/>
              <w:rPr>
                <w:b/>
              </w:rPr>
            </w:pPr>
            <w:r>
              <w:rPr>
                <w:b/>
              </w:rPr>
              <w:t>Air model Algorithm</w:t>
            </w:r>
          </w:p>
        </w:tc>
        <w:tc>
          <w:tcPr>
            <w:tcW w:w="1710" w:type="dxa"/>
          </w:tcPr>
          <w:p w14:paraId="7311C662" w14:textId="77777777" w:rsidR="00AA43A6" w:rsidRDefault="00AA43A6" w:rsidP="00053BF8">
            <w:pPr>
              <w:pStyle w:val="BodyText"/>
              <w:ind w:left="0"/>
              <w:jc w:val="center"/>
              <w:rPr>
                <w:b/>
              </w:rPr>
            </w:pPr>
            <w:r>
              <w:rPr>
                <w:b/>
              </w:rPr>
              <w:t>Applicability</w:t>
            </w:r>
          </w:p>
        </w:tc>
        <w:tc>
          <w:tcPr>
            <w:tcW w:w="2929" w:type="dxa"/>
          </w:tcPr>
          <w:p w14:paraId="0BF48827" w14:textId="77777777" w:rsidR="00AA43A6" w:rsidRDefault="00AA43A6" w:rsidP="00053BF8">
            <w:pPr>
              <w:pStyle w:val="BodyText"/>
              <w:ind w:left="0"/>
              <w:jc w:val="center"/>
              <w:rPr>
                <w:b/>
              </w:rPr>
            </w:pPr>
            <w:r>
              <w:rPr>
                <w:b/>
              </w:rPr>
              <w:t>Input Objects Required</w:t>
            </w:r>
          </w:p>
        </w:tc>
      </w:tr>
      <w:tr w:rsidR="00AA43A6" w14:paraId="59536A89" w14:textId="77777777" w:rsidTr="00053BF8">
        <w:tc>
          <w:tcPr>
            <w:tcW w:w="2178" w:type="dxa"/>
          </w:tcPr>
          <w:p w14:paraId="169FBEF5" w14:textId="77777777" w:rsidR="00AA43A6" w:rsidRPr="00FC22C0" w:rsidRDefault="00AA43A6" w:rsidP="00053BF8">
            <w:pPr>
              <w:pStyle w:val="BodyText"/>
              <w:ind w:left="0"/>
            </w:pPr>
            <w:r w:rsidRPr="00FC22C0">
              <w:t>Mixing</w:t>
            </w:r>
          </w:p>
        </w:tc>
        <w:tc>
          <w:tcPr>
            <w:tcW w:w="2340" w:type="dxa"/>
          </w:tcPr>
          <w:p w14:paraId="096D89CF" w14:textId="77777777" w:rsidR="00AA43A6" w:rsidRDefault="00AA43A6" w:rsidP="00053BF8">
            <w:pPr>
              <w:pStyle w:val="BodyText"/>
              <w:ind w:left="0"/>
            </w:pPr>
            <w:r>
              <w:t xml:space="preserve">Well-Mixed </w:t>
            </w:r>
          </w:p>
        </w:tc>
        <w:tc>
          <w:tcPr>
            <w:tcW w:w="1710" w:type="dxa"/>
          </w:tcPr>
          <w:p w14:paraId="4A4C84A5" w14:textId="77777777" w:rsidR="00AA43A6" w:rsidRDefault="00AA43A6" w:rsidP="00053BF8">
            <w:pPr>
              <w:pStyle w:val="BodyText"/>
              <w:ind w:left="0"/>
            </w:pPr>
            <w:r>
              <w:t>All zones</w:t>
            </w:r>
          </w:p>
        </w:tc>
        <w:tc>
          <w:tcPr>
            <w:tcW w:w="2929" w:type="dxa"/>
          </w:tcPr>
          <w:p w14:paraId="74897B7D" w14:textId="77777777" w:rsidR="00AA43A6" w:rsidRDefault="00AA43A6" w:rsidP="00053BF8">
            <w:pPr>
              <w:pStyle w:val="BodyText"/>
              <w:ind w:left="0"/>
            </w:pPr>
            <w:r>
              <w:t>None, default</w:t>
            </w:r>
          </w:p>
        </w:tc>
      </w:tr>
      <w:tr w:rsidR="00AA43A6" w14:paraId="46FF33F7" w14:textId="77777777" w:rsidTr="00053BF8">
        <w:tc>
          <w:tcPr>
            <w:tcW w:w="2178" w:type="dxa"/>
          </w:tcPr>
          <w:p w14:paraId="702AFAFC" w14:textId="77777777" w:rsidR="00AA43A6" w:rsidRPr="00FC22C0" w:rsidRDefault="00AA43A6" w:rsidP="00053BF8">
            <w:pPr>
              <w:pStyle w:val="BodyText"/>
              <w:ind w:left="0"/>
              <w:jc w:val="left"/>
            </w:pPr>
            <w:r w:rsidRPr="00FC22C0">
              <w:t>UserDefined</w:t>
            </w:r>
          </w:p>
        </w:tc>
        <w:tc>
          <w:tcPr>
            <w:tcW w:w="2340" w:type="dxa"/>
          </w:tcPr>
          <w:p w14:paraId="3BEB80FF" w14:textId="77777777" w:rsidR="00AA43A6" w:rsidRDefault="00AA43A6" w:rsidP="00053BF8">
            <w:pPr>
              <w:pStyle w:val="BodyText"/>
              <w:ind w:left="0"/>
              <w:jc w:val="left"/>
            </w:pPr>
            <w:r>
              <w:t>User Defined</w:t>
            </w:r>
          </w:p>
        </w:tc>
        <w:tc>
          <w:tcPr>
            <w:tcW w:w="1710" w:type="dxa"/>
          </w:tcPr>
          <w:p w14:paraId="54C07C65" w14:textId="77777777" w:rsidR="00AA43A6" w:rsidRDefault="00AA43A6" w:rsidP="00053BF8">
            <w:pPr>
              <w:pStyle w:val="BodyText"/>
              <w:ind w:left="0"/>
            </w:pPr>
            <w:r>
              <w:t>All zones</w:t>
            </w:r>
          </w:p>
        </w:tc>
        <w:tc>
          <w:tcPr>
            <w:tcW w:w="2929" w:type="dxa"/>
          </w:tcPr>
          <w:p w14:paraId="77710CA6" w14:textId="77777777" w:rsidR="00AA43A6" w:rsidRPr="00341613" w:rsidRDefault="00AA43A6" w:rsidP="00053BF8">
            <w:pPr>
              <w:pStyle w:val="BodyText"/>
              <w:ind w:left="0"/>
              <w:jc w:val="left"/>
            </w:pPr>
            <w:r>
              <w:t>‘</w:t>
            </w:r>
            <w:r w:rsidRPr="00FC22C0">
              <w:t>RoomAirModelType</w:t>
            </w:r>
            <w:r>
              <w:t>’,</w:t>
            </w:r>
            <w:r w:rsidRPr="00467B8E">
              <w:t xml:space="preserve"> </w:t>
            </w:r>
            <w:r>
              <w:t>‘</w:t>
            </w:r>
            <w:r w:rsidRPr="00341613">
              <w:t>RoomAir:TemperaturePattern:UserDefined</w:t>
            </w:r>
            <w:r>
              <w:t xml:space="preserve">’,’ </w:t>
            </w:r>
            <w:r w:rsidRPr="00341613">
              <w:t>RoomAir:TemperaturePattern:</w:t>
            </w:r>
            <w:r>
              <w:t>***’</w:t>
            </w:r>
          </w:p>
        </w:tc>
      </w:tr>
      <w:tr w:rsidR="00AA43A6" w14:paraId="73897D63" w14:textId="77777777" w:rsidTr="00053BF8">
        <w:tc>
          <w:tcPr>
            <w:tcW w:w="2178" w:type="dxa"/>
          </w:tcPr>
          <w:p w14:paraId="477967B7" w14:textId="77777777" w:rsidR="00AA43A6" w:rsidRPr="00FC22C0" w:rsidRDefault="00AA43A6" w:rsidP="00053BF8">
            <w:pPr>
              <w:pStyle w:val="BodyText"/>
              <w:ind w:left="0"/>
              <w:jc w:val="left"/>
            </w:pPr>
            <w:r w:rsidRPr="00FC22C0">
              <w:t>OneNodeDisplacementVentilation</w:t>
            </w:r>
          </w:p>
        </w:tc>
        <w:tc>
          <w:tcPr>
            <w:tcW w:w="2340" w:type="dxa"/>
          </w:tcPr>
          <w:p w14:paraId="178CC148" w14:textId="77777777" w:rsidR="00AA43A6" w:rsidRDefault="00AA43A6" w:rsidP="00053BF8">
            <w:pPr>
              <w:pStyle w:val="BodyText"/>
              <w:ind w:left="0"/>
              <w:jc w:val="left"/>
            </w:pPr>
            <w:r>
              <w:t>Mundt</w:t>
            </w:r>
          </w:p>
        </w:tc>
        <w:tc>
          <w:tcPr>
            <w:tcW w:w="1710" w:type="dxa"/>
          </w:tcPr>
          <w:p w14:paraId="0DDFACEB" w14:textId="77777777" w:rsidR="00AA43A6" w:rsidRDefault="00AA43A6" w:rsidP="00053BF8">
            <w:pPr>
              <w:pStyle w:val="BodyText"/>
              <w:ind w:left="0"/>
            </w:pPr>
            <w:r>
              <w:t>displacement ventilation</w:t>
            </w:r>
          </w:p>
        </w:tc>
        <w:tc>
          <w:tcPr>
            <w:tcW w:w="2929" w:type="dxa"/>
          </w:tcPr>
          <w:p w14:paraId="58F96AF7" w14:textId="77777777" w:rsidR="00AA43A6" w:rsidRDefault="00AA43A6" w:rsidP="00053BF8">
            <w:pPr>
              <w:pStyle w:val="BodyText"/>
              <w:ind w:left="0"/>
              <w:jc w:val="left"/>
            </w:pPr>
            <w:r>
              <w:t>‘</w:t>
            </w:r>
            <w:r w:rsidRPr="00FC22C0">
              <w:t>RoomAirModelType</w:t>
            </w:r>
            <w:r>
              <w:t>’, ‘</w:t>
            </w:r>
            <w:r w:rsidRPr="00341613">
              <w:t>RoomAirSettings:OneNodeDisplacementVentilation</w:t>
            </w:r>
            <w:r>
              <w:t>’, ‘RoomAir:Node’’</w:t>
            </w:r>
          </w:p>
        </w:tc>
      </w:tr>
      <w:tr w:rsidR="00AA43A6" w14:paraId="3A3715D3" w14:textId="77777777" w:rsidTr="00053BF8">
        <w:tc>
          <w:tcPr>
            <w:tcW w:w="2178" w:type="dxa"/>
          </w:tcPr>
          <w:p w14:paraId="7C9C423C" w14:textId="77777777" w:rsidR="00AA43A6" w:rsidRPr="00FC22C0" w:rsidRDefault="00AA43A6" w:rsidP="00053BF8">
            <w:pPr>
              <w:pStyle w:val="BodyText"/>
              <w:ind w:left="0"/>
              <w:jc w:val="left"/>
            </w:pPr>
            <w:r w:rsidRPr="00FC22C0">
              <w:t>ThreeNodeDisplacementVentilation</w:t>
            </w:r>
          </w:p>
        </w:tc>
        <w:tc>
          <w:tcPr>
            <w:tcW w:w="2340" w:type="dxa"/>
          </w:tcPr>
          <w:p w14:paraId="11A600FE" w14:textId="77777777" w:rsidR="00AA43A6" w:rsidRDefault="00AA43A6" w:rsidP="00053BF8">
            <w:pPr>
              <w:pStyle w:val="BodyText"/>
              <w:ind w:left="0"/>
              <w:jc w:val="left"/>
            </w:pPr>
            <w:r>
              <w:t xml:space="preserve">UCSD Displacement Ventilation </w:t>
            </w:r>
          </w:p>
        </w:tc>
        <w:tc>
          <w:tcPr>
            <w:tcW w:w="1710" w:type="dxa"/>
          </w:tcPr>
          <w:p w14:paraId="2880DA3B" w14:textId="77777777" w:rsidR="00AA43A6" w:rsidRDefault="00AA43A6" w:rsidP="00053BF8">
            <w:pPr>
              <w:pStyle w:val="BodyText"/>
              <w:ind w:left="0"/>
            </w:pPr>
            <w:r>
              <w:t xml:space="preserve">displacement ventilation </w:t>
            </w:r>
          </w:p>
        </w:tc>
        <w:tc>
          <w:tcPr>
            <w:tcW w:w="2929" w:type="dxa"/>
          </w:tcPr>
          <w:p w14:paraId="7240C79F" w14:textId="77777777" w:rsidR="00AA43A6" w:rsidRDefault="00AA43A6" w:rsidP="00053BF8">
            <w:pPr>
              <w:pStyle w:val="BodyText"/>
              <w:ind w:left="0"/>
              <w:jc w:val="left"/>
            </w:pPr>
            <w:r>
              <w:t>‘</w:t>
            </w:r>
            <w:r w:rsidRPr="00FC22C0">
              <w:t>RoomAirModelType</w:t>
            </w:r>
            <w:r>
              <w:t>’ , ‘</w:t>
            </w:r>
            <w:r w:rsidRPr="00341613">
              <w:t>RoomAirSettings:ThreeNodeDisplacementVentilation</w:t>
            </w:r>
            <w:r>
              <w:t>’</w:t>
            </w:r>
          </w:p>
        </w:tc>
      </w:tr>
      <w:tr w:rsidR="00AA43A6" w14:paraId="05E7F89C" w14:textId="77777777" w:rsidTr="00053BF8">
        <w:tc>
          <w:tcPr>
            <w:tcW w:w="2178" w:type="dxa"/>
          </w:tcPr>
          <w:p w14:paraId="6E4D0B41" w14:textId="77777777" w:rsidR="00AA43A6" w:rsidRPr="00FC22C0" w:rsidRDefault="00AA43A6" w:rsidP="00053BF8">
            <w:pPr>
              <w:pStyle w:val="BodyText"/>
              <w:ind w:left="0"/>
              <w:jc w:val="left"/>
            </w:pPr>
            <w:r w:rsidRPr="00FC22C0">
              <w:t>UnderFloorAirDistributionInterior</w:t>
            </w:r>
          </w:p>
        </w:tc>
        <w:tc>
          <w:tcPr>
            <w:tcW w:w="2340" w:type="dxa"/>
          </w:tcPr>
          <w:p w14:paraId="1CB5A105" w14:textId="77777777" w:rsidR="00AA43A6" w:rsidRDefault="00AA43A6" w:rsidP="00053BF8">
            <w:pPr>
              <w:pStyle w:val="BodyText"/>
              <w:ind w:left="0"/>
              <w:jc w:val="left"/>
            </w:pPr>
            <w:r>
              <w:t>UCSD UFAD Interior Model</w:t>
            </w:r>
          </w:p>
        </w:tc>
        <w:tc>
          <w:tcPr>
            <w:tcW w:w="1710" w:type="dxa"/>
          </w:tcPr>
          <w:p w14:paraId="7EEEFF93" w14:textId="77777777" w:rsidR="00AA43A6" w:rsidRDefault="00AA43A6" w:rsidP="00053BF8">
            <w:pPr>
              <w:pStyle w:val="BodyText"/>
              <w:ind w:left="0"/>
              <w:jc w:val="left"/>
            </w:pPr>
            <w:r>
              <w:t>Interior zones served by a UFAD system</w:t>
            </w:r>
          </w:p>
        </w:tc>
        <w:tc>
          <w:tcPr>
            <w:tcW w:w="2929" w:type="dxa"/>
          </w:tcPr>
          <w:p w14:paraId="31CFA489" w14:textId="77777777" w:rsidR="00AA43A6" w:rsidRDefault="00AA43A6" w:rsidP="00053BF8">
            <w:pPr>
              <w:pStyle w:val="BodyText"/>
              <w:ind w:left="0"/>
              <w:jc w:val="left"/>
            </w:pPr>
            <w:r>
              <w:t>‘</w:t>
            </w:r>
            <w:r w:rsidRPr="00FC22C0">
              <w:t>RoomAirModelType</w:t>
            </w:r>
            <w:r>
              <w:t>’, ‘</w:t>
            </w:r>
            <w:r w:rsidRPr="00341613">
              <w:t>RoomAirSettings:UnderFloorAirDistribution</w:t>
            </w:r>
            <w:r>
              <w:t>In</w:t>
            </w:r>
            <w:r w:rsidRPr="00341613">
              <w:t>terior</w:t>
            </w:r>
            <w:r>
              <w:t>’</w:t>
            </w:r>
          </w:p>
        </w:tc>
      </w:tr>
      <w:tr w:rsidR="00AA43A6" w14:paraId="097B5AC3" w14:textId="77777777" w:rsidTr="00053BF8">
        <w:tc>
          <w:tcPr>
            <w:tcW w:w="2178" w:type="dxa"/>
          </w:tcPr>
          <w:p w14:paraId="2F392E2C" w14:textId="77777777" w:rsidR="00AA43A6" w:rsidRPr="00FC22C0" w:rsidRDefault="00AA43A6" w:rsidP="00053BF8">
            <w:pPr>
              <w:pStyle w:val="BodyText"/>
              <w:ind w:left="0"/>
              <w:jc w:val="left"/>
            </w:pPr>
            <w:r w:rsidRPr="00FC22C0">
              <w:t>UnderFloorAirDistributionExterior</w:t>
            </w:r>
          </w:p>
        </w:tc>
        <w:tc>
          <w:tcPr>
            <w:tcW w:w="2340" w:type="dxa"/>
          </w:tcPr>
          <w:p w14:paraId="3FAD1BFC" w14:textId="77777777" w:rsidR="00AA43A6" w:rsidRDefault="00AA43A6" w:rsidP="00053BF8">
            <w:pPr>
              <w:pStyle w:val="BodyText"/>
              <w:ind w:left="0"/>
              <w:jc w:val="left"/>
            </w:pPr>
            <w:r>
              <w:t>UCSD UFAD Exterior Model</w:t>
            </w:r>
          </w:p>
        </w:tc>
        <w:tc>
          <w:tcPr>
            <w:tcW w:w="1710" w:type="dxa"/>
          </w:tcPr>
          <w:p w14:paraId="6F176FC1" w14:textId="77777777" w:rsidR="00AA43A6" w:rsidRDefault="00AA43A6" w:rsidP="00053BF8">
            <w:pPr>
              <w:pStyle w:val="BodyText"/>
              <w:ind w:left="0"/>
            </w:pPr>
            <w:r>
              <w:t>Exterior zones served by a UFAD system</w:t>
            </w:r>
          </w:p>
        </w:tc>
        <w:tc>
          <w:tcPr>
            <w:tcW w:w="2929" w:type="dxa"/>
          </w:tcPr>
          <w:p w14:paraId="71273DD0" w14:textId="77777777" w:rsidR="00AA43A6" w:rsidRPr="00341613" w:rsidRDefault="00AA43A6" w:rsidP="00053BF8">
            <w:pPr>
              <w:pStyle w:val="BodyText"/>
              <w:ind w:left="0"/>
              <w:jc w:val="left"/>
            </w:pPr>
            <w:r>
              <w:t>‘</w:t>
            </w:r>
            <w:r w:rsidRPr="00FC22C0">
              <w:t>RoomAirModelType</w:t>
            </w:r>
            <w:r>
              <w:t xml:space="preserve">’,,’ </w:t>
            </w:r>
            <w:r w:rsidRPr="00341613">
              <w:t>RoomAirSettings:UnderFloorAirDistributionExterior</w:t>
            </w:r>
            <w:r>
              <w:t>’</w:t>
            </w:r>
          </w:p>
        </w:tc>
      </w:tr>
      <w:tr w:rsidR="00AA43A6" w14:paraId="3E971E58" w14:textId="77777777" w:rsidTr="00053BF8">
        <w:tc>
          <w:tcPr>
            <w:tcW w:w="2178" w:type="dxa"/>
          </w:tcPr>
          <w:p w14:paraId="5C55AA9A" w14:textId="77777777" w:rsidR="00AA43A6" w:rsidRPr="00FC22C0" w:rsidRDefault="00AA43A6" w:rsidP="00053BF8">
            <w:pPr>
              <w:pStyle w:val="BodyText"/>
              <w:ind w:left="0"/>
              <w:jc w:val="left"/>
            </w:pPr>
            <w:r w:rsidRPr="00FC22C0">
              <w:lastRenderedPageBreak/>
              <w:t>CrossVentilation</w:t>
            </w:r>
          </w:p>
        </w:tc>
        <w:tc>
          <w:tcPr>
            <w:tcW w:w="2340" w:type="dxa"/>
          </w:tcPr>
          <w:p w14:paraId="5D7EC5E3" w14:textId="77777777" w:rsidR="00AA43A6" w:rsidRDefault="00AA43A6" w:rsidP="00053BF8">
            <w:pPr>
              <w:pStyle w:val="BodyText"/>
              <w:ind w:left="0"/>
              <w:jc w:val="left"/>
            </w:pPr>
            <w:r>
              <w:t>UCSD Cross Ventilation</w:t>
            </w:r>
          </w:p>
        </w:tc>
        <w:tc>
          <w:tcPr>
            <w:tcW w:w="1710" w:type="dxa"/>
          </w:tcPr>
          <w:p w14:paraId="637A7D8A" w14:textId="77777777" w:rsidR="00AA43A6" w:rsidRDefault="00AA43A6" w:rsidP="00053BF8">
            <w:pPr>
              <w:pStyle w:val="BodyText"/>
              <w:ind w:left="0"/>
            </w:pPr>
            <w:r>
              <w:t>cross ventilation</w:t>
            </w:r>
          </w:p>
        </w:tc>
        <w:tc>
          <w:tcPr>
            <w:tcW w:w="2929" w:type="dxa"/>
          </w:tcPr>
          <w:p w14:paraId="6D2EFC6F" w14:textId="77777777" w:rsidR="00AA43A6" w:rsidRDefault="00AA43A6" w:rsidP="00053BF8">
            <w:pPr>
              <w:pStyle w:val="BodyText"/>
              <w:ind w:left="0"/>
              <w:jc w:val="left"/>
            </w:pPr>
            <w:r>
              <w:t>‘</w:t>
            </w:r>
            <w:r w:rsidRPr="00FC22C0">
              <w:t>RoomAirModelType</w:t>
            </w:r>
            <w:r>
              <w:t>’ , ‘</w:t>
            </w:r>
            <w:r w:rsidRPr="00341613">
              <w:t>RoomAirSettings:CrossVentilation</w:t>
            </w:r>
            <w:r>
              <w:t>’</w:t>
            </w:r>
          </w:p>
        </w:tc>
      </w:tr>
      <w:tr w:rsidR="002B1A97" w14:paraId="63E69306" w14:textId="77777777" w:rsidTr="00053BF8">
        <w:trPr>
          <w:ins w:id="8" w:author="Lixing Gu" w:date="2014-10-28T09:48:00Z"/>
        </w:trPr>
        <w:tc>
          <w:tcPr>
            <w:tcW w:w="2178" w:type="dxa"/>
          </w:tcPr>
          <w:p w14:paraId="465F8E68" w14:textId="1B07AACB" w:rsidR="002B1A97" w:rsidRPr="00FC22C0" w:rsidRDefault="002B1A97" w:rsidP="00053BF8">
            <w:pPr>
              <w:pStyle w:val="BodyText"/>
              <w:ind w:left="0"/>
              <w:jc w:val="left"/>
              <w:rPr>
                <w:ins w:id="9" w:author="Lixing Gu" w:date="2014-10-28T09:48:00Z"/>
              </w:rPr>
            </w:pPr>
            <w:ins w:id="10" w:author="Lixing Gu" w:date="2014-10-28T09:48:00Z">
              <w:r>
                <w:t>RoomAirflowNetwork</w:t>
              </w:r>
            </w:ins>
          </w:p>
        </w:tc>
        <w:tc>
          <w:tcPr>
            <w:tcW w:w="2340" w:type="dxa"/>
          </w:tcPr>
          <w:p w14:paraId="5AE706D1" w14:textId="287C833B" w:rsidR="002B1A97" w:rsidRDefault="002B1A97" w:rsidP="00053BF8">
            <w:pPr>
              <w:pStyle w:val="BodyText"/>
              <w:ind w:left="0"/>
              <w:jc w:val="left"/>
              <w:rPr>
                <w:ins w:id="11" w:author="Lixing Gu" w:date="2014-10-28T09:48:00Z"/>
              </w:rPr>
            </w:pPr>
            <w:ins w:id="12" w:author="Lixing Gu" w:date="2014-10-28T09:48:00Z">
              <w:r>
                <w:rPr>
                  <w:color w:val="000000"/>
                </w:rPr>
                <w:t>Room air model using AirflowNetwork</w:t>
              </w:r>
            </w:ins>
          </w:p>
        </w:tc>
        <w:tc>
          <w:tcPr>
            <w:tcW w:w="1710" w:type="dxa"/>
          </w:tcPr>
          <w:p w14:paraId="6BFD745D" w14:textId="4BC32821" w:rsidR="002B1A97" w:rsidRDefault="002B1A97" w:rsidP="00053BF8">
            <w:pPr>
              <w:pStyle w:val="BodyText"/>
              <w:ind w:left="0"/>
              <w:rPr>
                <w:ins w:id="13" w:author="Lixing Gu" w:date="2014-10-28T09:48:00Z"/>
              </w:rPr>
            </w:pPr>
            <w:ins w:id="14" w:author="Lixing Gu" w:date="2014-10-28T09:48:00Z">
              <w:r>
                <w:t>All zones</w:t>
              </w:r>
            </w:ins>
          </w:p>
        </w:tc>
        <w:tc>
          <w:tcPr>
            <w:tcW w:w="2929" w:type="dxa"/>
          </w:tcPr>
          <w:p w14:paraId="0E3B4A46" w14:textId="77777777" w:rsidR="002B1A97" w:rsidRPr="00A2531B" w:rsidRDefault="002B1A97" w:rsidP="002B1A97">
            <w:pPr>
              <w:pStyle w:val="BodyText"/>
              <w:ind w:left="0"/>
              <w:jc w:val="left"/>
              <w:rPr>
                <w:ins w:id="15" w:author="Lixing Gu" w:date="2014-10-28T09:49:00Z"/>
              </w:rPr>
            </w:pPr>
            <w:ins w:id="16" w:author="Lixing Gu" w:date="2014-10-28T09:49:00Z">
              <w:r w:rsidRPr="007B0A2A">
                <w:t>‘RoomAirModelType’</w:t>
              </w:r>
              <w:r w:rsidRPr="00A2531B">
                <w:t xml:space="preserve">, </w:t>
              </w:r>
            </w:ins>
          </w:p>
          <w:p w14:paraId="139D16A8" w14:textId="77777777" w:rsidR="002B1A97" w:rsidRPr="00A2531B" w:rsidRDefault="002B1A97" w:rsidP="002B1A97">
            <w:pPr>
              <w:pStyle w:val="BodyText"/>
              <w:ind w:left="0"/>
              <w:jc w:val="left"/>
              <w:rPr>
                <w:ins w:id="17" w:author="Lixing Gu" w:date="2014-10-28T09:49:00Z"/>
              </w:rPr>
            </w:pPr>
            <w:ins w:id="18" w:author="Lixing Gu" w:date="2014-10-28T09:49:00Z">
              <w:r w:rsidRPr="00A2531B">
                <w:t>‘</w:t>
              </w:r>
              <w:r w:rsidRPr="007B0A2A">
                <w:t>RoomAirSettings:</w:t>
              </w:r>
              <w:r w:rsidRPr="00A2531B">
                <w:rPr>
                  <w:rFonts w:eastAsiaTheme="minorEastAsia"/>
                </w:rPr>
                <w:t>AirflowNetwork</w:t>
              </w:r>
              <w:r w:rsidRPr="00A2531B">
                <w:t>’</w:t>
              </w:r>
            </w:ins>
          </w:p>
          <w:p w14:paraId="0C7AD97E" w14:textId="77777777" w:rsidR="002B1A97" w:rsidRPr="007B0A2A" w:rsidRDefault="002B1A97" w:rsidP="002B1A97">
            <w:pPr>
              <w:pStyle w:val="BodyText"/>
              <w:ind w:left="0"/>
              <w:jc w:val="left"/>
              <w:rPr>
                <w:ins w:id="19" w:author="Lixing Gu" w:date="2014-10-28T09:49:00Z"/>
                <w:rFonts w:eastAsiaTheme="minorEastAsia"/>
              </w:rPr>
            </w:pPr>
            <w:ins w:id="20" w:author="Lixing Gu" w:date="2014-10-28T09:49:00Z">
              <w:r w:rsidRPr="00A2531B">
                <w:t>‘</w:t>
              </w:r>
              <w:r w:rsidRPr="00A2531B">
                <w:rPr>
                  <w:rFonts w:eastAsiaTheme="minorEastAsia"/>
                </w:rPr>
                <w:t>RoomAirflowNetwork:Node’</w:t>
              </w:r>
              <w:r>
                <w:rPr>
                  <w:rFonts w:eastAsiaTheme="minorEastAsia"/>
                </w:rPr>
                <w:t>,</w:t>
              </w:r>
            </w:ins>
          </w:p>
          <w:p w14:paraId="5FF65B90" w14:textId="77777777" w:rsidR="002B1A97" w:rsidRPr="00A2531B" w:rsidRDefault="002B1A97" w:rsidP="002B1A97">
            <w:pPr>
              <w:pStyle w:val="BodyText"/>
              <w:ind w:left="0"/>
              <w:jc w:val="left"/>
              <w:rPr>
                <w:ins w:id="21" w:author="Lixing Gu" w:date="2014-10-28T09:49:00Z"/>
                <w:rFonts w:eastAsiaTheme="minorEastAsia"/>
              </w:rPr>
            </w:pPr>
            <w:ins w:id="22" w:author="Lixing Gu" w:date="2014-10-28T09:49:00Z">
              <w:r>
                <w:rPr>
                  <w:rFonts w:eastAsiaTheme="minorEastAsia"/>
                </w:rPr>
                <w:t>‘</w:t>
              </w:r>
              <w:r w:rsidRPr="00A2531B">
                <w:rPr>
                  <w:rFonts w:eastAsiaTheme="minorEastAsia"/>
                </w:rPr>
                <w:t>RoomAirflowNetwork:Node:AdjacentSurfaceList</w:t>
              </w:r>
              <w:r>
                <w:rPr>
                  <w:rFonts w:eastAsiaTheme="minorEastAsia"/>
                </w:rPr>
                <w:t>’,</w:t>
              </w:r>
            </w:ins>
          </w:p>
          <w:p w14:paraId="09238446" w14:textId="77777777" w:rsidR="002B1A97" w:rsidRPr="00A2531B" w:rsidRDefault="002B1A97" w:rsidP="002B1A97">
            <w:pPr>
              <w:pStyle w:val="BodyText"/>
              <w:ind w:left="0"/>
              <w:jc w:val="left"/>
              <w:rPr>
                <w:ins w:id="23" w:author="Lixing Gu" w:date="2014-10-28T09:49:00Z"/>
                <w:rFonts w:eastAsiaTheme="minorEastAsia"/>
              </w:rPr>
            </w:pPr>
            <w:ins w:id="24" w:author="Lixing Gu" w:date="2014-10-28T09:49:00Z">
              <w:r>
                <w:rPr>
                  <w:rFonts w:eastAsiaTheme="minorEastAsia"/>
                </w:rPr>
                <w:t>‘</w:t>
              </w:r>
              <w:r w:rsidRPr="00A2531B">
                <w:rPr>
                  <w:rFonts w:eastAsiaTheme="minorEastAsia"/>
                </w:rPr>
                <w:t>RoomAirflowNetwork:Node:InternalGains</w:t>
              </w:r>
              <w:r>
                <w:rPr>
                  <w:rFonts w:eastAsiaTheme="minorEastAsia"/>
                </w:rPr>
                <w:t>’,</w:t>
              </w:r>
            </w:ins>
          </w:p>
          <w:p w14:paraId="3296268E" w14:textId="77777777" w:rsidR="002B1A97" w:rsidRPr="00A2531B" w:rsidRDefault="002B1A97" w:rsidP="002B1A97">
            <w:pPr>
              <w:pStyle w:val="BodyText"/>
              <w:ind w:left="0"/>
              <w:jc w:val="left"/>
              <w:rPr>
                <w:ins w:id="25" w:author="Lixing Gu" w:date="2014-10-28T09:49:00Z"/>
                <w:rFonts w:eastAsiaTheme="minorEastAsia"/>
              </w:rPr>
            </w:pPr>
            <w:ins w:id="26" w:author="Lixing Gu" w:date="2014-10-28T09:49:00Z">
              <w:r>
                <w:rPr>
                  <w:rFonts w:eastAsiaTheme="minorEastAsia"/>
                </w:rPr>
                <w:t>‘</w:t>
              </w:r>
              <w:r w:rsidRPr="00A2531B">
                <w:rPr>
                  <w:rFonts w:eastAsiaTheme="minorEastAsia"/>
                </w:rPr>
                <w:t>RoomAirflowNetwork:Node:InternalGains</w:t>
              </w:r>
              <w:r>
                <w:rPr>
                  <w:rFonts w:eastAsiaTheme="minorEastAsia"/>
                </w:rPr>
                <w:t>’,</w:t>
              </w:r>
            </w:ins>
          </w:p>
          <w:p w14:paraId="4551E71C" w14:textId="77777777" w:rsidR="002B1A97" w:rsidRPr="00A2531B" w:rsidRDefault="002B1A97" w:rsidP="002B1A97">
            <w:pPr>
              <w:pStyle w:val="BodyText"/>
              <w:ind w:left="0"/>
              <w:jc w:val="left"/>
              <w:rPr>
                <w:ins w:id="27" w:author="Lixing Gu" w:date="2014-10-28T09:49:00Z"/>
                <w:rFonts w:eastAsiaTheme="minorEastAsia"/>
              </w:rPr>
            </w:pPr>
            <w:ins w:id="28" w:author="Lixing Gu" w:date="2014-10-28T09:49:00Z">
              <w:r>
                <w:rPr>
                  <w:rFonts w:eastAsiaTheme="minorEastAsia"/>
                </w:rPr>
                <w:t>‘</w:t>
              </w:r>
              <w:r w:rsidRPr="00A2531B">
                <w:rPr>
                  <w:rFonts w:eastAsiaTheme="minorEastAsia"/>
                </w:rPr>
                <w:t>AirflowNetwork:IntraZone:Node</w:t>
              </w:r>
              <w:r>
                <w:rPr>
                  <w:rFonts w:eastAsiaTheme="minorEastAsia"/>
                </w:rPr>
                <w:t>’,</w:t>
              </w:r>
            </w:ins>
          </w:p>
          <w:p w14:paraId="7565F7F6" w14:textId="721BE89F" w:rsidR="002B1A97" w:rsidRDefault="002B1A97" w:rsidP="002B1A97">
            <w:pPr>
              <w:pStyle w:val="BodyText"/>
              <w:ind w:left="0"/>
              <w:jc w:val="left"/>
              <w:rPr>
                <w:ins w:id="29" w:author="Lixing Gu" w:date="2014-10-28T09:48:00Z"/>
              </w:rPr>
            </w:pPr>
            <w:ins w:id="30" w:author="Lixing Gu" w:date="2014-10-28T09:49:00Z">
              <w:r>
                <w:rPr>
                  <w:rFonts w:eastAsiaTheme="minorEastAsia"/>
                </w:rPr>
                <w:t>‘</w:t>
              </w:r>
              <w:r w:rsidRPr="00A2531B">
                <w:rPr>
                  <w:rFonts w:eastAsiaTheme="minorEastAsia"/>
                </w:rPr>
                <w:t>AirflowNetwork:IntraZone:Linkage</w:t>
              </w:r>
              <w:r>
                <w:rPr>
                  <w:rFonts w:eastAsiaTheme="minorEastAsia"/>
                </w:rPr>
                <w:t>’</w:t>
              </w:r>
            </w:ins>
          </w:p>
        </w:tc>
      </w:tr>
      <w:bookmarkEnd w:id="6"/>
      <w:bookmarkEnd w:id="7"/>
    </w:tbl>
    <w:p w14:paraId="4673DEB9" w14:textId="77777777" w:rsidR="00AA43A6" w:rsidRDefault="00AA43A6" w:rsidP="00AA43A6">
      <w:pPr>
        <w:pStyle w:val="Caption"/>
      </w:pPr>
    </w:p>
    <w:p w14:paraId="6634475B" w14:textId="77777777" w:rsidR="00AA43A6" w:rsidRDefault="00AA43A6" w:rsidP="00AA43A6">
      <w:pPr>
        <w:pStyle w:val="Heading3"/>
      </w:pPr>
      <w:bookmarkStart w:id="31" w:name="_Toc399589144"/>
      <w:bookmarkStart w:id="32" w:name="_Toc99527715"/>
      <w:bookmarkStart w:id="33" w:name="_Toc116785542"/>
      <w:r w:rsidRPr="00341613">
        <w:t>RoomAirModelType</w:t>
      </w:r>
      <w:bookmarkEnd w:id="31"/>
      <w:r w:rsidRPr="00341613" w:rsidDel="00341613">
        <w:t xml:space="preserve"> </w:t>
      </w:r>
    </w:p>
    <w:bookmarkEnd w:id="32"/>
    <w:bookmarkEnd w:id="33"/>
    <w:p w14:paraId="7EA25A54" w14:textId="33B81898" w:rsidR="00AA43A6" w:rsidRDefault="00AA43A6" w:rsidP="00AA43A6">
      <w:pPr>
        <w:pStyle w:val="BodyText"/>
      </w:pPr>
      <w:r>
        <w:t xml:space="preserve">EnergyPlus uses the </w:t>
      </w:r>
      <w:r w:rsidRPr="00341613">
        <w:t xml:space="preserve">RoomAirModelType </w:t>
      </w:r>
      <w:r>
        <w:t xml:space="preserve"> object to determine which air model is available for use in a given zone during the simulation. If no </w:t>
      </w:r>
      <w:r w:rsidRPr="00341613">
        <w:t xml:space="preserve">RoomAirModelType </w:t>
      </w:r>
      <w:r>
        <w:t xml:space="preserve"> object is specified (for each zone or the whole building), then EnergyPlus will run with the conventional, completely mixing air model (for each zone or the whole building). Include a </w:t>
      </w:r>
      <w:r w:rsidRPr="00341613">
        <w:t xml:space="preserve">RoomAirModelType </w:t>
      </w:r>
      <w:del w:id="34" w:author="Lixing Gu" w:date="2014-10-28T09:49:00Z">
        <w:r w:rsidDel="002B1A97">
          <w:delText xml:space="preserve"> </w:delText>
        </w:r>
      </w:del>
      <w:r>
        <w:t xml:space="preserve">for each zone that the user wants modeled using a more detailed method. Currently only a single </w:t>
      </w:r>
      <w:r w:rsidRPr="00341613">
        <w:t xml:space="preserve">RoomAirModelType </w:t>
      </w:r>
      <w:r>
        <w:t xml:space="preserve">object can be specified for each zone; you cannot switch between models during a simulation. However, the UCSD Displacement, Cross Ventilation and UFAD models switch from displacement to mixing ventilation when the operating conditions do not give rise to unmixed flow. The following parameters are fields required by the </w:t>
      </w:r>
      <w:r w:rsidRPr="00341613">
        <w:t xml:space="preserve">RoomAirModelType </w:t>
      </w:r>
      <w:r>
        <w:t xml:space="preserve"> object. </w:t>
      </w:r>
    </w:p>
    <w:p w14:paraId="3570346A" w14:textId="77777777" w:rsidR="00AA43A6" w:rsidRDefault="00AA43A6" w:rsidP="00AA43A6">
      <w:pPr>
        <w:pStyle w:val="Heading4"/>
      </w:pPr>
      <w:r>
        <w:t>Field: Name</w:t>
      </w:r>
    </w:p>
    <w:p w14:paraId="2C978F90" w14:textId="77777777" w:rsidR="00AA43A6" w:rsidRDefault="00AA43A6" w:rsidP="00AA43A6">
      <w:pPr>
        <w:pStyle w:val="BodyText"/>
      </w:pPr>
      <w:r>
        <w:t xml:space="preserve">This alpha field is the air model name selected by user. It is used as an identifier </w:t>
      </w:r>
    </w:p>
    <w:p w14:paraId="4D6B64F9" w14:textId="77777777" w:rsidR="00AA43A6" w:rsidRDefault="00AA43A6" w:rsidP="00AA43A6">
      <w:pPr>
        <w:pStyle w:val="Heading4"/>
      </w:pPr>
      <w:r>
        <w:t>Field: Zone Name</w:t>
      </w:r>
    </w:p>
    <w:p w14:paraId="2C0D803F" w14:textId="77777777" w:rsidR="00AA43A6" w:rsidRDefault="00AA43A6" w:rsidP="00AA43A6">
      <w:pPr>
        <w:pStyle w:val="BodyText"/>
      </w:pPr>
      <w:r>
        <w:t>This alpha field indicates the unique name of a Zone object defined elsewhere in the input file. The type of room air model selected will be applied to this zone.</w:t>
      </w:r>
    </w:p>
    <w:p w14:paraId="1CFDB7EC" w14:textId="77777777" w:rsidR="00AA43A6" w:rsidRDefault="00AA43A6" w:rsidP="00AA43A6">
      <w:pPr>
        <w:pStyle w:val="Heading4"/>
      </w:pPr>
      <w:r>
        <w:t xml:space="preserve">Field: </w:t>
      </w:r>
      <w:r w:rsidRPr="00341613">
        <w:t>Room-Air Modeling Type</w:t>
      </w:r>
    </w:p>
    <w:p w14:paraId="4C8593B4" w14:textId="77777777" w:rsidR="00AA43A6" w:rsidRDefault="00AA43A6" w:rsidP="00AA43A6">
      <w:pPr>
        <w:pStyle w:val="BodyText"/>
      </w:pPr>
      <w:r>
        <w:t>This alpha field indicates the room-air model used for the specified zone. Currently, there are three options for different air models. Entering the keyword ‘</w:t>
      </w:r>
      <w:r w:rsidRPr="00341613">
        <w:t>Mixing</w:t>
      </w:r>
      <w:r>
        <w:t>’</w:t>
      </w:r>
      <w:r w:rsidRPr="00341613">
        <w:t xml:space="preserve"> </w:t>
      </w:r>
      <w:r>
        <w:t xml:space="preserve"> specifies the  conventional complete-mixing air model. Note that </w:t>
      </w:r>
      <w:r w:rsidRPr="00341613">
        <w:t xml:space="preserve">Mixing </w:t>
      </w:r>
      <w:r>
        <w:t xml:space="preserve">is the default and no </w:t>
      </w:r>
      <w:r w:rsidRPr="00341613">
        <w:t xml:space="preserve">RoomAirModelType </w:t>
      </w:r>
      <w:r>
        <w:t xml:space="preserve"> object would be needed to use the complete-mixing model. Entering the keyword ‘</w:t>
      </w:r>
      <w:r w:rsidRPr="00D6387C">
        <w:t xml:space="preserve">UserDefined </w:t>
      </w:r>
      <w:r>
        <w:t>‘specifies the User Defined Room Air Temperature Patterns. Entering the keyword ‘</w:t>
      </w:r>
      <w:r w:rsidRPr="00D6387C">
        <w:t xml:space="preserve">OneNodeDisplacementVentilation </w:t>
      </w:r>
      <w:r>
        <w:t>‘specifies the Mundt one node displacement ventilation air model for displacement ventilation. Entering the keyword ‘</w:t>
      </w:r>
      <w:r w:rsidRPr="00D6387C">
        <w:t>ThreeNodeDisplacementVentilation</w:t>
      </w:r>
      <w:r>
        <w:t>‘ specifies the three-node displacement ventilation model developed by the University of California, San Diego (UCSD DV). Entering the keyword ‘</w:t>
      </w:r>
      <w:r w:rsidRPr="00D6387C">
        <w:t>CrossVentilation</w:t>
      </w:r>
      <w:r>
        <w:t>’ specifies the two-zone cross ventilation model developed by the University of California, San Diego (UCSD CV). Entering the keyword ‘</w:t>
      </w:r>
      <w:r w:rsidRPr="00D6387C">
        <w:t>UnderFloorAirDistributionInterior</w:t>
      </w:r>
      <w:r>
        <w:t>‘ specifies the two-node interior zone under floor air distribution model developed by the University of California, San Diego (UCSD UFI). Entering the keyword ‘</w:t>
      </w:r>
      <w:r w:rsidRPr="00D6387C">
        <w:t>UnderFloorAirDistribution</w:t>
      </w:r>
      <w:r>
        <w:t>Ex</w:t>
      </w:r>
      <w:r w:rsidRPr="00D6387C">
        <w:t>terior</w:t>
      </w:r>
      <w:r>
        <w:t xml:space="preserve">‘ specifies the two-node exterior </w:t>
      </w:r>
      <w:r>
        <w:lastRenderedPageBreak/>
        <w:t>zone under floor air distribution model developed by the University of California, San Diego (UCSD UFE).</w:t>
      </w:r>
    </w:p>
    <w:p w14:paraId="3B80385B" w14:textId="77777777" w:rsidR="00AA43A6" w:rsidRDefault="00AA43A6" w:rsidP="00AA43A6">
      <w:pPr>
        <w:pStyle w:val="Heading4"/>
      </w:pPr>
      <w:r>
        <w:t>Field: Air Temperature Coupling Strategy</w:t>
      </w:r>
    </w:p>
    <w:p w14:paraId="40FEDE57" w14:textId="77777777" w:rsidR="00AA43A6" w:rsidRDefault="00AA43A6" w:rsidP="00AA43A6">
      <w:pPr>
        <w:pStyle w:val="BodyText"/>
      </w:pPr>
      <w:r>
        <w:t xml:space="preserve">This alpha field indicates how air temperatures predicted by the air models are used by the surface heat balance calculation. Two different coupling schemes are available: Direct (also known as </w:t>
      </w:r>
      <w:r>
        <w:rPr>
          <w:i/>
        </w:rPr>
        <w:t>T-couple</w:t>
      </w:r>
      <w:r>
        <w:t>) or Indirect (</w:t>
      </w:r>
      <w:r>
        <w:rPr>
          <w:i/>
        </w:rPr>
        <w:t>DT-couple</w:t>
      </w:r>
      <w:r>
        <w:t>). In general, indirect coupling is more suited to situations where room air is well controlled and/or the room air model is less robust. Direct coupling is more suited for floating zone air temperatures and/or accurate room air models.</w:t>
      </w:r>
    </w:p>
    <w:p w14:paraId="0CA47CEF" w14:textId="77777777" w:rsidR="00AA43A6" w:rsidRDefault="00AA43A6" w:rsidP="00AA43A6">
      <w:pPr>
        <w:pStyle w:val="BodyText"/>
      </w:pPr>
      <w:r>
        <w:t>The Mundt model can use either coupling scheme; the UCSD DV, UCSD CV, UCSD UFI, and UCSD UFE models ignore this field and use direct coupling.</w:t>
      </w:r>
    </w:p>
    <w:p w14:paraId="1D59A1B0" w14:textId="77777777" w:rsidR="00AA43A6" w:rsidRDefault="00AA43A6" w:rsidP="00AA43A6">
      <w:pPr>
        <w:pStyle w:val="BodyText"/>
      </w:pPr>
      <w:r>
        <w:t xml:space="preserve">Input either </w:t>
      </w:r>
      <w:r>
        <w:rPr>
          <w:i/>
        </w:rPr>
        <w:t xml:space="preserve">Direct </w:t>
      </w:r>
      <w:r>
        <w:t xml:space="preserve">or </w:t>
      </w:r>
      <w:r>
        <w:rPr>
          <w:i/>
        </w:rPr>
        <w:t>Indirect</w:t>
      </w:r>
      <w:r>
        <w:t xml:space="preserve"> </w:t>
      </w:r>
    </w:p>
    <w:p w14:paraId="129C8DA5" w14:textId="77777777" w:rsidR="00AA43A6" w:rsidRDefault="00AA43A6" w:rsidP="00AA43A6">
      <w:pPr>
        <w:pStyle w:val="BodyText"/>
      </w:pPr>
      <w:r>
        <w:t xml:space="preserve">An example idf entry follows </w:t>
      </w:r>
    </w:p>
    <w:p w14:paraId="1AF2A8F8" w14:textId="77777777" w:rsidR="00AA43A6" w:rsidRDefault="00AA43A6" w:rsidP="00AA43A6">
      <w:pPr>
        <w:pStyle w:val="CodeIDDSamples"/>
      </w:pPr>
      <w:r w:rsidRPr="00D6387C">
        <w:t>RoomAirModelType</w:t>
      </w:r>
      <w:r>
        <w:t>,</w:t>
      </w:r>
    </w:p>
    <w:p w14:paraId="6A48E425" w14:textId="77777777" w:rsidR="00AA43A6" w:rsidRDefault="00AA43A6" w:rsidP="00AA43A6">
      <w:pPr>
        <w:pStyle w:val="CodeIDDSamples"/>
      </w:pPr>
      <w:r>
        <w:t xml:space="preserve">    MOD1,      !- Room-Air Model Name</w:t>
      </w:r>
    </w:p>
    <w:p w14:paraId="0965462C" w14:textId="77777777" w:rsidR="00AA43A6" w:rsidRDefault="00AA43A6" w:rsidP="00AA43A6">
      <w:pPr>
        <w:pStyle w:val="CodeIDDSamples"/>
      </w:pPr>
      <w:r>
        <w:t xml:space="preserve">    ZONE ONE,  !- Zone Name</w:t>
      </w:r>
    </w:p>
    <w:p w14:paraId="0D41BA96" w14:textId="77777777" w:rsidR="00AA43A6" w:rsidRDefault="00AA43A6" w:rsidP="00AA43A6">
      <w:pPr>
        <w:pStyle w:val="CodeIDDSamples"/>
      </w:pPr>
      <w:r>
        <w:t xml:space="preserve">    </w:t>
      </w:r>
      <w:r w:rsidRPr="00D6387C">
        <w:t>ThreeNodeDisplacementVentilation</w:t>
      </w:r>
      <w:r>
        <w:t>,  !- Room-Air Modeling Type</w:t>
      </w:r>
    </w:p>
    <w:p w14:paraId="2D9FD39A" w14:textId="77777777" w:rsidR="00AA43A6" w:rsidRDefault="00AA43A6" w:rsidP="00AA43A6">
      <w:pPr>
        <w:pStyle w:val="CodeIDDSamples"/>
      </w:pPr>
      <w:r>
        <w:t xml:space="preserve">    Direct;    !- Air Temperature Coupling Strategy</w:t>
      </w:r>
    </w:p>
    <w:p w14:paraId="67857CE1" w14:textId="77777777" w:rsidR="00AA43A6" w:rsidRDefault="00AA43A6" w:rsidP="00AA43A6">
      <w:pPr>
        <w:pStyle w:val="Heading3"/>
      </w:pPr>
      <w:bookmarkStart w:id="35" w:name="_Toc116785543"/>
      <w:bookmarkStart w:id="36" w:name="_Toc399589145"/>
      <w:r w:rsidRPr="00D6387C">
        <w:t>RoomAir:TemperaturePattern:UserDefined</w:t>
      </w:r>
      <w:bookmarkEnd w:id="35"/>
      <w:bookmarkEnd w:id="36"/>
    </w:p>
    <w:p w14:paraId="0714BDF3" w14:textId="77777777" w:rsidR="00AA43A6" w:rsidRDefault="00AA43A6" w:rsidP="00AA43A6">
      <w:pPr>
        <w:pStyle w:val="BodyText"/>
      </w:pPr>
      <w:r>
        <w:t>This object is used to explicitly define temperature patterns that are to be applied to the mean air temperature within a thermal zone. This Room Air modeling option is made available for a number of reasons. It allows modeling the consequences of air temperature variations during the design phase when little information is available about the specifics of the air distribution system or positioning of various loads. This option can be used to evaluate the energy implications of different design targets for the temperature patterns. It also provides a method of modeling the annual energy use implications for air temperature distributions determined using separate analyses or measurements. For example, this option could be used to understand the annual energy implications of an air distribution system that has been previously analyzed using Computational Fluid Dynamics.</w:t>
      </w:r>
    </w:p>
    <w:p w14:paraId="41C7D092" w14:textId="77777777" w:rsidR="00AA43A6" w:rsidRDefault="00AA43A6" w:rsidP="00AA43A6">
      <w:pPr>
        <w:pStyle w:val="BodyText"/>
      </w:pPr>
      <w:r>
        <w:t xml:space="preserve">This approach differs from the other Room Air modeling in that the static temperature pattern is not really </w:t>
      </w:r>
      <w:r>
        <w:rPr>
          <w:i/>
        </w:rPr>
        <w:t>modeled</w:t>
      </w:r>
      <w:r>
        <w:t xml:space="preserve"> so that it will respond to conditions that develop during the simulation. More sophisticated dynamic Room Air models will adjust the temperature pattern based on various factors, such as air system flow rate, floor temperature, or rates of internal heat gains. The user-defined temperature distribution patterns are fixed at the beginning and EnergyPlus simply provides results that include the implications of those patterns. This user-defined distribution option may also be useful for checking dynamic Room Air models by using “bounding” analysis. </w:t>
      </w:r>
    </w:p>
    <w:p w14:paraId="29993AD8" w14:textId="77777777" w:rsidR="00AA43A6" w:rsidRDefault="00AA43A6" w:rsidP="00AA43A6">
      <w:pPr>
        <w:pStyle w:val="BodyText"/>
      </w:pPr>
      <w:r>
        <w:t>Note that using this object carries a certain degree of responsibility. It would be very easy to define a pattern that is non-physical and will lead to erroneous results. The user-defined temperature distributions should (probably) be balanced about the mean so that basic conservation of energy laws are not violated.</w:t>
      </w:r>
    </w:p>
    <w:p w14:paraId="76734715" w14:textId="77777777" w:rsidR="00AA43A6" w:rsidRDefault="00AA43A6" w:rsidP="00AA43A6">
      <w:pPr>
        <w:pStyle w:val="Heading4"/>
      </w:pPr>
      <w:r>
        <w:t xml:space="preserve">Field: Name </w:t>
      </w:r>
    </w:p>
    <w:p w14:paraId="3F7AEFEF" w14:textId="77777777" w:rsidR="00AA43A6" w:rsidRDefault="00AA43A6" w:rsidP="00AA43A6">
      <w:pPr>
        <w:pStyle w:val="BodyText"/>
      </w:pPr>
      <w:r>
        <w:t xml:space="preserve">This field provides a unique name for this object. </w:t>
      </w:r>
    </w:p>
    <w:p w14:paraId="6A536EAD" w14:textId="77777777" w:rsidR="00AA43A6" w:rsidRDefault="00AA43A6" w:rsidP="00AA43A6">
      <w:pPr>
        <w:pStyle w:val="Heading4"/>
      </w:pPr>
      <w:r>
        <w:t>Field: Zone Name</w:t>
      </w:r>
    </w:p>
    <w:p w14:paraId="1DC9CE4C" w14:textId="77777777" w:rsidR="00AA43A6" w:rsidRDefault="00AA43A6" w:rsidP="00AA43A6">
      <w:pPr>
        <w:pStyle w:val="BodyText"/>
      </w:pPr>
      <w:r>
        <w:t>This field provides the unique name of a zone described elsewhere in the file.</w:t>
      </w:r>
    </w:p>
    <w:p w14:paraId="61FBFF37" w14:textId="77777777" w:rsidR="00AA43A6" w:rsidRDefault="00AA43A6" w:rsidP="00AA43A6">
      <w:pPr>
        <w:pStyle w:val="Heading4"/>
      </w:pPr>
      <w:r>
        <w:t>Field: Availability Schedule Name</w:t>
      </w:r>
    </w:p>
    <w:p w14:paraId="1B7AD75F" w14:textId="77777777" w:rsidR="00AA43A6" w:rsidRDefault="00AA43A6" w:rsidP="00AA43A6">
      <w:pPr>
        <w:pStyle w:val="BodyText"/>
      </w:pPr>
      <w:r>
        <w:t xml:space="preserve">This field provides the name of a schedule that will determine if this model is available. When not available the room air is modeled as completely mixed. When it is available, then a user-defined temperature distribution will be applied. This schedule should be set to “1.0” when </w:t>
      </w:r>
      <w:r>
        <w:lastRenderedPageBreak/>
        <w:t>model is available and “0.0” when the model is not to be used. If this field is blank, the schedule has values of 1 for all time periods.</w:t>
      </w:r>
    </w:p>
    <w:p w14:paraId="52A50AB0" w14:textId="77777777" w:rsidR="00AA43A6" w:rsidRDefault="00AA43A6" w:rsidP="00AA43A6">
      <w:pPr>
        <w:pStyle w:val="Heading4"/>
      </w:pPr>
      <w:r>
        <w:t xml:space="preserve">Field: </w:t>
      </w:r>
      <w:r w:rsidRPr="00D6387C">
        <w:t>Pattern Control Schedule Name</w:t>
      </w:r>
    </w:p>
    <w:p w14:paraId="2097DE1A" w14:textId="77777777" w:rsidR="00AA43A6" w:rsidRDefault="00AA43A6" w:rsidP="00AA43A6">
      <w:pPr>
        <w:pStyle w:val="BodyText"/>
      </w:pPr>
      <w:r>
        <w:t>This field provides the name of schedule that will be used to control which user-defined RoomAir temperature pattern will be applied at any given time. This schedule needs to have integer values that are closely coordinated with those defined as the second field in one of the RoomAir:TemperaturePattern:* objects described below. These schedule values provide the link to the actual patterns to be used throughout the day. This allows controlling which user-defined pattern is used at different times during the simulation. For example, one could use one pattern when the air system is scheduled to be on, and a different pattern when the air system is schedule to be off. Or if the user has knowledge of how the air temperature pattern changes over the course of day in response to changing thermal loads, then this schedule can be used to control when individual patterns are used. For example, a control schedule could use a pattern designated as number 100 from 18:00 to 6:00, pattern number 200 from 6:00 to 12:00, and pattern number 300 from 12:00 to 18:00.</w:t>
      </w:r>
    </w:p>
    <w:p w14:paraId="7D304EF4" w14:textId="77777777" w:rsidR="00AA43A6" w:rsidRDefault="00AA43A6" w:rsidP="00AA43A6">
      <w:pPr>
        <w:pStyle w:val="BodyText"/>
      </w:pPr>
      <w:r>
        <w:t>An example of this object is</w:t>
      </w:r>
    </w:p>
    <w:p w14:paraId="4151D9BB" w14:textId="77777777" w:rsidR="00AA43A6" w:rsidRDefault="00AA43A6" w:rsidP="00AA43A6">
      <w:pPr>
        <w:pStyle w:val="CodeIDDSamples"/>
      </w:pPr>
      <w:r>
        <w:t>RoomAir:TemperaturePattern:UserDefined,</w:t>
      </w:r>
    </w:p>
    <w:p w14:paraId="7C1AB4C5" w14:textId="77777777" w:rsidR="00AA43A6" w:rsidRDefault="00AA43A6" w:rsidP="00AA43A6">
      <w:pPr>
        <w:pStyle w:val="CodeIDDSamples"/>
      </w:pPr>
      <w:r>
        <w:t xml:space="preserve">  Ground Floor South Air Temp Contrls , ! Name </w:t>
      </w:r>
    </w:p>
    <w:p w14:paraId="2795E19A" w14:textId="77777777" w:rsidR="00AA43A6" w:rsidRDefault="00AA43A6" w:rsidP="00AA43A6">
      <w:pPr>
        <w:pStyle w:val="CodeIDDSamples"/>
      </w:pPr>
      <w:r>
        <w:t xml:space="preserve">  ZN2_S_1 ,          ! Zone Name</w:t>
      </w:r>
    </w:p>
    <w:p w14:paraId="3BFCAA7C" w14:textId="77777777" w:rsidR="00AA43A6" w:rsidRDefault="00AA43A6" w:rsidP="00AA43A6">
      <w:pPr>
        <w:pStyle w:val="CodeIDDSamples"/>
      </w:pPr>
      <w:r>
        <w:t xml:space="preserve">  Always_on ,        ! Availability Schedule Name</w:t>
      </w:r>
    </w:p>
    <w:p w14:paraId="67253335" w14:textId="77777777" w:rsidR="00AA43A6" w:rsidRDefault="00AA43A6" w:rsidP="00AA43A6">
      <w:pPr>
        <w:pStyle w:val="CodeIDDSamples"/>
      </w:pPr>
      <w:r>
        <w:t xml:space="preserve">  Roomair Pattern 1; ! Pattern Control Schedule Name</w:t>
      </w:r>
    </w:p>
    <w:p w14:paraId="192A6221" w14:textId="77777777" w:rsidR="00AA43A6" w:rsidRDefault="00AA43A6" w:rsidP="00AA43A6">
      <w:pPr>
        <w:pStyle w:val="Heading3"/>
      </w:pPr>
      <w:bookmarkStart w:id="37" w:name="_Toc116785544"/>
      <w:bookmarkStart w:id="38" w:name="_Toc399589146"/>
      <w:r w:rsidRPr="00D6387C">
        <w:t>RoomAir:TemperaturePattern:ConstantGradient</w:t>
      </w:r>
      <w:bookmarkEnd w:id="37"/>
      <w:bookmarkEnd w:id="38"/>
    </w:p>
    <w:p w14:paraId="0A0358B8" w14:textId="77777777" w:rsidR="00AA43A6" w:rsidRDefault="00AA43A6" w:rsidP="00AA43A6">
      <w:pPr>
        <w:pStyle w:val="BodyText"/>
      </w:pPr>
      <w:r>
        <w:t xml:space="preserve">This object is used to model room air with a fixed temperature gradient in the vertical direction. This fixed-slope method is about the simplest distribution pattern. </w:t>
      </w:r>
    </w:p>
    <w:p w14:paraId="3D6F3E52" w14:textId="77777777" w:rsidR="00AA43A6" w:rsidRDefault="00AA43A6" w:rsidP="00AA43A6">
      <w:pPr>
        <w:pStyle w:val="BodyText"/>
      </w:pPr>
      <w:r>
        <w:t>In addition to the vertical temperature gradient, there are three other parameters included in the pattern that are important. The first two might affect how the air system conditioning the room is operated. The first describes the temperature difference between the mean air temperature and the point where the sensor of a drybulb thermostat is situated. The second describes the temperature difference between the mean and the point where system air is being extracted from the zone. This is considered important because the changes in temperature difference between supply and return can affect how an air system is controlled to meet the loads. The third parameter can affect the zone air heat balance by altering the temperature of the air leaving the zone through exhaust fans.</w:t>
      </w:r>
    </w:p>
    <w:p w14:paraId="6FB6A175" w14:textId="77777777" w:rsidR="00AA43A6" w:rsidRDefault="00AA43A6" w:rsidP="00AA43A6">
      <w:pPr>
        <w:pStyle w:val="BodyText"/>
      </w:pPr>
      <w:r>
        <w:t>One example of a source of input data for the vertical temperature gradient is ANSI/ASHRAE Standard 55-2004 Thermal Environmental Conditions for Human Occupancy. Table 5.2.4.3 in this Standard specifies an allowable vertical temperature difference between head level and ankle level of 3ºC (5ºF). If we assume a head to ankle length scale of 1.5 m (5 ft), this leads to a temperature gradient of 3ºC/1.5m, or 2.0 ºC/m.</w:t>
      </w:r>
    </w:p>
    <w:p w14:paraId="4C5D0542" w14:textId="77777777" w:rsidR="00AA43A6" w:rsidRDefault="00AA43A6" w:rsidP="00AA43A6">
      <w:pPr>
        <w:pStyle w:val="Heading4"/>
      </w:pPr>
      <w:r>
        <w:t>Field: Name</w:t>
      </w:r>
    </w:p>
    <w:p w14:paraId="279F8347" w14:textId="77777777" w:rsidR="00AA43A6" w:rsidRDefault="00AA43A6" w:rsidP="00AA43A6">
      <w:pPr>
        <w:pStyle w:val="BodyText"/>
      </w:pPr>
      <w:r>
        <w:t>This field provides a unique name for this object.</w:t>
      </w:r>
    </w:p>
    <w:p w14:paraId="2D7C0D84" w14:textId="77777777" w:rsidR="00AA43A6" w:rsidRDefault="00AA43A6" w:rsidP="00AA43A6">
      <w:pPr>
        <w:pStyle w:val="Heading4"/>
      </w:pPr>
      <w:r>
        <w:t>Field: Control Integer for Pattern Control Schedule Name</w:t>
      </w:r>
    </w:p>
    <w:p w14:paraId="0B1F48D0" w14:textId="77777777" w:rsidR="00AA43A6" w:rsidRDefault="00AA43A6" w:rsidP="00AA43A6">
      <w:pPr>
        <w:pStyle w:val="BodyText"/>
      </w:pPr>
      <w:r>
        <w:t xml:space="preserve">This field should contain an integer value that is unique among all other </w:t>
      </w:r>
      <w:r w:rsidRPr="00D6387C">
        <w:t>RoomAir:TemperaturePattern:</w:t>
      </w:r>
      <w:r>
        <w:t xml:space="preserve">* objects. The value used here needs to be in the Pattern Control Schedule for those times when this pattern is to be used for the Room Air Temperature Distribution. </w:t>
      </w:r>
    </w:p>
    <w:p w14:paraId="4A390E75" w14:textId="77777777" w:rsidR="00AA43A6" w:rsidRDefault="00AA43A6" w:rsidP="00AA43A6">
      <w:pPr>
        <w:pStyle w:val="Heading4"/>
      </w:pPr>
      <w:r>
        <w:t>Field: Thermostat Offset</w:t>
      </w:r>
    </w:p>
    <w:p w14:paraId="09EC6F81" w14:textId="77777777" w:rsidR="00AA43A6" w:rsidRDefault="00AA43A6" w:rsidP="00AA43A6">
      <w:pPr>
        <w:pStyle w:val="BodyText"/>
      </w:pPr>
      <w:r>
        <w:t>This field specifies the temperature difference between where the thermostat is situated and the mean air temperature.</w:t>
      </w:r>
    </w:p>
    <w:p w14:paraId="4E7E68E7" w14:textId="77777777" w:rsidR="00AA43A6" w:rsidRDefault="00AA43A6" w:rsidP="00AA43A6">
      <w:pPr>
        <w:pStyle w:val="Heading4"/>
      </w:pPr>
      <w:r>
        <w:lastRenderedPageBreak/>
        <w:t xml:space="preserve">Field: Return Air Offset </w:t>
      </w:r>
    </w:p>
    <w:p w14:paraId="628B32DE" w14:textId="77777777" w:rsidR="00AA43A6" w:rsidRDefault="00AA43A6" w:rsidP="00AA43A6">
      <w:pPr>
        <w:pStyle w:val="BodyText"/>
      </w:pPr>
      <w:r>
        <w:t>This field specifies the temperature difference between the air leaving the zone and returning to the air system and the mean air temperature.</w:t>
      </w:r>
    </w:p>
    <w:p w14:paraId="112B5D65" w14:textId="77777777" w:rsidR="00AA43A6" w:rsidRDefault="00AA43A6" w:rsidP="00AA43A6">
      <w:pPr>
        <w:pStyle w:val="Heading4"/>
      </w:pPr>
      <w:r>
        <w:t>Field: Exhaust Air Offset</w:t>
      </w:r>
    </w:p>
    <w:p w14:paraId="47AAB100" w14:textId="77777777" w:rsidR="00AA43A6" w:rsidRDefault="00AA43A6" w:rsidP="00AA43A6">
      <w:pPr>
        <w:pStyle w:val="BodyText"/>
      </w:pPr>
      <w:r>
        <w:t>This field specifies the temperature difference between the air leaving the zone and being exhausted out of the building and the mean air temperature.</w:t>
      </w:r>
    </w:p>
    <w:p w14:paraId="7A552783" w14:textId="77777777" w:rsidR="00AA43A6" w:rsidRDefault="00AA43A6" w:rsidP="00AA43A6">
      <w:pPr>
        <w:pStyle w:val="Heading4"/>
      </w:pPr>
      <w:r>
        <w:t xml:space="preserve">Field: Temperature Gradient </w:t>
      </w:r>
    </w:p>
    <w:p w14:paraId="2FD9B69D" w14:textId="77777777" w:rsidR="00AA43A6" w:rsidRDefault="00AA43A6" w:rsidP="00AA43A6">
      <w:pPr>
        <w:pStyle w:val="BodyText"/>
      </w:pPr>
      <w:r>
        <w:t>This field specifies the gradient, or slope, of temperature changes in the vertical direction in ºK/m.</w:t>
      </w:r>
    </w:p>
    <w:p w14:paraId="4E3F7FC6" w14:textId="77777777" w:rsidR="00AA43A6" w:rsidRDefault="00AA43A6" w:rsidP="00AA43A6">
      <w:pPr>
        <w:pStyle w:val="BodyText"/>
      </w:pPr>
      <w:r>
        <w:t>An example of this object is:</w:t>
      </w:r>
    </w:p>
    <w:p w14:paraId="7515A77E" w14:textId="77777777" w:rsidR="00AA43A6" w:rsidRDefault="00AA43A6" w:rsidP="00AA43A6">
      <w:pPr>
        <w:pStyle w:val="CodeIDDSamples"/>
      </w:pPr>
      <w:r w:rsidRPr="00D6387C">
        <w:t>RoomAir:TemperaturePattern:ConstantGradient</w:t>
      </w:r>
      <w:r>
        <w:t>,</w:t>
      </w:r>
    </w:p>
    <w:p w14:paraId="5AC7816F" w14:textId="77777777" w:rsidR="00AA43A6" w:rsidRDefault="00AA43A6" w:rsidP="00AA43A6">
      <w:pPr>
        <w:pStyle w:val="CodeIDDSamples"/>
      </w:pPr>
      <w:r>
        <w:t xml:space="preserve">  half C per Meter,       ! Name</w:t>
      </w:r>
    </w:p>
    <w:p w14:paraId="32BD787C" w14:textId="77777777" w:rsidR="00AA43A6" w:rsidRDefault="00AA43A6" w:rsidP="00AA43A6">
      <w:pPr>
        <w:pStyle w:val="CodeIDDSamples"/>
      </w:pPr>
      <w:r>
        <w:t xml:space="preserve">  10005,   ! Control Integer for Pattern Control Schedule Name</w:t>
      </w:r>
    </w:p>
    <w:p w14:paraId="29C3FBE0" w14:textId="77777777" w:rsidR="00AA43A6" w:rsidRDefault="00AA43A6" w:rsidP="00AA43A6">
      <w:pPr>
        <w:pStyle w:val="CodeIDDSamples"/>
      </w:pPr>
      <w:r>
        <w:t xml:space="preserve">  0.0,     ! Thermostat Offset (Temp at thermostat- Mean Air Temp) [C]</w:t>
      </w:r>
    </w:p>
    <w:p w14:paraId="5EA27725" w14:textId="77777777" w:rsidR="00AA43A6" w:rsidRDefault="00AA43A6" w:rsidP="00AA43A6">
      <w:pPr>
        <w:pStyle w:val="CodeIDDSamples"/>
      </w:pPr>
      <w:r>
        <w:t xml:space="preserve">  1.0,     ! Return Air Offset (Tleaving - Mean Air Temp )  [C]</w:t>
      </w:r>
    </w:p>
    <w:p w14:paraId="19C1BE2E" w14:textId="77777777" w:rsidR="00AA43A6" w:rsidRDefault="00AA43A6" w:rsidP="00AA43A6">
      <w:pPr>
        <w:pStyle w:val="CodeIDDSamples"/>
      </w:pPr>
      <w:r>
        <w:t xml:space="preserve">  1.0,     ! Exhaust Air Offset (Texhaust - Mean Air Temp)  [C]</w:t>
      </w:r>
    </w:p>
    <w:p w14:paraId="38A9A83A" w14:textId="77777777" w:rsidR="00AA43A6" w:rsidRDefault="00AA43A6" w:rsidP="00AA43A6">
      <w:pPr>
        <w:pStyle w:val="CodeIDDSamples"/>
      </w:pPr>
      <w:r>
        <w:t xml:space="preserve">  0.5;     ! Temperature Gradient [K/m]</w:t>
      </w:r>
    </w:p>
    <w:p w14:paraId="5FA797C7" w14:textId="77777777" w:rsidR="00AA43A6" w:rsidRDefault="00AA43A6" w:rsidP="00AA43A6">
      <w:pPr>
        <w:pStyle w:val="Heading3"/>
      </w:pPr>
      <w:bookmarkStart w:id="39" w:name="_Toc116785545"/>
      <w:bookmarkStart w:id="40" w:name="_Toc399589147"/>
      <w:r w:rsidRPr="00B807ED">
        <w:t>RoomAir:TemperaturePattern:TwoGradient</w:t>
      </w:r>
      <w:bookmarkEnd w:id="39"/>
      <w:bookmarkEnd w:id="40"/>
    </w:p>
    <w:p w14:paraId="3B769DE9" w14:textId="77777777" w:rsidR="00AA43A6" w:rsidRDefault="00AA43A6" w:rsidP="00AA43A6">
      <w:pPr>
        <w:pStyle w:val="BodyText"/>
      </w:pPr>
      <w:r>
        <w:t xml:space="preserve">This object provides various controls over the value of the gradient used for determining the pattern of room air temperatures. It is similar to previous object </w:t>
      </w:r>
      <w:r w:rsidRPr="00B807ED">
        <w:t xml:space="preserve">RoomAir:TemperaturePattern:ConstantGradient </w:t>
      </w:r>
      <w:r>
        <w:t>object but simplifies the potentially arduous task of preparing and scheduling a large number of those objects. With this object, two different gradients are entered and user is given several options for controlling how the program will interpolate between the two bounds. The user inputs the height of the location of thermostat, return air, and exhaust air in meters rather than the temperature offset.</w:t>
      </w:r>
    </w:p>
    <w:p w14:paraId="5094CDB5" w14:textId="77777777" w:rsidR="00AA43A6" w:rsidRDefault="00AA43A6" w:rsidP="00AA43A6">
      <w:pPr>
        <w:pStyle w:val="Heading4"/>
      </w:pPr>
      <w:r>
        <w:t>Field: Name</w:t>
      </w:r>
    </w:p>
    <w:p w14:paraId="77A47F54" w14:textId="77777777" w:rsidR="00AA43A6" w:rsidRDefault="00AA43A6" w:rsidP="00AA43A6">
      <w:pPr>
        <w:pStyle w:val="BodyText"/>
      </w:pPr>
      <w:r>
        <w:t>This field provides a unique name for this object.</w:t>
      </w:r>
    </w:p>
    <w:p w14:paraId="7CB5ACE7" w14:textId="77777777" w:rsidR="00AA43A6" w:rsidRDefault="00AA43A6" w:rsidP="00AA43A6">
      <w:pPr>
        <w:pStyle w:val="Heading4"/>
      </w:pPr>
      <w:r>
        <w:t>Field: Control Integer for Pattern Control Schedule Name</w:t>
      </w:r>
    </w:p>
    <w:p w14:paraId="60B70FA1" w14:textId="77777777" w:rsidR="00AA43A6" w:rsidRDefault="00AA43A6" w:rsidP="00AA43A6">
      <w:pPr>
        <w:pStyle w:val="BodyText"/>
      </w:pPr>
      <w:r>
        <w:t xml:space="preserve">This field should contain an integer value that is unique among all other </w:t>
      </w:r>
      <w:r w:rsidRPr="00B807ED">
        <w:t>RoomAir:TemperaturePattern:</w:t>
      </w:r>
      <w:r>
        <w:t xml:space="preserve">* objects. The value used here needs to be in the Pattern Control Schedule for those times when this pattern is to be used for the Room Air Temperature Distribution. </w:t>
      </w:r>
    </w:p>
    <w:p w14:paraId="69DF7B1D" w14:textId="77777777" w:rsidR="00AA43A6" w:rsidRDefault="00AA43A6" w:rsidP="00AA43A6">
      <w:pPr>
        <w:pStyle w:val="Heading4"/>
      </w:pPr>
      <w:r>
        <w:t>Field: Thermostat Height</w:t>
      </w:r>
    </w:p>
    <w:p w14:paraId="3D82E964" w14:textId="77777777" w:rsidR="00AA43A6" w:rsidRDefault="00AA43A6" w:rsidP="00AA43A6">
      <w:pPr>
        <w:pStyle w:val="BodyText"/>
      </w:pPr>
      <w:r>
        <w:t xml:space="preserve">This field specifies the distance above the floor where the thermostat is situated. This height is used by the model to determine the thermostat temperature relative to the mean air temperature by applying the gradient. </w:t>
      </w:r>
    </w:p>
    <w:p w14:paraId="624083B5" w14:textId="77777777" w:rsidR="00AA43A6" w:rsidRDefault="00AA43A6" w:rsidP="00AA43A6">
      <w:pPr>
        <w:pStyle w:val="Heading4"/>
      </w:pPr>
      <w:r>
        <w:t xml:space="preserve">Field: Return Air Height </w:t>
      </w:r>
    </w:p>
    <w:p w14:paraId="6009A38C" w14:textId="77777777" w:rsidR="00AA43A6" w:rsidRDefault="00AA43A6" w:rsidP="00AA43A6">
      <w:pPr>
        <w:pStyle w:val="BodyText"/>
      </w:pPr>
      <w:r>
        <w:t xml:space="preserve">This field specifies the distance above the floor where the air leaves the zone and returns to the air system. and the mean air temperature. This height is used by the model to determine the return air temperature relative to the mean air temperature by applying the gradient. </w:t>
      </w:r>
    </w:p>
    <w:p w14:paraId="6CD4282B" w14:textId="77777777" w:rsidR="00AA43A6" w:rsidRDefault="00AA43A6" w:rsidP="00AA43A6">
      <w:pPr>
        <w:pStyle w:val="Heading4"/>
      </w:pPr>
      <w:r>
        <w:t>Field: Exhaust Air Height</w:t>
      </w:r>
    </w:p>
    <w:p w14:paraId="2215F28F" w14:textId="77777777" w:rsidR="00AA43A6" w:rsidRDefault="00AA43A6" w:rsidP="00AA43A6">
      <w:pPr>
        <w:pStyle w:val="BodyText"/>
      </w:pPr>
      <w:r>
        <w:t>This field specifies the distance above the floor where the air leaves the zone and enters and exhaust device such as an exhaust fan. This height is used by the model to determine the exhaust air temperature relative to the mean air temperature by applying the gradient.</w:t>
      </w:r>
    </w:p>
    <w:p w14:paraId="3F071205" w14:textId="77777777" w:rsidR="00AA43A6" w:rsidRDefault="00AA43A6" w:rsidP="00AA43A6">
      <w:pPr>
        <w:pStyle w:val="Heading4"/>
      </w:pPr>
      <w:r>
        <w:lastRenderedPageBreak/>
        <w:t>Field: Temperature Gradient Lower Bound</w:t>
      </w:r>
    </w:p>
    <w:p w14:paraId="0D4B1AE4" w14:textId="77777777" w:rsidR="00AA43A6" w:rsidRDefault="00AA43A6" w:rsidP="00AA43A6">
      <w:pPr>
        <w:pStyle w:val="BodyText"/>
      </w:pPr>
      <w:r>
        <w:t>This field specifies the gradient, or slope, of temperature changes in the vertical direction in ºC/m.</w:t>
      </w:r>
    </w:p>
    <w:p w14:paraId="155364D6" w14:textId="77777777" w:rsidR="00AA43A6" w:rsidRDefault="00AA43A6" w:rsidP="00AA43A6">
      <w:pPr>
        <w:pStyle w:val="Heading4"/>
      </w:pPr>
      <w:r>
        <w:t>Field: Temperature Gradient Upper  Bound</w:t>
      </w:r>
    </w:p>
    <w:p w14:paraId="3B502E93" w14:textId="77777777" w:rsidR="00AA43A6" w:rsidRDefault="00AA43A6" w:rsidP="00AA43A6">
      <w:pPr>
        <w:pStyle w:val="BodyText"/>
      </w:pPr>
      <w:r>
        <w:t>This field specifies the gradient, or slope, of temperature changes in the vertical direction in ºC/m.</w:t>
      </w:r>
    </w:p>
    <w:p w14:paraId="0E178629" w14:textId="77777777" w:rsidR="00AA43A6" w:rsidRDefault="00AA43A6" w:rsidP="00AA43A6">
      <w:pPr>
        <w:pStyle w:val="Heading4"/>
      </w:pPr>
      <w:r>
        <w:t xml:space="preserve">Field: Gradient Interpolation Mode </w:t>
      </w:r>
    </w:p>
    <w:p w14:paraId="378294AF" w14:textId="77777777" w:rsidR="00AA43A6" w:rsidRDefault="00AA43A6" w:rsidP="00AA43A6">
      <w:pPr>
        <w:pStyle w:val="BodyText"/>
      </w:pPr>
      <w:r>
        <w:t xml:space="preserve">This field specifics how the program will vary between the two gradients. Select one of the following keywords to choose the simulation data used to scale:  ‘Outdoor Environment Drybulb Temperature’, ‘Zone Drybulb Temperature’, ‘Delta Outdoor and Zone Temperature’, ‘Sensible Cooling Load’, and ‘Sensible Heating Load’. These are explained in detail below. All of these options have several things in common. They are essentially hard-coded. There is no support for a general method. The interpolation scheme is based on some variable that might reasonably be expected to correlate with gradient changes. This variable’s current value is used to continually adjust the value of the vertical gradient for room air temperature. </w:t>
      </w:r>
    </w:p>
    <w:p w14:paraId="278EC37C" w14:textId="77777777" w:rsidR="00AA43A6" w:rsidRDefault="00AA43A6" w:rsidP="00AA43A6">
      <w:pPr>
        <w:pStyle w:val="BodyText"/>
      </w:pPr>
      <w:r w:rsidRPr="00B807ED">
        <w:rPr>
          <w:b/>
        </w:rPr>
        <w:t>OutdoorDryBulbTemperature</w:t>
      </w:r>
      <w:r>
        <w:rPr>
          <w:b/>
        </w:rPr>
        <w:t>:</w:t>
      </w:r>
      <w:r>
        <w:t xml:space="preserve"> This key directs the program to interpolate between upper and lower values of the vertical gradient based on the outdoor air temperature. If the outdoor temperature exceeds the upper limit set in the next field, then the gradient entered in the ‘Temperature Gradient Upper Bound’ field is used. Similarly if the outdoor air temperature is below the value set in the ‘Lower Temperature’ field, then the gradient entered in the ‘Temperature Gradient Lower Bound’ is used. For outdoor temperatures that lie between the upper and lower bounds, the gradient is determined by linear interpolation between the two. </w:t>
      </w:r>
    </w:p>
    <w:p w14:paraId="2AEE3195" w14:textId="77777777" w:rsidR="00AA43A6" w:rsidRDefault="00AA43A6" w:rsidP="00AA43A6">
      <w:pPr>
        <w:pStyle w:val="BodyText"/>
      </w:pPr>
      <w:r w:rsidRPr="00B807ED">
        <w:rPr>
          <w:b/>
        </w:rPr>
        <w:t>ZoneDryBulbTemperature</w:t>
      </w:r>
      <w:r>
        <w:t xml:space="preserve">: This key directs the program to interpolate between upper and lower values of the vertical gradient based on the mean zone air temperature. If the mean zone air temperature exceeds the upper limit set in the next field, then the gradient entered in the ‘Temperature Gradient Upper Bound’ field is used. Similarly if the mean zone air temperature is below the value set in the ‘Lower Temperature’ field, then the gradient entered in the ‘Temperature Gradient Lower Bound’ is used. For mean zone air temperatures that lie between the upper and lower bounds, the gradient is determined by linear interpolation between the two. </w:t>
      </w:r>
    </w:p>
    <w:p w14:paraId="0EF0EA30" w14:textId="77777777" w:rsidR="00AA43A6" w:rsidRDefault="00AA43A6" w:rsidP="00AA43A6">
      <w:pPr>
        <w:pStyle w:val="BodyText"/>
      </w:pPr>
      <w:r w:rsidRPr="00B807ED">
        <w:rPr>
          <w:b/>
        </w:rPr>
        <w:t>ZoneAndOutdoorTemperatureDifference</w:t>
      </w:r>
      <w:r>
        <w:t>:  This key directs the program to interpolate between upper and lower values of the vertical gradient based on the difference between the outdoor environment and the mean zone air temperature. If the temperature difference exceeds the upper limit set in the next field, then the gradient entered in the ‘Temperature Gradient Upper Bound’ field is used. Similarly if the temperature difference is below the value set in the ‘Lower Temperature’ field, then the gradient entered in the ‘Temperature Gradient Lower Bound’ is used. For temperature differences that lie between the upper and lower bounds, the gradient is determined by linear interpolation between the two.</w:t>
      </w:r>
    </w:p>
    <w:p w14:paraId="4B54EABC" w14:textId="77777777" w:rsidR="00AA43A6" w:rsidRDefault="00AA43A6" w:rsidP="00AA43A6">
      <w:pPr>
        <w:pStyle w:val="BodyText"/>
      </w:pPr>
      <w:r w:rsidRPr="00B807ED">
        <w:rPr>
          <w:b/>
        </w:rPr>
        <w:t>SensibleCoolingLoad</w:t>
      </w:r>
      <w:r>
        <w:t>:  This key directs the program to interpolate between upper and lower values of the vertical gradient based on the sensible cooling load. If the cooling load exceeds the upper limit set in the next field, then the gradient entered in the ‘Temperature Gradient Upper Bound’ field is used. Similarly if the cooling load is below the value set in the ‘Lower Temperature’ field, then the gradient entered in the ‘Temperature Gradient Lower Bound’ is used. For cooling loads that lie between the upper and lower bounds, the gradient is determined by linear interpolation between the two.</w:t>
      </w:r>
    </w:p>
    <w:p w14:paraId="13BE0A16" w14:textId="77777777" w:rsidR="00AA43A6" w:rsidRDefault="00AA43A6" w:rsidP="00AA43A6">
      <w:pPr>
        <w:pStyle w:val="BodyText"/>
      </w:pPr>
      <w:r w:rsidRPr="00B807ED">
        <w:rPr>
          <w:b/>
        </w:rPr>
        <w:t>SensibleHeatingLoad</w:t>
      </w:r>
      <w:r>
        <w:t>:  This key directs the program to interpolate between upper and lower values of the vertical gradient based on the sensible heating load. If the heating load exceeds the upper limit set in the next field, then the gradient entered in the ‘Temperature Gradient Upper Bound’ field is used. Similarly if the heating load is below the value set in the ‘Lower Temperature’ field, then the gradient entered in the ‘Temperature Gradient Lower Bound’ is used. For heating loads that lie between the upper and lower bounds, the gradient is determined by linear interpolation between the two.</w:t>
      </w:r>
    </w:p>
    <w:p w14:paraId="7C95B505" w14:textId="77777777" w:rsidR="00AA43A6" w:rsidRDefault="00AA43A6" w:rsidP="00AA43A6">
      <w:pPr>
        <w:pStyle w:val="Heading4"/>
      </w:pPr>
      <w:r>
        <w:lastRenderedPageBreak/>
        <w:t>Field: Upper Temperature Bound</w:t>
      </w:r>
    </w:p>
    <w:p w14:paraId="164E8884" w14:textId="77777777" w:rsidR="00AA43A6" w:rsidRDefault="00AA43A6" w:rsidP="00AA43A6">
      <w:pPr>
        <w:pStyle w:val="BodyText"/>
      </w:pPr>
      <w:r>
        <w:t xml:space="preserve">This field is used to enter the upper bound on temperature values in Celsius. It is required for the interpolation modes based on temperature. </w:t>
      </w:r>
    </w:p>
    <w:p w14:paraId="5DD7E1A1" w14:textId="77777777" w:rsidR="00AA43A6" w:rsidRDefault="00AA43A6" w:rsidP="00AA43A6">
      <w:pPr>
        <w:pStyle w:val="Heading4"/>
      </w:pPr>
      <w:r>
        <w:t>Field: Lower Temperature Bound</w:t>
      </w:r>
    </w:p>
    <w:p w14:paraId="3DF7C7BD" w14:textId="77777777" w:rsidR="00AA43A6" w:rsidRDefault="00AA43A6" w:rsidP="00AA43A6">
      <w:pPr>
        <w:pStyle w:val="BodyText"/>
      </w:pPr>
      <w:r>
        <w:t>This field is used to enter the lower bound on temperature values in Celsius. It is required for the interpolation modes based on temperature.</w:t>
      </w:r>
    </w:p>
    <w:p w14:paraId="65B666DD" w14:textId="77777777" w:rsidR="00AA43A6" w:rsidRDefault="00AA43A6" w:rsidP="00AA43A6">
      <w:pPr>
        <w:pStyle w:val="Heading4"/>
      </w:pPr>
      <w:r>
        <w:t>Field: Upper Heat Rate Bound</w:t>
      </w:r>
    </w:p>
    <w:p w14:paraId="219517E2" w14:textId="77777777" w:rsidR="00AA43A6" w:rsidRDefault="00AA43A6" w:rsidP="00AA43A6">
      <w:pPr>
        <w:pStyle w:val="BodyText"/>
      </w:pPr>
      <w:r>
        <w:t xml:space="preserve">This field is used to enter the upper bound on heat rate values. It is required for the interpolation modes based on load. Both heating and cooling loads are entered as positive numbers (in watts). </w:t>
      </w:r>
    </w:p>
    <w:p w14:paraId="6FC20CA5" w14:textId="77777777" w:rsidR="00AA43A6" w:rsidRDefault="00AA43A6" w:rsidP="00AA43A6">
      <w:pPr>
        <w:pStyle w:val="Heading4"/>
      </w:pPr>
      <w:r>
        <w:t>Field: Lower Heat Rate Bound</w:t>
      </w:r>
    </w:p>
    <w:p w14:paraId="026C0417" w14:textId="77777777" w:rsidR="00AA43A6" w:rsidRDefault="00AA43A6" w:rsidP="00AA43A6">
      <w:pPr>
        <w:pStyle w:val="BodyText"/>
      </w:pPr>
      <w:r>
        <w:t xml:space="preserve">This field is used to enter the lower bound on heat rate values. It is required for the interpolation modes based on load. Both heating and cooling loads are entered as positive numbers (in watts). </w:t>
      </w:r>
    </w:p>
    <w:p w14:paraId="04E59A6F" w14:textId="77777777" w:rsidR="00AA43A6" w:rsidRDefault="00AA43A6" w:rsidP="00AA43A6">
      <w:pPr>
        <w:pStyle w:val="BodyText"/>
      </w:pPr>
      <w:r>
        <w:t>An example of this object follows. This pattern will apply no gradient (effectively the mixing model) if zone air temperatures are 22.5 C or lower. It will apply a gradient of 1 K/m if zone temperatures are 26.0 C or higher. For zone air temperatures between 22.5 and 26.0 it will determine the gradient by linear interpolation and use a gradient between 0.0 and 1.0 K/m depending on where the zone air temperature is in the range.</w:t>
      </w:r>
    </w:p>
    <w:p w14:paraId="77625104" w14:textId="77777777" w:rsidR="00AA43A6" w:rsidRDefault="00AA43A6" w:rsidP="00AA43A6">
      <w:pPr>
        <w:pStyle w:val="CodeIDDSamples"/>
      </w:pPr>
      <w:bookmarkStart w:id="41" w:name="_Toc116785546"/>
      <w:r w:rsidRPr="00B807ED">
        <w:t>RoomAir:TemperaturePattern:TwoGradient</w:t>
      </w:r>
      <w:r>
        <w:t>,</w:t>
      </w:r>
    </w:p>
    <w:p w14:paraId="11CAFC3C" w14:textId="77777777" w:rsidR="00AA43A6" w:rsidRDefault="00AA43A6" w:rsidP="00AA43A6">
      <w:pPr>
        <w:pStyle w:val="CodeIDDSamples"/>
      </w:pPr>
      <w:r>
        <w:t xml:space="preserve">  Mixed to one C per M by Zone DB, ! Name</w:t>
      </w:r>
    </w:p>
    <w:p w14:paraId="333B42D2" w14:textId="77777777" w:rsidR="00AA43A6" w:rsidRDefault="00AA43A6" w:rsidP="00AA43A6">
      <w:pPr>
        <w:pStyle w:val="CodeIDDSamples"/>
      </w:pPr>
      <w:r>
        <w:t xml:space="preserve">  2002,                 ! Control Integer for Pattern Control Schedule</w:t>
      </w:r>
    </w:p>
    <w:p w14:paraId="037F2E89" w14:textId="77777777" w:rsidR="00AA43A6" w:rsidRDefault="00AA43A6" w:rsidP="00AA43A6">
      <w:pPr>
        <w:pStyle w:val="CodeIDDSamples"/>
      </w:pPr>
      <w:r>
        <w:t xml:space="preserve">  1.1,                  ! Thermostat Height meters</w:t>
      </w:r>
    </w:p>
    <w:p w14:paraId="4128F2BE" w14:textId="77777777" w:rsidR="00AA43A6" w:rsidRDefault="00AA43A6" w:rsidP="00AA43A6">
      <w:pPr>
        <w:pStyle w:val="CodeIDDSamples"/>
      </w:pPr>
      <w:r>
        <w:t xml:space="preserve">  4.5,                  ! Return Air Height </w:t>
      </w:r>
    </w:p>
    <w:p w14:paraId="5AF54CF9" w14:textId="77777777" w:rsidR="00AA43A6" w:rsidRDefault="00AA43A6" w:rsidP="00AA43A6">
      <w:pPr>
        <w:pStyle w:val="CodeIDDSamples"/>
      </w:pPr>
      <w:r>
        <w:t xml:space="preserve">  3.5,                  ! Exhaust Air Height  </w:t>
      </w:r>
    </w:p>
    <w:p w14:paraId="0F96C028" w14:textId="77777777" w:rsidR="00AA43A6" w:rsidRDefault="00AA43A6" w:rsidP="00AA43A6">
      <w:pPr>
        <w:pStyle w:val="CodeIDDSamples"/>
      </w:pPr>
      <w:r>
        <w:t xml:space="preserve">  0.0, ! Temperature Gradient Lower Bound K/m</w:t>
      </w:r>
    </w:p>
    <w:p w14:paraId="25566DE3" w14:textId="77777777" w:rsidR="00AA43A6" w:rsidRDefault="00AA43A6" w:rsidP="00AA43A6">
      <w:pPr>
        <w:pStyle w:val="CodeIDDSamples"/>
      </w:pPr>
      <w:r>
        <w:t xml:space="preserve">  1.0, ! Temperature Gradient Upper  Bound K/m</w:t>
      </w:r>
    </w:p>
    <w:p w14:paraId="7FC26F82" w14:textId="77777777" w:rsidR="00AA43A6" w:rsidRDefault="00AA43A6" w:rsidP="00AA43A6">
      <w:pPr>
        <w:pStyle w:val="CodeIDDSamples"/>
      </w:pPr>
      <w:r>
        <w:t xml:space="preserve">  ZoneDrybulbTemperature, ! Gradient Interpolation Mode </w:t>
      </w:r>
    </w:p>
    <w:p w14:paraId="613CCA75" w14:textId="77777777" w:rsidR="00AA43A6" w:rsidRDefault="00AA43A6" w:rsidP="00AA43A6">
      <w:pPr>
        <w:pStyle w:val="CodeIDDSamples"/>
      </w:pPr>
      <w:r>
        <w:t xml:space="preserve">  26.0,               ! Upper Temperature [C]</w:t>
      </w:r>
    </w:p>
    <w:p w14:paraId="742FCAA2" w14:textId="77777777" w:rsidR="00AA43A6" w:rsidRDefault="00AA43A6" w:rsidP="00AA43A6">
      <w:pPr>
        <w:pStyle w:val="CodeIDDSamples"/>
      </w:pPr>
      <w:r>
        <w:t xml:space="preserve">  22.5,               ! Lower Temperature [C]</w:t>
      </w:r>
    </w:p>
    <w:p w14:paraId="687DAAC6" w14:textId="77777777" w:rsidR="00AA43A6" w:rsidRDefault="00AA43A6" w:rsidP="00AA43A6">
      <w:pPr>
        <w:pStyle w:val="CodeIDDSamples"/>
      </w:pPr>
      <w:r>
        <w:t xml:space="preserve">  , ! Upper Heat Rate [W]</w:t>
      </w:r>
    </w:p>
    <w:p w14:paraId="380D6CEF" w14:textId="77777777" w:rsidR="00AA43A6" w:rsidRDefault="00AA43A6" w:rsidP="00AA43A6">
      <w:pPr>
        <w:pStyle w:val="CodeIDDSamples"/>
      </w:pPr>
      <w:r>
        <w:t xml:space="preserve">  ; ! Lower Heat Rate [W]</w:t>
      </w:r>
    </w:p>
    <w:p w14:paraId="7618E217" w14:textId="77777777" w:rsidR="00AA43A6" w:rsidRDefault="00AA43A6" w:rsidP="00AA43A6">
      <w:pPr>
        <w:pStyle w:val="Heading3"/>
      </w:pPr>
      <w:bookmarkStart w:id="42" w:name="_Toc399589148"/>
      <w:r w:rsidRPr="00B807ED">
        <w:t>RoomAir:TemperaturePattern:NondimensionalHeight</w:t>
      </w:r>
      <w:bookmarkEnd w:id="41"/>
      <w:bookmarkEnd w:id="42"/>
    </w:p>
    <w:p w14:paraId="33A68152" w14:textId="77777777" w:rsidR="00AA43A6" w:rsidRDefault="00AA43A6" w:rsidP="00AA43A6">
      <w:pPr>
        <w:pStyle w:val="BodyText"/>
      </w:pPr>
      <w:r>
        <w:t>This object defines a distribution pattern for air temperatures relative to the current mean air temperature as a function of height. The height, referred to as Zeta, is non-dimensional by normalizing with the zone ceiling height. (The actual zone ceiling height can be explicitly entered in the ‘Zone’ object but if not it is calculated by EnergyPlus from the surfaces attached to the zone.)  The temperature differences are not non-dimensional and remain in units of degrees Celsius.</w:t>
      </w:r>
    </w:p>
    <w:p w14:paraId="15BBEF19" w14:textId="77777777" w:rsidR="00AA43A6" w:rsidRDefault="00AA43A6" w:rsidP="00AA43A6">
      <w:pPr>
        <w:pStyle w:val="BodyText"/>
      </w:pPr>
      <w:r>
        <w:t xml:space="preserve">An example of a vertical temperature pattern is shown in the figure below. The pattern itself is treated as a piecewise, linear model of air temperature as a function of height. This Zeta-DeltaTai curve, or lookup table, is then mapped to surfaces defined elsewhere in the file. The centroid of each surface and zone ceiling height are used to automatically assign Zeta values within the program. The zone named in the referencing </w:t>
      </w:r>
      <w:r w:rsidRPr="00B807ED">
        <w:t xml:space="preserve">RoomAir:TemperaturePattern:UserDefined </w:t>
      </w:r>
      <w:r>
        <w:t>object is used to determine which surfaces will be associated with the pattern when it is applied. A single pattern object can be reused for multiple zones and times.</w:t>
      </w:r>
    </w:p>
    <w:p w14:paraId="65D0506C" w14:textId="77777777" w:rsidR="00AA43A6" w:rsidRDefault="00AA43A6" w:rsidP="00AA43A6">
      <w:pPr>
        <w:pStyle w:val="BodyText"/>
      </w:pPr>
      <w:r>
        <w:t xml:space="preserve">In addition to the vertical temperature pattern there are three other parameters included in the pattern that are important. The first two might affect how the air system conditioning the room is operated. The first describes the temperature difference between the mean air temperature and the point where the sensor of a drybulb thermostat is situated. The second describes the </w:t>
      </w:r>
      <w:r>
        <w:lastRenderedPageBreak/>
        <w:t>temperature difference between the mean and the point where system air is being extracted from the zone. This is considered important because the changes in temperature difference between supply and return can affect how an air system is controlled to meet the loads. The third parameter can affect the zone air heat balance by altering the temperature of the air leaving the zone through exhaust fans.</w:t>
      </w:r>
    </w:p>
    <w:p w14:paraId="03AA1DDF" w14:textId="77777777" w:rsidR="00AA43A6" w:rsidRDefault="00AA43A6" w:rsidP="00AA43A6">
      <w:pPr>
        <w:pStyle w:val="Picture"/>
      </w:pPr>
      <w:r>
        <w:rPr>
          <w:noProof/>
          <w:lang w:eastAsia="zh-CN"/>
        </w:rPr>
        <w:drawing>
          <wp:inline distT="0" distB="0" distL="0" distR="0" wp14:anchorId="0090F8DF" wp14:editId="54A82135">
            <wp:extent cx="4800600" cy="33432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343275"/>
                    </a:xfrm>
                    <a:prstGeom prst="rect">
                      <a:avLst/>
                    </a:prstGeom>
                    <a:noFill/>
                    <a:ln>
                      <a:noFill/>
                    </a:ln>
                  </pic:spPr>
                </pic:pic>
              </a:graphicData>
            </a:graphic>
          </wp:inline>
        </w:drawing>
      </w:r>
    </w:p>
    <w:p w14:paraId="3048B74C" w14:textId="77777777" w:rsidR="00AA43A6" w:rsidRDefault="00AA43A6" w:rsidP="00AA43A6">
      <w:pPr>
        <w:pStyle w:val="Caption"/>
      </w:pPr>
      <w:bookmarkStart w:id="43" w:name="_Toc116785547"/>
      <w:r>
        <w:t xml:space="preserve">Figure </w:t>
      </w:r>
      <w:r w:rsidR="009D4576">
        <w:fldChar w:fldCharType="begin"/>
      </w:r>
      <w:r w:rsidR="009D4576">
        <w:instrText xml:space="preserve"> SEQ Figure \* ARABIC </w:instrText>
      </w:r>
      <w:r w:rsidR="009D4576">
        <w:fldChar w:fldCharType="separate"/>
      </w:r>
      <w:r>
        <w:rPr>
          <w:noProof/>
        </w:rPr>
        <w:t>44</w:t>
      </w:r>
      <w:r w:rsidR="009D4576">
        <w:rPr>
          <w:noProof/>
        </w:rPr>
        <w:fldChar w:fldCharType="end"/>
      </w:r>
      <w:r>
        <w:t>. Example of a Vertical Air Temperature Pattern</w:t>
      </w:r>
      <w:bookmarkEnd w:id="43"/>
    </w:p>
    <w:p w14:paraId="70ACBCCB" w14:textId="77777777" w:rsidR="00AA43A6" w:rsidRDefault="00AA43A6" w:rsidP="00AA43A6">
      <w:pPr>
        <w:pStyle w:val="Heading4"/>
      </w:pPr>
      <w:r>
        <w:t>Field: Name</w:t>
      </w:r>
    </w:p>
    <w:p w14:paraId="2DD39DF3" w14:textId="77777777" w:rsidR="00AA43A6" w:rsidRDefault="00AA43A6" w:rsidP="00AA43A6">
      <w:pPr>
        <w:pStyle w:val="BodyText"/>
      </w:pPr>
      <w:r>
        <w:t>This field provides a unique name for this object.</w:t>
      </w:r>
    </w:p>
    <w:p w14:paraId="2A5F43D4" w14:textId="77777777" w:rsidR="00AA43A6" w:rsidRDefault="00AA43A6" w:rsidP="00AA43A6">
      <w:pPr>
        <w:pStyle w:val="Heading4"/>
      </w:pPr>
      <w:r>
        <w:t>Field: Control Integer for Pattern Control Schedule Name</w:t>
      </w:r>
    </w:p>
    <w:p w14:paraId="23B9D99C" w14:textId="77777777" w:rsidR="00AA43A6" w:rsidRDefault="00AA43A6" w:rsidP="00AA43A6">
      <w:pPr>
        <w:pStyle w:val="BodyText"/>
      </w:pPr>
      <w:r>
        <w:t xml:space="preserve">This field should contain an integer value that is unique among all other RoomAir Temperature Pattern objects. The value used here needs to be in the Pattern Control Schedule for those times when this pattern is to be used for the Room Air Temperature Distribution. </w:t>
      </w:r>
    </w:p>
    <w:p w14:paraId="2BDDF4FD" w14:textId="77777777" w:rsidR="00AA43A6" w:rsidRDefault="00AA43A6" w:rsidP="00AA43A6">
      <w:pPr>
        <w:pStyle w:val="Heading4"/>
      </w:pPr>
      <w:r>
        <w:t>Field: Thermostat Offset</w:t>
      </w:r>
    </w:p>
    <w:p w14:paraId="7D0C540A" w14:textId="77777777" w:rsidR="00AA43A6" w:rsidRDefault="00AA43A6" w:rsidP="00AA43A6">
      <w:pPr>
        <w:pStyle w:val="BodyText"/>
      </w:pPr>
      <w:r>
        <w:t>This field specifies the temperature difference between where the thermostat is situated and the mean air temperature.</w:t>
      </w:r>
    </w:p>
    <w:p w14:paraId="5D01046F" w14:textId="77777777" w:rsidR="00AA43A6" w:rsidRDefault="00AA43A6" w:rsidP="00AA43A6">
      <w:pPr>
        <w:pStyle w:val="Heading4"/>
      </w:pPr>
      <w:r>
        <w:t xml:space="preserve">Field: Return Air Offset </w:t>
      </w:r>
    </w:p>
    <w:p w14:paraId="0B13F975" w14:textId="77777777" w:rsidR="00AA43A6" w:rsidRDefault="00AA43A6" w:rsidP="00AA43A6">
      <w:pPr>
        <w:pStyle w:val="BodyText"/>
      </w:pPr>
      <w:r>
        <w:t>This field specifies the temperature difference between the air leaving the zone and returning to the air system and the mean air temperature.</w:t>
      </w:r>
    </w:p>
    <w:p w14:paraId="1855BCE5" w14:textId="77777777" w:rsidR="00AA43A6" w:rsidRDefault="00AA43A6" w:rsidP="00AA43A6">
      <w:pPr>
        <w:pStyle w:val="Heading4"/>
      </w:pPr>
      <w:r>
        <w:t>Field: Exhaust Air Offset</w:t>
      </w:r>
    </w:p>
    <w:p w14:paraId="2C3C6A4B" w14:textId="77777777" w:rsidR="00AA43A6" w:rsidRDefault="00AA43A6" w:rsidP="00AA43A6">
      <w:pPr>
        <w:pStyle w:val="BodyText"/>
      </w:pPr>
      <w:r>
        <w:t>This field specifies the temperature difference between the air leaving the zone and being exhausted out of the building and the mean air temperature.</w:t>
      </w:r>
    </w:p>
    <w:p w14:paraId="24C69591" w14:textId="77777777" w:rsidR="00AA43A6" w:rsidRDefault="00AA43A6" w:rsidP="00AA43A6">
      <w:pPr>
        <w:pStyle w:val="Heading4"/>
      </w:pPr>
      <w:r>
        <w:t xml:space="preserve">Field Set Zeta and Temperature Difference </w:t>
      </w:r>
    </w:p>
    <w:p w14:paraId="716498BD" w14:textId="77777777" w:rsidR="00AA43A6" w:rsidRDefault="00AA43A6" w:rsidP="00AA43A6">
      <w:pPr>
        <w:pStyle w:val="BodyText"/>
      </w:pPr>
      <w:r>
        <w:t xml:space="preserve">The remaining fields contain pairs of values that define a lookup table for the temperature pattern in the vertical direction. The first value is Zeta and the second value is DeltaTai.   This </w:t>
      </w:r>
      <w:r>
        <w:lastRenderedPageBreak/>
        <w:t>object is extensible, by duplicating the last two fields and revising the IDD – note that you will have to replace “inner” semi-colons with commas.</w:t>
      </w:r>
    </w:p>
    <w:p w14:paraId="3B448C49" w14:textId="77777777" w:rsidR="00AA43A6" w:rsidRDefault="00AA43A6" w:rsidP="00AA43A6">
      <w:pPr>
        <w:pStyle w:val="Heading4"/>
      </w:pPr>
      <w:r>
        <w:t>Field: Pair &lt;#&gt; Zeta non-dimensional Height</w:t>
      </w:r>
    </w:p>
    <w:p w14:paraId="4FC6AFA6" w14:textId="77777777" w:rsidR="00AA43A6" w:rsidRDefault="00AA43A6" w:rsidP="00AA43A6">
      <w:pPr>
        <w:pStyle w:val="BodyText"/>
      </w:pPr>
      <w:r>
        <w:t>Zeta is the normalized height and should be a fractional value from 0.0 to 1.0. A value of 0.0 corresponds to the floor and a value of 1.0 corresponds to the ceiling. The Zeta values need to be in increasing value.</w:t>
      </w:r>
    </w:p>
    <w:p w14:paraId="144D590F" w14:textId="77777777" w:rsidR="00AA43A6" w:rsidRDefault="00AA43A6" w:rsidP="00AA43A6">
      <w:pPr>
        <w:pStyle w:val="Heading4"/>
      </w:pPr>
      <w:r>
        <w:t>Field: Pair &lt;#&gt; Delta Adjacent Air Temperature</w:t>
      </w:r>
    </w:p>
    <w:p w14:paraId="765E618C" w14:textId="77777777" w:rsidR="00AA43A6" w:rsidRDefault="00AA43A6" w:rsidP="00AA43A6">
      <w:pPr>
        <w:pStyle w:val="BodyText"/>
      </w:pPr>
      <w:r>
        <w:t>DeltaT</w:t>
      </w:r>
      <w:r>
        <w:rPr>
          <w:vertAlign w:val="subscript"/>
        </w:rPr>
        <w:t>ai</w:t>
      </w:r>
      <w:r>
        <w:t xml:space="preserve"> is the temperature difference between the air temperature at the associated Zeta (T</w:t>
      </w:r>
      <w:r>
        <w:rPr>
          <w:vertAlign w:val="subscript"/>
        </w:rPr>
        <w:t>ai</w:t>
      </w:r>
      <w:r>
        <w:t xml:space="preserve">) and the mean air temperature and is given in degrees Celsius. </w:t>
      </w:r>
    </w:p>
    <w:p w14:paraId="1DD1348B" w14:textId="77777777" w:rsidR="00AA43A6" w:rsidRDefault="00AA43A6" w:rsidP="00AA43A6">
      <w:pPr>
        <w:pStyle w:val="BodyText"/>
      </w:pPr>
      <w:r>
        <w:t>An example of this object corresponding to the figure above is:</w:t>
      </w:r>
    </w:p>
    <w:p w14:paraId="7DD9758F" w14:textId="77777777" w:rsidR="00AA43A6" w:rsidRDefault="00AA43A6" w:rsidP="00AA43A6">
      <w:pPr>
        <w:pStyle w:val="BodyText"/>
      </w:pPr>
    </w:p>
    <w:p w14:paraId="1A7FF094" w14:textId="77777777" w:rsidR="00AA43A6" w:rsidRDefault="00AA43A6" w:rsidP="00AA43A6">
      <w:pPr>
        <w:pStyle w:val="CodeIDDSamples"/>
      </w:pPr>
      <w:r>
        <w:t>RoomAir:TemperaturePattern:NondimensionalHeight,</w:t>
      </w:r>
    </w:p>
    <w:p w14:paraId="393D1A89" w14:textId="77777777" w:rsidR="00AA43A6" w:rsidRDefault="00AA43A6" w:rsidP="00AA43A6">
      <w:pPr>
        <w:pStyle w:val="CodeIDDSamples"/>
      </w:pPr>
      <w:r>
        <w:t xml:space="preserve">  Rough UFAD Approx  , ! Name</w:t>
      </w:r>
    </w:p>
    <w:p w14:paraId="782FB928" w14:textId="77777777" w:rsidR="00AA43A6" w:rsidRDefault="00AA43A6" w:rsidP="00AA43A6">
      <w:pPr>
        <w:pStyle w:val="CodeIDDSamples"/>
      </w:pPr>
      <w:r>
        <w:t xml:space="preserve">  3001 , ! Control Integer for Pattern Control Schedule</w:t>
      </w:r>
    </w:p>
    <w:p w14:paraId="59DF26FF" w14:textId="77777777" w:rsidR="00AA43A6" w:rsidRDefault="00AA43A6" w:rsidP="00AA43A6">
      <w:pPr>
        <w:pStyle w:val="CodeIDDSamples"/>
      </w:pPr>
      <w:r>
        <w:t xml:space="preserve">        ! note reference this entry in Schedule</w:t>
      </w:r>
    </w:p>
    <w:p w14:paraId="60E7DB07" w14:textId="77777777" w:rsidR="00AA43A6" w:rsidRDefault="00AA43A6" w:rsidP="00AA43A6">
      <w:pPr>
        <w:pStyle w:val="CodeIDDSamples"/>
      </w:pPr>
      <w:r>
        <w:t xml:space="preserve">  -1.0 ,   ! Thermostat Offset</w:t>
      </w:r>
    </w:p>
    <w:p w14:paraId="39CA85F1" w14:textId="77777777" w:rsidR="00AA43A6" w:rsidRDefault="00AA43A6" w:rsidP="00AA43A6">
      <w:pPr>
        <w:pStyle w:val="CodeIDDSamples"/>
      </w:pPr>
      <w:r>
        <w:t xml:space="preserve">  1.5 , ! Return Air Offset (Tleaving - Mean Air Temp ) deg C</w:t>
      </w:r>
    </w:p>
    <w:p w14:paraId="298145B2" w14:textId="77777777" w:rsidR="00AA43A6" w:rsidRDefault="00AA43A6" w:rsidP="00AA43A6">
      <w:pPr>
        <w:pStyle w:val="CodeIDDSamples"/>
      </w:pPr>
      <w:r>
        <w:t xml:space="preserve">  1.75,   ! Exhaust Air Offset (Texhaust - Mean Air Temp) deg C</w:t>
      </w:r>
    </w:p>
    <w:p w14:paraId="5F5B7AA7" w14:textId="77777777" w:rsidR="00AA43A6" w:rsidRPr="00D24307" w:rsidRDefault="00AA43A6" w:rsidP="00AA43A6">
      <w:pPr>
        <w:pStyle w:val="CodeIDDSamples"/>
        <w:rPr>
          <w:lang w:val="es-VE"/>
        </w:rPr>
      </w:pPr>
      <w:r>
        <w:t xml:space="preserve">  </w:t>
      </w:r>
      <w:r w:rsidRPr="00D24307">
        <w:rPr>
          <w:lang w:val="es-VE"/>
        </w:rPr>
        <w:t>0.05,  -1.8,   ! pair 1 (Zeta , DeltaTai)</w:t>
      </w:r>
    </w:p>
    <w:p w14:paraId="537D5353" w14:textId="77777777" w:rsidR="00AA43A6" w:rsidRPr="00D24307" w:rsidRDefault="00AA43A6" w:rsidP="00AA43A6">
      <w:pPr>
        <w:pStyle w:val="CodeIDDSamples"/>
        <w:rPr>
          <w:lang w:val="es-VE"/>
        </w:rPr>
      </w:pPr>
      <w:r w:rsidRPr="00D24307">
        <w:rPr>
          <w:lang w:val="es-VE"/>
        </w:rPr>
        <w:t xml:space="preserve">  0.1,   -1.7 ,  ! pair 2 (Zeta , DeltaTai)</w:t>
      </w:r>
    </w:p>
    <w:p w14:paraId="09F27E42" w14:textId="77777777" w:rsidR="00AA43A6" w:rsidRPr="00D24307" w:rsidRDefault="00AA43A6" w:rsidP="00AA43A6">
      <w:pPr>
        <w:pStyle w:val="CodeIDDSamples"/>
        <w:rPr>
          <w:lang w:val="es-VE"/>
        </w:rPr>
      </w:pPr>
      <w:r w:rsidRPr="00D24307">
        <w:rPr>
          <w:lang w:val="es-VE"/>
        </w:rPr>
        <w:t xml:space="preserve">  0.2,   -0.8 ,  ! pair 3 (Zeta , DeltaTai) </w:t>
      </w:r>
    </w:p>
    <w:p w14:paraId="36E25B0E" w14:textId="77777777" w:rsidR="00AA43A6" w:rsidRPr="00D24307" w:rsidRDefault="00AA43A6" w:rsidP="00AA43A6">
      <w:pPr>
        <w:pStyle w:val="CodeIDDSamples"/>
        <w:rPr>
          <w:lang w:val="es-VE"/>
        </w:rPr>
      </w:pPr>
      <w:r w:rsidRPr="00D24307">
        <w:rPr>
          <w:lang w:val="es-VE"/>
        </w:rPr>
        <w:t xml:space="preserve">  0.3,   -0.2,   ! pair 4 (Zeta , DeltaTai) </w:t>
      </w:r>
    </w:p>
    <w:p w14:paraId="24CC00F4" w14:textId="77777777" w:rsidR="00AA43A6" w:rsidRPr="00D24307" w:rsidRDefault="00AA43A6" w:rsidP="00AA43A6">
      <w:pPr>
        <w:pStyle w:val="CodeIDDSamples"/>
        <w:rPr>
          <w:lang w:val="es-VE"/>
        </w:rPr>
      </w:pPr>
      <w:r w:rsidRPr="00D24307">
        <w:rPr>
          <w:lang w:val="es-VE"/>
        </w:rPr>
        <w:t xml:space="preserve">  0.4,    0.5,   ! pair 5 (Zeta , DeltaTai) </w:t>
      </w:r>
    </w:p>
    <w:p w14:paraId="414D5473" w14:textId="77777777" w:rsidR="00AA43A6" w:rsidRPr="00D24307" w:rsidRDefault="00AA43A6" w:rsidP="00AA43A6">
      <w:pPr>
        <w:pStyle w:val="CodeIDDSamples"/>
        <w:rPr>
          <w:lang w:val="es-VE"/>
        </w:rPr>
      </w:pPr>
      <w:r w:rsidRPr="00D24307">
        <w:rPr>
          <w:lang w:val="es-VE"/>
        </w:rPr>
        <w:t xml:space="preserve">  0.5,    0.8,   ! pair 6 (Zeta , DeltaTai) </w:t>
      </w:r>
    </w:p>
    <w:p w14:paraId="4EADA860" w14:textId="77777777" w:rsidR="00AA43A6" w:rsidRPr="00D24307" w:rsidRDefault="00AA43A6" w:rsidP="00AA43A6">
      <w:pPr>
        <w:pStyle w:val="CodeIDDSamples"/>
        <w:rPr>
          <w:lang w:val="es-VE"/>
        </w:rPr>
      </w:pPr>
      <w:r w:rsidRPr="00D24307">
        <w:rPr>
          <w:lang w:val="es-VE"/>
        </w:rPr>
        <w:t xml:space="preserve">  0.6,    1.2,   ! pair 7 (Zeta , DeltaTai) </w:t>
      </w:r>
    </w:p>
    <w:p w14:paraId="77215A97" w14:textId="77777777" w:rsidR="00AA43A6" w:rsidRPr="00D24307" w:rsidRDefault="00AA43A6" w:rsidP="00AA43A6">
      <w:pPr>
        <w:pStyle w:val="CodeIDDSamples"/>
        <w:rPr>
          <w:lang w:val="es-VE"/>
        </w:rPr>
      </w:pPr>
      <w:r w:rsidRPr="00D24307">
        <w:rPr>
          <w:lang w:val="es-VE"/>
        </w:rPr>
        <w:t xml:space="preserve">  0.7,    1.4,   ! pair 8 (Zeta , DeltaTai) </w:t>
      </w:r>
    </w:p>
    <w:p w14:paraId="559D4C63" w14:textId="77777777" w:rsidR="00AA43A6" w:rsidRPr="00D24307" w:rsidRDefault="00AA43A6" w:rsidP="00AA43A6">
      <w:pPr>
        <w:pStyle w:val="CodeIDDSamples"/>
        <w:rPr>
          <w:lang w:val="es-VE"/>
        </w:rPr>
      </w:pPr>
      <w:r w:rsidRPr="00D24307">
        <w:rPr>
          <w:lang w:val="es-VE"/>
        </w:rPr>
        <w:t xml:space="preserve">  0.8,    1.4,   ! pair 9 (Zeta , DeltaTai) </w:t>
      </w:r>
    </w:p>
    <w:p w14:paraId="0E8863C9" w14:textId="77777777" w:rsidR="00AA43A6" w:rsidRPr="00D24307" w:rsidRDefault="00AA43A6" w:rsidP="00AA43A6">
      <w:pPr>
        <w:pStyle w:val="CodeIDDSamples"/>
        <w:rPr>
          <w:lang w:val="es-VE"/>
        </w:rPr>
      </w:pPr>
      <w:r w:rsidRPr="00D24307">
        <w:rPr>
          <w:lang w:val="es-VE"/>
        </w:rPr>
        <w:t xml:space="preserve">  0.9,   1.42,   ! pair 10 (Zeta , DeltaTai)</w:t>
      </w:r>
    </w:p>
    <w:p w14:paraId="2168C620" w14:textId="77777777" w:rsidR="00AA43A6" w:rsidRDefault="00AA43A6" w:rsidP="00AA43A6">
      <w:pPr>
        <w:pStyle w:val="CodeIDDSamples"/>
      </w:pPr>
      <w:r w:rsidRPr="00D24307">
        <w:rPr>
          <w:lang w:val="es-VE"/>
        </w:rPr>
        <w:t xml:space="preserve">  </w:t>
      </w:r>
      <w:r>
        <w:t>0.95,  1.44;   ! pair 11 (Zeta , DeltaTai)</w:t>
      </w:r>
    </w:p>
    <w:p w14:paraId="4B8584A1" w14:textId="77777777" w:rsidR="00AA43A6" w:rsidRDefault="00AA43A6" w:rsidP="00AA43A6">
      <w:pPr>
        <w:pStyle w:val="Heading3"/>
      </w:pPr>
      <w:bookmarkStart w:id="44" w:name="_Toc116785548"/>
      <w:bookmarkStart w:id="45" w:name="_Toc399589149"/>
      <w:r w:rsidRPr="007D58D0">
        <w:t>RoomAir:TemperaturePattern:SurfaceMapping</w:t>
      </w:r>
      <w:bookmarkEnd w:id="44"/>
      <w:bookmarkEnd w:id="45"/>
    </w:p>
    <w:p w14:paraId="5C3DE782" w14:textId="77777777" w:rsidR="00AA43A6" w:rsidRDefault="00AA43A6" w:rsidP="00AA43A6">
      <w:pPr>
        <w:pStyle w:val="BodyText"/>
      </w:pPr>
      <w:r>
        <w:t xml:space="preserve">This object defines a distribution pattern for the air temperatures adjacent to individual surfaces. This object uses the specific names of individual surfaces defined elsewhere in the model. This pattern allows controlling the adjacent air temperature on a surface-by-surface basis rather than by height. This allows modeling different adjacent air temperatures on the opposite sides of the zone. </w:t>
      </w:r>
    </w:p>
    <w:p w14:paraId="4DE749F5" w14:textId="77777777" w:rsidR="00AA43A6" w:rsidRDefault="00AA43A6" w:rsidP="00AA43A6">
      <w:pPr>
        <w:pStyle w:val="BodyText"/>
      </w:pPr>
      <w:r>
        <w:t>In addition to the surface mappings there are three other parameters included in the pattern that are important. The first two might affect how the air system conditioning the room is operated. The first describes the temperature difference between the mean air temperature and the point where the sensor of a drybulb thermostat is situated. The second describes the temperature difference between the mean and the point where system air is being extracted from the zone. This is considered important because the changes in temperature difference between supply and return can affect how an air system is controlled to meet the loads. The third parameter can affect the zone air heat balance by altering the temperature of the air leaving the zone through exhaust fans.</w:t>
      </w:r>
    </w:p>
    <w:p w14:paraId="3D0D0CC7" w14:textId="77777777" w:rsidR="00AA43A6" w:rsidRDefault="00AA43A6" w:rsidP="00AA43A6">
      <w:pPr>
        <w:pStyle w:val="Heading4"/>
      </w:pPr>
      <w:r>
        <w:t>Field: Name</w:t>
      </w:r>
    </w:p>
    <w:p w14:paraId="38B000CA" w14:textId="77777777" w:rsidR="00AA43A6" w:rsidRDefault="00AA43A6" w:rsidP="00AA43A6">
      <w:pPr>
        <w:pStyle w:val="BodyText"/>
      </w:pPr>
      <w:r>
        <w:t>This field provides a unique name for this object.</w:t>
      </w:r>
    </w:p>
    <w:p w14:paraId="531B1EB2" w14:textId="77777777" w:rsidR="00AA43A6" w:rsidRDefault="00AA43A6" w:rsidP="00AA43A6">
      <w:pPr>
        <w:pStyle w:val="Heading4"/>
      </w:pPr>
      <w:r>
        <w:t>Field: Control Integer for Pattern Control Schedule Name</w:t>
      </w:r>
    </w:p>
    <w:p w14:paraId="52758049" w14:textId="77777777" w:rsidR="00AA43A6" w:rsidRDefault="00AA43A6" w:rsidP="00AA43A6">
      <w:pPr>
        <w:pStyle w:val="BodyText"/>
      </w:pPr>
      <w:r>
        <w:t xml:space="preserve">This field should contain an integer value that is unique among all other RoomAir Temperature Pattern objects. The value used here needs to be in the Pattern Control Schedule for those times when this pattern is to be used for the RoomAir Temperature Distribution. </w:t>
      </w:r>
    </w:p>
    <w:p w14:paraId="00C74066" w14:textId="77777777" w:rsidR="00AA43A6" w:rsidRDefault="00AA43A6" w:rsidP="00AA43A6">
      <w:pPr>
        <w:pStyle w:val="Heading4"/>
      </w:pPr>
      <w:r>
        <w:lastRenderedPageBreak/>
        <w:t>Field: Thermostat Offset</w:t>
      </w:r>
    </w:p>
    <w:p w14:paraId="76FE2E4B" w14:textId="77777777" w:rsidR="00AA43A6" w:rsidRDefault="00AA43A6" w:rsidP="00AA43A6">
      <w:pPr>
        <w:pStyle w:val="BodyText"/>
      </w:pPr>
      <w:r>
        <w:t>This field specifies the temperature difference between where the thermostat is situated and the mean air temperature.</w:t>
      </w:r>
    </w:p>
    <w:p w14:paraId="1042D7A8" w14:textId="77777777" w:rsidR="00AA43A6" w:rsidRDefault="00AA43A6" w:rsidP="00AA43A6">
      <w:pPr>
        <w:pStyle w:val="Heading4"/>
      </w:pPr>
      <w:r>
        <w:t xml:space="preserve">Field: Return Air Offset </w:t>
      </w:r>
    </w:p>
    <w:p w14:paraId="6F57EFF7" w14:textId="77777777" w:rsidR="00AA43A6" w:rsidRDefault="00AA43A6" w:rsidP="00AA43A6">
      <w:pPr>
        <w:pStyle w:val="BodyText"/>
      </w:pPr>
      <w:r>
        <w:t>This field specifies the temperature difference between the air leaving the zone and returning to the air system and the mean air temperature.</w:t>
      </w:r>
    </w:p>
    <w:p w14:paraId="1B9DCFD1" w14:textId="77777777" w:rsidR="00AA43A6" w:rsidRDefault="00AA43A6" w:rsidP="00AA43A6">
      <w:pPr>
        <w:pStyle w:val="Heading4"/>
      </w:pPr>
      <w:r>
        <w:t>Field: Exhaust Air Offset</w:t>
      </w:r>
    </w:p>
    <w:p w14:paraId="103A4CC9" w14:textId="77777777" w:rsidR="00AA43A6" w:rsidRDefault="00AA43A6" w:rsidP="00AA43A6">
      <w:pPr>
        <w:pStyle w:val="BodyText"/>
      </w:pPr>
      <w:r>
        <w:t>This field specifies the temperature difference between the air leaving the zone and being exhausted out of the building and the mean air temperature.</w:t>
      </w:r>
    </w:p>
    <w:p w14:paraId="27A075EA" w14:textId="77777777" w:rsidR="00AA43A6" w:rsidRDefault="00AA43A6" w:rsidP="00AA43A6">
      <w:pPr>
        <w:pStyle w:val="Heading4"/>
      </w:pPr>
      <w:r>
        <w:t>Field Set: Surface Name, Temperature Difference</w:t>
      </w:r>
    </w:p>
    <w:p w14:paraId="51D86301" w14:textId="77777777" w:rsidR="00AA43A6" w:rsidRDefault="00AA43A6" w:rsidP="00AA43A6">
      <w:pPr>
        <w:pStyle w:val="Heading4"/>
      </w:pPr>
      <w:r>
        <w:t>Fields (6 and on): Pairs of Surface Names and Temperature Differences</w:t>
      </w:r>
    </w:p>
    <w:p w14:paraId="755B04C3" w14:textId="77777777" w:rsidR="00AA43A6" w:rsidRDefault="00AA43A6" w:rsidP="00AA43A6">
      <w:pPr>
        <w:pStyle w:val="BodyText"/>
      </w:pPr>
      <w:r>
        <w:t>The remaining fields contain pairs that define a lookup table for the temperature pattern on a surface-by-surface basis. This object is extensible, by duplicating the last two fields and revising the IDD – note that you will have to replace “inner” semi-colons with commas.</w:t>
      </w:r>
    </w:p>
    <w:p w14:paraId="3FD2A028" w14:textId="77777777" w:rsidR="00AA43A6" w:rsidRDefault="00AA43A6" w:rsidP="00AA43A6">
      <w:pPr>
        <w:pStyle w:val="Heading4"/>
      </w:pPr>
      <w:r>
        <w:t>Field: Surface Name Pair &lt;#&gt;</w:t>
      </w:r>
    </w:p>
    <w:p w14:paraId="0E56E6FE" w14:textId="77777777" w:rsidR="00AA43A6" w:rsidRDefault="00AA43A6" w:rsidP="00AA43A6">
      <w:pPr>
        <w:pStyle w:val="BodyText"/>
      </w:pPr>
      <w:r>
        <w:t>The name of a surface defined elsewhere in the input file.</w:t>
      </w:r>
    </w:p>
    <w:p w14:paraId="36E84430" w14:textId="77777777" w:rsidR="00AA43A6" w:rsidRDefault="00AA43A6" w:rsidP="00AA43A6">
      <w:pPr>
        <w:pStyle w:val="Heading4"/>
      </w:pPr>
      <w:r>
        <w:t>Field: Delta Adjacent Air Temperature Pair &lt;#&gt;</w:t>
      </w:r>
    </w:p>
    <w:p w14:paraId="078CBBD5" w14:textId="77777777" w:rsidR="00AA43A6" w:rsidRDefault="00AA43A6" w:rsidP="00AA43A6">
      <w:pPr>
        <w:pStyle w:val="BodyText"/>
      </w:pPr>
      <w:r>
        <w:t>DeltaT</w:t>
      </w:r>
      <w:r>
        <w:rPr>
          <w:vertAlign w:val="subscript"/>
        </w:rPr>
        <w:t>ai</w:t>
      </w:r>
      <w:r>
        <w:t xml:space="preserve"> is the temperature difference between the air temperature adjacent to the associated surface (T</w:t>
      </w:r>
      <w:r>
        <w:rPr>
          <w:vertAlign w:val="subscript"/>
        </w:rPr>
        <w:t>ai</w:t>
      </w:r>
      <w:r>
        <w:t>) and the mean air temperature and is given in degrees Celsius.</w:t>
      </w:r>
    </w:p>
    <w:p w14:paraId="3D0E9E6A" w14:textId="77777777" w:rsidR="00AA43A6" w:rsidRDefault="00AA43A6" w:rsidP="00AA43A6">
      <w:pPr>
        <w:pStyle w:val="BodyText"/>
      </w:pPr>
      <w:r>
        <w:t>An example of this object, which might be used to elevate temperatures near west windows in the afternoon, is:</w:t>
      </w:r>
    </w:p>
    <w:p w14:paraId="74E01FA6" w14:textId="77777777" w:rsidR="00AA43A6" w:rsidRDefault="00AA43A6" w:rsidP="00AA43A6">
      <w:pPr>
        <w:pStyle w:val="CodeIDDSamples"/>
      </w:pPr>
      <w:r>
        <w:t>RoomAir:TemperaturePattern:SurfaceMapping,</w:t>
      </w:r>
    </w:p>
    <w:p w14:paraId="552B06A9" w14:textId="77777777" w:rsidR="00AA43A6" w:rsidRDefault="00AA43A6" w:rsidP="00AA43A6">
      <w:pPr>
        <w:pStyle w:val="CodeIDDSamples"/>
      </w:pPr>
      <w:r>
        <w:t xml:space="preserve">  GroundFloor SW Corner Hot Near West Wall, ! Name</w:t>
      </w:r>
    </w:p>
    <w:p w14:paraId="6EAB55D6" w14:textId="77777777" w:rsidR="00AA43A6" w:rsidRDefault="00AA43A6" w:rsidP="00AA43A6">
      <w:pPr>
        <w:pStyle w:val="CodeIDDSamples"/>
      </w:pPr>
      <w:r>
        <w:t xml:space="preserve">  4001, ! Control Integer for Pattern Control Schedule Name</w:t>
      </w:r>
    </w:p>
    <w:p w14:paraId="3E08E7C8" w14:textId="77777777" w:rsidR="00AA43A6" w:rsidRDefault="00AA43A6" w:rsidP="00AA43A6">
      <w:pPr>
        <w:pStyle w:val="CodeIDDSamples"/>
      </w:pPr>
      <w:r>
        <w:t xml:space="preserve">  0.0, ! Thermostat Offset(Temp at thermostat- Mean Air Temp) </w:t>
      </w:r>
    </w:p>
    <w:p w14:paraId="76B0B301" w14:textId="77777777" w:rsidR="00AA43A6" w:rsidRDefault="00AA43A6" w:rsidP="00AA43A6">
      <w:pPr>
        <w:pStyle w:val="CodeIDDSamples"/>
      </w:pPr>
      <w:r>
        <w:t xml:space="preserve">  0.0, ! Return Air Offset  deg C</w:t>
      </w:r>
    </w:p>
    <w:p w14:paraId="73D014E9" w14:textId="77777777" w:rsidR="00AA43A6" w:rsidRDefault="00AA43A6" w:rsidP="00AA43A6">
      <w:pPr>
        <w:pStyle w:val="CodeIDDSamples"/>
      </w:pPr>
      <w:r>
        <w:t xml:space="preserve">  0.0, ! Exhaust Air Offset</w:t>
      </w:r>
    </w:p>
    <w:p w14:paraId="10BF300D" w14:textId="77777777" w:rsidR="00AA43A6" w:rsidRDefault="00AA43A6" w:rsidP="00AA43A6">
      <w:pPr>
        <w:pStyle w:val="CodeIDDSamples"/>
      </w:pPr>
      <w:r>
        <w:t xml:space="preserve">  ZN1_SW_1:W_ExtWall:1 ,  0.8,  ! pair 1 (Surface Name , DeltaTai)</w:t>
      </w:r>
    </w:p>
    <w:p w14:paraId="11A30A83" w14:textId="77777777" w:rsidR="00AA43A6" w:rsidRDefault="00AA43A6" w:rsidP="00AA43A6">
      <w:pPr>
        <w:pStyle w:val="CodeIDDSamples"/>
      </w:pPr>
      <w:r>
        <w:t xml:space="preserve">  ZN1_SW_1:W_ExtWall:2 ,  0.9,  ! pair 2 (Surface Name , DeltaTai)</w:t>
      </w:r>
    </w:p>
    <w:p w14:paraId="36D70860" w14:textId="77777777" w:rsidR="00AA43A6" w:rsidRDefault="00AA43A6" w:rsidP="00AA43A6">
      <w:pPr>
        <w:pStyle w:val="CodeIDDSamples"/>
      </w:pPr>
      <w:r>
        <w:t xml:space="preserve">  ZN1_SW_1:W_ExtWall:3 ,  1.0,  ! pair 3 (Surface Name , DeltaTai)</w:t>
      </w:r>
    </w:p>
    <w:p w14:paraId="72691AF8" w14:textId="77777777" w:rsidR="00AA43A6" w:rsidRDefault="00AA43A6" w:rsidP="00AA43A6">
      <w:pPr>
        <w:pStyle w:val="CodeIDDSamples"/>
      </w:pPr>
      <w:r>
        <w:t xml:space="preserve">  ZN1_SW_1:W_ExtWall:4,   1.1,  ! pair 4 (Surface Name , DeltaTai)</w:t>
      </w:r>
    </w:p>
    <w:p w14:paraId="453CA2F7" w14:textId="77777777" w:rsidR="00AA43A6" w:rsidRDefault="00AA43A6" w:rsidP="00AA43A6">
      <w:pPr>
        <w:pStyle w:val="CodeIDDSamples"/>
      </w:pPr>
      <w:r>
        <w:t xml:space="preserve">  ZN1_SW_1:W_ExtWall:5,   1.3,  ! pair 5 (Surface Name , DeltaTai)</w:t>
      </w:r>
    </w:p>
    <w:p w14:paraId="4244B5C5" w14:textId="77777777" w:rsidR="00AA43A6" w:rsidRDefault="00AA43A6" w:rsidP="00AA43A6">
      <w:pPr>
        <w:pStyle w:val="CodeIDDSamples"/>
      </w:pPr>
      <w:r>
        <w:t xml:space="preserve">  ZN1_SW_1:W_ExtWall:6,   1.5,  ! pair 6 (Surface Name , DeltaTai)</w:t>
      </w:r>
    </w:p>
    <w:p w14:paraId="60FE30D0" w14:textId="77777777" w:rsidR="00AA43A6" w:rsidRDefault="00AA43A6" w:rsidP="00AA43A6">
      <w:pPr>
        <w:pStyle w:val="CodeIDDSamples"/>
      </w:pPr>
      <w:r>
        <w:t xml:space="preserve">  ZN1_SW_1:W_ExtWall:7,   1.7,  ! pair 7 (Surface Name , DeltaTai)</w:t>
      </w:r>
    </w:p>
    <w:p w14:paraId="12A38B22" w14:textId="77777777" w:rsidR="00AA43A6" w:rsidRDefault="00AA43A6" w:rsidP="00AA43A6">
      <w:pPr>
        <w:pStyle w:val="CodeIDDSamples"/>
      </w:pPr>
      <w:r>
        <w:t xml:space="preserve">  ZN1_SW_1:W_ExtWall:8,   2.1,  ! pair 8 (Surface Name , DeltaTai)</w:t>
      </w:r>
    </w:p>
    <w:p w14:paraId="271D5C96" w14:textId="77777777" w:rsidR="00AA43A6" w:rsidRDefault="00AA43A6" w:rsidP="00AA43A6">
      <w:pPr>
        <w:pStyle w:val="CodeIDDSamples"/>
      </w:pPr>
      <w:r>
        <w:t xml:space="preserve">  ZN1_SW_1:W_ExtWall:9,   2.4 ; ! pair 8 (Surface Name , DeltaTai)</w:t>
      </w:r>
    </w:p>
    <w:p w14:paraId="2C75BA0A" w14:textId="77777777" w:rsidR="00AA43A6" w:rsidRDefault="00AA43A6" w:rsidP="00AA43A6">
      <w:pPr>
        <w:pStyle w:val="Heading3"/>
      </w:pPr>
      <w:bookmarkStart w:id="46" w:name="_Toc99527716"/>
      <w:bookmarkStart w:id="47" w:name="_Toc116785549"/>
      <w:bookmarkStart w:id="48" w:name="_Toc399589150"/>
      <w:r w:rsidRPr="007D58D0">
        <w:t>RoomAir:Node</w:t>
      </w:r>
      <w:bookmarkEnd w:id="46"/>
      <w:bookmarkEnd w:id="47"/>
      <w:bookmarkEnd w:id="48"/>
    </w:p>
    <w:p w14:paraId="3B6ED96A" w14:textId="77777777" w:rsidR="00AA43A6" w:rsidRDefault="00AA43A6" w:rsidP="00AA43A6">
      <w:pPr>
        <w:pStyle w:val="BodyText"/>
      </w:pPr>
      <w:r>
        <w:t xml:space="preserve">The </w:t>
      </w:r>
      <w:r w:rsidRPr="007D58D0">
        <w:t xml:space="preserve">RoomAir:Node </w:t>
      </w:r>
      <w:r>
        <w:t xml:space="preserve">object is used to define air nodes for a nodal air model. The number of air node objects that need to be specified depends on the nodal air model selected. (However, currently only the Mundt model uses this object). In order to use the Mundt model, the user must specify six or more </w:t>
      </w:r>
      <w:r w:rsidRPr="007D58D0">
        <w:t xml:space="preserve">RoomAir:Node </w:t>
      </w:r>
      <w:r>
        <w:t xml:space="preserve">objects of different types for each zone. The exact number of </w:t>
      </w:r>
      <w:r w:rsidRPr="007D58D0">
        <w:t xml:space="preserve">RoomAir:Node </w:t>
      </w:r>
      <w:r>
        <w:t>in the model will vary based on the resolution of walls. If walls (heat transfer surfaces) are split into separate segments in the vertical direction, then more air nodes of type ‘MundtRoom’ will be useful. At a minimum, for the Mundt model RoomAir Nodes of the following type are required: ‘</w:t>
      </w:r>
      <w:r w:rsidRPr="007D58D0">
        <w:t>Inlet</w:t>
      </w:r>
      <w:r>
        <w:t>, ‘</w:t>
      </w:r>
      <w:r w:rsidRPr="007D58D0">
        <w:t>Floor</w:t>
      </w:r>
      <w:r>
        <w:t>, ‘</w:t>
      </w:r>
      <w:r w:rsidRPr="007D58D0">
        <w:t>Control</w:t>
      </w:r>
      <w:r>
        <w:t>, ‘</w:t>
      </w:r>
      <w:r w:rsidRPr="007D58D0">
        <w:t>Ceiling</w:t>
      </w:r>
      <w:r>
        <w:t>, ‘</w:t>
      </w:r>
      <w:r w:rsidRPr="007D58D0">
        <w:t>MundtRoom</w:t>
      </w:r>
      <w:r>
        <w:t>, and ‘</w:t>
      </w:r>
      <w:r w:rsidRPr="007D58D0">
        <w:t>Return</w:t>
      </w:r>
      <w:r>
        <w:t>.’</w:t>
      </w:r>
    </w:p>
    <w:p w14:paraId="269791CC" w14:textId="77777777" w:rsidR="00AA43A6" w:rsidRDefault="00AA43A6" w:rsidP="00AA43A6">
      <w:pPr>
        <w:pStyle w:val="Heading4"/>
      </w:pPr>
      <w:r>
        <w:t>Field: Name</w:t>
      </w:r>
    </w:p>
    <w:p w14:paraId="1FC1143B" w14:textId="77777777" w:rsidR="00AA43A6" w:rsidRDefault="00AA43A6" w:rsidP="00AA43A6">
      <w:pPr>
        <w:pStyle w:val="BodyText"/>
      </w:pPr>
      <w:r>
        <w:t>This alpha field is a name for the air node. It should be unique and is used as an identifier</w:t>
      </w:r>
    </w:p>
    <w:p w14:paraId="4D31DC19" w14:textId="77777777" w:rsidR="00AA43A6" w:rsidRDefault="00AA43A6" w:rsidP="00AA43A6">
      <w:pPr>
        <w:pStyle w:val="Heading4"/>
      </w:pPr>
      <w:r>
        <w:lastRenderedPageBreak/>
        <w:t>Field: Node Type</w:t>
      </w:r>
    </w:p>
    <w:p w14:paraId="0CD57B8F" w14:textId="77777777" w:rsidR="00AA43A6" w:rsidRDefault="00AA43A6" w:rsidP="00AA43A6">
      <w:pPr>
        <w:pStyle w:val="BodyText"/>
      </w:pPr>
      <w:r>
        <w:t>This alpha field indicates the type of this air node. The following explains options available for use with the Mundt nodal air model.</w:t>
      </w:r>
    </w:p>
    <w:p w14:paraId="74F1D392" w14:textId="77777777" w:rsidR="00AA43A6" w:rsidRDefault="00AA43A6" w:rsidP="00AA43A6">
      <w:pPr>
        <w:pStyle w:val="BodyText"/>
      </w:pPr>
      <w:r w:rsidRPr="007D58D0">
        <w:rPr>
          <w:b/>
        </w:rPr>
        <w:t>Inlet</w:t>
      </w:r>
      <w:r w:rsidRPr="007D58D0" w:rsidDel="007D58D0">
        <w:t xml:space="preserve"> </w:t>
      </w:r>
      <w:r>
        <w:t>is specified for the air node located where the system air enters the zone.</w:t>
      </w:r>
    </w:p>
    <w:p w14:paraId="7C4E71D6" w14:textId="77777777" w:rsidR="00AA43A6" w:rsidRDefault="00AA43A6" w:rsidP="00AA43A6">
      <w:pPr>
        <w:pStyle w:val="BodyText"/>
      </w:pPr>
      <w:r w:rsidRPr="007D58D0">
        <w:rPr>
          <w:b/>
        </w:rPr>
        <w:t xml:space="preserve">Floor </w:t>
      </w:r>
      <w:r>
        <w:t>is specified for the air node located near the floor.</w:t>
      </w:r>
    </w:p>
    <w:p w14:paraId="68720ADD" w14:textId="77777777" w:rsidR="00AA43A6" w:rsidRDefault="00AA43A6" w:rsidP="00AA43A6">
      <w:pPr>
        <w:pStyle w:val="BodyText"/>
      </w:pPr>
      <w:r w:rsidRPr="007D58D0">
        <w:rPr>
          <w:b/>
        </w:rPr>
        <w:t xml:space="preserve">Control </w:t>
      </w:r>
      <w:r>
        <w:t>is specified for the air node located near the thermostat.</w:t>
      </w:r>
    </w:p>
    <w:p w14:paraId="7A179E51" w14:textId="77777777" w:rsidR="00AA43A6" w:rsidRDefault="00AA43A6" w:rsidP="00AA43A6">
      <w:pPr>
        <w:pStyle w:val="BodyText"/>
      </w:pPr>
      <w:r w:rsidRPr="007D58D0">
        <w:rPr>
          <w:b/>
        </w:rPr>
        <w:t>Ceiling</w:t>
      </w:r>
      <w:r>
        <w:t xml:space="preserve"> is specified for the air node located near the ceiling.</w:t>
      </w:r>
    </w:p>
    <w:p w14:paraId="7721880D" w14:textId="77777777" w:rsidR="00AA43A6" w:rsidRDefault="00AA43A6" w:rsidP="00AA43A6">
      <w:pPr>
        <w:pStyle w:val="BodyText"/>
      </w:pPr>
      <w:r w:rsidRPr="007D58D0">
        <w:rPr>
          <w:b/>
        </w:rPr>
        <w:t xml:space="preserve">MundtRoom </w:t>
      </w:r>
      <w:r>
        <w:t>is specified for the air node located adjacent to the wall(s).</w:t>
      </w:r>
    </w:p>
    <w:p w14:paraId="5C6D5A06" w14:textId="77777777" w:rsidR="00AA43A6" w:rsidRDefault="00AA43A6" w:rsidP="00AA43A6">
      <w:pPr>
        <w:pStyle w:val="BodyText"/>
      </w:pPr>
      <w:r w:rsidRPr="007D58D0">
        <w:rPr>
          <w:b/>
        </w:rPr>
        <w:t xml:space="preserve">Return </w:t>
      </w:r>
      <w:r>
        <w:t>is specified for the air node located where the system air leaves the zone.</w:t>
      </w:r>
    </w:p>
    <w:p w14:paraId="6A238965" w14:textId="77777777" w:rsidR="00AA43A6" w:rsidRDefault="00AA43A6" w:rsidP="00AA43A6">
      <w:pPr>
        <w:pStyle w:val="Heading4"/>
      </w:pPr>
      <w:r>
        <w:t>Field: Zone Name</w:t>
      </w:r>
    </w:p>
    <w:p w14:paraId="705AD323" w14:textId="77777777" w:rsidR="00AA43A6" w:rsidRDefault="00AA43A6" w:rsidP="00AA43A6">
      <w:pPr>
        <w:pStyle w:val="BodyText"/>
      </w:pPr>
      <w:r>
        <w:t>This field indicates the name of the zone (Ref: Zone) that this air node belongs to. This should be the unique name of a zone object defined elsewhere in the input file.</w:t>
      </w:r>
    </w:p>
    <w:p w14:paraId="6762D1AF" w14:textId="77777777" w:rsidR="00AA43A6" w:rsidRDefault="00AA43A6" w:rsidP="00AA43A6">
      <w:pPr>
        <w:pStyle w:val="Heading4"/>
      </w:pPr>
      <w:r>
        <w:t>Field: Height of Nodal Control Volume Center</w:t>
      </w:r>
    </w:p>
    <w:p w14:paraId="55131D09" w14:textId="77777777" w:rsidR="00AA43A6" w:rsidRDefault="00AA43A6" w:rsidP="00AA43A6">
      <w:pPr>
        <w:pStyle w:val="BodyText"/>
      </w:pPr>
      <w:r>
        <w:t>This numeric field indicates the height of the air node center. Air models such as the Mundt model compute the air temperature as a function of height and the value entered here will be used to determine a result for this node. The value should be specified in meters and relative to the floor of the zone.</w:t>
      </w:r>
    </w:p>
    <w:p w14:paraId="594DC2C7" w14:textId="77777777" w:rsidR="00AA43A6" w:rsidRDefault="00AA43A6" w:rsidP="00AA43A6">
      <w:pPr>
        <w:pStyle w:val="Heading4"/>
      </w:pPr>
      <w:r>
        <w:t>Field: Surface &lt;#&gt; Name</w:t>
      </w:r>
    </w:p>
    <w:p w14:paraId="17362456" w14:textId="77777777" w:rsidR="00AA43A6" w:rsidRDefault="00AA43A6" w:rsidP="00AA43A6">
      <w:pPr>
        <w:pStyle w:val="BodyText"/>
      </w:pPr>
      <w:r>
        <w:t>These remaining alpha fields indicate the names of the surfaces (Ref: Surface) that are interacting convectively with this air node. This field is optional and related to the previous field. Currently, at most 20 surfaces are allowed to interact with a single air node. Only those nodes that interact with the inside faces of surfaces need to specify surface names. Each surface should couple to no more than 1 node.</w:t>
      </w:r>
    </w:p>
    <w:p w14:paraId="131CBB21" w14:textId="77777777" w:rsidR="00AA43A6" w:rsidRDefault="00AA43A6" w:rsidP="00AA43A6">
      <w:pPr>
        <w:pStyle w:val="BodyText"/>
      </w:pPr>
      <w:r>
        <w:t>An IDF example:</w:t>
      </w:r>
    </w:p>
    <w:p w14:paraId="5043AA31" w14:textId="77777777" w:rsidR="00AA43A6" w:rsidRDefault="00AA43A6" w:rsidP="00AA43A6">
      <w:pPr>
        <w:pStyle w:val="CodeIDDSamples"/>
      </w:pPr>
      <w:r w:rsidRPr="007D58D0">
        <w:t>RoomAir:Node</w:t>
      </w:r>
      <w:r>
        <w:t>,</w:t>
      </w:r>
    </w:p>
    <w:p w14:paraId="4EE50566" w14:textId="77777777" w:rsidR="00AA43A6" w:rsidRDefault="00AA43A6" w:rsidP="00AA43A6">
      <w:pPr>
        <w:pStyle w:val="CodeIDDSamples"/>
      </w:pPr>
      <w:r>
        <w:t xml:space="preserve">    WESTZN:FLOORAIR,    !- Node Name</w:t>
      </w:r>
    </w:p>
    <w:p w14:paraId="430CED9A" w14:textId="77777777" w:rsidR="00AA43A6" w:rsidRDefault="00AA43A6" w:rsidP="00AA43A6">
      <w:pPr>
        <w:pStyle w:val="CodeIDDSamples"/>
      </w:pPr>
      <w:r>
        <w:t xml:space="preserve">    Floor,      !- Node Type</w:t>
      </w:r>
    </w:p>
    <w:p w14:paraId="6203F4BA" w14:textId="77777777" w:rsidR="00AA43A6" w:rsidRDefault="00AA43A6" w:rsidP="00AA43A6">
      <w:pPr>
        <w:pStyle w:val="CodeIDDSamples"/>
      </w:pPr>
      <w:r>
        <w:t xml:space="preserve">    WEST ZONE,  !- Name of Zone to Which the Air Node Belongs</w:t>
      </w:r>
    </w:p>
    <w:p w14:paraId="4CD05DDC" w14:textId="77777777" w:rsidR="00AA43A6" w:rsidRDefault="00AA43A6" w:rsidP="00AA43A6">
      <w:pPr>
        <w:pStyle w:val="CodeIDDSamples"/>
      </w:pPr>
      <w:r>
        <w:t xml:space="preserve">    0.1,        !- Height of Nodal Control Volume Center {m}</w:t>
      </w:r>
    </w:p>
    <w:p w14:paraId="70AD960A" w14:textId="77777777" w:rsidR="00AA43A6" w:rsidRDefault="00AA43A6" w:rsidP="00AA43A6">
      <w:pPr>
        <w:pStyle w:val="CodeIDDSamples"/>
      </w:pPr>
      <w:r>
        <w:t xml:space="preserve">    WESTZN:FLOOR:LEFF,  !- surface name</w:t>
      </w:r>
    </w:p>
    <w:p w14:paraId="4E61E4A9" w14:textId="77777777" w:rsidR="00AA43A6" w:rsidRDefault="00AA43A6" w:rsidP="00AA43A6">
      <w:pPr>
        <w:pStyle w:val="CodeIDDSamples"/>
      </w:pPr>
      <w:r>
        <w:t xml:space="preserve">    WESTZN:FLOOR:RIGHT; !- surface name</w:t>
      </w:r>
    </w:p>
    <w:p w14:paraId="1C8DF7F2" w14:textId="77777777" w:rsidR="00AA43A6" w:rsidRDefault="00AA43A6" w:rsidP="00AA43A6">
      <w:pPr>
        <w:pStyle w:val="Heading3"/>
      </w:pPr>
      <w:bookmarkStart w:id="49" w:name="_Toc99527717"/>
      <w:bookmarkStart w:id="50" w:name="_Toc116785550"/>
      <w:bookmarkStart w:id="51" w:name="_Toc399589151"/>
      <w:r w:rsidRPr="007D58D0">
        <w:t>RoomAirSettings:OneNodeDisplacementVentilation</w:t>
      </w:r>
      <w:bookmarkEnd w:id="49"/>
      <w:bookmarkEnd w:id="50"/>
      <w:bookmarkEnd w:id="51"/>
    </w:p>
    <w:p w14:paraId="0D6DBC82" w14:textId="77777777" w:rsidR="00AA43A6" w:rsidRDefault="00AA43A6" w:rsidP="00AA43A6">
      <w:pPr>
        <w:pStyle w:val="BodyText"/>
      </w:pPr>
      <w:r>
        <w:t xml:space="preserve">The </w:t>
      </w:r>
      <w:r w:rsidRPr="007D58D0">
        <w:t xml:space="preserve">RoomAirSettings:OneNodeDisplacementVentilation </w:t>
      </w:r>
      <w:r>
        <w:t xml:space="preserve">object is used to specify additional input parameters required by the Mundt model that are not available in other input objects in EnergyPlus. A single object will be used for the zone. </w:t>
      </w:r>
    </w:p>
    <w:p w14:paraId="45E5868A" w14:textId="77777777" w:rsidR="00AA43A6" w:rsidRDefault="00AA43A6" w:rsidP="00AA43A6">
      <w:pPr>
        <w:pStyle w:val="Heading4"/>
      </w:pPr>
      <w:r>
        <w:t>Field: Zone Name</w:t>
      </w:r>
    </w:p>
    <w:p w14:paraId="116748A2" w14:textId="77777777" w:rsidR="00AA43A6" w:rsidRDefault="00AA43A6" w:rsidP="00AA43A6">
      <w:pPr>
        <w:pStyle w:val="BodyText"/>
      </w:pPr>
      <w:r>
        <w:t>This alpha field indicates the name of the zone (Ref: Zone) for the required input parameters as specified in the following fields.</w:t>
      </w:r>
    </w:p>
    <w:p w14:paraId="425A22ED" w14:textId="77777777" w:rsidR="00AA43A6" w:rsidRDefault="00AA43A6" w:rsidP="00AA43A6">
      <w:pPr>
        <w:pStyle w:val="Heading4"/>
      </w:pPr>
      <w:r>
        <w:t xml:space="preserve">Field: </w:t>
      </w:r>
      <w:r w:rsidRPr="007D58D0">
        <w:t>Fraction of Convective Internal Loads Added to Floor Air</w:t>
      </w:r>
    </w:p>
    <w:p w14:paraId="16FAC128" w14:textId="77777777" w:rsidR="00AA43A6" w:rsidRDefault="00AA43A6" w:rsidP="00AA43A6">
      <w:pPr>
        <w:pStyle w:val="BodyText"/>
      </w:pPr>
      <w:r>
        <w:t>This numeric field indicates what fraction of the convective part of the internal gains is added to the air near the floor in the zone specified.</w:t>
      </w:r>
    </w:p>
    <w:p w14:paraId="2CD0D3F4" w14:textId="77777777" w:rsidR="00AA43A6" w:rsidRDefault="00AA43A6" w:rsidP="00AA43A6">
      <w:pPr>
        <w:pStyle w:val="Heading4"/>
      </w:pPr>
      <w:r>
        <w:t xml:space="preserve">Field: </w:t>
      </w:r>
      <w:r w:rsidRPr="007D58D0">
        <w:t>Fraction of Infiltration Internal Loads Added to Floor Air</w:t>
      </w:r>
    </w:p>
    <w:p w14:paraId="626008DC" w14:textId="77777777" w:rsidR="00AA43A6" w:rsidRDefault="00AA43A6" w:rsidP="00AA43A6">
      <w:pPr>
        <w:pStyle w:val="BodyText"/>
      </w:pPr>
      <w:r>
        <w:t>This numeric field indicates what fraction of the infiltration air enters near the floor in the zone specified.</w:t>
      </w:r>
    </w:p>
    <w:p w14:paraId="1940DC3B" w14:textId="77777777" w:rsidR="00AA43A6" w:rsidRDefault="00AA43A6" w:rsidP="00AA43A6">
      <w:pPr>
        <w:pStyle w:val="BodyText"/>
      </w:pPr>
      <w:r>
        <w:t>An IDF example:</w:t>
      </w:r>
    </w:p>
    <w:p w14:paraId="684D8405" w14:textId="77777777" w:rsidR="00AA43A6" w:rsidRDefault="00AA43A6" w:rsidP="00AA43A6">
      <w:pPr>
        <w:pStyle w:val="CodeIDDSamples"/>
      </w:pPr>
      <w:r w:rsidRPr="000E3D1F">
        <w:lastRenderedPageBreak/>
        <w:t>RoomAirSettings:OneNodeDisplacementVentilation</w:t>
      </w:r>
      <w:r>
        <w:t>,</w:t>
      </w:r>
    </w:p>
    <w:p w14:paraId="00CEA3B0" w14:textId="77777777" w:rsidR="00AA43A6" w:rsidRDefault="00AA43A6" w:rsidP="00AA43A6">
      <w:pPr>
        <w:pStyle w:val="CodeIDDSamples"/>
      </w:pPr>
      <w:r>
        <w:t xml:space="preserve">    WEST ZONE,  !- Zone Name</w:t>
      </w:r>
    </w:p>
    <w:p w14:paraId="126A51AF" w14:textId="77777777" w:rsidR="00AA43A6" w:rsidRDefault="00AA43A6" w:rsidP="00AA43A6">
      <w:pPr>
        <w:pStyle w:val="CodeIDDSamples"/>
      </w:pPr>
      <w:r>
        <w:t xml:space="preserve">    0.1,  !- Fraction of internal loads from the convective Floor Air</w:t>
      </w:r>
    </w:p>
    <w:p w14:paraId="13CC69A4" w14:textId="77777777" w:rsidR="00AA43A6" w:rsidRDefault="00AA43A6" w:rsidP="00AA43A6">
      <w:pPr>
        <w:pStyle w:val="CodeIDDSamples"/>
      </w:pPr>
      <w:r>
        <w:t xml:space="preserve">    0.1;  !- Fraction of internal loads from the Infiltration Air</w:t>
      </w:r>
    </w:p>
    <w:p w14:paraId="23FD6700" w14:textId="77777777" w:rsidR="00AA43A6" w:rsidRDefault="00AA43A6" w:rsidP="00AA43A6">
      <w:pPr>
        <w:pStyle w:val="Heading3"/>
      </w:pPr>
      <w:bookmarkStart w:id="52" w:name="_Toc99527718"/>
      <w:bookmarkStart w:id="53" w:name="_Toc116785551"/>
      <w:bookmarkStart w:id="54" w:name="_Toc399589152"/>
      <w:r w:rsidRPr="000E3D1F">
        <w:t>RoomAirSettings:ThreeNodeDisplacementVentilation</w:t>
      </w:r>
      <w:bookmarkEnd w:id="52"/>
      <w:bookmarkEnd w:id="53"/>
      <w:bookmarkEnd w:id="54"/>
    </w:p>
    <w:p w14:paraId="4B651F7D" w14:textId="77777777" w:rsidR="00AA43A6" w:rsidRDefault="00AA43A6" w:rsidP="00AA43A6">
      <w:pPr>
        <w:pStyle w:val="BodyText"/>
      </w:pPr>
      <w:r>
        <w:t>This model is applicable to spaces that are served by a low velocity floor-level displacement ventilation air distribution system. Furthermore, the dominant sources of heat gain should be from people and other localized sources located in the occupied part of the room. The model should be used with caution in zones which have large heat gains or losses through exterior walls or windows or which have considerable direct solar gain. The model predicts three temperatures in the room:</w:t>
      </w:r>
    </w:p>
    <w:p w14:paraId="0175CE40" w14:textId="77777777" w:rsidR="00AA43A6" w:rsidRDefault="00AA43A6" w:rsidP="00AA43A6">
      <w:pPr>
        <w:pStyle w:val="BodyText"/>
        <w:numPr>
          <w:ilvl w:val="0"/>
          <w:numId w:val="16"/>
        </w:numPr>
      </w:pPr>
      <w:r>
        <w:t>A foot level temperature (T</w:t>
      </w:r>
      <w:r>
        <w:rPr>
          <w:vertAlign w:val="subscript"/>
        </w:rPr>
        <w:t>FLOOR</w:t>
      </w:r>
      <w:r>
        <w:t>). The floor region is 0.2 meters deep and T</w:t>
      </w:r>
      <w:r>
        <w:rPr>
          <w:vertAlign w:val="subscript"/>
        </w:rPr>
        <w:t>FLOOR</w:t>
      </w:r>
      <w:r>
        <w:t xml:space="preserve"> represents the temperature at the mid-point of the region.</w:t>
      </w:r>
    </w:p>
    <w:p w14:paraId="1F762227" w14:textId="77777777" w:rsidR="00AA43A6" w:rsidRDefault="00AA43A6" w:rsidP="00AA43A6">
      <w:pPr>
        <w:pStyle w:val="BodyText"/>
        <w:numPr>
          <w:ilvl w:val="0"/>
          <w:numId w:val="16"/>
        </w:numPr>
      </w:pPr>
      <w:r>
        <w:t>An occupied subzone temperature (T</w:t>
      </w:r>
      <w:r>
        <w:rPr>
          <w:vertAlign w:val="subscript"/>
        </w:rPr>
        <w:t>OC</w:t>
      </w:r>
      <w:r>
        <w:t>), representing the temperature in the region between the floor layer and the upper, mixed layer.</w:t>
      </w:r>
    </w:p>
    <w:p w14:paraId="1208EECA" w14:textId="77777777" w:rsidR="00AA43A6" w:rsidRDefault="00AA43A6" w:rsidP="00AA43A6">
      <w:pPr>
        <w:pStyle w:val="BodyText"/>
        <w:numPr>
          <w:ilvl w:val="0"/>
          <w:numId w:val="16"/>
        </w:numPr>
      </w:pPr>
      <w:r>
        <w:t>An upper node representing the mixed-layer/outflow temperature (T</w:t>
      </w:r>
      <w:r>
        <w:rPr>
          <w:vertAlign w:val="subscript"/>
        </w:rPr>
        <w:t>MX</w:t>
      </w:r>
      <w:r>
        <w:t>) essential for overall energy budget calculations and for modeling comfort effects of the upper layer temperature.</w:t>
      </w:r>
    </w:p>
    <w:p w14:paraId="7BBD7855" w14:textId="77777777" w:rsidR="00AA43A6" w:rsidRDefault="00AA43A6" w:rsidP="00AA43A6">
      <w:pPr>
        <w:pStyle w:val="Picture"/>
      </w:pPr>
      <w:r>
        <w:object w:dxaOrig="11385" w:dyaOrig="10215" w14:anchorId="510EC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5pt;height:221pt" o:ole="" fillcolor="window">
            <v:imagedata r:id="rId8" o:title=""/>
          </v:shape>
          <o:OLEObject Type="Embed" ProgID="Word.Picture.8" ShapeID="_x0000_i1025" DrawAspect="Content" ObjectID="_1476180294" r:id="rId9"/>
        </w:object>
      </w:r>
    </w:p>
    <w:p w14:paraId="2EBE5F3C" w14:textId="77777777" w:rsidR="00AA43A6" w:rsidRDefault="00AA43A6" w:rsidP="00AA43A6">
      <w:pPr>
        <w:pStyle w:val="Caption"/>
        <w:rPr>
          <w:i/>
        </w:rPr>
      </w:pPr>
      <w:bookmarkStart w:id="55" w:name="_Toc99527719"/>
      <w:bookmarkStart w:id="56" w:name="_Toc116785552"/>
      <w:r>
        <w:t xml:space="preserve">Figure </w:t>
      </w:r>
      <w:r w:rsidR="009D4576">
        <w:fldChar w:fldCharType="begin"/>
      </w:r>
      <w:r w:rsidR="009D4576">
        <w:instrText xml:space="preserve"> SEQ Figure \* ARABIC </w:instrText>
      </w:r>
      <w:r w:rsidR="009D4576">
        <w:fldChar w:fldCharType="separate"/>
      </w:r>
      <w:r>
        <w:rPr>
          <w:noProof/>
        </w:rPr>
        <w:t>45</w:t>
      </w:r>
      <w:r w:rsidR="009D4576">
        <w:rPr>
          <w:noProof/>
        </w:rPr>
        <w:fldChar w:fldCharType="end"/>
      </w:r>
      <w:r>
        <w:t>. Schematic representation of the three temperature points and temperature gradients</w:t>
      </w:r>
      <w:bookmarkEnd w:id="55"/>
      <w:bookmarkEnd w:id="56"/>
    </w:p>
    <w:p w14:paraId="585856E3" w14:textId="77777777" w:rsidR="00AA43A6" w:rsidRDefault="00AA43A6" w:rsidP="00AA43A6">
      <w:pPr>
        <w:pStyle w:val="BodyText"/>
      </w:pPr>
    </w:p>
    <w:p w14:paraId="500A375A" w14:textId="77777777" w:rsidR="00AA43A6" w:rsidRDefault="00AA43A6" w:rsidP="00AA43A6">
      <w:pPr>
        <w:pStyle w:val="BodyText"/>
      </w:pPr>
      <w:r>
        <w:t>The following fields are used to define an instance of the ‘UCSD Displacement Ventilation Model Controls’ object.</w:t>
      </w:r>
    </w:p>
    <w:p w14:paraId="32FA5F52" w14:textId="77777777" w:rsidR="00AA43A6" w:rsidRDefault="00AA43A6" w:rsidP="00AA43A6">
      <w:pPr>
        <w:pStyle w:val="Heading4"/>
      </w:pPr>
      <w:r>
        <w:t>Field: Zone Name</w:t>
      </w:r>
    </w:p>
    <w:p w14:paraId="4A27AEA5" w14:textId="77777777" w:rsidR="00AA43A6" w:rsidRDefault="00AA43A6" w:rsidP="00AA43A6">
      <w:pPr>
        <w:pStyle w:val="BodyText"/>
      </w:pPr>
      <w:r>
        <w:t xml:space="preserve">This field provides the unique name of a zone described elsewhere in the file. A single instance of the ‘UCSD Displacement Ventilation Model Controls’ object is needed for each zone that is to be modeled using this method. </w:t>
      </w:r>
    </w:p>
    <w:p w14:paraId="6F63D252" w14:textId="77777777" w:rsidR="00AA43A6" w:rsidRDefault="00AA43A6" w:rsidP="00AA43A6">
      <w:pPr>
        <w:pStyle w:val="Heading4"/>
      </w:pPr>
      <w:r>
        <w:t xml:space="preserve"> Field: </w:t>
      </w:r>
      <w:r w:rsidRPr="000E3D1F">
        <w:t>Gain Distribution Schedule Name</w:t>
      </w:r>
    </w:p>
    <w:p w14:paraId="63888095" w14:textId="77777777" w:rsidR="00AA43A6" w:rsidRDefault="00AA43A6" w:rsidP="00AA43A6">
      <w:pPr>
        <w:pStyle w:val="BodyText"/>
      </w:pPr>
      <w:r>
        <w:t xml:space="preserve">This field specifies the unique name of schedule defined elsewhere in the input file. The schedule values are the fractions of the convective portion of the internal gains in the occupied subzone that remain in the occupied subzone. The remainder of the convective portion of the </w:t>
      </w:r>
      <w:r>
        <w:lastRenderedPageBreak/>
        <w:t>internal gains in the occupied subzone enters the plumes and is carried to the upper subzone. The types of internal gains that are assumed to be located in the occupied subzone are:</w:t>
      </w:r>
    </w:p>
    <w:p w14:paraId="06B9CA72" w14:textId="77777777" w:rsidR="00AA43A6" w:rsidRDefault="00AA43A6" w:rsidP="00AA43A6">
      <w:pPr>
        <w:pStyle w:val="ListBullet"/>
        <w:numPr>
          <w:ilvl w:val="0"/>
          <w:numId w:val="1"/>
        </w:numPr>
      </w:pPr>
      <w:r>
        <w:t>people</w:t>
      </w:r>
    </w:p>
    <w:p w14:paraId="209823A0" w14:textId="77777777" w:rsidR="00AA43A6" w:rsidRDefault="00AA43A6" w:rsidP="00AA43A6">
      <w:pPr>
        <w:pStyle w:val="ListBullet"/>
        <w:numPr>
          <w:ilvl w:val="0"/>
          <w:numId w:val="1"/>
        </w:numPr>
      </w:pPr>
      <w:r>
        <w:t>task lights</w:t>
      </w:r>
    </w:p>
    <w:p w14:paraId="079B6B0C" w14:textId="77777777" w:rsidR="00AA43A6" w:rsidRDefault="00AA43A6" w:rsidP="00AA43A6">
      <w:pPr>
        <w:pStyle w:val="ListBullet"/>
        <w:numPr>
          <w:ilvl w:val="0"/>
          <w:numId w:val="1"/>
        </w:numPr>
      </w:pPr>
      <w:r>
        <w:t>electric equipment</w:t>
      </w:r>
    </w:p>
    <w:p w14:paraId="70666E7E" w14:textId="77777777" w:rsidR="00AA43A6" w:rsidRDefault="00AA43A6" w:rsidP="00AA43A6">
      <w:pPr>
        <w:pStyle w:val="ListBullet"/>
        <w:numPr>
          <w:ilvl w:val="0"/>
          <w:numId w:val="1"/>
        </w:numPr>
      </w:pPr>
      <w:r>
        <w:t>gas equipment</w:t>
      </w:r>
    </w:p>
    <w:p w14:paraId="24A9CE63" w14:textId="77777777" w:rsidR="00AA43A6" w:rsidRDefault="00AA43A6" w:rsidP="00AA43A6">
      <w:pPr>
        <w:pStyle w:val="ListBullet"/>
        <w:numPr>
          <w:ilvl w:val="0"/>
          <w:numId w:val="1"/>
        </w:numPr>
      </w:pPr>
      <w:r>
        <w:t>hot water equipment</w:t>
      </w:r>
    </w:p>
    <w:p w14:paraId="215F741F" w14:textId="77777777" w:rsidR="00AA43A6" w:rsidRDefault="00AA43A6" w:rsidP="00AA43A6">
      <w:pPr>
        <w:pStyle w:val="ListBullet"/>
        <w:numPr>
          <w:ilvl w:val="0"/>
          <w:numId w:val="1"/>
        </w:numPr>
      </w:pPr>
      <w:r>
        <w:t>steam equipment</w:t>
      </w:r>
    </w:p>
    <w:p w14:paraId="65F6A007" w14:textId="77777777" w:rsidR="00AA43A6" w:rsidRDefault="00AA43A6" w:rsidP="00AA43A6">
      <w:pPr>
        <w:pStyle w:val="ListBullet"/>
        <w:numPr>
          <w:ilvl w:val="0"/>
          <w:numId w:val="1"/>
        </w:numPr>
      </w:pPr>
      <w:r>
        <w:t>other equipment</w:t>
      </w:r>
    </w:p>
    <w:p w14:paraId="4166136B" w14:textId="77777777" w:rsidR="00AA43A6" w:rsidRDefault="00AA43A6" w:rsidP="00AA43A6">
      <w:pPr>
        <w:pStyle w:val="ListBullet"/>
        <w:numPr>
          <w:ilvl w:val="0"/>
          <w:numId w:val="1"/>
        </w:numPr>
      </w:pPr>
      <w:r>
        <w:t>baseboard heat</w:t>
      </w:r>
    </w:p>
    <w:p w14:paraId="0403D8C6" w14:textId="77777777" w:rsidR="00AA43A6" w:rsidRDefault="00AA43A6" w:rsidP="00AA43A6">
      <w:pPr>
        <w:pStyle w:val="BodyText"/>
      </w:pPr>
      <w:r>
        <w:t>Types of internal gains that are assumed to be in the upper subzone are:</w:t>
      </w:r>
    </w:p>
    <w:p w14:paraId="229FE2CC" w14:textId="77777777" w:rsidR="00AA43A6" w:rsidRDefault="00AA43A6" w:rsidP="00AA43A6">
      <w:pPr>
        <w:pStyle w:val="ListBullet"/>
        <w:numPr>
          <w:ilvl w:val="0"/>
          <w:numId w:val="1"/>
        </w:numPr>
      </w:pPr>
      <w:r>
        <w:t>general lights</w:t>
      </w:r>
    </w:p>
    <w:p w14:paraId="6ACC6ECB" w14:textId="77777777" w:rsidR="00AA43A6" w:rsidRDefault="00AA43A6" w:rsidP="00AA43A6">
      <w:pPr>
        <w:pStyle w:val="ListBullet"/>
        <w:numPr>
          <w:ilvl w:val="0"/>
          <w:numId w:val="1"/>
        </w:numPr>
      </w:pPr>
      <w:r>
        <w:t>tubular daylighting devices</w:t>
      </w:r>
    </w:p>
    <w:p w14:paraId="3FC354E9" w14:textId="77777777" w:rsidR="00AA43A6" w:rsidRDefault="00AA43A6" w:rsidP="00AA43A6">
      <w:pPr>
        <w:pStyle w:val="ListBullet"/>
        <w:numPr>
          <w:ilvl w:val="0"/>
          <w:numId w:val="1"/>
        </w:numPr>
      </w:pPr>
      <w:r>
        <w:t>high temperature radiant heaters</w:t>
      </w:r>
    </w:p>
    <w:p w14:paraId="439D4F87" w14:textId="77777777" w:rsidR="00AA43A6" w:rsidRDefault="00AA43A6" w:rsidP="00AA43A6">
      <w:pPr>
        <w:pStyle w:val="BodyText"/>
      </w:pPr>
      <w:r>
        <w:t>The schedule values should be between 0 and 1. A value of 1 means that all the convection gains from equipment, task lights and people are dispersed in the lower occupied subzone. Conversely a value of 0 puts all the lower subzone convective gains into the plumes rising into the upper well-mixed subzone.</w:t>
      </w:r>
    </w:p>
    <w:p w14:paraId="0500C291" w14:textId="77777777" w:rsidR="00AA43A6" w:rsidRDefault="00AA43A6" w:rsidP="00AA43A6">
      <w:pPr>
        <w:pStyle w:val="Heading4"/>
      </w:pPr>
      <w:r>
        <w:t xml:space="preserve">Field: </w:t>
      </w:r>
      <w:r w:rsidRPr="000E3D1F">
        <w:t>Number of Plumes per Occupant</w:t>
      </w:r>
    </w:p>
    <w:p w14:paraId="0934E3F6" w14:textId="77777777" w:rsidR="00AA43A6" w:rsidRDefault="00AA43A6" w:rsidP="00AA43A6">
      <w:pPr>
        <w:pStyle w:val="BodyText"/>
      </w:pPr>
      <w:r>
        <w:t>This field specifies number of plumes per occupant. Plumes are associated with localized sources of convective heat gain from people and equipment. For example, a value of 2.0 would be used if each occupant has a computer that generates a separate plume that does not merge with the plume from the occupant in the lower, occupied, subzone.</w:t>
      </w:r>
    </w:p>
    <w:p w14:paraId="4D19F915" w14:textId="77777777" w:rsidR="00AA43A6" w:rsidRDefault="00AA43A6" w:rsidP="00AA43A6">
      <w:pPr>
        <w:pStyle w:val="Heading4"/>
      </w:pPr>
      <w:r>
        <w:t>Field: Thermostat Height</w:t>
      </w:r>
    </w:p>
    <w:p w14:paraId="7875749D" w14:textId="77777777" w:rsidR="00AA43A6" w:rsidRDefault="00AA43A6" w:rsidP="00AA43A6">
      <w:pPr>
        <w:pStyle w:val="BodyText"/>
      </w:pPr>
      <w:r>
        <w:t>This field is the height in meters of the thermostat/temperature control sensor above the floor.</w:t>
      </w:r>
    </w:p>
    <w:p w14:paraId="4D07B102" w14:textId="77777777" w:rsidR="00AA43A6" w:rsidRDefault="00AA43A6" w:rsidP="00AA43A6">
      <w:pPr>
        <w:pStyle w:val="Heading4"/>
      </w:pPr>
      <w:r>
        <w:t>Field: Comfort Height</w:t>
      </w:r>
    </w:p>
    <w:p w14:paraId="3B1E6AE0" w14:textId="77777777" w:rsidR="00AA43A6" w:rsidRDefault="00AA43A6" w:rsidP="00AA43A6">
      <w:pPr>
        <w:pStyle w:val="BodyText"/>
      </w:pPr>
      <w:r>
        <w:t>The height in meters above the floor at which air temperature is calculated for comfort purposes. The air temperature at this height is used in calculating the available measures of comfort: Fanger, Pierce or KSU. The default is 1.1 meters.</w:t>
      </w:r>
    </w:p>
    <w:p w14:paraId="18F6E25A" w14:textId="77777777" w:rsidR="00AA43A6" w:rsidRDefault="00AA43A6" w:rsidP="00AA43A6">
      <w:pPr>
        <w:pStyle w:val="Heading4"/>
      </w:pPr>
      <w:r>
        <w:t xml:space="preserve">Field: </w:t>
      </w:r>
      <w:r w:rsidRPr="000E3D1F">
        <w:t>Temperature Difference Threshold for Reporting</w:t>
      </w:r>
    </w:p>
    <w:p w14:paraId="52565B67" w14:textId="77777777" w:rsidR="00AA43A6" w:rsidRDefault="00AA43A6" w:rsidP="00AA43A6">
      <w:pPr>
        <w:pStyle w:val="BodyText"/>
      </w:pPr>
      <w:r>
        <w:t xml:space="preserve">This field specifies a minimum temperature difference between the upper mixed subzone and the occupied subzone that will be used to trigger whether or not the displacement ventilation auxiliary outputs will be calculated. These outputs are </w:t>
      </w:r>
      <w:r>
        <w:rPr>
          <w:i/>
        </w:rPr>
        <w:t>Room Air Zone Transition Height</w:t>
      </w:r>
      <w:r>
        <w:t xml:space="preserve">, </w:t>
      </w:r>
      <w:r>
        <w:rPr>
          <w:i/>
        </w:rPr>
        <w:t>Room Air Zone Recommended Minimum Flow Fraction</w:t>
      </w:r>
      <w:r>
        <w:t xml:space="preserve">, </w:t>
      </w:r>
      <w:r>
        <w:rPr>
          <w:i/>
        </w:rPr>
        <w:t>Room Air Zone Average Temperature Gradient</w:t>
      </w:r>
      <w:r>
        <w:t xml:space="preserve"> and </w:t>
      </w:r>
      <w:r>
        <w:rPr>
          <w:i/>
        </w:rPr>
        <w:t>Room Air Zone Maximum Temperature Gradient</w:t>
      </w:r>
      <w:r>
        <w:t xml:space="preserve">. They are set to negative values when the temperature difference is less than the threshold and the output </w:t>
      </w:r>
      <w:r>
        <w:rPr>
          <w:i/>
        </w:rPr>
        <w:t>Room Air Zone Is Mixed Status</w:t>
      </w:r>
      <w:r>
        <w:t xml:space="preserve"> is set to 1. </w:t>
      </w:r>
    </w:p>
    <w:p w14:paraId="55FD6DE9" w14:textId="77777777" w:rsidR="00AA43A6" w:rsidRDefault="00AA43A6" w:rsidP="00AA43A6">
      <w:pPr>
        <w:pStyle w:val="BodyText"/>
      </w:pPr>
      <w:r>
        <w:t>The value should be greater than or equal to zero and is in units of degrees Centigrade. The default value is 0.4 degrees C.</w:t>
      </w:r>
    </w:p>
    <w:p w14:paraId="766E6845" w14:textId="77777777" w:rsidR="00AA43A6" w:rsidRDefault="00AA43A6" w:rsidP="00AA43A6">
      <w:pPr>
        <w:pStyle w:val="BodyText"/>
      </w:pPr>
      <w:r>
        <w:t>An example input:</w:t>
      </w:r>
    </w:p>
    <w:p w14:paraId="04A31D1A" w14:textId="77777777" w:rsidR="00AA43A6" w:rsidRDefault="00AA43A6" w:rsidP="00AA43A6">
      <w:pPr>
        <w:pStyle w:val="CodeIDDSamples"/>
      </w:pPr>
      <w:r w:rsidRPr="000E3D1F">
        <w:t>RoomAirSettings:ThreeNodeDisplacementVentilation</w:t>
      </w:r>
      <w:r>
        <w:t>,</w:t>
      </w:r>
    </w:p>
    <w:p w14:paraId="00A00FA5" w14:textId="77777777" w:rsidR="00AA43A6" w:rsidRDefault="00AA43A6" w:rsidP="00AA43A6">
      <w:pPr>
        <w:pStyle w:val="CodeIDDSamples"/>
      </w:pPr>
      <w:r>
        <w:t xml:space="preserve">    ZONE ONE,  !- Zone Name</w:t>
      </w:r>
    </w:p>
    <w:p w14:paraId="1784CBF7" w14:textId="77777777" w:rsidR="00AA43A6" w:rsidRDefault="00AA43A6" w:rsidP="00AA43A6">
      <w:pPr>
        <w:pStyle w:val="CodeIDDSamples"/>
      </w:pPr>
      <w:r>
        <w:t xml:space="preserve">    Constant - .2,  !- Gain Distribution Schedule Name</w:t>
      </w:r>
    </w:p>
    <w:p w14:paraId="5C917DD9" w14:textId="77777777" w:rsidR="00AA43A6" w:rsidRDefault="00AA43A6" w:rsidP="00AA43A6">
      <w:pPr>
        <w:pStyle w:val="CodeIDDSamples"/>
      </w:pPr>
      <w:r>
        <w:t xml:space="preserve">     1,  !- Number of Plumes per Occupant</w:t>
      </w:r>
    </w:p>
    <w:p w14:paraId="5495DF3C" w14:textId="77777777" w:rsidR="00AA43A6" w:rsidRDefault="00AA43A6" w:rsidP="00AA43A6">
      <w:pPr>
        <w:pStyle w:val="CodeIDDSamples"/>
      </w:pPr>
      <w:r>
        <w:t xml:space="preserve">      ,  !- Thermostat Height</w:t>
      </w:r>
    </w:p>
    <w:p w14:paraId="14A1EA73" w14:textId="77777777" w:rsidR="00AA43A6" w:rsidRDefault="00AA43A6" w:rsidP="00AA43A6">
      <w:pPr>
        <w:pStyle w:val="CodeIDDSamples"/>
      </w:pPr>
      <w:r>
        <w:t xml:space="preserve">      ,  !- Comfort Height</w:t>
      </w:r>
    </w:p>
    <w:p w14:paraId="22ABF59A" w14:textId="77777777" w:rsidR="00AA43A6" w:rsidRDefault="00AA43A6" w:rsidP="00AA43A6">
      <w:pPr>
        <w:pStyle w:val="CodeIDDSamples"/>
      </w:pPr>
      <w:r>
        <w:t xml:space="preserve">    .3;  !- Temp. Difference Threshold for Displacement Ventilation</w:t>
      </w:r>
    </w:p>
    <w:p w14:paraId="39F9D4C9" w14:textId="77777777" w:rsidR="00AA43A6" w:rsidRDefault="00AA43A6" w:rsidP="00AA43A6">
      <w:pPr>
        <w:pStyle w:val="Heading3"/>
      </w:pPr>
      <w:bookmarkStart w:id="57" w:name="_Toc399589153"/>
      <w:r w:rsidRPr="000E3D1F">
        <w:lastRenderedPageBreak/>
        <w:t>RoomAirSettings:CrossVentilation</w:t>
      </w:r>
      <w:bookmarkEnd w:id="57"/>
    </w:p>
    <w:p w14:paraId="4064F391" w14:textId="77777777" w:rsidR="00AA43A6" w:rsidRDefault="00AA43A6" w:rsidP="00AA43A6">
      <w:pPr>
        <w:jc w:val="both"/>
      </w:pPr>
      <w:r w:rsidRPr="00F8756D">
        <w:t>Th</w:t>
      </w:r>
      <w:r>
        <w:t>e</w:t>
      </w:r>
      <w:r w:rsidRPr="00F8756D">
        <w:t xml:space="preserve"> UCSD Cross Ventilation Room Air Model provides a sim</w:t>
      </w:r>
      <w:r>
        <w:t xml:space="preserve">ple model for heat transfer and </w:t>
      </w:r>
      <w:r w:rsidRPr="00F8756D">
        <w:t>temperature predic</w:t>
      </w:r>
      <w:r>
        <w:t xml:space="preserve">tion in cross ventilated rooms. </w:t>
      </w:r>
      <w:r w:rsidRPr="00F8756D">
        <w:t>Cross Ven</w:t>
      </w:r>
      <w:r>
        <w:t xml:space="preserve">tilation (CV) is common in many </w:t>
      </w:r>
      <w:r w:rsidRPr="00F8756D">
        <w:t>naturally ventilated buildings, with air flowing through windows, open doorways and la</w:t>
      </w:r>
      <w:r>
        <w:t xml:space="preserve">rge </w:t>
      </w:r>
      <w:r w:rsidRPr="00F8756D">
        <w:t>internal apertures across rooms</w:t>
      </w:r>
      <w:r>
        <w:t xml:space="preserve"> and corridors in the building. </w:t>
      </w:r>
    </w:p>
    <w:p w14:paraId="7BE0E5A0" w14:textId="77777777" w:rsidR="00AA43A6" w:rsidRPr="00992662" w:rsidRDefault="00AA43A6" w:rsidP="00AA43A6">
      <w:pPr>
        <w:jc w:val="both"/>
      </w:pPr>
      <w:r w:rsidRPr="00992662">
        <w:t xml:space="preserve">The CV model is used in EnergyPlus in the context of natural ventilation simulations using the AirflowNetwork airflow prediction model. Typical CV room flows are characterized by two clearly distinguishable flow regions that have different airflow velocities and temperature: </w:t>
      </w:r>
    </w:p>
    <w:p w14:paraId="7DD6372A" w14:textId="77777777" w:rsidR="00AA43A6" w:rsidRPr="00992662" w:rsidRDefault="00AA43A6" w:rsidP="00AA43A6">
      <w:pPr>
        <w:pStyle w:val="ListBullet"/>
        <w:numPr>
          <w:ilvl w:val="0"/>
          <w:numId w:val="1"/>
        </w:numPr>
        <w:tabs>
          <w:tab w:val="clear" w:pos="1440"/>
        </w:tabs>
      </w:pPr>
      <w:r w:rsidRPr="00992662">
        <w:t>Jet regions in front of the inflow windows</w:t>
      </w:r>
    </w:p>
    <w:p w14:paraId="1E0F32D5" w14:textId="77777777" w:rsidR="00AA43A6" w:rsidRPr="00992662" w:rsidRDefault="00AA43A6" w:rsidP="00AA43A6">
      <w:pPr>
        <w:pStyle w:val="ListBullet"/>
        <w:numPr>
          <w:ilvl w:val="0"/>
          <w:numId w:val="1"/>
        </w:numPr>
        <w:tabs>
          <w:tab w:val="clear" w:pos="1440"/>
        </w:tabs>
      </w:pPr>
      <w:r w:rsidRPr="00992662">
        <w:t>Recirculation regions in the portions of the room that are not directly in front of the windows.</w:t>
      </w:r>
    </w:p>
    <w:p w14:paraId="481DD07F" w14:textId="77777777" w:rsidR="00AA43A6" w:rsidRDefault="00AA43A6" w:rsidP="00AA43A6">
      <w:pPr>
        <w:jc w:val="both"/>
      </w:pPr>
      <w:r w:rsidRPr="00F8756D">
        <w:t xml:space="preserve">Each inflow aperture has one jet region while the recirculation regions are treated as </w:t>
      </w:r>
      <w:r>
        <w:t xml:space="preserve">a </w:t>
      </w:r>
      <w:r w:rsidRPr="00F8756D">
        <w:t>whole, with a single temperature and characteristic velocity.</w:t>
      </w:r>
      <w:r>
        <w:t xml:space="preserve"> </w:t>
      </w:r>
      <w:r w:rsidRPr="00992662">
        <w:t>The default EnergyPlus perfectly mixed single temperature node room air approach is not suitable for these partially mixed flows. The proposed CV model uses multiple nodes with distinct air temperature and airflow velocity (one node for the recirculations plus one additional node for each inflow aperture).</w:t>
      </w:r>
      <w:r>
        <w:t xml:space="preserve"> </w:t>
      </w:r>
    </w:p>
    <w:p w14:paraId="3AD47E0A" w14:textId="77777777" w:rsidR="00AA43A6" w:rsidRDefault="00AA43A6" w:rsidP="00AA43A6">
      <w:pPr>
        <w:pStyle w:val="Picture"/>
        <w:jc w:val="right"/>
      </w:pPr>
      <w:r>
        <w:rPr>
          <w:noProof/>
          <w:lang w:eastAsia="zh-CN"/>
        </w:rPr>
        <w:drawing>
          <wp:inline distT="0" distB="0" distL="0" distR="0" wp14:anchorId="40473089" wp14:editId="061DC6AC">
            <wp:extent cx="4800600" cy="29622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l="7474" t="19479" r="6851" b="10210"/>
                    <a:stretch>
                      <a:fillRect/>
                    </a:stretch>
                  </pic:blipFill>
                  <pic:spPr bwMode="auto">
                    <a:xfrm>
                      <a:off x="0" y="0"/>
                      <a:ext cx="4800600" cy="2962275"/>
                    </a:xfrm>
                    <a:prstGeom prst="rect">
                      <a:avLst/>
                    </a:prstGeom>
                    <a:noFill/>
                    <a:ln>
                      <a:noFill/>
                    </a:ln>
                  </pic:spPr>
                </pic:pic>
              </a:graphicData>
            </a:graphic>
          </wp:inline>
        </w:drawing>
      </w:r>
    </w:p>
    <w:p w14:paraId="04F420AD" w14:textId="77777777" w:rsidR="00AA43A6" w:rsidRDefault="00AA43A6" w:rsidP="00AA43A6">
      <w:pPr>
        <w:pStyle w:val="Caption"/>
        <w:spacing w:after="0"/>
        <w:ind w:left="1440"/>
      </w:pPr>
      <w:bookmarkStart w:id="58" w:name="_Toc99527720"/>
      <w:bookmarkStart w:id="59" w:name="_Toc116785553"/>
      <w:r>
        <w:t xml:space="preserve">Figure </w:t>
      </w:r>
      <w:r w:rsidR="009D4576">
        <w:fldChar w:fldCharType="begin"/>
      </w:r>
      <w:r w:rsidR="009D4576">
        <w:instrText xml:space="preserve"> SEQ Figure \* ARABIC </w:instrText>
      </w:r>
      <w:r w:rsidR="009D4576">
        <w:fldChar w:fldCharType="separate"/>
      </w:r>
      <w:r>
        <w:rPr>
          <w:noProof/>
        </w:rPr>
        <w:t>46</w:t>
      </w:r>
      <w:r w:rsidR="009D4576">
        <w:rPr>
          <w:noProof/>
        </w:rPr>
        <w:fldChar w:fldCharType="end"/>
      </w:r>
      <w:r>
        <w:t>. Schematic representation of room air geometry a) schematic representation of a room geometry that generates cross ventilation airflow. b) the proposed model distinguishes two regions in the flow: jet and recirculation (shown here in a CFD simulation of one half of a symmetrical room).</w:t>
      </w:r>
      <w:bookmarkEnd w:id="58"/>
      <w:bookmarkEnd w:id="59"/>
    </w:p>
    <w:p w14:paraId="24963490" w14:textId="77777777" w:rsidR="00AA43A6" w:rsidRPr="00A91FC2" w:rsidRDefault="00AA43A6" w:rsidP="00AA43A6">
      <w:pPr>
        <w:pStyle w:val="BodyText"/>
      </w:pPr>
    </w:p>
    <w:p w14:paraId="316B3621" w14:textId="77777777" w:rsidR="00AA43A6" w:rsidRDefault="00AA43A6" w:rsidP="00AA43A6">
      <w:pPr>
        <w:pStyle w:val="Picture"/>
      </w:pPr>
      <w:r>
        <w:rPr>
          <w:noProof/>
          <w:lang w:eastAsia="zh-CN"/>
        </w:rPr>
        <w:lastRenderedPageBreak/>
        <w:drawing>
          <wp:inline distT="0" distB="0" distL="0" distR="0" wp14:anchorId="3F5B723A" wp14:editId="3239E853">
            <wp:extent cx="3552825" cy="39052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l="19283" t="6769" r="22176" b="7538"/>
                    <a:stretch>
                      <a:fillRect/>
                    </a:stretch>
                  </pic:blipFill>
                  <pic:spPr bwMode="auto">
                    <a:xfrm>
                      <a:off x="0" y="0"/>
                      <a:ext cx="3552825" cy="3905250"/>
                    </a:xfrm>
                    <a:prstGeom prst="rect">
                      <a:avLst/>
                    </a:prstGeom>
                    <a:noFill/>
                    <a:ln>
                      <a:noFill/>
                    </a:ln>
                  </pic:spPr>
                </pic:pic>
              </a:graphicData>
            </a:graphic>
          </wp:inline>
        </w:drawing>
      </w:r>
    </w:p>
    <w:p w14:paraId="79086434" w14:textId="77777777" w:rsidR="00AA43A6" w:rsidRDefault="00AA43A6" w:rsidP="00AA43A6">
      <w:pPr>
        <w:pStyle w:val="Caption"/>
        <w:rPr>
          <w:i/>
        </w:rPr>
      </w:pPr>
      <w:bookmarkStart w:id="60" w:name="_Toc99527721"/>
      <w:bookmarkStart w:id="61" w:name="_Toc116785554"/>
      <w:r>
        <w:t xml:space="preserve">Figure </w:t>
      </w:r>
      <w:r w:rsidR="009D4576">
        <w:fldChar w:fldCharType="begin"/>
      </w:r>
      <w:r w:rsidR="009D4576">
        <w:instrText xml:space="preserve"> SEQ Figure \* ARABIC </w:instrText>
      </w:r>
      <w:r w:rsidR="009D4576">
        <w:fldChar w:fldCharType="separate"/>
      </w:r>
      <w:r>
        <w:rPr>
          <w:noProof/>
        </w:rPr>
        <w:t>47</w:t>
      </w:r>
      <w:r w:rsidR="009D4576">
        <w:rPr>
          <w:noProof/>
        </w:rPr>
        <w:fldChar w:fldCharType="end"/>
      </w:r>
      <w:r>
        <w:t>. Schematic top view –possible  airflow patterns in cross-ventilation.</w:t>
      </w:r>
      <w:bookmarkEnd w:id="60"/>
      <w:bookmarkEnd w:id="61"/>
    </w:p>
    <w:p w14:paraId="51F92563" w14:textId="77777777" w:rsidR="00AA43A6" w:rsidRPr="00F8756D" w:rsidRDefault="00AA43A6" w:rsidP="00AA43A6">
      <w:pPr>
        <w:jc w:val="both"/>
      </w:pPr>
      <w:bookmarkStart w:id="62" w:name="_Toc214166729"/>
      <w:bookmarkStart w:id="63" w:name="_Toc99527722"/>
      <w:bookmarkStart w:id="64" w:name="_Toc116785555"/>
      <w:r w:rsidRPr="00F8756D">
        <w:t>The following fields are used to define an instance of th</w:t>
      </w:r>
      <w:r>
        <w:t xml:space="preserve">e ‘UCSD Cross Ventilation Model </w:t>
      </w:r>
      <w:r w:rsidRPr="00F8756D">
        <w:t>Controls’ object.</w:t>
      </w:r>
    </w:p>
    <w:p w14:paraId="5E1C229A" w14:textId="77777777" w:rsidR="00AA43A6" w:rsidRPr="00F8756D" w:rsidRDefault="00AA43A6" w:rsidP="00AA43A6">
      <w:pPr>
        <w:pStyle w:val="Heading4"/>
      </w:pPr>
      <w:r w:rsidRPr="00F8756D">
        <w:t>Field: Zone Name</w:t>
      </w:r>
    </w:p>
    <w:p w14:paraId="78684D67" w14:textId="77777777" w:rsidR="00AA43A6" w:rsidRDefault="00AA43A6" w:rsidP="00AA43A6">
      <w:pPr>
        <w:jc w:val="both"/>
      </w:pPr>
      <w:r w:rsidRPr="00F8756D">
        <w:t xml:space="preserve">This field provides the name of </w:t>
      </w:r>
      <w:r>
        <w:t>the</w:t>
      </w:r>
      <w:r w:rsidRPr="00F8756D">
        <w:t xml:space="preserve"> zone </w:t>
      </w:r>
      <w:r>
        <w:t>to which this object applies</w:t>
      </w:r>
      <w:r w:rsidRPr="00F8756D">
        <w:t>. A single</w:t>
      </w:r>
      <w:r>
        <w:t xml:space="preserve"> </w:t>
      </w:r>
      <w:r w:rsidRPr="00F8756D">
        <w:t>instance of the ‘UCSD Cross Ventilation Model Controls’ object is needed for each zone modeled using this method.</w:t>
      </w:r>
    </w:p>
    <w:p w14:paraId="546E51FE" w14:textId="77777777" w:rsidR="00AA43A6" w:rsidRPr="00F8756D" w:rsidRDefault="00AA43A6" w:rsidP="00AA43A6">
      <w:pPr>
        <w:pStyle w:val="Heading4"/>
      </w:pPr>
      <w:r w:rsidRPr="00F8756D">
        <w:t>Field: Gain Distribution Schedule Name</w:t>
      </w:r>
    </w:p>
    <w:p w14:paraId="274C5491" w14:textId="77777777" w:rsidR="00AA43A6" w:rsidRPr="00F8756D" w:rsidRDefault="00AA43A6" w:rsidP="00AA43A6">
      <w:pPr>
        <w:jc w:val="both"/>
      </w:pPr>
      <w:r w:rsidRPr="00F8756D">
        <w:t>This field specifies the unique name of schedule defined e</w:t>
      </w:r>
      <w:r>
        <w:t xml:space="preserve">lsewhere in the input file. The </w:t>
      </w:r>
      <w:r w:rsidRPr="00F8756D">
        <w:t xml:space="preserve">schedule values </w:t>
      </w:r>
      <w:r>
        <w:t>define</w:t>
      </w:r>
      <w:r w:rsidRPr="00F8756D">
        <w:t xml:space="preserve"> the fractions of the convective portion of th</w:t>
      </w:r>
      <w:r>
        <w:t xml:space="preserve">e internal gains in the jet and </w:t>
      </w:r>
      <w:r w:rsidRPr="00F8756D">
        <w:t>recirculation regions.</w:t>
      </w:r>
    </w:p>
    <w:p w14:paraId="3655099B" w14:textId="77777777" w:rsidR="00AA43A6" w:rsidRDefault="00AA43A6" w:rsidP="00AA43A6">
      <w:pPr>
        <w:jc w:val="both"/>
      </w:pPr>
      <w:r w:rsidRPr="00F8756D">
        <w:t xml:space="preserve">The schedule values should be between 0 and 1. A value of </w:t>
      </w:r>
      <w:r>
        <w:t xml:space="preserve">1 means that all the convective </w:t>
      </w:r>
      <w:r w:rsidRPr="00F8756D">
        <w:t xml:space="preserve">gains are dispersed in the jet region. Conversely a value of </w:t>
      </w:r>
      <w:r>
        <w:t xml:space="preserve">0 puts all the convective gains </w:t>
      </w:r>
      <w:r w:rsidRPr="00F8756D">
        <w:t>into the recirculation region.</w:t>
      </w:r>
    </w:p>
    <w:p w14:paraId="775E4B5C" w14:textId="77777777" w:rsidR="00AA43A6" w:rsidRPr="00F8756D" w:rsidRDefault="00AA43A6" w:rsidP="00AA43A6">
      <w:pPr>
        <w:pStyle w:val="Heading4"/>
      </w:pPr>
      <w:r w:rsidRPr="00F8756D">
        <w:t>Field: Airflow Region Used for Thermal Comfort Evaluation</w:t>
      </w:r>
    </w:p>
    <w:p w14:paraId="777DF045" w14:textId="77777777" w:rsidR="00AA43A6" w:rsidRDefault="00AA43A6" w:rsidP="00AA43A6">
      <w:pPr>
        <w:jc w:val="both"/>
      </w:pPr>
      <w:r w:rsidRPr="00F8756D">
        <w:t>Required field whenever thermal comfort is predicted</w:t>
      </w:r>
      <w:r>
        <w:t>.</w:t>
      </w:r>
      <w:r w:rsidRPr="00F8756D">
        <w:t xml:space="preserve"> </w:t>
      </w:r>
      <w:r>
        <w:t>D</w:t>
      </w:r>
      <w:r w:rsidRPr="00F8756D">
        <w:t>efines air temperature and mean</w:t>
      </w:r>
      <w:r>
        <w:t xml:space="preserve"> </w:t>
      </w:r>
      <w:r w:rsidRPr="00F8756D">
        <w:t>airflow velocity that will be used in the Fanger model</w:t>
      </w:r>
      <w:r>
        <w:t>.</w:t>
      </w:r>
      <w:r w:rsidRPr="00F8756D">
        <w:t xml:space="preserve"> </w:t>
      </w:r>
      <w:r>
        <w:t>C</w:t>
      </w:r>
      <w:r w:rsidRPr="00F8756D">
        <w:t>onditions must refer to one of the two</w:t>
      </w:r>
      <w:r>
        <w:t xml:space="preserve"> </w:t>
      </w:r>
      <w:r w:rsidRPr="00F8756D">
        <w:t>regions defined in the model: jet or recir</w:t>
      </w:r>
      <w:r>
        <w:t xml:space="preserve">culation. </w:t>
      </w:r>
    </w:p>
    <w:p w14:paraId="35777DFB" w14:textId="77777777" w:rsidR="00AA43A6" w:rsidRPr="00F8756D" w:rsidRDefault="00AA43A6" w:rsidP="00AA43A6">
      <w:pPr>
        <w:jc w:val="both"/>
      </w:pPr>
      <w:r>
        <w:t>Possible choices: Jet or Recirculation</w:t>
      </w:r>
      <w:r w:rsidRPr="00F8756D">
        <w:t>.</w:t>
      </w:r>
    </w:p>
    <w:p w14:paraId="4428C3DA" w14:textId="77777777" w:rsidR="00AA43A6" w:rsidRDefault="00AA43A6" w:rsidP="00AA43A6"/>
    <w:p w14:paraId="6AEE487A" w14:textId="77777777" w:rsidR="00AA43A6" w:rsidRDefault="00AA43A6" w:rsidP="00AA43A6">
      <w:pPr>
        <w:pStyle w:val="Heading3"/>
      </w:pPr>
      <w:bookmarkStart w:id="65" w:name="_Toc358873352"/>
      <w:bookmarkStart w:id="66" w:name="_Toc399589154"/>
      <w:r w:rsidRPr="00732CCB">
        <w:t>CrossVentilation</w:t>
      </w:r>
      <w:r>
        <w:t xml:space="preserve"> Model Outputs</w:t>
      </w:r>
      <w:bookmarkEnd w:id="65"/>
      <w:bookmarkEnd w:id="66"/>
    </w:p>
    <w:p w14:paraId="525F58B2"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Jet Region Temperature [C]</w:t>
      </w:r>
    </w:p>
    <w:p w14:paraId="2EDA7F8E"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Recirculation Region Temperature [C]</w:t>
      </w:r>
    </w:p>
    <w:p w14:paraId="0F5C2ABA"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lastRenderedPageBreak/>
        <w:t>Zone,Average,Room Air Zone Jet Region Average Air Velocity [m/s]</w:t>
      </w:r>
    </w:p>
    <w:p w14:paraId="5DDFE7A0" w14:textId="77777777" w:rsidR="00AA43A6"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Recirculation Region Average Air Velocity [m/s]</w:t>
      </w:r>
    </w:p>
    <w:p w14:paraId="71C5DEF5"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Zone</w:t>
      </w:r>
      <w:r w:rsidRPr="00F76123">
        <w:rPr>
          <w:rFonts w:ascii="Courier New" w:hAnsi="Courier New" w:cs="Courier New"/>
          <w:sz w:val="18"/>
          <w:szCs w:val="18"/>
        </w:rPr>
        <w:t>,Average,Room Air Window Jet Region Average Air Velocity [m/s]</w:t>
      </w:r>
      <w:r w:rsidRPr="00B73C10">
        <w:rPr>
          <w:rFonts w:ascii="Courier New" w:hAnsi="Courier New" w:cs="Courier New"/>
          <w:sz w:val="18"/>
          <w:szCs w:val="18"/>
        </w:rPr>
        <w:t xml:space="preserve"> </w:t>
      </w:r>
      <w:r>
        <w:rPr>
          <w:rFonts w:ascii="Courier New" w:hAnsi="Courier New" w:cs="Courier New"/>
          <w:sz w:val="18"/>
          <w:szCs w:val="18"/>
        </w:rPr>
        <w:t>Zone,Average,</w:t>
      </w:r>
      <w:r w:rsidRPr="00DF0B93">
        <w:rPr>
          <w:rFonts w:ascii="Courier New" w:hAnsi="Courier New" w:cs="Courier New"/>
          <w:sz w:val="18"/>
          <w:szCs w:val="18"/>
        </w:rPr>
        <w:t>Room Air Zone Recirculation and Inflow Rate Ratio</w:t>
      </w:r>
      <w:r>
        <w:rPr>
          <w:rFonts w:ascii="Courier New" w:hAnsi="Courier New" w:cs="Courier New"/>
          <w:sz w:val="18"/>
          <w:szCs w:val="18"/>
        </w:rPr>
        <w:t xml:space="preserve"> [</w:t>
      </w:r>
      <w:r w:rsidRPr="00F76123">
        <w:rPr>
          <w:rFonts w:ascii="Courier New" w:hAnsi="Courier New" w:cs="Courier New"/>
          <w:sz w:val="18"/>
          <w:szCs w:val="18"/>
        </w:rPr>
        <w:t>]</w:t>
      </w:r>
    </w:p>
    <w:p w14:paraId="4F07442E"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Inflow Opening Area [m2]</w:t>
      </w:r>
    </w:p>
    <w:p w14:paraId="64CF7732"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Room Length [m]</w:t>
      </w:r>
    </w:p>
    <w:p w14:paraId="061C94E1"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Is Mixing Status []</w:t>
      </w:r>
    </w:p>
    <w:p w14:paraId="11883BCE" w14:textId="77777777" w:rsidR="00AA43A6" w:rsidRPr="00F76123" w:rsidRDefault="00AA43A6" w:rsidP="00AA43A6">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F76123">
        <w:rPr>
          <w:rFonts w:ascii="Courier New" w:hAnsi="Courier New" w:cs="Courier New"/>
          <w:sz w:val="18"/>
          <w:szCs w:val="18"/>
        </w:rPr>
        <w:t>Zone,Average,Room Air Zone Is Recirculating Status []</w:t>
      </w:r>
    </w:p>
    <w:p w14:paraId="326B0CED" w14:textId="77777777" w:rsidR="00AA43A6" w:rsidRDefault="00AA43A6" w:rsidP="00AA43A6">
      <w:pPr>
        <w:pStyle w:val="Heading4"/>
      </w:pPr>
      <w:r>
        <w:t>Room Air Zone Jet Region Temperature [C]</w:t>
      </w:r>
    </w:p>
    <w:p w14:paraId="4FDBB7B0" w14:textId="77777777" w:rsidR="00AA43A6" w:rsidRDefault="00AA43A6" w:rsidP="00AA43A6">
      <w:pPr>
        <w:jc w:val="both"/>
      </w:pPr>
      <w:r w:rsidRPr="00F8756D">
        <w:t>Average air temperature in the je</w:t>
      </w:r>
      <w:r>
        <w:t xml:space="preserve">t region of the flow in degrees </w:t>
      </w:r>
      <w:r w:rsidRPr="00F8756D">
        <w:t xml:space="preserve">C. If there is more than one inflow window this output will </w:t>
      </w:r>
      <w:r>
        <w:t>be the inflow-area-weighted average</w:t>
      </w:r>
      <w:r w:rsidRPr="00F8756D">
        <w:t xml:space="preserve"> of the jet region temperature.</w:t>
      </w:r>
    </w:p>
    <w:p w14:paraId="3B22C1BD" w14:textId="77777777" w:rsidR="00AA43A6" w:rsidRDefault="00AA43A6" w:rsidP="00AA43A6">
      <w:pPr>
        <w:pStyle w:val="Heading4"/>
      </w:pPr>
      <w:r>
        <w:t>Room Air Zone Recirculation Region Temperature [C]</w:t>
      </w:r>
    </w:p>
    <w:p w14:paraId="3F6F5197" w14:textId="77777777" w:rsidR="00AA43A6" w:rsidRDefault="00AA43A6" w:rsidP="00AA43A6">
      <w:pPr>
        <w:pStyle w:val="BodyText"/>
      </w:pPr>
      <w:r>
        <w:t>Average air temperature in the recirculation region of the flow in degrees C.</w:t>
      </w:r>
    </w:p>
    <w:p w14:paraId="2C99F735" w14:textId="77777777" w:rsidR="00AA43A6" w:rsidRDefault="00AA43A6" w:rsidP="00AA43A6">
      <w:pPr>
        <w:pStyle w:val="Heading4"/>
      </w:pPr>
      <w:r>
        <w:t>Room Air Zone Jet Region Average Air Velocity [m/s]</w:t>
      </w:r>
    </w:p>
    <w:p w14:paraId="29AD6E91" w14:textId="77777777" w:rsidR="00AA43A6" w:rsidRDefault="00AA43A6" w:rsidP="00AA43A6">
      <w:pPr>
        <w:jc w:val="both"/>
      </w:pPr>
      <w:r w:rsidRPr="00F8756D">
        <w:t>Average airflow velocity in the jet region of</w:t>
      </w:r>
      <w:r>
        <w:t xml:space="preserve"> the flow in meters per second. </w:t>
      </w:r>
      <w:r w:rsidRPr="00F8756D">
        <w:t>If there is more than one inflow window this output will be the inflow area weighted area of the jet inflow velocities.</w:t>
      </w:r>
    </w:p>
    <w:p w14:paraId="7D7780FF" w14:textId="77777777" w:rsidR="00AA43A6" w:rsidRDefault="00AA43A6" w:rsidP="00AA43A6">
      <w:pPr>
        <w:pStyle w:val="Heading4"/>
      </w:pPr>
      <w:r w:rsidRPr="001A4A4C">
        <w:t>Room Air Window Jet Region Average Air Velocity [m/s]</w:t>
      </w:r>
    </w:p>
    <w:p w14:paraId="6C9CAC0C" w14:textId="77777777" w:rsidR="00AA43A6" w:rsidRDefault="00AA43A6" w:rsidP="00AA43A6">
      <w:r w:rsidRPr="00F8756D">
        <w:t>Average airflow velocity in the jet region in front of the window, in meters per second.</w:t>
      </w:r>
    </w:p>
    <w:p w14:paraId="51813A79" w14:textId="77777777" w:rsidR="00AA43A6" w:rsidRDefault="00AA43A6" w:rsidP="00AA43A6">
      <w:pPr>
        <w:pStyle w:val="Heading4"/>
      </w:pPr>
      <w:r>
        <w:t>Room Air Zone Recirculation Region Average Air Velocity [m/s]</w:t>
      </w:r>
    </w:p>
    <w:p w14:paraId="65AD265F" w14:textId="77777777" w:rsidR="00AA43A6" w:rsidRDefault="00AA43A6" w:rsidP="00AA43A6">
      <w:pPr>
        <w:pStyle w:val="BodyText"/>
      </w:pPr>
      <w:r>
        <w:t>Average airflow velocity in the recirculation region of the flow in meters per second.</w:t>
      </w:r>
    </w:p>
    <w:p w14:paraId="3EA5F25D" w14:textId="77777777" w:rsidR="00AA43A6" w:rsidRDefault="00AA43A6" w:rsidP="00AA43A6">
      <w:pPr>
        <w:pStyle w:val="Heading4"/>
      </w:pPr>
      <w:r w:rsidRPr="00DF0B93">
        <w:t xml:space="preserve">Room Air Zone Recirculation and Inflow Rate Ratio </w:t>
      </w:r>
      <w:r w:rsidRPr="001A4A4C">
        <w:t>[]</w:t>
      </w:r>
    </w:p>
    <w:p w14:paraId="7F4FAA2E" w14:textId="77777777" w:rsidR="00AA43A6" w:rsidRPr="00DF0B93" w:rsidRDefault="00AA43A6" w:rsidP="00AA43A6">
      <w:r w:rsidRPr="00DF0B93">
        <w:t>Ratio between airflow rate in the recirculation regions and the total inflow rate, non-dimensional.</w:t>
      </w:r>
    </w:p>
    <w:p w14:paraId="2E40A318" w14:textId="77777777" w:rsidR="00AA43A6" w:rsidRDefault="00AA43A6" w:rsidP="00AA43A6">
      <w:pPr>
        <w:pStyle w:val="Heading4"/>
      </w:pPr>
      <w:r>
        <w:t>Room Air Zone Inflow Opening Area [m2]</w:t>
      </w:r>
    </w:p>
    <w:p w14:paraId="00BD9748" w14:textId="77777777" w:rsidR="00AA43A6" w:rsidRDefault="00AA43A6" w:rsidP="00AA43A6">
      <w:pPr>
        <w:pStyle w:val="BodyText"/>
      </w:pPr>
      <w:r>
        <w:t>Area of the inflow aperture in square meters. This area can change due to variation in wind direction (as inflow aperture changes) or variations in the opening schedule.</w:t>
      </w:r>
    </w:p>
    <w:p w14:paraId="0461442E" w14:textId="77777777" w:rsidR="00AA43A6" w:rsidRDefault="00AA43A6" w:rsidP="00AA43A6">
      <w:pPr>
        <w:pStyle w:val="Heading4"/>
      </w:pPr>
      <w:r>
        <w:t>Room Air Zone Room Length [m]</w:t>
      </w:r>
    </w:p>
    <w:p w14:paraId="228153D5" w14:textId="77777777" w:rsidR="00AA43A6" w:rsidRDefault="00AA43A6" w:rsidP="00AA43A6">
      <w:pPr>
        <w:pStyle w:val="BodyText"/>
      </w:pPr>
      <w:r>
        <w:t>Length of the room along the cross ventilation direction, in meters.</w:t>
      </w:r>
    </w:p>
    <w:p w14:paraId="5679DD6A" w14:textId="77777777" w:rsidR="00AA43A6" w:rsidRDefault="00AA43A6" w:rsidP="00AA43A6">
      <w:pPr>
        <w:pStyle w:val="Heading4"/>
      </w:pPr>
      <w:r>
        <w:t>Room Air Zone Is Mixing Status []</w:t>
      </w:r>
    </w:p>
    <w:p w14:paraId="1C300D8E" w14:textId="77777777" w:rsidR="00AA43A6" w:rsidRDefault="00AA43A6" w:rsidP="00AA43A6">
      <w:pPr>
        <w:pStyle w:val="BodyText"/>
      </w:pPr>
      <w:r>
        <w:t>An integer flag that indicates whether the zone is mixed (single node well-mixed zone model used) or significant momentum conservation is occurring (UCSD CV model used). The value 1 means well-mixed; 0 means cross ventilation is present. Transition to mixed flow can occur due to three mechanism: reduction in inflow velocity, reduction in inflow aperture area and dominance of buoyancy effects.</w:t>
      </w:r>
      <w:r w:rsidRPr="00870F9A">
        <w:t xml:space="preserve"> </w:t>
      </w:r>
      <w:r>
        <w:t>A value of 1 is yes, a value of 0 is no.</w:t>
      </w:r>
    </w:p>
    <w:p w14:paraId="7A84BAE0" w14:textId="77777777" w:rsidR="00AA43A6" w:rsidRDefault="00AA43A6" w:rsidP="00AA43A6">
      <w:pPr>
        <w:pStyle w:val="Heading4"/>
      </w:pPr>
      <w:r>
        <w:t xml:space="preserve">Room Air Zone Is </w:t>
      </w:r>
      <w:r w:rsidRPr="00F76123">
        <w:t>Recirculating</w:t>
      </w:r>
      <w:r>
        <w:t xml:space="preserve"> Status []</w:t>
      </w:r>
    </w:p>
    <w:p w14:paraId="51022FB7" w14:textId="77777777" w:rsidR="00AA43A6" w:rsidRDefault="00AA43A6" w:rsidP="00AA43A6">
      <w:pPr>
        <w:pStyle w:val="BodyText"/>
      </w:pPr>
      <w:r>
        <w:t>An integer flag that indicates whether recirculations are present in the flow. A cross ventilation flow does not have recirculations whenever the inflow area is similar to the room cross section area (such as airflow in a typical corridor). A value of 1 is yes, a value of 0 is no.</w:t>
      </w:r>
    </w:p>
    <w:p w14:paraId="5BED618F" w14:textId="77777777" w:rsidR="00AA43A6" w:rsidRDefault="00AA43A6" w:rsidP="00AA43A6">
      <w:pPr>
        <w:pStyle w:val="Heading3"/>
      </w:pPr>
      <w:bookmarkStart w:id="67" w:name="_Toc399589155"/>
      <w:r w:rsidRPr="000E3D1F">
        <w:t>RoomAirSettings:UnderFloorAirDistributionInterior</w:t>
      </w:r>
      <w:bookmarkEnd w:id="62"/>
      <w:bookmarkEnd w:id="67"/>
    </w:p>
    <w:p w14:paraId="3CC4A23C" w14:textId="77777777" w:rsidR="00AA43A6" w:rsidRDefault="00AA43A6" w:rsidP="00AA43A6">
      <w:pPr>
        <w:pStyle w:val="BodyText"/>
      </w:pPr>
      <w:r>
        <w:t>This model is applicable to interior spaces that are served by an underfloor air distribution system. The dominant sources of heat gain should be from people, equipment, and other localized sources located in the occupied part of the room. The model should be used with caution in zones which have large heat gains or losses through exterior walls or windows or which have considerable direct solar gain. The model predicts two temperatures in the room:</w:t>
      </w:r>
    </w:p>
    <w:p w14:paraId="5E90B83A" w14:textId="77777777" w:rsidR="00AA43A6" w:rsidRDefault="00AA43A6" w:rsidP="00AA43A6">
      <w:pPr>
        <w:pStyle w:val="ListBullet"/>
        <w:numPr>
          <w:ilvl w:val="0"/>
          <w:numId w:val="1"/>
        </w:numPr>
        <w:tabs>
          <w:tab w:val="clear" w:pos="1440"/>
        </w:tabs>
      </w:pPr>
      <w:r>
        <w:lastRenderedPageBreak/>
        <w:t>An occupied subzone temperature (T</w:t>
      </w:r>
      <w:r>
        <w:rPr>
          <w:vertAlign w:val="subscript"/>
        </w:rPr>
        <w:t>OC</w:t>
      </w:r>
      <w:r>
        <w:t>), representing the temperature in the region between the floor and the boundary of the upper subzone..</w:t>
      </w:r>
    </w:p>
    <w:p w14:paraId="70F88081" w14:textId="77777777" w:rsidR="00AA43A6" w:rsidRDefault="00AA43A6" w:rsidP="00AA43A6">
      <w:pPr>
        <w:pStyle w:val="ListBullet"/>
        <w:numPr>
          <w:ilvl w:val="0"/>
          <w:numId w:val="1"/>
        </w:numPr>
        <w:tabs>
          <w:tab w:val="clear" w:pos="1440"/>
        </w:tabs>
      </w:pPr>
      <w:r>
        <w:t>An upper subzone temperature (T</w:t>
      </w:r>
      <w:r>
        <w:rPr>
          <w:vertAlign w:val="subscript"/>
        </w:rPr>
        <w:t>MX</w:t>
      </w:r>
      <w:r>
        <w:t>) essential for overall energy budget calculations and for modeling comfort effects of the upper layer temperature.</w:t>
      </w:r>
    </w:p>
    <w:p w14:paraId="0866C33D" w14:textId="77777777" w:rsidR="00AA43A6" w:rsidRDefault="00AA43A6" w:rsidP="00AA43A6">
      <w:pPr>
        <w:pStyle w:val="BodyText"/>
      </w:pPr>
      <w:r>
        <w:t>The following fields are used to define an instance of the ‘UCSD UFAD Interior Model Controls’ object.</w:t>
      </w:r>
    </w:p>
    <w:p w14:paraId="695C9DB3" w14:textId="77777777" w:rsidR="00AA43A6" w:rsidRDefault="00AA43A6" w:rsidP="00AA43A6">
      <w:pPr>
        <w:pStyle w:val="Heading4"/>
      </w:pPr>
      <w:r>
        <w:t>Field: Zone Name</w:t>
      </w:r>
    </w:p>
    <w:p w14:paraId="211AD21E" w14:textId="77777777" w:rsidR="00AA43A6" w:rsidRDefault="00AA43A6" w:rsidP="00AA43A6">
      <w:pPr>
        <w:pStyle w:val="BodyText"/>
      </w:pPr>
      <w:r>
        <w:t xml:space="preserve">This field provides the unique name of a zone described elsewhere in the file. A single instance of the ‘RoomAirSettings:UnderFloorAirDistributionInterior’ object is needed for each zone that is to be modeled using this method. </w:t>
      </w:r>
    </w:p>
    <w:p w14:paraId="1CFB8691" w14:textId="77777777" w:rsidR="00AA43A6" w:rsidRPr="009454FF" w:rsidRDefault="00AA43A6" w:rsidP="00AA43A6">
      <w:pPr>
        <w:pStyle w:val="Heading4"/>
        <w:rPr>
          <w:bCs/>
        </w:rPr>
      </w:pPr>
      <w:r w:rsidRPr="009454FF">
        <w:rPr>
          <w:bCs/>
        </w:rPr>
        <w:t xml:space="preserve">Field: Number of Diffusers </w:t>
      </w:r>
    </w:p>
    <w:p w14:paraId="78662EF5" w14:textId="77777777" w:rsidR="00AA43A6" w:rsidRPr="009454FF" w:rsidRDefault="00AA43A6" w:rsidP="00AA43A6">
      <w:pPr>
        <w:pStyle w:val="BodyText"/>
      </w:pPr>
      <w:r w:rsidRPr="009454FF">
        <w:t>The total number of diffusers in this zone. This field can allowed to Autocalculate (in which case it is set to the design occupancy level; i.e., number of people). If the design occupancy is low or zero but there are still heat sources that could generate buoyancy driven plumes, the user should input a value based on the design supply air flow rate of the zone and the design flow rate of an individual diffuser. In the absence of any other information, divide the zone area by 100 ft</w:t>
      </w:r>
      <w:r w:rsidRPr="009454FF">
        <w:rPr>
          <w:vertAlign w:val="superscript"/>
        </w:rPr>
        <w:t>2</w:t>
      </w:r>
      <w:r w:rsidRPr="009454FF">
        <w:t>. The default for this field is Autocalculate.</w:t>
      </w:r>
    </w:p>
    <w:p w14:paraId="03245562" w14:textId="77777777" w:rsidR="00AA43A6" w:rsidRPr="009454FF" w:rsidRDefault="00AA43A6" w:rsidP="00AA43A6">
      <w:pPr>
        <w:pStyle w:val="Heading4"/>
        <w:rPr>
          <w:bCs/>
        </w:rPr>
      </w:pPr>
      <w:r w:rsidRPr="009454FF">
        <w:rPr>
          <w:bCs/>
        </w:rPr>
        <w:t>Field: Power per Plume</w:t>
      </w:r>
    </w:p>
    <w:p w14:paraId="23EC4521" w14:textId="77777777" w:rsidR="00AA43A6" w:rsidRPr="009454FF" w:rsidRDefault="00AA43A6" w:rsidP="00AA43A6">
      <w:pPr>
        <w:pStyle w:val="BodyText"/>
        <w:rPr>
          <w:u w:val="single"/>
        </w:rPr>
      </w:pPr>
      <w:r w:rsidRPr="009454FF">
        <w:t>The power in watts incorporated in a buoyancy driven thermal plume. Normally we assume all the loads of a workstation create a single plume so that this represents the convective heat gain from a workstation – 1 person, 1 computer terminal, plus any task lighting. A typical value would be 220 watts. However, the model assumes an “equivalent” plume derived from the zone extraction rate normalized to the number of workstations/occupants. This field should be allowed to default – the program will calculate a value based upon the occupancy and the extraction rate.  The default is Autocalculate.</w:t>
      </w:r>
    </w:p>
    <w:p w14:paraId="3A24C321" w14:textId="77777777" w:rsidR="00AA43A6" w:rsidRDefault="00AA43A6" w:rsidP="00AA43A6">
      <w:pPr>
        <w:pStyle w:val="Heading4"/>
      </w:pPr>
      <w:r>
        <w:t xml:space="preserve">Field: </w:t>
      </w:r>
      <w:r w:rsidRPr="000E3D1F">
        <w:t>Design Effective Area of Diffuser</w:t>
      </w:r>
    </w:p>
    <w:p w14:paraId="2F5EA60D" w14:textId="77777777" w:rsidR="00AA43A6" w:rsidRDefault="00AA43A6" w:rsidP="00AA43A6">
      <w:pPr>
        <w:pStyle w:val="BodyText"/>
      </w:pPr>
      <w:r>
        <w:t xml:space="preserve">This is the design air flow opening area in square meters of a single diffuser. The default value depends on the diffuser type. For swirl diffusers it is </w:t>
      </w:r>
      <w:r w:rsidRPr="009454FF">
        <w:t>0075</w:t>
      </w:r>
      <w:r>
        <w:t xml:space="preserve"> m</w:t>
      </w:r>
      <w:r>
        <w:rPr>
          <w:vertAlign w:val="superscript"/>
        </w:rPr>
        <w:t>2</w:t>
      </w:r>
      <w:r>
        <w:t>, for variable area diffusers 0.035 m</w:t>
      </w:r>
      <w:r>
        <w:rPr>
          <w:vertAlign w:val="superscript"/>
        </w:rPr>
        <w:t>2</w:t>
      </w:r>
      <w:r>
        <w:t>, for horizontal swirl diffusers 0.006 m</w:t>
      </w:r>
      <w:r>
        <w:rPr>
          <w:vertAlign w:val="superscript"/>
        </w:rPr>
        <w:t>2</w:t>
      </w:r>
      <w:r>
        <w:t>, and for linear bar grilles 0.03 m</w:t>
      </w:r>
      <w:r>
        <w:rPr>
          <w:vertAlign w:val="superscript"/>
        </w:rPr>
        <w:t>2</w:t>
      </w:r>
      <w:r>
        <w:t xml:space="preserve">. The default is </w:t>
      </w:r>
      <w:r>
        <w:rPr>
          <w:i/>
        </w:rPr>
        <w:t>Autocalculate</w:t>
      </w:r>
      <w:r>
        <w:t>..</w:t>
      </w:r>
    </w:p>
    <w:p w14:paraId="5D150B20" w14:textId="77777777" w:rsidR="00AA43A6" w:rsidRDefault="00AA43A6" w:rsidP="00AA43A6">
      <w:pPr>
        <w:pStyle w:val="Heading4"/>
      </w:pPr>
      <w:r>
        <w:t xml:space="preserve">Field: </w:t>
      </w:r>
      <w:r w:rsidRPr="000E3D1F">
        <w:t>Diffuser Slot Angle from Vertical</w:t>
      </w:r>
    </w:p>
    <w:p w14:paraId="0B58B2A1" w14:textId="77777777" w:rsidR="00AA43A6" w:rsidRDefault="00AA43A6" w:rsidP="00AA43A6">
      <w:pPr>
        <w:pStyle w:val="BodyText"/>
      </w:pPr>
      <w:r>
        <w:t>This input describes the angle at which air emerges from the diffusers. It should be the angle  in degrees between the vertical and the diffuser slots. The defaults depend on the diffuser type: for swirl diffusers it is 28 degrees, for variable area diffusers 45 degrees, for DV diffusers 73 degrees, and for linear bar grilles 15 degrees.</w:t>
      </w:r>
    </w:p>
    <w:p w14:paraId="64C98275" w14:textId="77777777" w:rsidR="00AA43A6" w:rsidRDefault="00AA43A6" w:rsidP="00AA43A6">
      <w:pPr>
        <w:pStyle w:val="Heading4"/>
      </w:pPr>
      <w:r>
        <w:t xml:space="preserve">Field: </w:t>
      </w:r>
      <w:r w:rsidRPr="000E3D1F">
        <w:t>Thermostat Height</w:t>
      </w:r>
    </w:p>
    <w:p w14:paraId="219EB6A5" w14:textId="77777777" w:rsidR="00AA43A6" w:rsidRDefault="00AA43A6" w:rsidP="00AA43A6">
      <w:pPr>
        <w:pStyle w:val="BodyText"/>
      </w:pPr>
      <w:r>
        <w:t>This field is the height in meters of the thermostat/temperature control sensor above the floor. The default is 1.2 meters.</w:t>
      </w:r>
    </w:p>
    <w:p w14:paraId="60D1A03F" w14:textId="77777777" w:rsidR="00AA43A6" w:rsidRDefault="00AA43A6" w:rsidP="00AA43A6">
      <w:pPr>
        <w:pStyle w:val="Heading4"/>
      </w:pPr>
      <w:r>
        <w:t>Field: Comfort Height</w:t>
      </w:r>
    </w:p>
    <w:p w14:paraId="64FD7597" w14:textId="77777777" w:rsidR="00AA43A6" w:rsidRDefault="00AA43A6" w:rsidP="00AA43A6">
      <w:pPr>
        <w:pStyle w:val="BodyText"/>
      </w:pPr>
      <w:r>
        <w:t>The height in meters above the floor at which air temperature is calculated for comfort purposes. The air temperature at this height is used in calculating the available measures of comfort: Fanger, Pierce or KSU. The default is 1.1 meters.</w:t>
      </w:r>
    </w:p>
    <w:p w14:paraId="6A95007D" w14:textId="77777777" w:rsidR="00AA43A6" w:rsidRDefault="00AA43A6" w:rsidP="00AA43A6">
      <w:pPr>
        <w:pStyle w:val="Heading4"/>
      </w:pPr>
      <w:r>
        <w:t xml:space="preserve">Field: </w:t>
      </w:r>
      <w:r w:rsidRPr="000E3D1F">
        <w:t>Temperature Difference Threshold for Reporting</w:t>
      </w:r>
    </w:p>
    <w:p w14:paraId="7140A50E" w14:textId="77777777" w:rsidR="00AA43A6" w:rsidRDefault="00AA43A6" w:rsidP="00AA43A6">
      <w:pPr>
        <w:pStyle w:val="BodyText"/>
      </w:pPr>
      <w:r>
        <w:t xml:space="preserve">This field specifies a minimum temperature difference between the upper subzone and the occupied subzone that will be used to trigger whether or not the UFAD auxiliary outputs will be calculated. These outputs are </w:t>
      </w:r>
      <w:r>
        <w:rPr>
          <w:i/>
        </w:rPr>
        <w:t>Room Air Zone Transition Height</w:t>
      </w:r>
      <w:r>
        <w:t xml:space="preserve"> and </w:t>
      </w:r>
      <w:r>
        <w:rPr>
          <w:i/>
        </w:rPr>
        <w:t xml:space="preserve">Room Air Zone Average </w:t>
      </w:r>
      <w:r>
        <w:rPr>
          <w:i/>
        </w:rPr>
        <w:lastRenderedPageBreak/>
        <w:t>Temperature Gradient</w:t>
      </w:r>
      <w:r>
        <w:t xml:space="preserve">. They are set to zero when the temperature difference is less than the threshold and the output </w:t>
      </w:r>
      <w:r>
        <w:rPr>
          <w:i/>
        </w:rPr>
        <w:t>Room Air Zone Is Mixed Status</w:t>
      </w:r>
      <w:r>
        <w:t xml:space="preserve"> is set to 1. </w:t>
      </w:r>
    </w:p>
    <w:p w14:paraId="58090EA2" w14:textId="77777777" w:rsidR="00AA43A6" w:rsidRDefault="00AA43A6" w:rsidP="00AA43A6">
      <w:pPr>
        <w:pStyle w:val="BodyText"/>
      </w:pPr>
      <w:r>
        <w:t>The value should be greater than or equal to zero and is in units of degrees Centigrade. The default value is 0.4 degrees C.</w:t>
      </w:r>
    </w:p>
    <w:p w14:paraId="6E834320" w14:textId="77777777" w:rsidR="00AA43A6" w:rsidRDefault="00AA43A6" w:rsidP="00AA43A6">
      <w:pPr>
        <w:pStyle w:val="Heading4"/>
      </w:pPr>
      <w:r>
        <w:t>Field: Diffuser Type</w:t>
      </w:r>
    </w:p>
    <w:p w14:paraId="3CB32081" w14:textId="77777777" w:rsidR="00AA43A6" w:rsidRDefault="00AA43A6" w:rsidP="00AA43A6">
      <w:pPr>
        <w:pStyle w:val="BodyText"/>
      </w:pPr>
      <w:r w:rsidRPr="00351235">
        <w:t xml:space="preserve">The choices for this alpha field are </w:t>
      </w:r>
      <w:r w:rsidRPr="00351235">
        <w:rPr>
          <w:b/>
        </w:rPr>
        <w:t>Swirl</w:t>
      </w:r>
      <w:r w:rsidRPr="00351235">
        <w:rPr>
          <w:i/>
        </w:rPr>
        <w:t xml:space="preserve"> </w:t>
      </w:r>
      <w:r w:rsidRPr="00351235">
        <w:t xml:space="preserve">| </w:t>
      </w:r>
      <w:r>
        <w:rPr>
          <w:b/>
        </w:rPr>
        <w:t>Variable</w:t>
      </w:r>
      <w:r w:rsidRPr="00351235">
        <w:rPr>
          <w:b/>
        </w:rPr>
        <w:t>Area</w:t>
      </w:r>
      <w:r w:rsidRPr="00351235">
        <w:rPr>
          <w:i/>
        </w:rPr>
        <w:t xml:space="preserve"> </w:t>
      </w:r>
      <w:r w:rsidRPr="00351235">
        <w:t xml:space="preserve">| </w:t>
      </w:r>
      <w:r>
        <w:rPr>
          <w:b/>
        </w:rPr>
        <w:t>HorizontalSwirl | LinearBar</w:t>
      </w:r>
      <w:r w:rsidRPr="00351235">
        <w:rPr>
          <w:b/>
        </w:rPr>
        <w:t>Grille | Custom.</w:t>
      </w:r>
      <w:r w:rsidRPr="00351235">
        <w:t xml:space="preserve"> The swirl and displacement diffusers are fixed area diffusers. The variable area diffusers maintain an approximately constant exit velocity. Linear bar grilles are normally used in exterior zonesand are fixed area diffusers. Custom is used to signify that the user intends to input the coefficients A – E (see below) rather than let the program set the coefficients based on diffuser type. The default is </w:t>
      </w:r>
      <w:r w:rsidRPr="00351235">
        <w:rPr>
          <w:i/>
        </w:rPr>
        <w:t>Swirl</w:t>
      </w:r>
      <w:r w:rsidRPr="00351235">
        <w:t>.</w:t>
      </w:r>
    </w:p>
    <w:p w14:paraId="3EF2D4B2" w14:textId="77777777" w:rsidR="00AA43A6" w:rsidRDefault="00AA43A6" w:rsidP="00AA43A6">
      <w:pPr>
        <w:pStyle w:val="Heading4"/>
      </w:pPr>
      <w:r>
        <w:t>Field: Transition Height</w:t>
      </w:r>
    </w:p>
    <w:p w14:paraId="04D696B8" w14:textId="77777777" w:rsidR="00AA43A6" w:rsidRDefault="00AA43A6" w:rsidP="00AA43A6">
      <w:pPr>
        <w:pStyle w:val="BodyText"/>
      </w:pPr>
      <w:r>
        <w:t xml:space="preserve">An optional field to allow the user to specify the transition height (meters above floor) rather than have the program calculate it. The default is </w:t>
      </w:r>
      <w:r w:rsidRPr="00351235">
        <w:t>1.7 meters.</w:t>
      </w:r>
    </w:p>
    <w:p w14:paraId="3760D375" w14:textId="77777777" w:rsidR="00AA43A6" w:rsidRDefault="00AA43A6" w:rsidP="00AA43A6">
      <w:pPr>
        <w:pStyle w:val="Heading4"/>
      </w:pPr>
      <w:r>
        <w:t>Field: Coefficient A</w:t>
      </w:r>
    </w:p>
    <w:p w14:paraId="189CF557" w14:textId="77777777" w:rsidR="00AA43A6" w:rsidRDefault="00AA43A6" w:rsidP="00AA43A6">
      <w:pPr>
        <w:pStyle w:val="BodyText"/>
      </w:pPr>
      <w:r>
        <w:t xml:space="preserve">The coefficient A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587CC92B" w14:textId="77777777" w:rsidR="00AA43A6" w:rsidRDefault="00AA43A6" w:rsidP="00AA43A6">
      <w:pPr>
        <w:pStyle w:val="Heading4"/>
      </w:pPr>
      <w:r>
        <w:t>Field: Coefficient B</w:t>
      </w:r>
    </w:p>
    <w:p w14:paraId="463E6A29" w14:textId="77777777" w:rsidR="00AA43A6" w:rsidRDefault="00AA43A6" w:rsidP="00AA43A6">
      <w:pPr>
        <w:pStyle w:val="BodyText"/>
      </w:pPr>
      <w:r>
        <w:t xml:space="preserve">The coefficient B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637B842E" w14:textId="77777777" w:rsidR="00AA43A6" w:rsidRDefault="00AA43A6" w:rsidP="00AA43A6">
      <w:pPr>
        <w:pStyle w:val="Heading4"/>
      </w:pPr>
      <w:r>
        <w:t>Field: Coefficient C</w:t>
      </w:r>
    </w:p>
    <w:p w14:paraId="148AB806" w14:textId="77777777" w:rsidR="00AA43A6" w:rsidRDefault="00AA43A6" w:rsidP="00AA43A6">
      <w:pPr>
        <w:pStyle w:val="BodyText"/>
      </w:pPr>
      <w:r>
        <w:t xml:space="preserve">The coefficient C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28C27375" w14:textId="77777777" w:rsidR="00AA43A6" w:rsidRDefault="00AA43A6" w:rsidP="00AA43A6">
      <w:pPr>
        <w:pStyle w:val="Heading4"/>
      </w:pPr>
      <w:r>
        <w:t>Field: Coefficient D</w:t>
      </w:r>
    </w:p>
    <w:p w14:paraId="46D40899" w14:textId="77777777" w:rsidR="00AA43A6" w:rsidRDefault="00AA43A6" w:rsidP="00AA43A6">
      <w:pPr>
        <w:pStyle w:val="BodyText"/>
      </w:pPr>
      <w:r>
        <w:t xml:space="preserve">The coefficient D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4F5ABF28" w14:textId="77777777" w:rsidR="00AA43A6" w:rsidRDefault="00AA43A6" w:rsidP="00AA43A6">
      <w:pPr>
        <w:pStyle w:val="Heading4"/>
      </w:pPr>
      <w:r>
        <w:t>Field: Coefficient E</w:t>
      </w:r>
    </w:p>
    <w:p w14:paraId="676438BF" w14:textId="77777777" w:rsidR="00AA43A6" w:rsidRDefault="00AA43A6" w:rsidP="00AA43A6">
      <w:pPr>
        <w:pStyle w:val="BodyText"/>
      </w:pPr>
      <w:r>
        <w:t xml:space="preserve">The coefficient E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0AE1E1B7" w14:textId="77777777" w:rsidR="00AA43A6" w:rsidRDefault="00AA43A6" w:rsidP="00AA43A6">
      <w:pPr>
        <w:pStyle w:val="BodyText"/>
      </w:pPr>
      <w:r>
        <w:t>An example input is:</w:t>
      </w:r>
    </w:p>
    <w:p w14:paraId="169CD34B" w14:textId="77777777" w:rsidR="00AA43A6" w:rsidRDefault="00AA43A6" w:rsidP="00AA43A6">
      <w:pPr>
        <w:pStyle w:val="BodyText"/>
      </w:pPr>
    </w:p>
    <w:p w14:paraId="1962A55D" w14:textId="77777777" w:rsidR="00AA43A6" w:rsidRDefault="00AA43A6" w:rsidP="00AA43A6">
      <w:pPr>
        <w:pStyle w:val="CodeIDDSamples"/>
      </w:pPr>
      <w:r>
        <w:t xml:space="preserve">  RoomAirModelType,</w:t>
      </w:r>
    </w:p>
    <w:p w14:paraId="786E8E57" w14:textId="77777777" w:rsidR="00AA43A6" w:rsidRDefault="00AA43A6" w:rsidP="00AA43A6">
      <w:pPr>
        <w:pStyle w:val="CodeIDDSamples"/>
      </w:pPr>
      <w:r>
        <w:lastRenderedPageBreak/>
        <w:t xml:space="preserve">    SPACE5-1 RoomAir Model,  !- Name</w:t>
      </w:r>
    </w:p>
    <w:p w14:paraId="44578A3A" w14:textId="77777777" w:rsidR="00AA43A6" w:rsidRDefault="00AA43A6" w:rsidP="00AA43A6">
      <w:pPr>
        <w:pStyle w:val="CodeIDDSamples"/>
      </w:pPr>
      <w:r>
        <w:t xml:space="preserve">    SPACE5-1,                !- Zone Name</w:t>
      </w:r>
    </w:p>
    <w:p w14:paraId="6D5EBF30" w14:textId="77777777" w:rsidR="00AA43A6" w:rsidRDefault="00AA43A6" w:rsidP="00AA43A6">
      <w:pPr>
        <w:pStyle w:val="CodeIDDSamples"/>
      </w:pPr>
      <w:r>
        <w:t xml:space="preserve">    UnderFloorAirDistributionInterior,  !- Room-Air Modeling Type</w:t>
      </w:r>
    </w:p>
    <w:p w14:paraId="66D998C2" w14:textId="77777777" w:rsidR="00AA43A6" w:rsidRDefault="00AA43A6" w:rsidP="00AA43A6">
      <w:pPr>
        <w:pStyle w:val="CodeIDDSamples"/>
      </w:pPr>
      <w:r>
        <w:t xml:space="preserve">    DIRECT;                  !- Air Temperature Coupling Strategy</w:t>
      </w:r>
      <w:r>
        <w:br/>
      </w:r>
    </w:p>
    <w:p w14:paraId="44C64249" w14:textId="77777777" w:rsidR="00AA43A6" w:rsidRDefault="00AA43A6" w:rsidP="00AA43A6">
      <w:pPr>
        <w:pStyle w:val="CodeIDDSamples"/>
      </w:pPr>
      <w:r>
        <w:t>RoomAirSettings:UnderFloorAirDistributionInterior,</w:t>
      </w:r>
    </w:p>
    <w:p w14:paraId="04E9D55F" w14:textId="77777777" w:rsidR="00AA43A6" w:rsidRDefault="00AA43A6" w:rsidP="00AA43A6">
      <w:pPr>
        <w:pStyle w:val="CodeIDDSamples"/>
      </w:pPr>
      <w:r>
        <w:t xml:space="preserve">    SPACE5-1,                !- Zone Name</w:t>
      </w:r>
    </w:p>
    <w:p w14:paraId="19AB51BD" w14:textId="77777777" w:rsidR="00AA43A6" w:rsidRDefault="00AA43A6" w:rsidP="00AA43A6">
      <w:pPr>
        <w:pStyle w:val="CodeIDDSamples"/>
      </w:pPr>
      <w:r>
        <w:t xml:space="preserve">    Autocalculate,           !- Number of Diffusers</w:t>
      </w:r>
    </w:p>
    <w:p w14:paraId="5C6B8A4A" w14:textId="77777777" w:rsidR="00AA43A6" w:rsidRDefault="00AA43A6" w:rsidP="00AA43A6">
      <w:pPr>
        <w:pStyle w:val="CodeIDDSamples"/>
      </w:pPr>
      <w:r>
        <w:t xml:space="preserve">    Autocalculate,           !- Power per Plume</w:t>
      </w:r>
    </w:p>
    <w:p w14:paraId="24A50F6D" w14:textId="77777777" w:rsidR="00AA43A6" w:rsidRDefault="00AA43A6" w:rsidP="00AA43A6">
      <w:pPr>
        <w:pStyle w:val="CodeIDDSamples"/>
      </w:pPr>
      <w:r>
        <w:t xml:space="preserve">    Autocalculate,           !- Design Effective Area of Diffuser {m2}</w:t>
      </w:r>
    </w:p>
    <w:p w14:paraId="6B4D9A91" w14:textId="77777777" w:rsidR="00AA43A6" w:rsidRDefault="00AA43A6" w:rsidP="00AA43A6">
      <w:pPr>
        <w:pStyle w:val="CodeIDDSamples"/>
      </w:pPr>
      <w:r>
        <w:t xml:space="preserve">    Autocalculate,           !- Diffuser Slot Angle from Vertical {deg}</w:t>
      </w:r>
    </w:p>
    <w:p w14:paraId="1B2FA1F1" w14:textId="77777777" w:rsidR="00AA43A6" w:rsidRDefault="00AA43A6" w:rsidP="00AA43A6">
      <w:pPr>
        <w:pStyle w:val="CodeIDDSamples"/>
      </w:pPr>
      <w:r>
        <w:t xml:space="preserve">    ,                        !- Thermostat Height {m}</w:t>
      </w:r>
    </w:p>
    <w:p w14:paraId="0D64585F" w14:textId="77777777" w:rsidR="00AA43A6" w:rsidRDefault="00AA43A6" w:rsidP="00AA43A6">
      <w:pPr>
        <w:pStyle w:val="CodeIDDSamples"/>
      </w:pPr>
      <w:r>
        <w:t xml:space="preserve">    ,                        !- Comfort Height {m}</w:t>
      </w:r>
    </w:p>
    <w:p w14:paraId="5D9EE25E" w14:textId="77777777" w:rsidR="00AA43A6" w:rsidRDefault="00AA43A6" w:rsidP="00AA43A6">
      <w:pPr>
        <w:pStyle w:val="CodeIDDSamples"/>
      </w:pPr>
      <w:r>
        <w:t xml:space="preserve">    0.001,         !- Temperature Difference Threshold for Reporting {deltaC}</w:t>
      </w:r>
    </w:p>
    <w:p w14:paraId="335F1048" w14:textId="77777777" w:rsidR="00AA43A6" w:rsidRDefault="00AA43A6" w:rsidP="00AA43A6">
      <w:pPr>
        <w:pStyle w:val="CodeIDDSamples"/>
      </w:pPr>
      <w:r>
        <w:t xml:space="preserve">    Swirl,                   !- Diffuser Type</w:t>
      </w:r>
    </w:p>
    <w:p w14:paraId="610075B8" w14:textId="77777777" w:rsidR="00AA43A6" w:rsidRDefault="00AA43A6" w:rsidP="00AA43A6">
      <w:pPr>
        <w:pStyle w:val="CodeIDDSamples"/>
      </w:pPr>
      <w:r>
        <w:t xml:space="preserve">    1.7,                     !- Transition Height {m}</w:t>
      </w:r>
    </w:p>
    <w:p w14:paraId="69B0EC55" w14:textId="77777777" w:rsidR="00AA43A6" w:rsidRPr="00D24307" w:rsidRDefault="00AA43A6" w:rsidP="00AA43A6">
      <w:pPr>
        <w:pStyle w:val="CodeIDDSamples"/>
        <w:rPr>
          <w:lang w:val="es-VE"/>
        </w:rPr>
      </w:pPr>
      <w:r>
        <w:t xml:space="preserve">    </w:t>
      </w:r>
      <w:r w:rsidRPr="00D24307">
        <w:rPr>
          <w:lang w:val="es-VE"/>
        </w:rPr>
        <w:t>Autocalculate,           !- Coefficient A</w:t>
      </w:r>
    </w:p>
    <w:p w14:paraId="43676693" w14:textId="77777777" w:rsidR="00AA43A6" w:rsidRPr="00D24307" w:rsidRDefault="00AA43A6" w:rsidP="00AA43A6">
      <w:pPr>
        <w:pStyle w:val="CodeIDDSamples"/>
        <w:rPr>
          <w:lang w:val="es-VE"/>
        </w:rPr>
      </w:pPr>
      <w:r w:rsidRPr="00D24307">
        <w:rPr>
          <w:lang w:val="es-VE"/>
        </w:rPr>
        <w:t xml:space="preserve">    Autocalculate,           !- Coefficient B</w:t>
      </w:r>
    </w:p>
    <w:p w14:paraId="70D6EC3E" w14:textId="77777777" w:rsidR="00AA43A6" w:rsidRPr="00D24307" w:rsidRDefault="00AA43A6" w:rsidP="00AA43A6">
      <w:pPr>
        <w:pStyle w:val="CodeIDDSamples"/>
        <w:rPr>
          <w:lang w:val="es-VE"/>
        </w:rPr>
      </w:pPr>
      <w:r w:rsidRPr="00D24307">
        <w:rPr>
          <w:lang w:val="es-VE"/>
        </w:rPr>
        <w:t xml:space="preserve">    Autocalculate,           !- Coefficient C</w:t>
      </w:r>
    </w:p>
    <w:p w14:paraId="0031F45F" w14:textId="77777777" w:rsidR="00AA43A6" w:rsidRPr="00D24307" w:rsidRDefault="00AA43A6" w:rsidP="00AA43A6">
      <w:pPr>
        <w:pStyle w:val="CodeIDDSamples"/>
        <w:rPr>
          <w:lang w:val="es-VE"/>
        </w:rPr>
      </w:pPr>
      <w:r w:rsidRPr="00D24307">
        <w:rPr>
          <w:lang w:val="es-VE"/>
        </w:rPr>
        <w:t xml:space="preserve">    Autocalculate,           !- Coefficient D</w:t>
      </w:r>
    </w:p>
    <w:p w14:paraId="17789F14" w14:textId="77777777" w:rsidR="00AA43A6" w:rsidRDefault="00AA43A6" w:rsidP="00AA43A6">
      <w:pPr>
        <w:pStyle w:val="CodeIDDSamples"/>
      </w:pPr>
      <w:r w:rsidRPr="00D24307">
        <w:rPr>
          <w:lang w:val="es-VE"/>
        </w:rPr>
        <w:t xml:space="preserve">    </w:t>
      </w:r>
      <w:r>
        <w:t>Autocalculate;           !- Coefficient E</w:t>
      </w:r>
    </w:p>
    <w:p w14:paraId="097B8F72" w14:textId="77777777" w:rsidR="00AA43A6" w:rsidRDefault="00AA43A6" w:rsidP="00AA43A6">
      <w:pPr>
        <w:pStyle w:val="Heading3"/>
      </w:pPr>
      <w:bookmarkStart w:id="68" w:name="_Toc214166730"/>
      <w:bookmarkStart w:id="69" w:name="_Toc399589156"/>
      <w:r w:rsidRPr="00732CCB">
        <w:t>RoomAirSettings:UnderFloorAirDistributionExterior</w:t>
      </w:r>
      <w:bookmarkEnd w:id="68"/>
      <w:bookmarkEnd w:id="69"/>
    </w:p>
    <w:p w14:paraId="643ACDB4" w14:textId="77777777" w:rsidR="00AA43A6" w:rsidRDefault="00AA43A6" w:rsidP="00AA43A6">
      <w:pPr>
        <w:pStyle w:val="BodyText"/>
      </w:pPr>
      <w:r>
        <w:t>This model is applicable to exterior spaces that are served by an underfloor air distribution system. The dominant sources of heat gain should be from people, equipment, and other localized sources located in the occupied part of the room, as well as convective gain coming from a warm window. The model predicts two temperatures in the room:</w:t>
      </w:r>
    </w:p>
    <w:p w14:paraId="3EF254C1" w14:textId="77777777" w:rsidR="00AA43A6" w:rsidRDefault="00AA43A6" w:rsidP="00AA43A6">
      <w:pPr>
        <w:pStyle w:val="ListBullet"/>
        <w:numPr>
          <w:ilvl w:val="0"/>
          <w:numId w:val="1"/>
        </w:numPr>
        <w:tabs>
          <w:tab w:val="clear" w:pos="1440"/>
        </w:tabs>
      </w:pPr>
      <w:r>
        <w:t>An occupied subzone temperature (T</w:t>
      </w:r>
      <w:r>
        <w:rPr>
          <w:vertAlign w:val="subscript"/>
        </w:rPr>
        <w:t>OC</w:t>
      </w:r>
      <w:r>
        <w:t>), representing the temperature in the region between the floor and the boundary of the upper subzone..</w:t>
      </w:r>
    </w:p>
    <w:p w14:paraId="71AA3E69" w14:textId="77777777" w:rsidR="00AA43A6" w:rsidRDefault="00AA43A6" w:rsidP="00AA43A6">
      <w:pPr>
        <w:pStyle w:val="ListBullet"/>
        <w:numPr>
          <w:ilvl w:val="0"/>
          <w:numId w:val="1"/>
        </w:numPr>
        <w:tabs>
          <w:tab w:val="clear" w:pos="1440"/>
        </w:tabs>
      </w:pPr>
      <w:r>
        <w:t>An upper subzone temperature (T</w:t>
      </w:r>
      <w:r>
        <w:rPr>
          <w:vertAlign w:val="subscript"/>
        </w:rPr>
        <w:t>MX</w:t>
      </w:r>
      <w:r>
        <w:t>) essential for overall energy budget calculations and for modeling comfort effects of the upper layer temperature.</w:t>
      </w:r>
    </w:p>
    <w:p w14:paraId="2B293B3B" w14:textId="77777777" w:rsidR="00AA43A6" w:rsidRDefault="00AA43A6" w:rsidP="00AA43A6">
      <w:pPr>
        <w:pStyle w:val="BodyText"/>
      </w:pPr>
      <w:r>
        <w:t>The following fields are used to define an instance of the ‘UCSD UFAD Exterior Model Controls’ object.</w:t>
      </w:r>
    </w:p>
    <w:p w14:paraId="67D20E4A" w14:textId="77777777" w:rsidR="00AA43A6" w:rsidRDefault="00AA43A6" w:rsidP="00AA43A6">
      <w:pPr>
        <w:pStyle w:val="Heading4"/>
      </w:pPr>
      <w:r>
        <w:t>Field: Zone Name</w:t>
      </w:r>
    </w:p>
    <w:p w14:paraId="007B0E25" w14:textId="77777777" w:rsidR="00AA43A6" w:rsidRDefault="00AA43A6" w:rsidP="00AA43A6">
      <w:pPr>
        <w:pStyle w:val="BodyText"/>
      </w:pPr>
      <w:r>
        <w:t>This field provides the unique name of a zone described elsewhere in the file. A single instance of the ‘</w:t>
      </w:r>
      <w:r w:rsidRPr="00732CCB">
        <w:t>RoomAirSettings:UnderFloorAirDistributionExterior</w:t>
      </w:r>
      <w:r>
        <w:t xml:space="preserve">’ object is needed for each zone that is to be modeled using this method. </w:t>
      </w:r>
    </w:p>
    <w:p w14:paraId="0BDA4C14" w14:textId="77777777" w:rsidR="00AA43A6" w:rsidRPr="009454FF" w:rsidRDefault="00AA43A6" w:rsidP="00AA43A6">
      <w:pPr>
        <w:pStyle w:val="Heading4"/>
        <w:rPr>
          <w:bCs/>
        </w:rPr>
      </w:pPr>
      <w:r w:rsidRPr="009454FF">
        <w:rPr>
          <w:bCs/>
        </w:rPr>
        <w:lastRenderedPageBreak/>
        <w:t xml:space="preserve">Field: Number of Diffusers </w:t>
      </w:r>
    </w:p>
    <w:p w14:paraId="50A55C4E" w14:textId="77777777" w:rsidR="00AA43A6" w:rsidRPr="009454FF" w:rsidRDefault="00AA43A6" w:rsidP="00AA43A6">
      <w:pPr>
        <w:pStyle w:val="Heading4"/>
        <w:rPr>
          <w:b w:val="0"/>
          <w:i w:val="0"/>
        </w:rPr>
      </w:pPr>
      <w:r w:rsidRPr="009454FF">
        <w:rPr>
          <w:b w:val="0"/>
          <w:i w:val="0"/>
        </w:rPr>
        <w:t>The total number of diffusers in this zone. This field can allowed to Autocalculate (in which case it is set to the design occupancy level; i.e., number of people). If the design occupancy is low or zero but there are still heat sources that could generate buoyancy driven plumes, the user should input a value based on the design supply air flow rate of the zone and the design flow rate of an individual diffuser. In the absence of any other information, divide the zone area by 100 ft</w:t>
      </w:r>
      <w:r w:rsidRPr="009454FF">
        <w:rPr>
          <w:b w:val="0"/>
          <w:i w:val="0"/>
          <w:vertAlign w:val="superscript"/>
        </w:rPr>
        <w:t>2</w:t>
      </w:r>
      <w:r w:rsidRPr="009454FF">
        <w:rPr>
          <w:b w:val="0"/>
          <w:i w:val="0"/>
        </w:rPr>
        <w:t>. The default for this field is Autocalculate.</w:t>
      </w:r>
    </w:p>
    <w:p w14:paraId="72D2F4C9" w14:textId="77777777" w:rsidR="00AA43A6" w:rsidRPr="009454FF" w:rsidRDefault="00AA43A6" w:rsidP="00AA43A6">
      <w:pPr>
        <w:pStyle w:val="Heading4"/>
        <w:rPr>
          <w:bCs/>
        </w:rPr>
      </w:pPr>
      <w:r w:rsidRPr="009454FF">
        <w:rPr>
          <w:bCs/>
        </w:rPr>
        <w:t>Field: Power per Plume</w:t>
      </w:r>
    </w:p>
    <w:p w14:paraId="2205C074" w14:textId="77777777" w:rsidR="00AA43A6" w:rsidRPr="009454FF" w:rsidRDefault="00AA43A6" w:rsidP="00AA43A6">
      <w:pPr>
        <w:pStyle w:val="Heading4"/>
        <w:rPr>
          <w:u w:val="single"/>
        </w:rPr>
      </w:pPr>
      <w:r w:rsidRPr="009454FF">
        <w:rPr>
          <w:b w:val="0"/>
          <w:i w:val="0"/>
        </w:rPr>
        <w:t>The power in watts incorporated in a buoyancy driven thermal plume. Normally we assume all the loads of a workstation create a single plume so that this represents the convective heat gain from a workstation – 1 person, 1 computer terminal, plus any task lighting. A typical value would be 220 watts. However, the model assumes an “equivalent” plume derived from the zone extraction rate normalized to the number of workstations/occupants. This field should be allowed to default – the program will calculate a value based upon the occupancy and the extraction rate.  The default is Autocalculate.</w:t>
      </w:r>
    </w:p>
    <w:p w14:paraId="51B4D850" w14:textId="77777777" w:rsidR="00AA43A6" w:rsidRDefault="00AA43A6" w:rsidP="00AA43A6">
      <w:pPr>
        <w:pStyle w:val="Heading4"/>
      </w:pPr>
      <w:r>
        <w:t xml:space="preserve">Field: </w:t>
      </w:r>
      <w:r w:rsidRPr="000E3D1F">
        <w:t>Design Effective Area of Diffuser</w:t>
      </w:r>
    </w:p>
    <w:p w14:paraId="21DB5B6B" w14:textId="77777777" w:rsidR="00AA43A6" w:rsidRDefault="00AA43A6" w:rsidP="00AA43A6">
      <w:pPr>
        <w:pStyle w:val="BodyText"/>
      </w:pPr>
      <w:r>
        <w:t xml:space="preserve">This is the design air flow opening area in square meters of a single diffuser. The default value depends on the diffuser type. For swirl diffusers it is </w:t>
      </w:r>
      <w:r w:rsidRPr="009454FF">
        <w:t>0075</w:t>
      </w:r>
      <w:r>
        <w:t xml:space="preserve"> m</w:t>
      </w:r>
      <w:r>
        <w:rPr>
          <w:vertAlign w:val="superscript"/>
        </w:rPr>
        <w:t>2</w:t>
      </w:r>
      <w:r>
        <w:t>, for variable area diffusers 0.035 m</w:t>
      </w:r>
      <w:r>
        <w:rPr>
          <w:vertAlign w:val="superscript"/>
        </w:rPr>
        <w:t>2</w:t>
      </w:r>
      <w:r>
        <w:t>, for horizontal swirl diffusers 0.006 m</w:t>
      </w:r>
      <w:r>
        <w:rPr>
          <w:vertAlign w:val="superscript"/>
        </w:rPr>
        <w:t>2</w:t>
      </w:r>
      <w:r>
        <w:t>, and for linear bar grilles 0.03 m</w:t>
      </w:r>
      <w:r>
        <w:rPr>
          <w:vertAlign w:val="superscript"/>
        </w:rPr>
        <w:t>2</w:t>
      </w:r>
      <w:r>
        <w:t xml:space="preserve">. The default is </w:t>
      </w:r>
      <w:r>
        <w:rPr>
          <w:i/>
        </w:rPr>
        <w:t>Autocalculate</w:t>
      </w:r>
      <w:r>
        <w:t>..</w:t>
      </w:r>
    </w:p>
    <w:p w14:paraId="774ECFFD" w14:textId="77777777" w:rsidR="00AA43A6" w:rsidRDefault="00AA43A6" w:rsidP="00AA43A6">
      <w:pPr>
        <w:pStyle w:val="Heading4"/>
      </w:pPr>
      <w:r>
        <w:t xml:space="preserve">Field: </w:t>
      </w:r>
      <w:r w:rsidRPr="000E3D1F">
        <w:t>Diffuser Slot Angle from Vertical</w:t>
      </w:r>
    </w:p>
    <w:p w14:paraId="258E1EFD" w14:textId="77777777" w:rsidR="00AA43A6" w:rsidRDefault="00AA43A6" w:rsidP="00AA43A6">
      <w:pPr>
        <w:pStyle w:val="BodyText"/>
      </w:pPr>
      <w:r>
        <w:t>This input describes the angle at which air emerges from the diffusers. It should be the angle  in degrees between the vertical and the diffuser slots. The defaults depend on the diffuser type: for swirl diffusers it is 28 degrees, for variable area diffusers 45 degrees, for DV diffusers 73 degrees, and for linear bar grilles 15 degrees.</w:t>
      </w:r>
    </w:p>
    <w:p w14:paraId="58478FF9" w14:textId="77777777" w:rsidR="00AA43A6" w:rsidRDefault="00AA43A6" w:rsidP="00AA43A6">
      <w:pPr>
        <w:pStyle w:val="Heading4"/>
      </w:pPr>
      <w:r>
        <w:t xml:space="preserve">Field: </w:t>
      </w:r>
      <w:r w:rsidRPr="000E3D1F">
        <w:t>Thermostat Height</w:t>
      </w:r>
    </w:p>
    <w:p w14:paraId="4C6B28E9" w14:textId="77777777" w:rsidR="00AA43A6" w:rsidRDefault="00AA43A6" w:rsidP="00AA43A6">
      <w:pPr>
        <w:pStyle w:val="BodyText"/>
      </w:pPr>
      <w:r>
        <w:t>This field is the height in meters of the thermostat/temperature control sensor above the floor. The default is 1.2 meters.</w:t>
      </w:r>
    </w:p>
    <w:p w14:paraId="460D4A3C" w14:textId="77777777" w:rsidR="00AA43A6" w:rsidRDefault="00AA43A6" w:rsidP="00AA43A6">
      <w:pPr>
        <w:pStyle w:val="Heading4"/>
      </w:pPr>
      <w:r>
        <w:t>Field: Comfort Height</w:t>
      </w:r>
    </w:p>
    <w:p w14:paraId="06E5C69A" w14:textId="77777777" w:rsidR="00AA43A6" w:rsidRDefault="00AA43A6" w:rsidP="00AA43A6">
      <w:pPr>
        <w:pStyle w:val="BodyText"/>
      </w:pPr>
      <w:r>
        <w:t>The height in meters above the floor at which air temperature is calculated for comfort purposes. The air temperature at this height is used in calculating the available measures of comfort: Fanger, Pierce or KSU. The default is 1.1 meters.</w:t>
      </w:r>
    </w:p>
    <w:p w14:paraId="3800BD84" w14:textId="77777777" w:rsidR="00AA43A6" w:rsidRDefault="00AA43A6" w:rsidP="00AA43A6">
      <w:pPr>
        <w:pStyle w:val="Heading4"/>
      </w:pPr>
      <w:r>
        <w:t xml:space="preserve">Field: </w:t>
      </w:r>
      <w:r w:rsidRPr="000E3D1F">
        <w:t>Temperature Difference Threshold for Reporting</w:t>
      </w:r>
    </w:p>
    <w:p w14:paraId="0F7333F1" w14:textId="77777777" w:rsidR="00AA43A6" w:rsidRDefault="00AA43A6" w:rsidP="00AA43A6">
      <w:pPr>
        <w:pStyle w:val="BodyText"/>
      </w:pPr>
      <w:r>
        <w:t xml:space="preserve">This field specifies a minimum temperature difference between the upper subzone and the occupied subzone that will be used to trigger whether or not the UFAD auxiliary outputs will be calculated. These outputs are </w:t>
      </w:r>
      <w:r>
        <w:rPr>
          <w:i/>
        </w:rPr>
        <w:t>Room Air Zone Transition Height</w:t>
      </w:r>
      <w:r>
        <w:t xml:space="preserve"> and </w:t>
      </w:r>
      <w:r>
        <w:rPr>
          <w:i/>
        </w:rPr>
        <w:t>Room Air Zone Average Temperature Gradient</w:t>
      </w:r>
      <w:r>
        <w:t xml:space="preserve">. They are set to zero when the temperature difference is less than the threshold and the output </w:t>
      </w:r>
      <w:r>
        <w:rPr>
          <w:i/>
        </w:rPr>
        <w:t>Room Air Zone Is Mixed Status</w:t>
      </w:r>
      <w:r>
        <w:t xml:space="preserve"> is set to 1. </w:t>
      </w:r>
    </w:p>
    <w:p w14:paraId="519C66DD" w14:textId="77777777" w:rsidR="00AA43A6" w:rsidRDefault="00AA43A6" w:rsidP="00AA43A6">
      <w:pPr>
        <w:pStyle w:val="BodyText"/>
      </w:pPr>
      <w:r>
        <w:t>The value should be greater than or equal to zero and is in units of degrees Centigrade. The default value is 0.4 degrees C.</w:t>
      </w:r>
    </w:p>
    <w:p w14:paraId="7822FC9B" w14:textId="77777777" w:rsidR="00AA43A6" w:rsidRDefault="00AA43A6" w:rsidP="00AA43A6">
      <w:pPr>
        <w:pStyle w:val="BodyText"/>
      </w:pPr>
      <w:r>
        <w:t>The value should be greater than or equal to zero and is in units of degrees Centigrade. The default value is 0.4 degrees C.</w:t>
      </w:r>
    </w:p>
    <w:p w14:paraId="7141BBB8" w14:textId="77777777" w:rsidR="00AA43A6" w:rsidRDefault="00AA43A6" w:rsidP="00AA43A6">
      <w:pPr>
        <w:pStyle w:val="Heading4"/>
      </w:pPr>
      <w:r>
        <w:t>Field: Diffuser Type</w:t>
      </w:r>
    </w:p>
    <w:p w14:paraId="01CB73F7" w14:textId="77777777" w:rsidR="00AA43A6" w:rsidRDefault="00AA43A6" w:rsidP="00AA43A6">
      <w:pPr>
        <w:pStyle w:val="BodyText"/>
      </w:pPr>
      <w:r w:rsidRPr="00351235">
        <w:t xml:space="preserve">The choices for this alpha field are </w:t>
      </w:r>
      <w:r w:rsidRPr="00351235">
        <w:rPr>
          <w:b/>
        </w:rPr>
        <w:t>Swirl</w:t>
      </w:r>
      <w:r w:rsidRPr="00351235">
        <w:rPr>
          <w:i/>
        </w:rPr>
        <w:t xml:space="preserve"> </w:t>
      </w:r>
      <w:r w:rsidRPr="00351235">
        <w:t xml:space="preserve">| </w:t>
      </w:r>
      <w:r>
        <w:rPr>
          <w:b/>
        </w:rPr>
        <w:t>Variable</w:t>
      </w:r>
      <w:r w:rsidRPr="00351235">
        <w:rPr>
          <w:b/>
        </w:rPr>
        <w:t>Area</w:t>
      </w:r>
      <w:r w:rsidRPr="00351235">
        <w:rPr>
          <w:i/>
        </w:rPr>
        <w:t xml:space="preserve"> </w:t>
      </w:r>
      <w:r w:rsidRPr="00351235">
        <w:t xml:space="preserve">| </w:t>
      </w:r>
      <w:r>
        <w:rPr>
          <w:b/>
        </w:rPr>
        <w:t>HorizontalSwirl | LinearBar</w:t>
      </w:r>
      <w:r w:rsidRPr="00351235">
        <w:rPr>
          <w:b/>
        </w:rPr>
        <w:t>Grille | Custom.</w:t>
      </w:r>
      <w:r w:rsidRPr="00351235">
        <w:t xml:space="preserve"> The swirl and displacement diffusers are fixed area diffusers. The variable area diffusers maintain an approximately constant exit velocity. Linear bar grilles are normally used in exterior zonesand are fixed area diffusers. Custom is used to signify that the user intends to </w:t>
      </w:r>
      <w:r w:rsidRPr="00351235">
        <w:lastRenderedPageBreak/>
        <w:t xml:space="preserve">input the coefficients A – E (see below) rather than let the program set the coefficients based on diffuser type. The default is </w:t>
      </w:r>
      <w:r w:rsidRPr="00351235">
        <w:rPr>
          <w:i/>
        </w:rPr>
        <w:t>Swirl</w:t>
      </w:r>
      <w:r w:rsidRPr="00351235">
        <w:t>.</w:t>
      </w:r>
    </w:p>
    <w:p w14:paraId="752C706B" w14:textId="77777777" w:rsidR="00AA43A6" w:rsidRDefault="00AA43A6" w:rsidP="00AA43A6">
      <w:pPr>
        <w:pStyle w:val="Heading4"/>
      </w:pPr>
      <w:r>
        <w:t>Field: Transition Height</w:t>
      </w:r>
    </w:p>
    <w:p w14:paraId="44E1A0B9" w14:textId="77777777" w:rsidR="00AA43A6" w:rsidRDefault="00AA43A6" w:rsidP="00AA43A6">
      <w:pPr>
        <w:pStyle w:val="BodyText"/>
      </w:pPr>
      <w:r>
        <w:t xml:space="preserve">An optional field to allow the user to specify the transition height (meters above floor) rather than have the program calculate it. The default is </w:t>
      </w:r>
      <w:r w:rsidRPr="00351235">
        <w:t>1.7 meters.</w:t>
      </w:r>
    </w:p>
    <w:p w14:paraId="1EDFC0AF" w14:textId="77777777" w:rsidR="00AA43A6" w:rsidRDefault="00AA43A6" w:rsidP="00AA43A6">
      <w:pPr>
        <w:pStyle w:val="Heading4"/>
      </w:pPr>
      <w:r>
        <w:t>Field: Coefficient A</w:t>
      </w:r>
    </w:p>
    <w:p w14:paraId="08EFCD7F" w14:textId="77777777" w:rsidR="00AA43A6" w:rsidRDefault="00AA43A6" w:rsidP="00AA43A6">
      <w:pPr>
        <w:pStyle w:val="BodyText"/>
      </w:pPr>
      <w:r>
        <w:t xml:space="preserve">The coefficient A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72AB4565" w14:textId="77777777" w:rsidR="00AA43A6" w:rsidRDefault="00AA43A6" w:rsidP="00AA43A6">
      <w:pPr>
        <w:pStyle w:val="Heading4"/>
      </w:pPr>
      <w:r>
        <w:t>Field: Coefficient B</w:t>
      </w:r>
    </w:p>
    <w:p w14:paraId="2F921FBD" w14:textId="77777777" w:rsidR="00AA43A6" w:rsidRDefault="00AA43A6" w:rsidP="00AA43A6">
      <w:pPr>
        <w:pStyle w:val="BodyText"/>
      </w:pPr>
      <w:r>
        <w:t xml:space="preserve">The coefficient B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13D86CCE" w14:textId="77777777" w:rsidR="00AA43A6" w:rsidRDefault="00AA43A6" w:rsidP="00AA43A6">
      <w:pPr>
        <w:pStyle w:val="Heading4"/>
      </w:pPr>
      <w:r>
        <w:t>Field: Coefficient C</w:t>
      </w:r>
    </w:p>
    <w:p w14:paraId="70D2D7D3" w14:textId="77777777" w:rsidR="00AA43A6" w:rsidRDefault="00AA43A6" w:rsidP="00AA43A6">
      <w:pPr>
        <w:pStyle w:val="BodyText"/>
      </w:pPr>
      <w:r>
        <w:t xml:space="preserve">The coefficient C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63AEB44F" w14:textId="77777777" w:rsidR="00AA43A6" w:rsidRDefault="00AA43A6" w:rsidP="00AA43A6">
      <w:pPr>
        <w:pStyle w:val="Heading4"/>
      </w:pPr>
      <w:r>
        <w:t>Field: Coefficient D</w:t>
      </w:r>
    </w:p>
    <w:p w14:paraId="404821E0" w14:textId="77777777" w:rsidR="00AA43A6" w:rsidRDefault="00AA43A6" w:rsidP="00AA43A6">
      <w:pPr>
        <w:pStyle w:val="BodyText"/>
      </w:pPr>
      <w:r>
        <w:t xml:space="preserve">The coefficient D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2A486CC9" w14:textId="77777777" w:rsidR="00AA43A6" w:rsidRDefault="00AA43A6" w:rsidP="00AA43A6">
      <w:pPr>
        <w:pStyle w:val="Heading4"/>
      </w:pPr>
      <w:r>
        <w:t>Field: Coefficient E</w:t>
      </w:r>
    </w:p>
    <w:p w14:paraId="37822FC4" w14:textId="77777777" w:rsidR="00AA43A6" w:rsidRDefault="00AA43A6" w:rsidP="00AA43A6">
      <w:pPr>
        <w:pStyle w:val="BodyText"/>
      </w:pPr>
      <w:r>
        <w:t xml:space="preserve">The coefficient E in the formula: Kc = A*Gamma**B + C + D*Gamma + E*Gamma**2. Gamma is a variable that characterizes the amount of stratification in a UFAD zone. Kc is the fraction of the total internal convective heat gain that is assigned to the lower (occupied) subzone. The coefficients in the formula are defaulted based upon diffuser type. A user would normally allow this field to default. The default is </w:t>
      </w:r>
      <w:r>
        <w:rPr>
          <w:i/>
        </w:rPr>
        <w:t>autocalculate</w:t>
      </w:r>
      <w:r>
        <w:t>.</w:t>
      </w:r>
    </w:p>
    <w:p w14:paraId="186F3664" w14:textId="77777777" w:rsidR="00AA43A6" w:rsidRDefault="00AA43A6" w:rsidP="00AA43A6">
      <w:pPr>
        <w:pStyle w:val="BodyText"/>
      </w:pPr>
      <w:r>
        <w:t>An example input is:</w:t>
      </w:r>
    </w:p>
    <w:p w14:paraId="7D86590A" w14:textId="77777777" w:rsidR="00AA43A6" w:rsidRDefault="00AA43A6" w:rsidP="00AA43A6">
      <w:pPr>
        <w:pStyle w:val="CodeIDDSamples"/>
      </w:pPr>
      <w:r>
        <w:t xml:space="preserve">  RoomAirSettings:UnderFloorAirDistributionExterior,</w:t>
      </w:r>
    </w:p>
    <w:p w14:paraId="2612D61C" w14:textId="77777777" w:rsidR="00AA43A6" w:rsidRDefault="00AA43A6" w:rsidP="00AA43A6">
      <w:pPr>
        <w:pStyle w:val="CodeIDDSamples"/>
      </w:pPr>
      <w:r>
        <w:t xml:space="preserve">    SPACE1-1,                !- Zone Name</w:t>
      </w:r>
    </w:p>
    <w:p w14:paraId="3BACC537" w14:textId="77777777" w:rsidR="00AA43A6" w:rsidRDefault="00AA43A6" w:rsidP="00AA43A6">
      <w:pPr>
        <w:pStyle w:val="CodeIDDSamples"/>
      </w:pPr>
      <w:r>
        <w:t xml:space="preserve">    Autocalculate,           !- Number of Diffusers per Zone</w:t>
      </w:r>
    </w:p>
    <w:p w14:paraId="6E16AF09" w14:textId="77777777" w:rsidR="00AA43A6" w:rsidRDefault="00AA43A6" w:rsidP="00AA43A6">
      <w:pPr>
        <w:pStyle w:val="CodeIDDSamples"/>
      </w:pPr>
      <w:r>
        <w:t xml:space="preserve">    Autocalculate,           !- Power per Plume</w:t>
      </w:r>
    </w:p>
    <w:p w14:paraId="7745E739" w14:textId="77777777" w:rsidR="00AA43A6" w:rsidRDefault="00AA43A6" w:rsidP="00AA43A6">
      <w:pPr>
        <w:pStyle w:val="CodeIDDSamples"/>
      </w:pPr>
      <w:r>
        <w:t xml:space="preserve">    Autocalculate,           !- Design Effective Area of Diffuser {m2}</w:t>
      </w:r>
    </w:p>
    <w:p w14:paraId="4FC478C2" w14:textId="77777777" w:rsidR="00AA43A6" w:rsidRDefault="00AA43A6" w:rsidP="00AA43A6">
      <w:pPr>
        <w:pStyle w:val="CodeIDDSamples"/>
      </w:pPr>
      <w:r>
        <w:t xml:space="preserve">    Autocalculate,           !- Diffuser Slot Angle from Vertical {deg}</w:t>
      </w:r>
    </w:p>
    <w:p w14:paraId="3F59787A" w14:textId="77777777" w:rsidR="00AA43A6" w:rsidRDefault="00AA43A6" w:rsidP="00AA43A6">
      <w:pPr>
        <w:pStyle w:val="CodeIDDSamples"/>
      </w:pPr>
      <w:r>
        <w:t xml:space="preserve">    ,                        !- Thermostat Height {m}</w:t>
      </w:r>
    </w:p>
    <w:p w14:paraId="666FBD87" w14:textId="77777777" w:rsidR="00AA43A6" w:rsidRDefault="00AA43A6" w:rsidP="00AA43A6">
      <w:pPr>
        <w:pStyle w:val="CodeIDDSamples"/>
      </w:pPr>
      <w:r>
        <w:t xml:space="preserve">    ,                        !- Comfort Height {m}</w:t>
      </w:r>
    </w:p>
    <w:p w14:paraId="67C6E2BF" w14:textId="77777777" w:rsidR="00AA43A6" w:rsidRDefault="00AA43A6" w:rsidP="00AA43A6">
      <w:pPr>
        <w:pStyle w:val="CodeIDDSamples"/>
      </w:pPr>
      <w:r>
        <w:t xml:space="preserve">    0.001,                   !- Temperature Difference Threshold for Reporting {deltaC}</w:t>
      </w:r>
    </w:p>
    <w:p w14:paraId="53F59925" w14:textId="77777777" w:rsidR="00AA43A6" w:rsidRDefault="00AA43A6" w:rsidP="00AA43A6">
      <w:pPr>
        <w:pStyle w:val="CodeIDDSamples"/>
      </w:pPr>
      <w:r>
        <w:t xml:space="preserve">    LinearBarGrille,         !- Diffuser Type</w:t>
      </w:r>
    </w:p>
    <w:p w14:paraId="1000FF87" w14:textId="77777777" w:rsidR="00AA43A6" w:rsidRDefault="00AA43A6" w:rsidP="00AA43A6">
      <w:pPr>
        <w:pStyle w:val="CodeIDDSamples"/>
      </w:pPr>
      <w:r>
        <w:t xml:space="preserve">    1.7,                     !- Transition Height {m}</w:t>
      </w:r>
    </w:p>
    <w:p w14:paraId="1157A4C7" w14:textId="77777777" w:rsidR="00AA43A6" w:rsidRPr="00D24307" w:rsidRDefault="00AA43A6" w:rsidP="00AA43A6">
      <w:pPr>
        <w:pStyle w:val="CodeIDDSamples"/>
        <w:rPr>
          <w:lang w:val="es-VE"/>
        </w:rPr>
      </w:pPr>
      <w:r>
        <w:t xml:space="preserve">    </w:t>
      </w:r>
      <w:r w:rsidRPr="00D24307">
        <w:rPr>
          <w:lang w:val="es-VE"/>
        </w:rPr>
        <w:t>Autocalculate,           !- Coefficient A</w:t>
      </w:r>
    </w:p>
    <w:p w14:paraId="6A592BC0" w14:textId="77777777" w:rsidR="00AA43A6" w:rsidRPr="00D24307" w:rsidRDefault="00AA43A6" w:rsidP="00AA43A6">
      <w:pPr>
        <w:pStyle w:val="CodeIDDSamples"/>
        <w:rPr>
          <w:lang w:val="es-VE"/>
        </w:rPr>
      </w:pPr>
      <w:r w:rsidRPr="00D24307">
        <w:rPr>
          <w:lang w:val="es-VE"/>
        </w:rPr>
        <w:t xml:space="preserve">    Autocalculate,           !- Coefficient B</w:t>
      </w:r>
    </w:p>
    <w:p w14:paraId="79F04D32" w14:textId="77777777" w:rsidR="00AA43A6" w:rsidRPr="00D24307" w:rsidRDefault="00AA43A6" w:rsidP="00AA43A6">
      <w:pPr>
        <w:pStyle w:val="CodeIDDSamples"/>
        <w:rPr>
          <w:lang w:val="es-VE"/>
        </w:rPr>
      </w:pPr>
      <w:r w:rsidRPr="00D24307">
        <w:rPr>
          <w:lang w:val="es-VE"/>
        </w:rPr>
        <w:lastRenderedPageBreak/>
        <w:t xml:space="preserve">    Autocalculate,           !- Coefficient C</w:t>
      </w:r>
    </w:p>
    <w:p w14:paraId="12CE7F50" w14:textId="77777777" w:rsidR="00AA43A6" w:rsidRPr="00D24307" w:rsidRDefault="00AA43A6" w:rsidP="00AA43A6">
      <w:pPr>
        <w:pStyle w:val="CodeIDDSamples"/>
        <w:rPr>
          <w:lang w:val="es-VE"/>
        </w:rPr>
      </w:pPr>
      <w:r w:rsidRPr="00D24307">
        <w:rPr>
          <w:lang w:val="es-VE"/>
        </w:rPr>
        <w:t xml:space="preserve">    Autocalculate,           !- Coefficient D</w:t>
      </w:r>
    </w:p>
    <w:p w14:paraId="16F6D531" w14:textId="77777777" w:rsidR="00AA43A6" w:rsidRDefault="00AA43A6">
      <w:pPr>
        <w:pStyle w:val="CodeIDDSamples"/>
        <w:ind w:firstLine="420"/>
        <w:rPr>
          <w:ins w:id="70" w:author="Lixing Gu" w:date="2014-10-17T15:24:00Z"/>
        </w:rPr>
        <w:pPrChange w:id="71" w:author="Lixing Gu" w:date="2014-10-17T15:24:00Z">
          <w:pPr>
            <w:pStyle w:val="CodeIDDSamples"/>
          </w:pPr>
        </w:pPrChange>
      </w:pPr>
      <w:del w:id="72" w:author="Lixing Gu" w:date="2014-10-17T15:24:00Z">
        <w:r w:rsidRPr="00D24307" w:rsidDel="00B60862">
          <w:rPr>
            <w:lang w:val="es-VE"/>
          </w:rPr>
          <w:delText xml:space="preserve">    </w:delText>
        </w:r>
      </w:del>
      <w:r>
        <w:t>Autocalculate;           !- Coefficient E</w:t>
      </w:r>
    </w:p>
    <w:p w14:paraId="165D63F6" w14:textId="77777777" w:rsidR="00B60862" w:rsidRDefault="00B60862">
      <w:pPr>
        <w:pStyle w:val="BodyText"/>
        <w:ind w:left="1008" w:firstLine="420"/>
        <w:rPr>
          <w:ins w:id="73" w:author="Lixing Gu" w:date="2014-10-17T15:28:00Z"/>
        </w:rPr>
        <w:pPrChange w:id="74" w:author="Lixing Gu" w:date="2014-10-17T15:24:00Z">
          <w:pPr>
            <w:pStyle w:val="CodeIDDSamples"/>
          </w:pPr>
        </w:pPrChange>
      </w:pPr>
    </w:p>
    <w:p w14:paraId="17D09FD3" w14:textId="77777777" w:rsidR="00B60862" w:rsidRDefault="00B60862">
      <w:pPr>
        <w:pStyle w:val="Heading3"/>
        <w:rPr>
          <w:ins w:id="75" w:author="Lixing Gu" w:date="2014-10-17T15:29:00Z"/>
        </w:rPr>
        <w:pPrChange w:id="76" w:author="Lixing Gu" w:date="2014-10-17T15:30:00Z">
          <w:pPr>
            <w:pStyle w:val="CodeIDDSamples"/>
          </w:pPr>
        </w:pPrChange>
      </w:pPr>
      <w:ins w:id="77" w:author="Lixing Gu" w:date="2014-10-17T15:28:00Z">
        <w:r>
          <w:t>RoomAirflowNetwork</w:t>
        </w:r>
      </w:ins>
      <w:ins w:id="78" w:author="Lixing Gu" w:date="2014-10-17T15:29:00Z">
        <w:r>
          <w:t xml:space="preserve"> Model</w:t>
        </w:r>
      </w:ins>
    </w:p>
    <w:p w14:paraId="399011C2" w14:textId="2A600179" w:rsidR="00B60862" w:rsidRDefault="00B60862">
      <w:pPr>
        <w:rPr>
          <w:ins w:id="79" w:author="Lixing Gu" w:date="2014-10-17T15:32:00Z"/>
          <w:rFonts w:cstheme="minorHAnsi"/>
          <w:bCs/>
        </w:rPr>
      </w:pPr>
      <w:ins w:id="80" w:author="Lixing Gu" w:date="2014-10-17T15:29:00Z">
        <w:r>
          <w:t>This model</w:t>
        </w:r>
      </w:ins>
      <w:ins w:id="81" w:author="Lixing Gu" w:date="2014-10-17T15:31:00Z">
        <w:r>
          <w:rPr>
            <w:rFonts w:cstheme="minorHAnsi"/>
            <w:bCs/>
          </w:rPr>
          <w:t xml:space="preserve"> simulates a thermal zone using a network approach by assuming intra-zone nodes connected by user-defined patterns of temperatures and airflows. </w:t>
        </w:r>
      </w:ins>
      <w:ins w:id="82" w:author="Lixing Gu" w:date="2014-10-28T09:51:00Z">
        <w:r w:rsidR="002B1A97">
          <w:t>The new model also allows users to specify a node to be connected to surfaces to have convective heat transfer between surfaces and the node, portion of internal gains and supply air and return air fractions from zone equipment.</w:t>
        </w:r>
      </w:ins>
      <w:ins w:id="83" w:author="Lixing Gu" w:date="2014-10-28T11:15:00Z">
        <w:r w:rsidR="00801900">
          <w:t xml:space="preserve"> </w:t>
        </w:r>
      </w:ins>
      <w:ins w:id="84" w:author="Lixing Gu" w:date="2014-10-17T15:32:00Z">
        <w:r>
          <w:rPr>
            <w:rFonts w:cstheme="minorHAnsi"/>
            <w:bCs/>
          </w:rPr>
          <w:t>The model requires following objects to work together:</w:t>
        </w:r>
      </w:ins>
    </w:p>
    <w:p w14:paraId="67060A7A" w14:textId="77777777" w:rsidR="00B60862" w:rsidRDefault="00B60862">
      <w:pPr>
        <w:rPr>
          <w:ins w:id="85" w:author="Lixing Gu" w:date="2014-10-17T15:32:00Z"/>
          <w:rFonts w:cstheme="minorHAnsi"/>
          <w:bCs/>
        </w:rPr>
      </w:pPr>
    </w:p>
    <w:p w14:paraId="6DCCE3B4" w14:textId="77777777" w:rsidR="006679A3" w:rsidRPr="006679A3" w:rsidRDefault="006679A3">
      <w:pPr>
        <w:pStyle w:val="BodyText"/>
        <w:rPr>
          <w:ins w:id="86" w:author="Lixing Gu" w:date="2014-10-17T15:50:00Z"/>
        </w:rPr>
        <w:pPrChange w:id="87" w:author="Lixing Gu" w:date="2014-10-17T15:53:00Z">
          <w:pPr>
            <w:pStyle w:val="BodyText"/>
            <w:spacing w:after="0"/>
            <w:ind w:firstLine="720"/>
          </w:pPr>
        </w:pPrChange>
      </w:pPr>
      <w:ins w:id="88" w:author="Lixing Gu" w:date="2014-10-17T15:50:00Z">
        <w:r w:rsidRPr="006679A3">
          <w:rPr>
            <w:rPrChange w:id="89" w:author="Lixing Gu" w:date="2014-10-17T15:53:00Z">
              <w:rPr>
                <w:b/>
              </w:rPr>
            </w:rPrChange>
          </w:rPr>
          <w:t>RoomAirSettings:AirflowNetwork</w:t>
        </w:r>
      </w:ins>
    </w:p>
    <w:p w14:paraId="6848541E" w14:textId="77777777" w:rsidR="006679A3" w:rsidRPr="006679A3" w:rsidRDefault="006679A3">
      <w:pPr>
        <w:pStyle w:val="BodyText"/>
        <w:rPr>
          <w:ins w:id="90" w:author="Lixing Gu" w:date="2014-10-17T15:50:00Z"/>
          <w:rFonts w:eastAsiaTheme="minorEastAsia"/>
          <w:rPrChange w:id="91" w:author="Lixing Gu" w:date="2014-10-17T15:53:00Z">
            <w:rPr>
              <w:ins w:id="92" w:author="Lixing Gu" w:date="2014-10-17T15:50:00Z"/>
              <w:rFonts w:ascii="Courier New" w:eastAsiaTheme="minorEastAsia" w:hAnsi="Courier New" w:cs="Courier New"/>
              <w:sz w:val="22"/>
              <w:szCs w:val="22"/>
              <w:lang w:eastAsia="zh-CN"/>
            </w:rPr>
          </w:rPrChange>
        </w:rPr>
        <w:pPrChange w:id="93" w:author="Lixing Gu" w:date="2014-10-17T15:53:00Z">
          <w:pPr>
            <w:pStyle w:val="BodyText"/>
            <w:spacing w:after="0"/>
            <w:ind w:firstLine="720"/>
          </w:pPr>
        </w:pPrChange>
      </w:pPr>
      <w:ins w:id="94" w:author="Lixing Gu" w:date="2014-10-17T15:50:00Z">
        <w:r w:rsidRPr="006679A3">
          <w:rPr>
            <w:rFonts w:eastAsiaTheme="minorEastAsia"/>
            <w:rPrChange w:id="95" w:author="Lixing Gu" w:date="2014-10-17T15:53:00Z">
              <w:rPr>
                <w:rFonts w:ascii="Courier New" w:eastAsiaTheme="minorEastAsia" w:hAnsi="Courier New" w:cs="Courier New"/>
                <w:sz w:val="22"/>
                <w:szCs w:val="22"/>
                <w:lang w:eastAsia="zh-CN"/>
              </w:rPr>
            </w:rPrChange>
          </w:rPr>
          <w:t>RoomAir:Node:AirflowNetwork</w:t>
        </w:r>
      </w:ins>
    </w:p>
    <w:p w14:paraId="39CFFA1C" w14:textId="77777777" w:rsidR="006679A3" w:rsidRPr="006679A3" w:rsidRDefault="006679A3">
      <w:pPr>
        <w:pStyle w:val="BodyText"/>
        <w:rPr>
          <w:ins w:id="96" w:author="Lixing Gu" w:date="2014-10-17T15:50:00Z"/>
        </w:rPr>
        <w:pPrChange w:id="97" w:author="Lixing Gu" w:date="2014-10-17T15:53:00Z">
          <w:pPr>
            <w:pStyle w:val="BodyText"/>
            <w:spacing w:after="0"/>
            <w:ind w:firstLine="720"/>
          </w:pPr>
        </w:pPrChange>
      </w:pPr>
      <w:ins w:id="98" w:author="Lixing Gu" w:date="2014-10-17T15:51:00Z">
        <w:r w:rsidRPr="006679A3">
          <w:rPr>
            <w:rFonts w:eastAsiaTheme="minorEastAsia"/>
            <w:rPrChange w:id="99" w:author="Lixing Gu" w:date="2014-10-17T15:53:00Z">
              <w:rPr>
                <w:rFonts w:ascii="Courier New" w:eastAsiaTheme="minorEastAsia" w:hAnsi="Courier New" w:cs="Courier New"/>
                <w:sz w:val="22"/>
                <w:szCs w:val="22"/>
                <w:lang w:eastAsia="zh-CN"/>
              </w:rPr>
            </w:rPrChange>
          </w:rPr>
          <w:t>RoomAir:Node:AirflowNetwork:AdjacentSurfaceList</w:t>
        </w:r>
      </w:ins>
    </w:p>
    <w:p w14:paraId="7ABADDA2" w14:textId="77777777" w:rsidR="00B60862" w:rsidRPr="006679A3" w:rsidRDefault="006679A3">
      <w:pPr>
        <w:pStyle w:val="BodyText"/>
        <w:rPr>
          <w:ins w:id="100" w:author="Lixing Gu" w:date="2014-10-17T15:31:00Z"/>
        </w:rPr>
        <w:pPrChange w:id="101" w:author="Lixing Gu" w:date="2014-10-17T15:53:00Z">
          <w:pPr/>
        </w:pPrChange>
      </w:pPr>
      <w:ins w:id="102" w:author="Lixing Gu" w:date="2014-10-17T15:51:00Z">
        <w:r w:rsidRPr="006679A3">
          <w:rPr>
            <w:rFonts w:eastAsiaTheme="minorEastAsia"/>
            <w:rPrChange w:id="103" w:author="Lixing Gu" w:date="2014-10-17T15:53:00Z">
              <w:rPr>
                <w:rFonts w:ascii="Courier New" w:eastAsiaTheme="minorEastAsia" w:hAnsi="Courier New" w:cs="Courier New"/>
                <w:sz w:val="22"/>
                <w:szCs w:val="22"/>
                <w:lang w:eastAsia="zh-CN"/>
              </w:rPr>
            </w:rPrChange>
          </w:rPr>
          <w:t>RoomAir:Node:AirflowNetwork:InternalGains</w:t>
        </w:r>
      </w:ins>
    </w:p>
    <w:p w14:paraId="6DD58B68" w14:textId="77777777" w:rsidR="00B60862" w:rsidRPr="006679A3" w:rsidRDefault="006679A3">
      <w:pPr>
        <w:pStyle w:val="BodyText"/>
        <w:rPr>
          <w:ins w:id="104" w:author="Lixing Gu" w:date="2014-10-17T15:52:00Z"/>
          <w:rFonts w:eastAsiaTheme="minorEastAsia"/>
          <w:rPrChange w:id="105" w:author="Lixing Gu" w:date="2014-10-17T15:53:00Z">
            <w:rPr>
              <w:ins w:id="106" w:author="Lixing Gu" w:date="2014-10-17T15:52:00Z"/>
              <w:rFonts w:eastAsiaTheme="minorEastAsia" w:cs="Courier New"/>
              <w:sz w:val="22"/>
              <w:szCs w:val="22"/>
              <w:lang w:eastAsia="zh-CN"/>
            </w:rPr>
          </w:rPrChange>
        </w:rPr>
        <w:pPrChange w:id="107" w:author="Lixing Gu" w:date="2014-10-17T15:53:00Z">
          <w:pPr>
            <w:pStyle w:val="CodeIDDSamples"/>
          </w:pPr>
        </w:pPrChange>
      </w:pPr>
      <w:ins w:id="108" w:author="Lixing Gu" w:date="2014-10-17T15:51:00Z">
        <w:r w:rsidRPr="006679A3">
          <w:rPr>
            <w:rFonts w:eastAsiaTheme="minorEastAsia"/>
            <w:rPrChange w:id="109" w:author="Lixing Gu" w:date="2014-10-17T15:53:00Z">
              <w:rPr>
                <w:rFonts w:eastAsiaTheme="minorEastAsia" w:cs="Courier New"/>
                <w:sz w:val="22"/>
                <w:szCs w:val="22"/>
                <w:lang w:eastAsia="zh-CN"/>
              </w:rPr>
            </w:rPrChange>
          </w:rPr>
          <w:t>RoomAir:Node:AirflowNetwork:HVACEquipment</w:t>
        </w:r>
      </w:ins>
    </w:p>
    <w:p w14:paraId="345202DA" w14:textId="77777777" w:rsidR="006679A3" w:rsidRDefault="006679A3">
      <w:pPr>
        <w:pStyle w:val="BodyText"/>
        <w:rPr>
          <w:ins w:id="110" w:author="Lixing Gu" w:date="2014-10-17T15:52:00Z"/>
        </w:rPr>
        <w:pPrChange w:id="111" w:author="Lixing Gu" w:date="2014-10-17T15:51:00Z">
          <w:pPr>
            <w:pStyle w:val="CodeIDDSamples"/>
          </w:pPr>
        </w:pPrChange>
      </w:pPr>
      <w:ins w:id="112" w:author="Lixing Gu" w:date="2014-10-17T15:52:00Z">
        <w:r w:rsidRPr="007E4954">
          <w:t>AirflowNetwork:Intrazone:Node</w:t>
        </w:r>
      </w:ins>
    </w:p>
    <w:p w14:paraId="49443897" w14:textId="77777777" w:rsidR="006679A3" w:rsidRDefault="006679A3">
      <w:pPr>
        <w:pStyle w:val="BodyText"/>
        <w:rPr>
          <w:ins w:id="113" w:author="Lixing Gu" w:date="2014-10-17T15:53:00Z"/>
        </w:rPr>
        <w:pPrChange w:id="114" w:author="Lixing Gu" w:date="2014-10-17T15:51:00Z">
          <w:pPr>
            <w:pStyle w:val="CodeIDDSamples"/>
          </w:pPr>
        </w:pPrChange>
      </w:pPr>
      <w:ins w:id="115" w:author="Lixing Gu" w:date="2014-10-17T15:52:00Z">
        <w:r w:rsidRPr="007E4954">
          <w:t>AirflowNetwork:Intrazone:Linkage</w:t>
        </w:r>
      </w:ins>
    </w:p>
    <w:p w14:paraId="593BD910" w14:textId="77777777" w:rsidR="006679A3" w:rsidRDefault="006679A3">
      <w:pPr>
        <w:pStyle w:val="BodyText"/>
        <w:rPr>
          <w:ins w:id="116" w:author="Lixing Gu" w:date="2014-10-17T15:53:00Z"/>
        </w:rPr>
        <w:pPrChange w:id="117" w:author="Lixing Gu" w:date="2014-10-17T15:51:00Z">
          <w:pPr>
            <w:pStyle w:val="CodeIDDSamples"/>
          </w:pPr>
        </w:pPrChange>
      </w:pPr>
    </w:p>
    <w:p w14:paraId="68031D57" w14:textId="77777777" w:rsidR="006679A3" w:rsidRDefault="006679A3">
      <w:pPr>
        <w:pStyle w:val="BodyText"/>
        <w:rPr>
          <w:ins w:id="118" w:author="Lixing Gu" w:date="2014-10-17T15:24:00Z"/>
        </w:rPr>
        <w:pPrChange w:id="119" w:author="Lixing Gu" w:date="2014-10-17T15:51:00Z">
          <w:pPr>
            <w:pStyle w:val="CodeIDDSamples"/>
          </w:pPr>
        </w:pPrChange>
      </w:pPr>
      <w:ins w:id="120" w:author="Lixing Gu" w:date="2014-10-17T15:53:00Z">
        <w:r>
          <w:t xml:space="preserve">The first five objects are described below. The last two objects are described in the Airflow Network Model section. </w:t>
        </w:r>
      </w:ins>
    </w:p>
    <w:p w14:paraId="5A898D56" w14:textId="77777777" w:rsidR="00B60862" w:rsidRDefault="00B60862">
      <w:pPr>
        <w:pStyle w:val="Heading3"/>
        <w:rPr>
          <w:ins w:id="121" w:author="Lixing Gu" w:date="2014-10-17T15:28:00Z"/>
        </w:rPr>
        <w:pPrChange w:id="122" w:author="Lixing Gu" w:date="2014-10-17T15:54:00Z">
          <w:pPr>
            <w:pStyle w:val="BodyText"/>
            <w:spacing w:after="0"/>
            <w:ind w:firstLine="720"/>
          </w:pPr>
        </w:pPrChange>
      </w:pPr>
      <w:ins w:id="123" w:author="Lixing Gu" w:date="2014-10-17T15:28:00Z">
        <w:r w:rsidRPr="00573FF0">
          <w:t>RoomAirSettings:AirflowNetwork</w:t>
        </w:r>
      </w:ins>
    </w:p>
    <w:p w14:paraId="1E987263" w14:textId="280BCBAA" w:rsidR="00B60862" w:rsidRDefault="00B60862">
      <w:pPr>
        <w:pStyle w:val="BodyText"/>
        <w:rPr>
          <w:ins w:id="124" w:author="Lixing Gu" w:date="2014-10-17T15:28:00Z"/>
        </w:rPr>
        <w:pPrChange w:id="125" w:author="Lixing Gu" w:date="2014-10-20T09:41:00Z">
          <w:pPr>
            <w:pStyle w:val="BodyText"/>
            <w:spacing w:after="0"/>
            <w:ind w:firstLine="720"/>
          </w:pPr>
        </w:pPrChange>
      </w:pPr>
      <w:ins w:id="126" w:author="Lixing Gu" w:date="2014-10-17T15:28:00Z">
        <w:r w:rsidRPr="006679A3">
          <w:t xml:space="preserve">This object </w:t>
        </w:r>
        <w:r w:rsidR="00782316">
          <w:t>provides</w:t>
        </w:r>
        <w:r w:rsidRPr="006679A3">
          <w:t xml:space="preserve"> input</w:t>
        </w:r>
      </w:ins>
      <w:ins w:id="127" w:author="Lixing Gu" w:date="2014-10-17T15:54:00Z">
        <w:r w:rsidR="006679A3">
          <w:t>s in a thermal zone</w:t>
        </w:r>
      </w:ins>
      <w:ins w:id="128" w:author="Lixing Gu" w:date="2014-10-17T15:28:00Z">
        <w:r w:rsidRPr="006679A3">
          <w:t xml:space="preserve"> needed for the </w:t>
        </w:r>
      </w:ins>
      <w:ins w:id="129" w:author="Lixing Gu" w:date="2014-10-17T15:54:00Z">
        <w:r w:rsidR="006679A3">
          <w:t>Room</w:t>
        </w:r>
      </w:ins>
      <w:ins w:id="130" w:author="Lixing Gu" w:date="2014-10-17T15:28:00Z">
        <w:r w:rsidRPr="006679A3">
          <w:t xml:space="preserve">AirflowNetwork model.  </w:t>
        </w:r>
      </w:ins>
      <w:ins w:id="131" w:author="Lixing Gu" w:date="2014-10-17T15:55:00Z">
        <w:r w:rsidR="006679A3">
          <w:t xml:space="preserve">The inputs specify </w:t>
        </w:r>
      </w:ins>
      <w:ins w:id="132" w:author="Lixing Gu" w:date="2014-10-17T15:57:00Z">
        <w:r w:rsidR="00F43CE1">
          <w:t>a thermal zone and a list of RoomAir nodes.</w:t>
        </w:r>
      </w:ins>
      <w:ins w:id="133" w:author="Lixing Gu" w:date="2014-10-17T15:55:00Z">
        <w:r w:rsidR="006679A3">
          <w:t xml:space="preserve"> </w:t>
        </w:r>
      </w:ins>
      <w:ins w:id="134" w:author="Lixing Gu" w:date="2014-10-17T16:04:00Z">
        <w:r w:rsidR="00F43CE1">
          <w:t xml:space="preserve">This object </w:t>
        </w:r>
      </w:ins>
      <w:ins w:id="135" w:author="Lixing Gu" w:date="2014-10-28T11:17:00Z">
        <w:r w:rsidR="00782316">
          <w:t>give</w:t>
        </w:r>
      </w:ins>
      <w:ins w:id="136" w:author="Lixing Gu" w:date="2014-10-17T16:04:00Z">
        <w:r w:rsidR="00F43CE1">
          <w:t>s a summary of the model configuration in a zone.</w:t>
        </w:r>
      </w:ins>
    </w:p>
    <w:p w14:paraId="5968F2D7" w14:textId="77777777" w:rsidR="00B60862" w:rsidRDefault="00B60862">
      <w:pPr>
        <w:pStyle w:val="Heading4"/>
        <w:rPr>
          <w:ins w:id="137" w:author="Lixing Gu" w:date="2014-10-17T15:28:00Z"/>
        </w:rPr>
        <w:pPrChange w:id="138" w:author="Lixing Gu" w:date="2014-10-17T16:05:00Z">
          <w:pPr>
            <w:pStyle w:val="BodyText"/>
            <w:spacing w:after="0"/>
            <w:ind w:firstLine="720"/>
          </w:pPr>
        </w:pPrChange>
      </w:pPr>
      <w:ins w:id="139" w:author="Lixing Gu" w:date="2014-10-17T15:28:00Z">
        <w:r>
          <w:t>Field: Name</w:t>
        </w:r>
      </w:ins>
    </w:p>
    <w:p w14:paraId="6911CE78" w14:textId="3ED49F2F" w:rsidR="00B60862" w:rsidRDefault="00242B47">
      <w:pPr>
        <w:pStyle w:val="BodyText"/>
        <w:rPr>
          <w:ins w:id="140" w:author="Lixing Gu" w:date="2014-10-17T15:28:00Z"/>
        </w:rPr>
        <w:pPrChange w:id="141" w:author="Lixing Gu" w:date="2014-10-28T11:15:00Z">
          <w:pPr>
            <w:pStyle w:val="BodyText"/>
            <w:spacing w:after="0"/>
            <w:ind w:firstLine="720"/>
          </w:pPr>
        </w:pPrChange>
      </w:pPr>
      <w:ins w:id="142" w:author="Lixing Gu" w:date="2014-10-17T16:20:00Z">
        <w:r>
          <w:t xml:space="preserve">This is a unique character string associated with this instance of the </w:t>
        </w:r>
      </w:ins>
      <w:ins w:id="143" w:author="Lixing Gu" w:date="2014-10-17T16:21:00Z">
        <w:r w:rsidRPr="00573FF0">
          <w:t>RoomAirSettings:AirflowNetwork</w:t>
        </w:r>
        <w:r>
          <w:t xml:space="preserve"> </w:t>
        </w:r>
      </w:ins>
      <w:ins w:id="144" w:author="Lixing Gu" w:date="2014-10-17T16:20:00Z">
        <w:r>
          <w:t xml:space="preserve">object. </w:t>
        </w:r>
      </w:ins>
    </w:p>
    <w:p w14:paraId="6B2AC32F" w14:textId="77777777" w:rsidR="00B60862" w:rsidRDefault="00B60862">
      <w:pPr>
        <w:pStyle w:val="Heading4"/>
        <w:rPr>
          <w:ins w:id="145" w:author="Lixing Gu" w:date="2014-10-17T15:28:00Z"/>
        </w:rPr>
        <w:pPrChange w:id="146" w:author="Lixing Gu" w:date="2014-10-17T16:23:00Z">
          <w:pPr>
            <w:pStyle w:val="BodyText"/>
            <w:spacing w:after="0"/>
            <w:ind w:firstLine="720"/>
          </w:pPr>
        </w:pPrChange>
      </w:pPr>
      <w:ins w:id="147" w:author="Lixing Gu" w:date="2014-10-17T15:28:00Z">
        <w:r w:rsidRPr="004A0051">
          <w:t>Field: Zone Name</w:t>
        </w:r>
      </w:ins>
    </w:p>
    <w:p w14:paraId="48215850" w14:textId="2381D2B6" w:rsidR="00B60862" w:rsidRDefault="00242B47">
      <w:pPr>
        <w:pStyle w:val="BodyText"/>
        <w:rPr>
          <w:ins w:id="148" w:author="Lixing Gu" w:date="2014-10-17T15:28:00Z"/>
        </w:rPr>
        <w:pPrChange w:id="149" w:author="Lixing Gu" w:date="2014-10-28T11:15:00Z">
          <w:pPr>
            <w:pStyle w:val="BodyText"/>
            <w:spacing w:after="0"/>
            <w:ind w:firstLine="720"/>
          </w:pPr>
        </w:pPrChange>
      </w:pPr>
      <w:ins w:id="150" w:author="Lixing Gu" w:date="2014-10-17T16:23:00Z">
        <w:r w:rsidRPr="00242B47">
          <w:t xml:space="preserve">The name of the EnergyPlus thermal zone corresponding to the </w:t>
        </w:r>
        <w:r>
          <w:t>RoomAir model</w:t>
        </w:r>
        <w:r w:rsidRPr="00242B47">
          <w:t xml:space="preserve"> zone</w:t>
        </w:r>
      </w:ins>
    </w:p>
    <w:p w14:paraId="4245BE6B" w14:textId="77777777" w:rsidR="00B60862" w:rsidRPr="00CD1D97" w:rsidRDefault="00B60862">
      <w:pPr>
        <w:pStyle w:val="Heading4"/>
        <w:rPr>
          <w:ins w:id="151" w:author="Lixing Gu" w:date="2014-10-17T15:28:00Z"/>
        </w:rPr>
        <w:pPrChange w:id="152" w:author="Lixing Gu" w:date="2014-10-17T16:24:00Z">
          <w:pPr>
            <w:pStyle w:val="BodyText"/>
            <w:spacing w:after="0"/>
            <w:ind w:firstLine="720"/>
          </w:pPr>
        </w:pPrChange>
      </w:pPr>
      <w:ins w:id="153" w:author="Lixing Gu" w:date="2014-10-17T15:28:00Z">
        <w:r>
          <w:t>Field: C</w:t>
        </w:r>
        <w:r w:rsidRPr="00CD1D97">
          <w:t xml:space="preserve">ontrol </w:t>
        </w:r>
        <w:r>
          <w:t xml:space="preserve">Point </w:t>
        </w:r>
        <w:r w:rsidRPr="00CD1D97">
          <w:t>RoomAir:Node Name</w:t>
        </w:r>
      </w:ins>
    </w:p>
    <w:p w14:paraId="17B8151D" w14:textId="37E13BD0" w:rsidR="00B60862" w:rsidRPr="00782316" w:rsidRDefault="00B60862">
      <w:pPr>
        <w:pStyle w:val="BodyText"/>
        <w:rPr>
          <w:ins w:id="154" w:author="Lixing Gu" w:date="2014-10-17T15:28:00Z"/>
          <w:rPrChange w:id="155" w:author="Lixing Gu" w:date="2014-10-28T11:15:00Z">
            <w:rPr>
              <w:ins w:id="156" w:author="Lixing Gu" w:date="2014-10-17T15:28:00Z"/>
              <w:b/>
            </w:rPr>
          </w:rPrChange>
        </w:rPr>
        <w:pPrChange w:id="157" w:author="Lixing Gu" w:date="2014-10-28T11:15:00Z">
          <w:pPr>
            <w:pStyle w:val="BodyText"/>
            <w:spacing w:after="0"/>
            <w:ind w:firstLine="720"/>
          </w:pPr>
        </w:pPrChange>
      </w:pPr>
      <w:ins w:id="158" w:author="Lixing Gu" w:date="2014-10-17T15:28:00Z">
        <w:r w:rsidRPr="00242B47">
          <w:t>This is the name of a RoomAir:Node</w:t>
        </w:r>
      </w:ins>
      <w:ins w:id="159" w:author="Lixing Gu" w:date="2014-10-17T16:30:00Z">
        <w:r w:rsidR="00F7672D">
          <w:t>:AirflowNetwork</w:t>
        </w:r>
      </w:ins>
      <w:ins w:id="160" w:author="Lixing Gu" w:date="2014-10-17T15:28:00Z">
        <w:r w:rsidRPr="00242B47">
          <w:t xml:space="preserve"> object that conta</w:t>
        </w:r>
        <w:r w:rsidRPr="00F7672D">
          <w:t>ins the sensor for zone HVAC controls.  The conditions at this node will be used for thermostatic, humidistatic, or comfort based control decisions.</w:t>
        </w:r>
      </w:ins>
      <w:ins w:id="161" w:author="Lixing Gu" w:date="2014-10-20T09:35:00Z">
        <w:r w:rsidR="00313261">
          <w:t xml:space="preserve"> The zone node defined in a Zone object is re</w:t>
        </w:r>
      </w:ins>
      <w:ins w:id="162" w:author="Lixing Gu" w:date="2014-10-28T11:18:00Z">
        <w:r w:rsidR="00782316">
          <w:t>quired</w:t>
        </w:r>
      </w:ins>
      <w:ins w:id="163" w:author="Lixing Gu" w:date="2014-10-20T09:35:00Z">
        <w:r w:rsidR="00313261">
          <w:t>.</w:t>
        </w:r>
      </w:ins>
      <w:ins w:id="164" w:author="Lixing Gu" w:date="2014-10-17T15:28:00Z">
        <w:r w:rsidRPr="00F7672D">
          <w:t xml:space="preserve">  </w:t>
        </w:r>
      </w:ins>
    </w:p>
    <w:p w14:paraId="0C0EA572" w14:textId="31041E34" w:rsidR="00B60862" w:rsidRPr="002079B8" w:rsidRDefault="00B60862">
      <w:pPr>
        <w:pStyle w:val="Heading4"/>
        <w:rPr>
          <w:ins w:id="165" w:author="Lixing Gu" w:date="2014-10-17T15:28:00Z"/>
        </w:rPr>
        <w:pPrChange w:id="166" w:author="Lixing Gu" w:date="2014-10-17T16:42:00Z">
          <w:pPr>
            <w:pStyle w:val="BodyText"/>
            <w:spacing w:after="0"/>
            <w:ind w:firstLine="720"/>
          </w:pPr>
        </w:pPrChange>
      </w:pPr>
      <w:ins w:id="167" w:author="Lixing Gu" w:date="2014-10-17T15:28:00Z">
        <w:r w:rsidRPr="002079B8">
          <w:t xml:space="preserve">Field: </w:t>
        </w:r>
      </w:ins>
      <w:ins w:id="168" w:author="Lixing Gu" w:date="2014-10-17T16:41:00Z">
        <w:r w:rsidR="00E9525F">
          <w:rPr>
            <w:rFonts w:eastAsiaTheme="minorEastAsia"/>
            <w:lang w:eastAsia="zh-CN"/>
          </w:rPr>
          <w:t xml:space="preserve">RoomAir:Node:AirflowNetwork </w:t>
        </w:r>
      </w:ins>
      <w:ins w:id="169" w:author="Lixing Gu" w:date="2014-10-17T15:28:00Z">
        <w:r>
          <w:t xml:space="preserve">x </w:t>
        </w:r>
        <w:r w:rsidRPr="002079B8">
          <w:t>Name</w:t>
        </w:r>
      </w:ins>
    </w:p>
    <w:p w14:paraId="28EDCAD3" w14:textId="17BE4B88" w:rsidR="00B60862" w:rsidRPr="00E9525F" w:rsidRDefault="00B60862">
      <w:pPr>
        <w:pStyle w:val="BodyText"/>
        <w:rPr>
          <w:ins w:id="170" w:author="Lixing Gu" w:date="2014-10-17T15:28:00Z"/>
        </w:rPr>
        <w:pPrChange w:id="171" w:author="Lixing Gu" w:date="2014-10-17T16:42:00Z">
          <w:pPr>
            <w:pStyle w:val="BodyText"/>
            <w:spacing w:after="0"/>
            <w:ind w:firstLine="720"/>
          </w:pPr>
        </w:pPrChange>
      </w:pPr>
      <w:ins w:id="172" w:author="Lixing Gu" w:date="2014-10-17T15:28:00Z">
        <w:r w:rsidRPr="00E9525F">
          <w:t>The name of a RoomAir:Node</w:t>
        </w:r>
      </w:ins>
      <w:ins w:id="173" w:author="Lixing Gu" w:date="2014-10-17T16:42:00Z">
        <w:r w:rsidR="00E9525F">
          <w:t>:AirflowNetwork</w:t>
        </w:r>
      </w:ins>
      <w:ins w:id="174" w:author="Lixing Gu" w:date="2014-10-17T15:28:00Z">
        <w:r w:rsidRPr="00E9525F">
          <w:t xml:space="preserve"> object defined elsewhere.  This node will receive the fraction of internal gains</w:t>
        </w:r>
      </w:ins>
      <w:ins w:id="175" w:author="Lixing Gu" w:date="2014-10-17T16:43:00Z">
        <w:r w:rsidR="00E9525F">
          <w:t>, and HVAC equipment, and a list of surface names exposed to this node with convective heat transfer.</w:t>
        </w:r>
      </w:ins>
      <w:ins w:id="176" w:author="Lixing Gu" w:date="2014-10-17T15:28:00Z">
        <w:r w:rsidRPr="00E9525F">
          <w:t xml:space="preserve"> </w:t>
        </w:r>
      </w:ins>
    </w:p>
    <w:p w14:paraId="7A56C434" w14:textId="6DB1FEA4" w:rsidR="00E9525F" w:rsidRDefault="00E9525F" w:rsidP="00E9525F">
      <w:pPr>
        <w:pStyle w:val="BodyText"/>
        <w:rPr>
          <w:ins w:id="177" w:author="Lixing Gu" w:date="2014-10-17T16:45:00Z"/>
        </w:rPr>
      </w:pPr>
      <w:ins w:id="178" w:author="Lixing Gu" w:date="2014-10-17T16:45:00Z">
        <w:r>
          <w:t>An IDF example input is:</w:t>
        </w:r>
      </w:ins>
    </w:p>
    <w:p w14:paraId="098732D8" w14:textId="77777777" w:rsidR="005C2632" w:rsidRDefault="005C2632" w:rsidP="005C2632">
      <w:pPr>
        <w:pStyle w:val="BodyText"/>
        <w:spacing w:after="0"/>
        <w:ind w:firstLine="720"/>
        <w:rPr>
          <w:ins w:id="179" w:author="Lixing Gu" w:date="2014-10-17T16:40:00Z"/>
        </w:rPr>
      </w:pPr>
    </w:p>
    <w:p w14:paraId="22B6338E" w14:textId="77777777" w:rsidR="005C2632" w:rsidRDefault="005C2632" w:rsidP="005C2632">
      <w:pPr>
        <w:pStyle w:val="CodeIDDSamples"/>
        <w:rPr>
          <w:ins w:id="180" w:author="Lixing Gu" w:date="2014-10-17T16:40:00Z"/>
          <w:rFonts w:eastAsiaTheme="minorEastAsia"/>
          <w:lang w:eastAsia="zh-CN"/>
        </w:rPr>
      </w:pPr>
      <w:ins w:id="181" w:author="Lixing Gu" w:date="2014-10-17T16:40:00Z">
        <w:r>
          <w:rPr>
            <w:rFonts w:eastAsiaTheme="minorEastAsia"/>
            <w:lang w:eastAsia="zh-CN"/>
          </w:rPr>
          <w:t xml:space="preserve">  RoomAirSettings:AirflowNetwork,</w:t>
        </w:r>
      </w:ins>
    </w:p>
    <w:p w14:paraId="42E49312" w14:textId="77777777" w:rsidR="005C2632" w:rsidRDefault="005C2632" w:rsidP="005C2632">
      <w:pPr>
        <w:pStyle w:val="CodeIDDSamples"/>
        <w:rPr>
          <w:ins w:id="182" w:author="Lixing Gu" w:date="2014-10-17T16:40:00Z"/>
          <w:rFonts w:eastAsiaTheme="minorEastAsia"/>
          <w:lang w:eastAsia="zh-CN"/>
        </w:rPr>
      </w:pPr>
      <w:ins w:id="183" w:author="Lixing Gu" w:date="2014-10-17T16:40:00Z">
        <w:r>
          <w:rPr>
            <w:rFonts w:eastAsiaTheme="minorEastAsia"/>
            <w:lang w:eastAsia="zh-CN"/>
          </w:rPr>
          <w:t xml:space="preserve">    NORTH_ZONE,     !- Name </w:t>
        </w:r>
      </w:ins>
    </w:p>
    <w:p w14:paraId="55EAF420" w14:textId="77777777" w:rsidR="005C2632" w:rsidRDefault="005C2632" w:rsidP="005C2632">
      <w:pPr>
        <w:pStyle w:val="CodeIDDSamples"/>
        <w:rPr>
          <w:ins w:id="184" w:author="Lixing Gu" w:date="2014-10-17T16:40:00Z"/>
          <w:rFonts w:eastAsiaTheme="minorEastAsia"/>
          <w:lang w:eastAsia="zh-CN"/>
        </w:rPr>
      </w:pPr>
      <w:ins w:id="185" w:author="Lixing Gu" w:date="2014-10-17T16:40:00Z">
        <w:r>
          <w:rPr>
            <w:rFonts w:eastAsiaTheme="minorEastAsia"/>
            <w:lang w:eastAsia="zh-CN"/>
          </w:rPr>
          <w:t xml:space="preserve">    NORTH_ZONE,              !- Zone Name</w:t>
        </w:r>
      </w:ins>
    </w:p>
    <w:p w14:paraId="31A4609E" w14:textId="77777777" w:rsidR="005C2632" w:rsidRDefault="005C2632" w:rsidP="005C2632">
      <w:pPr>
        <w:pStyle w:val="CodeIDDSamples"/>
        <w:rPr>
          <w:ins w:id="186" w:author="Lixing Gu" w:date="2014-10-17T16:40:00Z"/>
          <w:rFonts w:eastAsiaTheme="minorEastAsia"/>
          <w:lang w:eastAsia="zh-CN"/>
        </w:rPr>
      </w:pPr>
      <w:ins w:id="187" w:author="Lixing Gu" w:date="2014-10-17T16:40:00Z">
        <w:r>
          <w:rPr>
            <w:rFonts w:eastAsiaTheme="minorEastAsia"/>
            <w:lang w:eastAsia="zh-CN"/>
          </w:rPr>
          <w:t xml:space="preserve">    RoomAir Schedule,        !- Availability Schedule Name</w:t>
        </w:r>
      </w:ins>
    </w:p>
    <w:p w14:paraId="0A1B63F2" w14:textId="77777777" w:rsidR="005C2632" w:rsidRDefault="005C2632" w:rsidP="005C2632">
      <w:pPr>
        <w:pStyle w:val="CodeIDDSamples"/>
        <w:rPr>
          <w:ins w:id="188" w:author="Lixing Gu" w:date="2014-10-17T16:40:00Z"/>
          <w:rFonts w:eastAsiaTheme="minorEastAsia"/>
          <w:lang w:eastAsia="zh-CN"/>
        </w:rPr>
      </w:pPr>
      <w:ins w:id="189" w:author="Lixing Gu" w:date="2014-10-17T16:40:00Z">
        <w:r>
          <w:rPr>
            <w:rFonts w:eastAsiaTheme="minorEastAsia"/>
            <w:lang w:eastAsia="zh-CN"/>
          </w:rPr>
          <w:t xml:space="preserve">    NORTH_ZONE,              !- Control Point RoomAir:Node Name</w:t>
        </w:r>
      </w:ins>
    </w:p>
    <w:p w14:paraId="57D5E685" w14:textId="77777777" w:rsidR="005C2632" w:rsidRDefault="005C2632" w:rsidP="005C2632">
      <w:pPr>
        <w:pStyle w:val="CodeIDDSamples"/>
        <w:rPr>
          <w:ins w:id="190" w:author="Lixing Gu" w:date="2014-10-17T16:40:00Z"/>
          <w:rFonts w:eastAsiaTheme="minorEastAsia"/>
          <w:lang w:eastAsia="zh-CN"/>
        </w:rPr>
      </w:pPr>
      <w:ins w:id="191" w:author="Lixing Gu" w:date="2014-10-17T16:40:00Z">
        <w:r>
          <w:rPr>
            <w:rFonts w:eastAsiaTheme="minorEastAsia"/>
            <w:lang w:eastAsia="zh-CN"/>
          </w:rPr>
          <w:t xml:space="preserve">    LeftUpper,               !- RoomAir:Node:AirflowNetwork 1 Name</w:t>
        </w:r>
      </w:ins>
    </w:p>
    <w:p w14:paraId="43F97194" w14:textId="77777777" w:rsidR="005C2632" w:rsidRDefault="005C2632" w:rsidP="005C2632">
      <w:pPr>
        <w:pStyle w:val="CodeIDDSamples"/>
        <w:rPr>
          <w:ins w:id="192" w:author="Lixing Gu" w:date="2014-10-17T16:40:00Z"/>
          <w:rFonts w:eastAsiaTheme="minorEastAsia"/>
          <w:lang w:eastAsia="zh-CN"/>
        </w:rPr>
      </w:pPr>
      <w:ins w:id="193" w:author="Lixing Gu" w:date="2014-10-17T16:40:00Z">
        <w:r>
          <w:rPr>
            <w:rFonts w:eastAsiaTheme="minorEastAsia"/>
            <w:lang w:eastAsia="zh-CN"/>
          </w:rPr>
          <w:lastRenderedPageBreak/>
          <w:t xml:space="preserve">    CentralUpper,            !- RoomAir:Node:AirflowNetwork 2 Name</w:t>
        </w:r>
      </w:ins>
    </w:p>
    <w:p w14:paraId="53871EDE" w14:textId="77777777" w:rsidR="005C2632" w:rsidRDefault="005C2632" w:rsidP="005C2632">
      <w:pPr>
        <w:pStyle w:val="CodeIDDSamples"/>
        <w:rPr>
          <w:ins w:id="194" w:author="Lixing Gu" w:date="2014-10-17T16:40:00Z"/>
          <w:rFonts w:eastAsiaTheme="minorEastAsia"/>
          <w:lang w:eastAsia="zh-CN"/>
        </w:rPr>
      </w:pPr>
      <w:ins w:id="195" w:author="Lixing Gu" w:date="2014-10-17T16:40:00Z">
        <w:r>
          <w:rPr>
            <w:rFonts w:eastAsiaTheme="minorEastAsia"/>
            <w:lang w:eastAsia="zh-CN"/>
          </w:rPr>
          <w:t xml:space="preserve">    NORTH_ZONE,              !- RoomAir:Node:AirflowNetwork 3 Name</w:t>
        </w:r>
      </w:ins>
    </w:p>
    <w:p w14:paraId="01B81E44" w14:textId="77777777" w:rsidR="005C2632" w:rsidRDefault="005C2632" w:rsidP="005C2632">
      <w:pPr>
        <w:pStyle w:val="CodeIDDSamples"/>
        <w:rPr>
          <w:ins w:id="196" w:author="Lixing Gu" w:date="2014-10-17T16:40:00Z"/>
          <w:rFonts w:eastAsiaTheme="minorEastAsia"/>
          <w:lang w:eastAsia="zh-CN"/>
        </w:rPr>
      </w:pPr>
      <w:ins w:id="197" w:author="Lixing Gu" w:date="2014-10-17T16:40:00Z">
        <w:r>
          <w:rPr>
            <w:rFonts w:eastAsiaTheme="minorEastAsia"/>
            <w:lang w:eastAsia="zh-CN"/>
          </w:rPr>
          <w:t xml:space="preserve">    LeftMiddle,              !- RoomAir:Node:AirflowNetwork 4 Name</w:t>
        </w:r>
      </w:ins>
    </w:p>
    <w:p w14:paraId="0F6DD499" w14:textId="77777777" w:rsidR="005C2632" w:rsidRDefault="005C2632" w:rsidP="005C2632">
      <w:pPr>
        <w:pStyle w:val="CodeIDDSamples"/>
        <w:rPr>
          <w:ins w:id="198" w:author="Lixing Gu" w:date="2014-10-17T16:40:00Z"/>
          <w:rFonts w:eastAsiaTheme="minorEastAsia"/>
          <w:lang w:eastAsia="zh-CN"/>
        </w:rPr>
      </w:pPr>
      <w:ins w:id="199" w:author="Lixing Gu" w:date="2014-10-17T16:40:00Z">
        <w:r>
          <w:rPr>
            <w:rFonts w:eastAsiaTheme="minorEastAsia"/>
            <w:lang w:eastAsia="zh-CN"/>
          </w:rPr>
          <w:t xml:space="preserve">    LeftLower,               !- RoomAir:Node:AirflowNetwork 5 Name</w:t>
        </w:r>
      </w:ins>
    </w:p>
    <w:p w14:paraId="0381A66A" w14:textId="77777777" w:rsidR="005C2632" w:rsidRDefault="005C2632" w:rsidP="005C2632">
      <w:pPr>
        <w:pStyle w:val="CodeIDDSamples"/>
        <w:rPr>
          <w:ins w:id="200" w:author="Lixing Gu" w:date="2014-10-17T16:40:00Z"/>
          <w:rFonts w:eastAsiaTheme="minorEastAsia"/>
          <w:lang w:eastAsia="zh-CN"/>
        </w:rPr>
      </w:pPr>
      <w:ins w:id="201" w:author="Lixing Gu" w:date="2014-10-17T16:40:00Z">
        <w:r>
          <w:rPr>
            <w:rFonts w:eastAsiaTheme="minorEastAsia"/>
            <w:lang w:eastAsia="zh-CN"/>
          </w:rPr>
          <w:t xml:space="preserve">    CentralLower;            !- RoomAir:Node:AirflowNetwork 6 Name</w:t>
        </w:r>
      </w:ins>
    </w:p>
    <w:p w14:paraId="152EF352" w14:textId="77777777" w:rsidR="00E9525F" w:rsidRDefault="00E9525F" w:rsidP="005C2632">
      <w:pPr>
        <w:pStyle w:val="BodyText"/>
        <w:ind w:left="1008" w:firstLine="420"/>
        <w:rPr>
          <w:ins w:id="202" w:author="Lixing Gu" w:date="2014-10-17T16:45:00Z"/>
          <w:rFonts w:ascii="Courier New" w:eastAsiaTheme="minorEastAsia" w:hAnsi="Courier New" w:cs="Courier New"/>
          <w:sz w:val="22"/>
          <w:szCs w:val="22"/>
          <w:lang w:eastAsia="zh-CN"/>
        </w:rPr>
      </w:pPr>
    </w:p>
    <w:p w14:paraId="1FD9D6CC" w14:textId="6082CE3D" w:rsidR="005C2632" w:rsidRPr="00B60862" w:rsidRDefault="00E9525F">
      <w:pPr>
        <w:pStyle w:val="Heading3"/>
        <w:rPr>
          <w:ins w:id="203" w:author="Lixing Gu" w:date="2014-10-17T16:40:00Z"/>
        </w:rPr>
        <w:pPrChange w:id="204" w:author="Lixing Gu" w:date="2014-10-20T09:42:00Z">
          <w:pPr>
            <w:pStyle w:val="BodyText"/>
            <w:ind w:left="1008" w:firstLine="420"/>
          </w:pPr>
        </w:pPrChange>
      </w:pPr>
      <w:ins w:id="205" w:author="Lixing Gu" w:date="2014-10-17T16:45:00Z">
        <w:r>
          <w:rPr>
            <w:rFonts w:eastAsiaTheme="minorEastAsia"/>
            <w:lang w:eastAsia="zh-CN"/>
          </w:rPr>
          <w:t>RoomAir:Node:AirflowNetwork</w:t>
        </w:r>
      </w:ins>
    </w:p>
    <w:p w14:paraId="658A5CAD" w14:textId="3B9BC922" w:rsidR="00E9525F" w:rsidRDefault="00E9525F">
      <w:pPr>
        <w:pStyle w:val="BodyText"/>
        <w:rPr>
          <w:ins w:id="206" w:author="Lixing Gu" w:date="2014-10-17T16:46:00Z"/>
        </w:rPr>
        <w:pPrChange w:id="207" w:author="Lixing Gu" w:date="2014-10-17T16:46:00Z">
          <w:pPr>
            <w:pStyle w:val="Heading4"/>
          </w:pPr>
        </w:pPrChange>
      </w:pPr>
      <w:ins w:id="208" w:author="Lixing Gu" w:date="2014-10-17T16:46:00Z">
        <w:r>
          <w:t>This object is used to define a node in a thermal zone</w:t>
        </w:r>
      </w:ins>
      <w:ins w:id="209" w:author="Lixing Gu" w:date="2014-10-17T16:47:00Z">
        <w:r>
          <w:t>. The input specify the fraction of zone volume and of list names to define fraction of internal gains</w:t>
        </w:r>
      </w:ins>
      <w:ins w:id="210" w:author="Lixing Gu" w:date="2014-10-20T09:37:00Z">
        <w:r w:rsidR="00313261">
          <w:t>, surface connection</w:t>
        </w:r>
      </w:ins>
      <w:ins w:id="211" w:author="Lixing Gu" w:date="2014-10-17T16:47:00Z">
        <w:r>
          <w:t xml:space="preserve"> and HVA equipment</w:t>
        </w:r>
      </w:ins>
    </w:p>
    <w:p w14:paraId="157B0AF1" w14:textId="77777777" w:rsidR="00E9525F" w:rsidRDefault="00E9525F" w:rsidP="00E9525F">
      <w:pPr>
        <w:pStyle w:val="Heading4"/>
        <w:rPr>
          <w:ins w:id="212" w:author="Lixing Gu" w:date="2014-10-17T16:46:00Z"/>
        </w:rPr>
      </w:pPr>
      <w:ins w:id="213" w:author="Lixing Gu" w:date="2014-10-17T16:46:00Z">
        <w:r>
          <w:t>Field: Name</w:t>
        </w:r>
      </w:ins>
    </w:p>
    <w:p w14:paraId="2C5F77F9" w14:textId="617D2D02" w:rsidR="00E9525F" w:rsidRDefault="00E9525F" w:rsidP="00E9525F">
      <w:pPr>
        <w:pStyle w:val="BodyText"/>
        <w:rPr>
          <w:ins w:id="214" w:author="Lixing Gu" w:date="2014-10-17T16:46:00Z"/>
        </w:rPr>
      </w:pPr>
      <w:ins w:id="215" w:author="Lixing Gu" w:date="2014-10-17T16:46:00Z">
        <w:r>
          <w:t xml:space="preserve">This is a unique character string associated with this instance of the </w:t>
        </w:r>
        <w:r w:rsidRPr="00573FF0">
          <w:t>RoomAirSettings:AirflowNetwork</w:t>
        </w:r>
        <w:r>
          <w:t xml:space="preserve"> object. </w:t>
        </w:r>
      </w:ins>
    </w:p>
    <w:p w14:paraId="76304DFA" w14:textId="77777777" w:rsidR="00313261" w:rsidRDefault="00313261" w:rsidP="00313261">
      <w:pPr>
        <w:pStyle w:val="Heading4"/>
        <w:rPr>
          <w:ins w:id="216" w:author="Lixing Gu" w:date="2014-10-20T09:42:00Z"/>
        </w:rPr>
      </w:pPr>
      <w:ins w:id="217" w:author="Lixing Gu" w:date="2014-10-20T09:42:00Z">
        <w:r>
          <w:t>Field: Zone Name</w:t>
        </w:r>
      </w:ins>
    </w:p>
    <w:p w14:paraId="345C62B1" w14:textId="291C4523" w:rsidR="00E9525F" w:rsidRDefault="00313261">
      <w:pPr>
        <w:pStyle w:val="BodyText"/>
        <w:rPr>
          <w:ins w:id="218" w:author="Lixing Gu" w:date="2014-10-17T16:42:00Z"/>
        </w:rPr>
        <w:pPrChange w:id="219" w:author="Lixing Gu" w:date="2014-10-20T11:34:00Z">
          <w:pPr>
            <w:pStyle w:val="BodyText"/>
            <w:spacing w:after="0"/>
            <w:ind w:firstLine="720"/>
          </w:pPr>
        </w:pPrChange>
      </w:pPr>
      <w:ins w:id="220" w:author="Lixing Gu" w:date="2014-10-20T09:42:00Z">
        <w:r>
          <w:t xml:space="preserve">The name of the EnergyPlus thermal zone </w:t>
        </w:r>
      </w:ins>
      <w:ins w:id="221" w:author="Lixing Gu" w:date="2014-10-20T09:43:00Z">
        <w:r>
          <w:t xml:space="preserve">and is defined in an </w:t>
        </w:r>
        <w:r w:rsidRPr="00573FF0">
          <w:t>RoomAirSettings:AirflowNetwork</w:t>
        </w:r>
        <w:r>
          <w:t xml:space="preserve"> object</w:t>
        </w:r>
      </w:ins>
      <w:ins w:id="222" w:author="Lixing Gu" w:date="2014-10-20T09:42:00Z">
        <w:r w:rsidR="0076233E">
          <w:t>.</w:t>
        </w:r>
      </w:ins>
    </w:p>
    <w:p w14:paraId="79FE502D" w14:textId="4CF8351E" w:rsidR="00B60862" w:rsidRPr="00CF74C2" w:rsidRDefault="00B60862">
      <w:pPr>
        <w:pStyle w:val="Heading4"/>
        <w:rPr>
          <w:ins w:id="223" w:author="Lixing Gu" w:date="2014-10-17T15:28:00Z"/>
        </w:rPr>
        <w:pPrChange w:id="224" w:author="Lixing Gu" w:date="2014-10-20T09:46:00Z">
          <w:pPr>
            <w:pStyle w:val="BodyText"/>
            <w:spacing w:after="0"/>
            <w:ind w:firstLine="720"/>
          </w:pPr>
        </w:pPrChange>
      </w:pPr>
      <w:ins w:id="225" w:author="Lixing Gu" w:date="2014-10-17T15:28:00Z">
        <w:r w:rsidRPr="00CF74C2">
          <w:t xml:space="preserve">Field:  Fraction of Zone </w:t>
        </w:r>
      </w:ins>
      <w:ins w:id="226" w:author="Lixing Gu" w:date="2014-10-20T09:46:00Z">
        <w:r w:rsidR="00FA5202">
          <w:t xml:space="preserve">Air </w:t>
        </w:r>
      </w:ins>
      <w:ins w:id="227" w:author="Lixing Gu" w:date="2014-10-17T15:28:00Z">
        <w:r w:rsidR="00FA5202">
          <w:t>Volume</w:t>
        </w:r>
      </w:ins>
    </w:p>
    <w:p w14:paraId="18B1EF62" w14:textId="095911F8" w:rsidR="00B60862" w:rsidRDefault="00B60862">
      <w:pPr>
        <w:pStyle w:val="BodyText"/>
        <w:rPr>
          <w:ins w:id="228" w:author="Lixing Gu" w:date="2014-10-17T15:28:00Z"/>
        </w:rPr>
        <w:pPrChange w:id="229" w:author="Lixing Gu" w:date="2014-10-20T11:34:00Z">
          <w:pPr>
            <w:pStyle w:val="BodyText"/>
            <w:spacing w:after="0"/>
            <w:ind w:firstLine="720"/>
          </w:pPr>
        </w:pPrChange>
      </w:pPr>
      <w:ins w:id="230" w:author="Lixing Gu" w:date="2014-10-17T15:28:00Z">
        <w:r>
          <w:t>The fraction of the overall zone air volume that is assigned to this RoomAir:Node</w:t>
        </w:r>
      </w:ins>
      <w:ins w:id="231" w:author="Lixing Gu" w:date="2014-10-20T09:46:00Z">
        <w:r w:rsidR="00FA5202">
          <w:t>:AirflowNetwork object</w:t>
        </w:r>
      </w:ins>
      <w:ins w:id="232" w:author="Lixing Gu" w:date="2014-10-17T15:28:00Z">
        <w:r>
          <w:t>.</w:t>
        </w:r>
      </w:ins>
      <w:ins w:id="233" w:author="Lixing Gu" w:date="2014-10-20T09:47:00Z">
        <w:r w:rsidR="00FA5202">
          <w:t xml:space="preserve"> The fraction will be used to calculate zone air storage term</w:t>
        </w:r>
      </w:ins>
      <w:ins w:id="234" w:author="Lixing Gu" w:date="2014-10-20T09:49:00Z">
        <w:r w:rsidR="00FA5202">
          <w:t xml:space="preserve">. </w:t>
        </w:r>
      </w:ins>
      <w:ins w:id="235" w:author="Lixing Gu" w:date="2014-10-20T09:48:00Z">
        <w:r w:rsidR="00FA5202">
          <w:t>See corresponding sections in Engineering Reference for its use in the node energy and moisture balance equations.</w:t>
        </w:r>
      </w:ins>
    </w:p>
    <w:p w14:paraId="350D575D" w14:textId="77777777" w:rsidR="00FA5202" w:rsidRPr="00782316" w:rsidRDefault="00B60862">
      <w:pPr>
        <w:pStyle w:val="Heading4"/>
        <w:rPr>
          <w:ins w:id="236" w:author="Lixing Gu" w:date="2014-10-20T09:53:00Z"/>
          <w:rStyle w:val="Heading4Char"/>
          <w:rFonts w:eastAsiaTheme="minorEastAsia"/>
        </w:rPr>
        <w:pPrChange w:id="237" w:author="Lixing Gu" w:date="2014-10-28T11:25:00Z">
          <w:pPr>
            <w:pStyle w:val="BodyText"/>
            <w:spacing w:after="0"/>
            <w:ind w:firstLine="720"/>
          </w:pPr>
        </w:pPrChange>
      </w:pPr>
      <w:ins w:id="238" w:author="Lixing Gu" w:date="2014-10-17T15:28:00Z">
        <w:r w:rsidRPr="009B38EB">
          <w:t xml:space="preserve">Field: </w:t>
        </w:r>
      </w:ins>
      <w:ins w:id="239" w:author="Lixing Gu" w:date="2014-10-20T09:53:00Z">
        <w:r w:rsidR="00FA5202" w:rsidRPr="009B38EB">
          <w:rPr>
            <w:rFonts w:eastAsiaTheme="minorEastAsia"/>
            <w:rPrChange w:id="240" w:author="Lixing Gu" w:date="2014-10-30T13:17:00Z">
              <w:rPr>
                <w:rFonts w:ascii="Courier New" w:eastAsiaTheme="minorEastAsia" w:hAnsi="Courier New" w:cs="Courier New"/>
                <w:sz w:val="22"/>
                <w:szCs w:val="22"/>
                <w:lang w:eastAsia="zh-CN"/>
              </w:rPr>
            </w:rPrChange>
          </w:rPr>
          <w:t>RoomAir</w:t>
        </w:r>
        <w:r w:rsidR="00FA5202" w:rsidRPr="00782316">
          <w:rPr>
            <w:rStyle w:val="Heading4Char"/>
            <w:rFonts w:eastAsiaTheme="minorEastAsia"/>
            <w:b/>
            <w:i/>
            <w:rPrChange w:id="241" w:author="Lixing Gu" w:date="2014-10-28T11:25:00Z">
              <w:rPr>
                <w:rFonts w:ascii="Courier New" w:eastAsiaTheme="minorEastAsia" w:hAnsi="Courier New" w:cs="Courier New"/>
                <w:sz w:val="22"/>
                <w:szCs w:val="22"/>
                <w:lang w:eastAsia="zh-CN"/>
              </w:rPr>
            </w:rPrChange>
          </w:rPr>
          <w:t>:Node:AirflowNetwork:AdjacentSurfaceList Name</w:t>
        </w:r>
      </w:ins>
    </w:p>
    <w:p w14:paraId="05E36083" w14:textId="66C18F01" w:rsidR="00F26BDF" w:rsidRDefault="00FA5202">
      <w:pPr>
        <w:pStyle w:val="BodyText"/>
        <w:spacing w:after="0"/>
        <w:rPr>
          <w:ins w:id="242" w:author="Lixing Gu" w:date="2014-10-20T10:05:00Z"/>
        </w:rPr>
        <w:pPrChange w:id="243" w:author="Lixing Gu" w:date="2014-10-20T10:05:00Z">
          <w:pPr>
            <w:pStyle w:val="BodyText"/>
            <w:spacing w:after="0"/>
            <w:ind w:firstLine="720"/>
          </w:pPr>
        </w:pPrChange>
      </w:pPr>
      <w:ins w:id="244" w:author="Lixing Gu" w:date="2014-10-20T09:54:00Z">
        <w:r>
          <w:t>The field sp</w:t>
        </w:r>
        <w:r w:rsidR="00F26BDF">
          <w:t>ecifies</w:t>
        </w:r>
        <w:r>
          <w:t xml:space="preserve"> a name to </w:t>
        </w:r>
      </w:ins>
      <w:ins w:id="245" w:author="Lixing Gu" w:date="2014-10-20T09:55:00Z">
        <w:r w:rsidR="00DE4562">
          <w:t xml:space="preserve">provide a </w:t>
        </w:r>
      </w:ins>
      <w:ins w:id="246" w:author="Lixing Gu" w:date="2014-10-20T09:56:00Z">
        <w:r w:rsidR="00DE4562">
          <w:t xml:space="preserve">list of </w:t>
        </w:r>
      </w:ins>
      <w:ins w:id="247" w:author="Lixing Gu" w:date="2014-10-20T09:55:00Z">
        <w:r w:rsidR="00DE4562">
          <w:t>connected adjacent surfaces with convective heat transfer between surfaces and this particular node.</w:t>
        </w:r>
      </w:ins>
      <w:ins w:id="248" w:author="Lixing Gu" w:date="2014-10-20T09:56:00Z">
        <w:r w:rsidR="00DE4562">
          <w:t xml:space="preserve"> See corresponding sections in Engineering Reference for its use in the node energy and moisture balance equations</w:t>
        </w:r>
      </w:ins>
      <w:ins w:id="249" w:author="Lixing Gu" w:date="2014-10-20T11:31:00Z">
        <w:r w:rsidR="006A15BF">
          <w:t>.</w:t>
        </w:r>
      </w:ins>
    </w:p>
    <w:p w14:paraId="5E8AED97" w14:textId="2BF7754D" w:rsidR="00F26BDF" w:rsidRPr="00FA5202" w:rsidRDefault="00F26BDF" w:rsidP="00F26BDF">
      <w:pPr>
        <w:pStyle w:val="Heading4"/>
        <w:rPr>
          <w:ins w:id="250" w:author="Lixing Gu" w:date="2014-10-20T10:05:00Z"/>
          <w:rStyle w:val="Heading4Char"/>
          <w:rFonts w:eastAsiaTheme="minorEastAsia"/>
          <w:b/>
          <w:i/>
        </w:rPr>
      </w:pPr>
      <w:ins w:id="251" w:author="Lixing Gu" w:date="2014-10-20T10:05:00Z">
        <w:r w:rsidRPr="00346B80">
          <w:rPr>
            <w:rStyle w:val="Heading4Char"/>
            <w:b/>
            <w:i/>
          </w:rPr>
          <w:t xml:space="preserve">Field: </w:t>
        </w:r>
        <w:r w:rsidRPr="00346B80">
          <w:rPr>
            <w:rStyle w:val="Heading4Char"/>
            <w:rFonts w:eastAsiaTheme="minorEastAsia"/>
            <w:b/>
            <w:i/>
          </w:rPr>
          <w:t>RoomAir:Node:AirflowNetwork:</w:t>
        </w:r>
        <w:r>
          <w:rPr>
            <w:rStyle w:val="Heading4Char"/>
            <w:rFonts w:eastAsiaTheme="minorEastAsia"/>
            <w:b/>
            <w:i/>
          </w:rPr>
          <w:t>InternalGains</w:t>
        </w:r>
        <w:r w:rsidRPr="00346B80">
          <w:rPr>
            <w:rStyle w:val="Heading4Char"/>
            <w:rFonts w:eastAsiaTheme="minorEastAsia"/>
            <w:b/>
            <w:i/>
          </w:rPr>
          <w:t xml:space="preserve"> Name</w:t>
        </w:r>
      </w:ins>
    </w:p>
    <w:p w14:paraId="12C99CB0" w14:textId="67E8BDAD" w:rsidR="00F26BDF" w:rsidRDefault="00F26BDF" w:rsidP="00F26BDF">
      <w:pPr>
        <w:pStyle w:val="BodyText"/>
        <w:spacing w:after="0"/>
        <w:rPr>
          <w:ins w:id="252" w:author="Lixing Gu" w:date="2014-10-20T10:05:00Z"/>
        </w:rPr>
      </w:pPr>
      <w:ins w:id="253" w:author="Lixing Gu" w:date="2014-10-20T10:05:00Z">
        <w:r>
          <w:t xml:space="preserve">The field specifies a name to provide a list of internal gain objects and associated fractions </w:t>
        </w:r>
      </w:ins>
      <w:ins w:id="254" w:author="Lixing Gu" w:date="2014-10-20T10:08:00Z">
        <w:r>
          <w:t>assigned to t</w:t>
        </w:r>
      </w:ins>
      <w:ins w:id="255" w:author="Lixing Gu" w:date="2014-10-20T10:05:00Z">
        <w:r>
          <w:t>his particular node. See corresponding sections in Engineering Reference for its use in the node energy and moisture balance equations</w:t>
        </w:r>
      </w:ins>
      <w:ins w:id="256" w:author="Lixing Gu" w:date="2014-10-20T11:31:00Z">
        <w:r w:rsidR="006A15BF">
          <w:t>.</w:t>
        </w:r>
      </w:ins>
    </w:p>
    <w:p w14:paraId="10269E69" w14:textId="796BB362" w:rsidR="00F26BDF" w:rsidRPr="00FA5202" w:rsidRDefault="00F26BDF" w:rsidP="00F26BDF">
      <w:pPr>
        <w:pStyle w:val="Heading4"/>
        <w:rPr>
          <w:ins w:id="257" w:author="Lixing Gu" w:date="2014-10-20T10:09:00Z"/>
          <w:rStyle w:val="Heading4Char"/>
          <w:rFonts w:eastAsiaTheme="minorEastAsia"/>
          <w:b/>
          <w:i/>
        </w:rPr>
      </w:pPr>
      <w:ins w:id="258" w:author="Lixing Gu" w:date="2014-10-20T10:09:00Z">
        <w:r w:rsidRPr="00346B80">
          <w:rPr>
            <w:rStyle w:val="Heading4Char"/>
            <w:b/>
            <w:i/>
          </w:rPr>
          <w:t xml:space="preserve">Field: </w:t>
        </w:r>
        <w:r w:rsidRPr="00346B80">
          <w:rPr>
            <w:rStyle w:val="Heading4Char"/>
            <w:rFonts w:eastAsiaTheme="minorEastAsia"/>
            <w:b/>
            <w:i/>
          </w:rPr>
          <w:t>RoomAir:Node:AirflowNetwork:</w:t>
        </w:r>
        <w:r>
          <w:rPr>
            <w:rStyle w:val="Heading4Char"/>
            <w:rFonts w:eastAsiaTheme="minorEastAsia"/>
            <w:b/>
            <w:i/>
          </w:rPr>
          <w:t xml:space="preserve">HVACEquipment </w:t>
        </w:r>
        <w:r w:rsidRPr="00346B80">
          <w:rPr>
            <w:rStyle w:val="Heading4Char"/>
            <w:rFonts w:eastAsiaTheme="minorEastAsia"/>
            <w:b/>
            <w:i/>
          </w:rPr>
          <w:t>Name</w:t>
        </w:r>
      </w:ins>
    </w:p>
    <w:p w14:paraId="3497E25C" w14:textId="668DC5C3" w:rsidR="00F26BDF" w:rsidRDefault="00F26BDF" w:rsidP="00F26BDF">
      <w:pPr>
        <w:pStyle w:val="BodyText"/>
        <w:spacing w:after="0"/>
        <w:rPr>
          <w:ins w:id="259" w:author="Lixing Gu" w:date="2014-10-20T10:09:00Z"/>
        </w:rPr>
      </w:pPr>
      <w:ins w:id="260" w:author="Lixing Gu" w:date="2014-10-20T10:09:00Z">
        <w:r>
          <w:t xml:space="preserve">The field specifies a name to provide a list of </w:t>
        </w:r>
      </w:ins>
      <w:ins w:id="261" w:author="Lixing Gu" w:date="2014-10-20T10:10:00Z">
        <w:r>
          <w:t>HVAC equipment, including AirLoop terminals and zone equipment</w:t>
        </w:r>
      </w:ins>
      <w:ins w:id="262" w:author="Lixing Gu" w:date="2014-10-20T10:09:00Z">
        <w:r>
          <w:t>. See corresponding sections in Engineering Reference for its use in the node energy and moisture balance equations</w:t>
        </w:r>
      </w:ins>
      <w:ins w:id="263" w:author="Lixing Gu" w:date="2014-10-20T11:31:00Z">
        <w:r w:rsidR="006A15BF">
          <w:t>.</w:t>
        </w:r>
      </w:ins>
    </w:p>
    <w:p w14:paraId="523D1236" w14:textId="77777777" w:rsidR="00B60862" w:rsidRDefault="00B60862" w:rsidP="00B60862">
      <w:pPr>
        <w:pStyle w:val="BodyText"/>
        <w:spacing w:after="0"/>
        <w:ind w:firstLine="720"/>
        <w:rPr>
          <w:ins w:id="264" w:author="Lixing Gu" w:date="2014-10-17T15:28:00Z"/>
        </w:rPr>
      </w:pPr>
    </w:p>
    <w:p w14:paraId="68D9552F" w14:textId="77777777" w:rsidR="005C2632" w:rsidRDefault="005C2632">
      <w:pPr>
        <w:pStyle w:val="CodeIDDSamples"/>
        <w:rPr>
          <w:ins w:id="265" w:author="Lixing Gu" w:date="2014-10-17T16:39:00Z"/>
          <w:rFonts w:eastAsiaTheme="minorEastAsia"/>
          <w:lang w:eastAsia="zh-CN"/>
        </w:rPr>
        <w:pPrChange w:id="266" w:author="Lixing Gu" w:date="2014-10-17T16:39:00Z">
          <w:pPr>
            <w:autoSpaceDE w:val="0"/>
            <w:autoSpaceDN w:val="0"/>
            <w:adjustRightInd w:val="0"/>
            <w:ind w:left="0"/>
          </w:pPr>
        </w:pPrChange>
      </w:pPr>
      <w:ins w:id="267" w:author="Lixing Gu" w:date="2014-10-17T16:39:00Z">
        <w:r>
          <w:rPr>
            <w:rFonts w:eastAsiaTheme="minorEastAsia"/>
            <w:lang w:eastAsia="zh-CN"/>
          </w:rPr>
          <w:t xml:space="preserve">  RoomAir:Node:AirflowNetwork,</w:t>
        </w:r>
      </w:ins>
    </w:p>
    <w:p w14:paraId="74A5DF9D" w14:textId="77777777" w:rsidR="005C2632" w:rsidRDefault="005C2632">
      <w:pPr>
        <w:pStyle w:val="CodeIDDSamples"/>
        <w:rPr>
          <w:ins w:id="268" w:author="Lixing Gu" w:date="2014-10-17T16:39:00Z"/>
          <w:rFonts w:eastAsiaTheme="minorEastAsia"/>
          <w:lang w:eastAsia="zh-CN"/>
        </w:rPr>
        <w:pPrChange w:id="269" w:author="Lixing Gu" w:date="2014-10-17T16:39:00Z">
          <w:pPr>
            <w:autoSpaceDE w:val="0"/>
            <w:autoSpaceDN w:val="0"/>
            <w:adjustRightInd w:val="0"/>
            <w:ind w:left="0"/>
          </w:pPr>
        </w:pPrChange>
      </w:pPr>
      <w:ins w:id="270" w:author="Lixing Gu" w:date="2014-10-17T16:39:00Z">
        <w:r>
          <w:rPr>
            <w:rFonts w:eastAsiaTheme="minorEastAsia"/>
            <w:lang w:eastAsia="zh-CN"/>
          </w:rPr>
          <w:t xml:space="preserve">    LeftUpper,         !- Name</w:t>
        </w:r>
      </w:ins>
    </w:p>
    <w:p w14:paraId="1A8072CA" w14:textId="77777777" w:rsidR="005C2632" w:rsidRDefault="005C2632">
      <w:pPr>
        <w:pStyle w:val="CodeIDDSamples"/>
        <w:rPr>
          <w:ins w:id="271" w:author="Lixing Gu" w:date="2014-10-17T16:39:00Z"/>
          <w:rFonts w:eastAsiaTheme="minorEastAsia"/>
          <w:lang w:eastAsia="zh-CN"/>
        </w:rPr>
        <w:pPrChange w:id="272" w:author="Lixing Gu" w:date="2014-10-17T16:39:00Z">
          <w:pPr>
            <w:autoSpaceDE w:val="0"/>
            <w:autoSpaceDN w:val="0"/>
            <w:adjustRightInd w:val="0"/>
            <w:ind w:left="0"/>
          </w:pPr>
        </w:pPrChange>
      </w:pPr>
      <w:ins w:id="273" w:author="Lixing Gu" w:date="2014-10-17T16:39:00Z">
        <w:r>
          <w:rPr>
            <w:rFonts w:eastAsiaTheme="minorEastAsia"/>
            <w:lang w:eastAsia="zh-CN"/>
          </w:rPr>
          <w:t xml:space="preserve">    NORTH_ZONE,        !- Zone Name</w:t>
        </w:r>
      </w:ins>
    </w:p>
    <w:p w14:paraId="4CC06076" w14:textId="77777777" w:rsidR="005C2632" w:rsidRDefault="005C2632">
      <w:pPr>
        <w:pStyle w:val="CodeIDDSamples"/>
        <w:rPr>
          <w:ins w:id="274" w:author="Lixing Gu" w:date="2014-10-17T16:39:00Z"/>
          <w:rFonts w:eastAsiaTheme="minorEastAsia"/>
          <w:lang w:eastAsia="zh-CN"/>
        </w:rPr>
        <w:pPrChange w:id="275" w:author="Lixing Gu" w:date="2014-10-17T16:39:00Z">
          <w:pPr>
            <w:autoSpaceDE w:val="0"/>
            <w:autoSpaceDN w:val="0"/>
            <w:adjustRightInd w:val="0"/>
            <w:ind w:left="0"/>
          </w:pPr>
        </w:pPrChange>
      </w:pPr>
      <w:ins w:id="276" w:author="Lixing Gu" w:date="2014-10-17T16:39:00Z">
        <w:r>
          <w:rPr>
            <w:rFonts w:eastAsiaTheme="minorEastAsia"/>
            <w:lang w:eastAsia="zh-CN"/>
          </w:rPr>
          <w:t xml:space="preserve">    0.15,              !- Fraction of Zone Air Volume</w:t>
        </w:r>
      </w:ins>
    </w:p>
    <w:p w14:paraId="0B4167BC" w14:textId="77777777" w:rsidR="005C2632" w:rsidRDefault="005C2632">
      <w:pPr>
        <w:pStyle w:val="CodeIDDSamples"/>
        <w:rPr>
          <w:ins w:id="277" w:author="Lixing Gu" w:date="2014-10-17T16:39:00Z"/>
          <w:rFonts w:eastAsiaTheme="minorEastAsia"/>
          <w:lang w:eastAsia="zh-CN"/>
        </w:rPr>
        <w:pPrChange w:id="278" w:author="Lixing Gu" w:date="2014-10-17T16:39:00Z">
          <w:pPr>
            <w:autoSpaceDE w:val="0"/>
            <w:autoSpaceDN w:val="0"/>
            <w:adjustRightInd w:val="0"/>
            <w:ind w:left="0"/>
          </w:pPr>
        </w:pPrChange>
      </w:pPr>
      <w:ins w:id="279" w:author="Lixing Gu" w:date="2014-10-17T16:39:00Z">
        <w:r>
          <w:rPr>
            <w:rFonts w:eastAsiaTheme="minorEastAsia"/>
            <w:lang w:eastAsia="zh-CN"/>
          </w:rPr>
          <w:t xml:space="preserve">    Surface_18_T_List, !- RoomAir:Node:AirflowNetwork:AdjacentSurfaceList Name</w:t>
        </w:r>
      </w:ins>
    </w:p>
    <w:p w14:paraId="67355B1B" w14:textId="77777777" w:rsidR="005C2632" w:rsidRDefault="005C2632">
      <w:pPr>
        <w:pStyle w:val="CodeIDDSamples"/>
        <w:rPr>
          <w:ins w:id="280" w:author="Lixing Gu" w:date="2014-10-17T16:39:00Z"/>
          <w:rFonts w:eastAsiaTheme="minorEastAsia"/>
          <w:lang w:eastAsia="zh-CN"/>
        </w:rPr>
        <w:pPrChange w:id="281" w:author="Lixing Gu" w:date="2014-10-17T16:39:00Z">
          <w:pPr>
            <w:autoSpaceDE w:val="0"/>
            <w:autoSpaceDN w:val="0"/>
            <w:adjustRightInd w:val="0"/>
            <w:ind w:left="0"/>
          </w:pPr>
        </w:pPrChange>
      </w:pPr>
      <w:ins w:id="282" w:author="Lixing Gu" w:date="2014-10-17T16:39:00Z">
        <w:r>
          <w:rPr>
            <w:rFonts w:eastAsiaTheme="minorEastAsia"/>
            <w:lang w:eastAsia="zh-CN"/>
          </w:rPr>
          <w:t xml:space="preserve">    LeftUpper_Gain,    !- RoomAir:Node:AirflowNetwork:InternalGains Name</w:t>
        </w:r>
      </w:ins>
    </w:p>
    <w:p w14:paraId="04F5036A" w14:textId="77777777" w:rsidR="005C2632" w:rsidRDefault="005C2632">
      <w:pPr>
        <w:pStyle w:val="CodeIDDSamples"/>
        <w:rPr>
          <w:ins w:id="283" w:author="Lixing Gu" w:date="2014-10-17T16:39:00Z"/>
          <w:rFonts w:eastAsiaTheme="minorEastAsia"/>
          <w:lang w:eastAsia="zh-CN"/>
        </w:rPr>
        <w:pPrChange w:id="284" w:author="Lixing Gu" w:date="2014-10-17T16:39:00Z">
          <w:pPr>
            <w:autoSpaceDE w:val="0"/>
            <w:autoSpaceDN w:val="0"/>
            <w:adjustRightInd w:val="0"/>
            <w:ind w:left="0"/>
          </w:pPr>
        </w:pPrChange>
      </w:pPr>
      <w:ins w:id="285" w:author="Lixing Gu" w:date="2014-10-17T16:39:00Z">
        <w:r>
          <w:rPr>
            <w:rFonts w:eastAsiaTheme="minorEastAsia"/>
            <w:lang w:eastAsia="zh-CN"/>
          </w:rPr>
          <w:t xml:space="preserve">    LeftUpper_HVAC;    !- RoomAir:Node:AirflowNetwork:HVACEquipment Name</w:t>
        </w:r>
      </w:ins>
    </w:p>
    <w:p w14:paraId="56FC5026" w14:textId="25D91735" w:rsidR="0076233E" w:rsidRPr="00B60862" w:rsidRDefault="0076233E" w:rsidP="0076233E">
      <w:pPr>
        <w:pStyle w:val="Heading3"/>
        <w:rPr>
          <w:ins w:id="286" w:author="Lixing Gu" w:date="2014-10-20T11:34:00Z"/>
        </w:rPr>
      </w:pPr>
      <w:ins w:id="287" w:author="Lixing Gu" w:date="2014-10-20T11:34:00Z">
        <w:r>
          <w:rPr>
            <w:rFonts w:eastAsiaTheme="minorEastAsia"/>
            <w:lang w:eastAsia="zh-CN"/>
          </w:rPr>
          <w:t>RoomAir:Node:AirflowNetwork</w:t>
        </w:r>
      </w:ins>
      <w:ins w:id="288" w:author="Lixing Gu" w:date="2014-10-20T11:35:00Z">
        <w:r w:rsidRPr="00346B80">
          <w:rPr>
            <w:rStyle w:val="Heading4Char"/>
            <w:rFonts w:ascii="Arial Black" w:eastAsiaTheme="minorEastAsia" w:hAnsi="Arial Black"/>
            <w:b w:val="0"/>
            <w:i w:val="0"/>
            <w:spacing w:val="-10"/>
          </w:rPr>
          <w:t>:AdjacentSurfaceList</w:t>
        </w:r>
      </w:ins>
    </w:p>
    <w:p w14:paraId="289B99FF" w14:textId="7A5A42AD" w:rsidR="0076233E" w:rsidRDefault="0076233E" w:rsidP="0076233E">
      <w:pPr>
        <w:pStyle w:val="BodyText"/>
        <w:rPr>
          <w:ins w:id="289" w:author="Lixing Gu" w:date="2014-10-20T11:34:00Z"/>
        </w:rPr>
      </w:pPr>
      <w:ins w:id="290" w:author="Lixing Gu" w:date="2014-10-20T11:34:00Z">
        <w:r>
          <w:t xml:space="preserve">This object is used to define </w:t>
        </w:r>
      </w:ins>
      <w:ins w:id="291" w:author="Lixing Gu" w:date="2014-10-20T11:35:00Z">
        <w:r>
          <w:t xml:space="preserve">provide a list of connected adjacent surfaces with convective heat transfer between surfaces and this particular node. </w:t>
        </w:r>
      </w:ins>
      <w:ins w:id="292" w:author="Lixing Gu" w:date="2014-10-20T11:36:00Z">
        <w:r>
          <w:t>It should be pointed out that a fraction of a surface exposed to this particular node is not allowed.</w:t>
        </w:r>
      </w:ins>
    </w:p>
    <w:p w14:paraId="746F9D75" w14:textId="77777777" w:rsidR="0076233E" w:rsidRDefault="0076233E" w:rsidP="0076233E">
      <w:pPr>
        <w:pStyle w:val="Heading4"/>
        <w:rPr>
          <w:ins w:id="293" w:author="Lixing Gu" w:date="2014-10-20T11:34:00Z"/>
        </w:rPr>
      </w:pPr>
      <w:ins w:id="294" w:author="Lixing Gu" w:date="2014-10-20T11:34:00Z">
        <w:r>
          <w:lastRenderedPageBreak/>
          <w:t>Field: Name</w:t>
        </w:r>
      </w:ins>
    </w:p>
    <w:p w14:paraId="78F878D4" w14:textId="774A1509" w:rsidR="0076233E" w:rsidRDefault="0076233E" w:rsidP="0076233E">
      <w:pPr>
        <w:pStyle w:val="BodyText"/>
        <w:rPr>
          <w:ins w:id="295" w:author="Lixing Gu" w:date="2014-10-20T11:34:00Z"/>
        </w:rPr>
      </w:pPr>
      <w:ins w:id="296" w:author="Lixing Gu" w:date="2014-10-20T11:34:00Z">
        <w:r>
          <w:t xml:space="preserve">This is a unique character string associated with this instance of the </w:t>
        </w:r>
        <w:r w:rsidRPr="00573FF0">
          <w:t>RoomAir</w:t>
        </w:r>
      </w:ins>
      <w:ins w:id="297" w:author="Lixing Gu" w:date="2014-10-20T11:37:00Z">
        <w:r>
          <w:t>:Node</w:t>
        </w:r>
      </w:ins>
      <w:ins w:id="298" w:author="Lixing Gu" w:date="2014-10-20T11:34:00Z">
        <w:r w:rsidRPr="00573FF0">
          <w:t>:AirflowNetwork</w:t>
        </w:r>
        <w:r>
          <w:t xml:space="preserve"> object. </w:t>
        </w:r>
      </w:ins>
    </w:p>
    <w:p w14:paraId="72C6C80C" w14:textId="20DEA000" w:rsidR="0019465B" w:rsidRPr="002079B8" w:rsidRDefault="0019465B">
      <w:pPr>
        <w:pStyle w:val="Heading4"/>
        <w:rPr>
          <w:ins w:id="299" w:author="Lixing Gu" w:date="2014-10-20T11:37:00Z"/>
        </w:rPr>
        <w:pPrChange w:id="300" w:author="Lixing Gu" w:date="2014-10-20T11:37:00Z">
          <w:pPr>
            <w:pStyle w:val="BodyText"/>
            <w:spacing w:after="0"/>
            <w:ind w:firstLine="720"/>
          </w:pPr>
        </w:pPrChange>
      </w:pPr>
      <w:ins w:id="301" w:author="Lixing Gu" w:date="2014-10-20T11:37:00Z">
        <w:r w:rsidRPr="002079B8">
          <w:t xml:space="preserve">Field: </w:t>
        </w:r>
        <w:r>
          <w:t>Surface x Name</w:t>
        </w:r>
      </w:ins>
    </w:p>
    <w:p w14:paraId="4EF5614F" w14:textId="282AD18D" w:rsidR="0019465B" w:rsidRPr="0019465B" w:rsidRDefault="0019465B">
      <w:pPr>
        <w:pStyle w:val="BodyText"/>
        <w:rPr>
          <w:ins w:id="302" w:author="Lixing Gu" w:date="2014-10-20T11:37:00Z"/>
        </w:rPr>
        <w:pPrChange w:id="303" w:author="Lixing Gu" w:date="2014-10-20T11:37:00Z">
          <w:pPr>
            <w:pStyle w:val="BodyText"/>
            <w:spacing w:after="0"/>
            <w:ind w:firstLine="720"/>
          </w:pPr>
        </w:pPrChange>
      </w:pPr>
      <w:ins w:id="304" w:author="Lixing Gu" w:date="2014-10-20T11:37:00Z">
        <w:r w:rsidRPr="0019465B">
          <w:t xml:space="preserve">The </w:t>
        </w:r>
      </w:ins>
      <w:ins w:id="305" w:author="Lixing Gu" w:date="2014-10-20T11:38:00Z">
        <w:r>
          <w:t>field specifies a surface nam</w:t>
        </w:r>
        <w:r w:rsidR="00634789">
          <w:t>e based on the order from 1 to 21</w:t>
        </w:r>
        <w:r>
          <w:t>.</w:t>
        </w:r>
      </w:ins>
      <w:ins w:id="306" w:author="Lixing Gu" w:date="2014-10-20T11:42:00Z">
        <w:r w:rsidR="00634789">
          <w:t xml:space="preserve"> </w:t>
        </w:r>
      </w:ins>
      <w:ins w:id="307" w:author="Lixing Gu" w:date="2014-10-20T11:43:00Z">
        <w:r w:rsidR="00634789">
          <w:t xml:space="preserve">The </w:t>
        </w:r>
      </w:ins>
      <w:ins w:id="308" w:author="Lixing Gu" w:date="2014-10-20T11:44:00Z">
        <w:r w:rsidR="00634789">
          <w:t xml:space="preserve">maximum </w:t>
        </w:r>
      </w:ins>
      <w:ins w:id="309" w:author="Lixing Gu" w:date="2014-10-20T11:43:00Z">
        <w:r w:rsidR="00634789">
          <w:t xml:space="preserve">number </w:t>
        </w:r>
      </w:ins>
      <w:ins w:id="310" w:author="Lixing Gu" w:date="2014-10-20T11:44:00Z">
        <w:r w:rsidR="00634789">
          <w:t xml:space="preserve">of surfaces </w:t>
        </w:r>
      </w:ins>
      <w:ins w:id="311" w:author="Lixing Gu" w:date="2014-10-20T11:43:00Z">
        <w:r w:rsidR="00634789">
          <w:t>can be extensible.</w:t>
        </w:r>
      </w:ins>
    </w:p>
    <w:p w14:paraId="49C71351" w14:textId="77777777" w:rsidR="005C2632" w:rsidRDefault="005C2632" w:rsidP="00B60862">
      <w:pPr>
        <w:pStyle w:val="BodyText"/>
        <w:spacing w:after="0"/>
        <w:ind w:firstLine="720"/>
        <w:rPr>
          <w:ins w:id="312" w:author="Lixing Gu" w:date="2014-10-17T16:39:00Z"/>
        </w:rPr>
      </w:pPr>
    </w:p>
    <w:p w14:paraId="47BBAAE2" w14:textId="77777777" w:rsidR="005C2632" w:rsidRDefault="005C2632">
      <w:pPr>
        <w:pStyle w:val="CodeIDDSamples"/>
        <w:rPr>
          <w:ins w:id="313" w:author="Lixing Gu" w:date="2014-10-17T16:39:00Z"/>
          <w:rFonts w:eastAsiaTheme="minorEastAsia"/>
          <w:lang w:eastAsia="zh-CN"/>
        </w:rPr>
        <w:pPrChange w:id="314" w:author="Lixing Gu" w:date="2014-10-17T16:39:00Z">
          <w:pPr>
            <w:autoSpaceDE w:val="0"/>
            <w:autoSpaceDN w:val="0"/>
            <w:adjustRightInd w:val="0"/>
            <w:ind w:left="0"/>
          </w:pPr>
        </w:pPrChange>
      </w:pPr>
      <w:ins w:id="315" w:author="Lixing Gu" w:date="2014-10-17T16:39:00Z">
        <w:r>
          <w:rPr>
            <w:rFonts w:eastAsiaTheme="minorEastAsia"/>
            <w:lang w:eastAsia="zh-CN"/>
          </w:rPr>
          <w:t xml:space="preserve">  RoomAir:Node:AirflowNetwork:AdjacentSurfaceList,</w:t>
        </w:r>
      </w:ins>
    </w:p>
    <w:p w14:paraId="05978B07" w14:textId="77777777" w:rsidR="005C2632" w:rsidRDefault="005C2632">
      <w:pPr>
        <w:pStyle w:val="CodeIDDSamples"/>
        <w:rPr>
          <w:ins w:id="316" w:author="Lixing Gu" w:date="2014-10-17T16:39:00Z"/>
          <w:rFonts w:eastAsiaTheme="minorEastAsia"/>
          <w:lang w:eastAsia="zh-CN"/>
        </w:rPr>
        <w:pPrChange w:id="317" w:author="Lixing Gu" w:date="2014-10-17T16:39:00Z">
          <w:pPr>
            <w:autoSpaceDE w:val="0"/>
            <w:autoSpaceDN w:val="0"/>
            <w:adjustRightInd w:val="0"/>
            <w:ind w:left="0"/>
          </w:pPr>
        </w:pPrChange>
      </w:pPr>
      <w:ins w:id="318" w:author="Lixing Gu" w:date="2014-10-17T16:39:00Z">
        <w:r>
          <w:rPr>
            <w:rFonts w:eastAsiaTheme="minorEastAsia"/>
            <w:lang w:eastAsia="zh-CN"/>
          </w:rPr>
          <w:t xml:space="preserve">    Surface_18_T_List, !- Name</w:t>
        </w:r>
      </w:ins>
    </w:p>
    <w:p w14:paraId="21BD46BD" w14:textId="77777777" w:rsidR="005C2632" w:rsidRDefault="005C2632">
      <w:pPr>
        <w:pStyle w:val="CodeIDDSamples"/>
        <w:rPr>
          <w:ins w:id="319" w:author="Lixing Gu" w:date="2014-10-17T16:39:00Z"/>
          <w:rFonts w:eastAsiaTheme="minorEastAsia"/>
          <w:lang w:eastAsia="zh-CN"/>
        </w:rPr>
        <w:pPrChange w:id="320" w:author="Lixing Gu" w:date="2014-10-17T16:39:00Z">
          <w:pPr>
            <w:autoSpaceDE w:val="0"/>
            <w:autoSpaceDN w:val="0"/>
            <w:adjustRightInd w:val="0"/>
            <w:ind w:left="0"/>
          </w:pPr>
        </w:pPrChange>
      </w:pPr>
      <w:ins w:id="321" w:author="Lixing Gu" w:date="2014-10-17T16:39:00Z">
        <w:r>
          <w:rPr>
            <w:rFonts w:eastAsiaTheme="minorEastAsia"/>
            <w:lang w:eastAsia="zh-CN"/>
          </w:rPr>
          <w:t xml:space="preserve">    Surface_18_T;      !- Surface 1 Name</w:t>
        </w:r>
      </w:ins>
    </w:p>
    <w:p w14:paraId="7B045A68" w14:textId="42D2B44B" w:rsidR="00997FDE" w:rsidRPr="00B60862" w:rsidRDefault="00997FDE" w:rsidP="00997FDE">
      <w:pPr>
        <w:pStyle w:val="Heading3"/>
        <w:rPr>
          <w:ins w:id="322" w:author="Lixing Gu" w:date="2014-10-20T11:44:00Z"/>
        </w:rPr>
      </w:pPr>
      <w:ins w:id="323" w:author="Lixing Gu" w:date="2014-10-20T11:44:00Z">
        <w:r>
          <w:rPr>
            <w:rFonts w:eastAsiaTheme="minorEastAsia"/>
            <w:lang w:eastAsia="zh-CN"/>
          </w:rPr>
          <w:t>RoomAir:Node:AirflowNetwork</w:t>
        </w:r>
        <w:r w:rsidRPr="00346B80">
          <w:rPr>
            <w:rStyle w:val="Heading4Char"/>
            <w:rFonts w:ascii="Arial Black" w:eastAsiaTheme="minorEastAsia" w:hAnsi="Arial Black"/>
            <w:b w:val="0"/>
            <w:i w:val="0"/>
            <w:spacing w:val="-10"/>
          </w:rPr>
          <w:t>:</w:t>
        </w:r>
      </w:ins>
      <w:ins w:id="324" w:author="Lixing Gu" w:date="2014-10-20T11:45:00Z">
        <w:r>
          <w:rPr>
            <w:rStyle w:val="Heading4Char"/>
            <w:rFonts w:ascii="Arial Black" w:eastAsiaTheme="minorEastAsia" w:hAnsi="Arial Black"/>
            <w:b w:val="0"/>
            <w:i w:val="0"/>
            <w:spacing w:val="-10"/>
          </w:rPr>
          <w:t>InternalGains</w:t>
        </w:r>
      </w:ins>
    </w:p>
    <w:p w14:paraId="710D431C" w14:textId="4602D40E" w:rsidR="00997FDE" w:rsidRDefault="00997FDE" w:rsidP="00997FDE">
      <w:pPr>
        <w:pStyle w:val="BodyText"/>
        <w:rPr>
          <w:ins w:id="325" w:author="Lixing Gu" w:date="2014-10-20T11:44:00Z"/>
        </w:rPr>
      </w:pPr>
      <w:ins w:id="326" w:author="Lixing Gu" w:date="2014-10-20T11:44:00Z">
        <w:r>
          <w:t xml:space="preserve">This object is used to define a list of </w:t>
        </w:r>
      </w:ins>
      <w:ins w:id="327" w:author="Lixing Gu" w:date="2014-10-20T11:45:00Z">
        <w:r>
          <w:t>internal gains in the same zone and associated fraction assigned to t</w:t>
        </w:r>
      </w:ins>
      <w:ins w:id="328" w:author="Lixing Gu" w:date="2014-10-20T11:44:00Z">
        <w:r>
          <w:t xml:space="preserve">his particular node. </w:t>
        </w:r>
      </w:ins>
    </w:p>
    <w:p w14:paraId="24D488C7" w14:textId="77777777" w:rsidR="00997FDE" w:rsidRDefault="00997FDE" w:rsidP="00997FDE">
      <w:pPr>
        <w:pStyle w:val="Heading4"/>
        <w:rPr>
          <w:ins w:id="329" w:author="Lixing Gu" w:date="2014-10-20T11:44:00Z"/>
        </w:rPr>
      </w:pPr>
      <w:ins w:id="330" w:author="Lixing Gu" w:date="2014-10-20T11:44:00Z">
        <w:r>
          <w:t>Field: Name</w:t>
        </w:r>
      </w:ins>
    </w:p>
    <w:p w14:paraId="088FFAA9" w14:textId="77777777" w:rsidR="00997FDE" w:rsidRDefault="00997FDE" w:rsidP="00997FDE">
      <w:pPr>
        <w:pStyle w:val="BodyText"/>
        <w:rPr>
          <w:ins w:id="331" w:author="Lixing Gu" w:date="2014-10-20T11:44:00Z"/>
        </w:rPr>
      </w:pPr>
      <w:ins w:id="332" w:author="Lixing Gu" w:date="2014-10-20T11:44:00Z">
        <w:r>
          <w:t xml:space="preserve">This is a unique character string associated with this instance of the </w:t>
        </w:r>
        <w:r w:rsidRPr="00573FF0">
          <w:t>RoomAir</w:t>
        </w:r>
        <w:r>
          <w:t>:Node</w:t>
        </w:r>
        <w:r w:rsidRPr="00573FF0">
          <w:t>:AirflowNetwork</w:t>
        </w:r>
        <w:r>
          <w:t xml:space="preserve"> object. </w:t>
        </w:r>
      </w:ins>
    </w:p>
    <w:p w14:paraId="168FD9FF" w14:textId="20EDD619" w:rsidR="00997FDE" w:rsidRPr="002079B8" w:rsidRDefault="00997FDE" w:rsidP="00997FDE">
      <w:pPr>
        <w:pStyle w:val="Heading4"/>
        <w:rPr>
          <w:ins w:id="333" w:author="Lixing Gu" w:date="2014-10-20T11:44:00Z"/>
        </w:rPr>
      </w:pPr>
      <w:ins w:id="334" w:author="Lixing Gu" w:date="2014-10-20T11:44:00Z">
        <w:r w:rsidRPr="002079B8">
          <w:t xml:space="preserve">Field: </w:t>
        </w:r>
      </w:ins>
      <w:ins w:id="335" w:author="Lixing Gu" w:date="2014-10-20T11:46:00Z">
        <w:r>
          <w:t xml:space="preserve">Internal Gain Object </w:t>
        </w:r>
      </w:ins>
      <w:ins w:id="336" w:author="Lixing Gu" w:date="2014-10-20T11:44:00Z">
        <w:r>
          <w:t xml:space="preserve">x </w:t>
        </w:r>
      </w:ins>
      <w:ins w:id="337" w:author="Lixing Gu" w:date="2014-10-20T11:46:00Z">
        <w:r>
          <w:t>Type</w:t>
        </w:r>
      </w:ins>
    </w:p>
    <w:p w14:paraId="27AAD2BF" w14:textId="0C062FFA" w:rsidR="00997FDE" w:rsidRDefault="00997FDE" w:rsidP="00997FDE">
      <w:pPr>
        <w:pStyle w:val="BodyText"/>
        <w:rPr>
          <w:ins w:id="338" w:author="Lixing Gu" w:date="2014-10-20T11:50:00Z"/>
        </w:rPr>
      </w:pPr>
      <w:ins w:id="339" w:author="Lixing Gu" w:date="2014-10-20T11:44:00Z">
        <w:r w:rsidRPr="0019465B">
          <w:t xml:space="preserve">The </w:t>
        </w:r>
        <w:r>
          <w:t>field specifies a</w:t>
        </w:r>
      </w:ins>
      <w:ins w:id="340" w:author="Lixing Gu" w:date="2014-10-20T11:48:00Z">
        <w:r>
          <w:t>n internal gain object type based on the list in the Energy+.</w:t>
        </w:r>
      </w:ins>
      <w:ins w:id="341" w:author="Lixing Gu" w:date="2014-10-20T11:44:00Z">
        <w:r>
          <w:t xml:space="preserve"> </w:t>
        </w:r>
      </w:ins>
    </w:p>
    <w:p w14:paraId="6C6DADDB" w14:textId="2B98796B" w:rsidR="00997FDE" w:rsidRPr="002079B8" w:rsidRDefault="00997FDE" w:rsidP="00997FDE">
      <w:pPr>
        <w:pStyle w:val="Heading4"/>
        <w:rPr>
          <w:ins w:id="342" w:author="Lixing Gu" w:date="2014-10-20T11:50:00Z"/>
        </w:rPr>
      </w:pPr>
      <w:ins w:id="343" w:author="Lixing Gu" w:date="2014-10-20T11:50:00Z">
        <w:r w:rsidRPr="002079B8">
          <w:t xml:space="preserve">Field: </w:t>
        </w:r>
        <w:r>
          <w:t>Internal Gain Object x Name</w:t>
        </w:r>
      </w:ins>
    </w:p>
    <w:p w14:paraId="393975EC" w14:textId="0334E61A" w:rsidR="00997FDE" w:rsidRPr="0019465B" w:rsidRDefault="00997FDE" w:rsidP="00997FDE">
      <w:pPr>
        <w:pStyle w:val="BodyText"/>
        <w:rPr>
          <w:ins w:id="344" w:author="Lixing Gu" w:date="2014-10-20T11:44:00Z"/>
        </w:rPr>
      </w:pPr>
      <w:ins w:id="345" w:author="Lixing Gu" w:date="2014-10-20T11:50:00Z">
        <w:r w:rsidRPr="0019465B">
          <w:t xml:space="preserve">The </w:t>
        </w:r>
        <w:r>
          <w:t xml:space="preserve">field specifies an internal gain object type based on the list in the Energy+. </w:t>
        </w:r>
      </w:ins>
    </w:p>
    <w:p w14:paraId="1376D3AB" w14:textId="567784CD" w:rsidR="00997FDE" w:rsidRPr="002079B8" w:rsidRDefault="00997FDE" w:rsidP="00997FDE">
      <w:pPr>
        <w:pStyle w:val="Heading4"/>
        <w:rPr>
          <w:ins w:id="346" w:author="Lixing Gu" w:date="2014-10-20T11:50:00Z"/>
        </w:rPr>
      </w:pPr>
      <w:ins w:id="347" w:author="Lixing Gu" w:date="2014-10-20T11:50:00Z">
        <w:r w:rsidRPr="002079B8">
          <w:t xml:space="preserve">Field: </w:t>
        </w:r>
      </w:ins>
      <w:ins w:id="348" w:author="Lixing Gu" w:date="2014-10-20T11:51:00Z">
        <w:r>
          <w:t>Fraction of Gains to Node x</w:t>
        </w:r>
      </w:ins>
    </w:p>
    <w:p w14:paraId="50A2F9C6" w14:textId="010B55C4" w:rsidR="00997FDE" w:rsidRDefault="00997FDE" w:rsidP="00997FDE">
      <w:pPr>
        <w:pStyle w:val="BodyText"/>
        <w:rPr>
          <w:ins w:id="349" w:author="Lixing Gu" w:date="2014-10-20T11:51:00Z"/>
        </w:rPr>
      </w:pPr>
      <w:ins w:id="350" w:author="Lixing Gu" w:date="2014-10-20T11:50:00Z">
        <w:r w:rsidRPr="0019465B">
          <w:t xml:space="preserve">The </w:t>
        </w:r>
        <w:r>
          <w:t xml:space="preserve">field specifies </w:t>
        </w:r>
      </w:ins>
      <w:ins w:id="351" w:author="Lixing Gu" w:date="2014-10-28T11:39:00Z">
        <w:r w:rsidR="00AA7329">
          <w:t>a fraction of the particular internal gain object assigned to this node</w:t>
        </w:r>
      </w:ins>
      <w:ins w:id="352" w:author="Lixing Gu" w:date="2014-10-20T11:50:00Z">
        <w:r>
          <w:t xml:space="preserve">. </w:t>
        </w:r>
      </w:ins>
    </w:p>
    <w:p w14:paraId="46909C80" w14:textId="77777777" w:rsidR="005C2632" w:rsidRDefault="005C2632" w:rsidP="00B60862">
      <w:pPr>
        <w:pStyle w:val="BodyText"/>
        <w:spacing w:after="0"/>
        <w:ind w:firstLine="720"/>
        <w:rPr>
          <w:ins w:id="353" w:author="Lixing Gu" w:date="2014-10-17T16:39:00Z"/>
        </w:rPr>
      </w:pPr>
    </w:p>
    <w:p w14:paraId="67EF820A" w14:textId="77777777" w:rsidR="005C2632" w:rsidRDefault="005C2632">
      <w:pPr>
        <w:pStyle w:val="CodeIDDSamples"/>
        <w:rPr>
          <w:ins w:id="354" w:author="Lixing Gu" w:date="2014-10-17T16:40:00Z"/>
          <w:rFonts w:eastAsiaTheme="minorEastAsia"/>
          <w:lang w:eastAsia="zh-CN"/>
        </w:rPr>
        <w:pPrChange w:id="355" w:author="Lixing Gu" w:date="2014-10-17T16:40:00Z">
          <w:pPr>
            <w:autoSpaceDE w:val="0"/>
            <w:autoSpaceDN w:val="0"/>
            <w:adjustRightInd w:val="0"/>
            <w:ind w:left="0"/>
          </w:pPr>
        </w:pPrChange>
      </w:pPr>
      <w:ins w:id="356" w:author="Lixing Gu" w:date="2014-10-17T16:40:00Z">
        <w:r>
          <w:rPr>
            <w:rFonts w:eastAsiaTheme="minorEastAsia"/>
            <w:lang w:eastAsia="zh-CN"/>
          </w:rPr>
          <w:t xml:space="preserve">  RoomAir:Node:AirflowNetwork:InternalGains,</w:t>
        </w:r>
      </w:ins>
    </w:p>
    <w:p w14:paraId="6A5CA800" w14:textId="77777777" w:rsidR="005C2632" w:rsidRDefault="005C2632">
      <w:pPr>
        <w:pStyle w:val="CodeIDDSamples"/>
        <w:rPr>
          <w:ins w:id="357" w:author="Lixing Gu" w:date="2014-10-17T16:40:00Z"/>
          <w:rFonts w:eastAsiaTheme="minorEastAsia"/>
          <w:lang w:eastAsia="zh-CN"/>
        </w:rPr>
        <w:pPrChange w:id="358" w:author="Lixing Gu" w:date="2014-10-17T16:40:00Z">
          <w:pPr>
            <w:autoSpaceDE w:val="0"/>
            <w:autoSpaceDN w:val="0"/>
            <w:adjustRightInd w:val="0"/>
            <w:ind w:left="0"/>
          </w:pPr>
        </w:pPrChange>
      </w:pPr>
      <w:ins w:id="359" w:author="Lixing Gu" w:date="2014-10-17T16:40:00Z">
        <w:r>
          <w:rPr>
            <w:rFonts w:eastAsiaTheme="minorEastAsia"/>
            <w:lang w:eastAsia="zh-CN"/>
          </w:rPr>
          <w:t xml:space="preserve">    CentralUpper_Gain,        !- Name</w:t>
        </w:r>
      </w:ins>
    </w:p>
    <w:p w14:paraId="7FA5F731" w14:textId="77777777" w:rsidR="005C2632" w:rsidRDefault="005C2632">
      <w:pPr>
        <w:pStyle w:val="CodeIDDSamples"/>
        <w:rPr>
          <w:ins w:id="360" w:author="Lixing Gu" w:date="2014-10-17T16:40:00Z"/>
          <w:rFonts w:eastAsiaTheme="minorEastAsia"/>
          <w:lang w:eastAsia="zh-CN"/>
        </w:rPr>
        <w:pPrChange w:id="361" w:author="Lixing Gu" w:date="2014-10-17T16:40:00Z">
          <w:pPr>
            <w:autoSpaceDE w:val="0"/>
            <w:autoSpaceDN w:val="0"/>
            <w:adjustRightInd w:val="0"/>
            <w:ind w:left="0"/>
          </w:pPr>
        </w:pPrChange>
      </w:pPr>
      <w:ins w:id="362" w:author="Lixing Gu" w:date="2014-10-17T16:40:00Z">
        <w:r>
          <w:rPr>
            <w:rFonts w:eastAsiaTheme="minorEastAsia"/>
            <w:lang w:eastAsia="zh-CN"/>
          </w:rPr>
          <w:t xml:space="preserve">    People,                !- Internal Gain Object 1 Type</w:t>
        </w:r>
      </w:ins>
    </w:p>
    <w:p w14:paraId="1D0901EC" w14:textId="77777777" w:rsidR="005C2632" w:rsidRDefault="005C2632">
      <w:pPr>
        <w:pStyle w:val="CodeIDDSamples"/>
        <w:rPr>
          <w:ins w:id="363" w:author="Lixing Gu" w:date="2014-10-17T16:40:00Z"/>
          <w:rFonts w:eastAsiaTheme="minorEastAsia"/>
          <w:lang w:eastAsia="zh-CN"/>
        </w:rPr>
        <w:pPrChange w:id="364" w:author="Lixing Gu" w:date="2014-10-17T16:40:00Z">
          <w:pPr>
            <w:autoSpaceDE w:val="0"/>
            <w:autoSpaceDN w:val="0"/>
            <w:adjustRightInd w:val="0"/>
            <w:ind w:left="0"/>
          </w:pPr>
        </w:pPrChange>
      </w:pPr>
      <w:ins w:id="365" w:author="Lixing Gu" w:date="2014-10-17T16:40:00Z">
        <w:r>
          <w:rPr>
            <w:rFonts w:eastAsiaTheme="minorEastAsia"/>
            <w:lang w:eastAsia="zh-CN"/>
          </w:rPr>
          <w:t xml:space="preserve">    NORTH_ZONE People,     !- Internal Gain Object 1 Name</w:t>
        </w:r>
      </w:ins>
    </w:p>
    <w:p w14:paraId="7D9B7C98" w14:textId="77777777" w:rsidR="005C2632" w:rsidRDefault="005C2632">
      <w:pPr>
        <w:pStyle w:val="CodeIDDSamples"/>
        <w:rPr>
          <w:ins w:id="366" w:author="Lixing Gu" w:date="2014-10-17T16:40:00Z"/>
          <w:rFonts w:eastAsiaTheme="minorEastAsia"/>
          <w:lang w:eastAsia="zh-CN"/>
        </w:rPr>
        <w:pPrChange w:id="367" w:author="Lixing Gu" w:date="2014-10-17T16:40:00Z">
          <w:pPr>
            <w:autoSpaceDE w:val="0"/>
            <w:autoSpaceDN w:val="0"/>
            <w:adjustRightInd w:val="0"/>
            <w:ind w:left="0"/>
          </w:pPr>
        </w:pPrChange>
      </w:pPr>
      <w:ins w:id="368" w:author="Lixing Gu" w:date="2014-10-17T16:40:00Z">
        <w:r>
          <w:rPr>
            <w:rFonts w:eastAsiaTheme="minorEastAsia"/>
            <w:lang w:eastAsia="zh-CN"/>
          </w:rPr>
          <w:t xml:space="preserve">    0.15,                  !- Fraction of Gains to Node 1</w:t>
        </w:r>
      </w:ins>
    </w:p>
    <w:p w14:paraId="5107C675" w14:textId="218D9C04" w:rsidR="005C2632" w:rsidRDefault="005C2632">
      <w:pPr>
        <w:pStyle w:val="CodeIDDSamples"/>
        <w:rPr>
          <w:ins w:id="369" w:author="Lixing Gu" w:date="2014-10-17T16:40:00Z"/>
          <w:rFonts w:eastAsiaTheme="minorEastAsia"/>
          <w:lang w:eastAsia="zh-CN"/>
        </w:rPr>
        <w:pPrChange w:id="370" w:author="Lixing Gu" w:date="2014-10-17T16:40:00Z">
          <w:pPr>
            <w:autoSpaceDE w:val="0"/>
            <w:autoSpaceDN w:val="0"/>
            <w:adjustRightInd w:val="0"/>
            <w:ind w:left="0"/>
          </w:pPr>
        </w:pPrChange>
      </w:pPr>
      <w:ins w:id="371" w:author="Lixing Gu" w:date="2014-10-17T16:40:00Z">
        <w:r>
          <w:rPr>
            <w:rFonts w:eastAsiaTheme="minorEastAsia"/>
            <w:lang w:eastAsia="zh-CN"/>
          </w:rPr>
          <w:t>Internal Gain Model 1</w:t>
        </w:r>
      </w:ins>
    </w:p>
    <w:p w14:paraId="32555E6E" w14:textId="77777777" w:rsidR="005C2632" w:rsidRDefault="005C2632">
      <w:pPr>
        <w:pStyle w:val="CodeIDDSamples"/>
        <w:rPr>
          <w:ins w:id="372" w:author="Lixing Gu" w:date="2014-10-17T16:40:00Z"/>
          <w:rFonts w:eastAsiaTheme="minorEastAsia"/>
          <w:lang w:eastAsia="zh-CN"/>
        </w:rPr>
        <w:pPrChange w:id="373" w:author="Lixing Gu" w:date="2014-10-17T16:40:00Z">
          <w:pPr>
            <w:autoSpaceDE w:val="0"/>
            <w:autoSpaceDN w:val="0"/>
            <w:adjustRightInd w:val="0"/>
            <w:ind w:left="0"/>
          </w:pPr>
        </w:pPrChange>
      </w:pPr>
      <w:ins w:id="374" w:author="Lixing Gu" w:date="2014-10-17T16:40:00Z">
        <w:r>
          <w:rPr>
            <w:rFonts w:eastAsiaTheme="minorEastAsia"/>
            <w:lang w:eastAsia="zh-CN"/>
          </w:rPr>
          <w:t xml:space="preserve">    Lights,                !- Internal Gain Object 2 Type</w:t>
        </w:r>
      </w:ins>
    </w:p>
    <w:p w14:paraId="10147955" w14:textId="77777777" w:rsidR="005C2632" w:rsidRDefault="005C2632">
      <w:pPr>
        <w:pStyle w:val="CodeIDDSamples"/>
        <w:rPr>
          <w:ins w:id="375" w:author="Lixing Gu" w:date="2014-10-17T16:40:00Z"/>
          <w:rFonts w:eastAsiaTheme="minorEastAsia"/>
          <w:lang w:eastAsia="zh-CN"/>
        </w:rPr>
        <w:pPrChange w:id="376" w:author="Lixing Gu" w:date="2014-10-17T16:40:00Z">
          <w:pPr>
            <w:autoSpaceDE w:val="0"/>
            <w:autoSpaceDN w:val="0"/>
            <w:adjustRightInd w:val="0"/>
            <w:ind w:left="0"/>
          </w:pPr>
        </w:pPrChange>
      </w:pPr>
      <w:ins w:id="377" w:author="Lixing Gu" w:date="2014-10-17T16:40:00Z">
        <w:r>
          <w:rPr>
            <w:rFonts w:eastAsiaTheme="minorEastAsia"/>
            <w:lang w:eastAsia="zh-CN"/>
          </w:rPr>
          <w:t xml:space="preserve">    NORTH_ZONE Lights,     !- Internal Gain Object 2 Name</w:t>
        </w:r>
      </w:ins>
    </w:p>
    <w:p w14:paraId="7C7F5D69" w14:textId="09A70C5E" w:rsidR="005C2632" w:rsidRDefault="005C2632">
      <w:pPr>
        <w:pStyle w:val="CodeIDDSamples"/>
        <w:rPr>
          <w:ins w:id="378" w:author="Lixing Gu" w:date="2014-10-17T16:40:00Z"/>
          <w:rFonts w:eastAsiaTheme="minorEastAsia"/>
          <w:lang w:eastAsia="zh-CN"/>
        </w:rPr>
        <w:pPrChange w:id="379" w:author="Lixing Gu" w:date="2014-10-17T16:40:00Z">
          <w:pPr>
            <w:autoSpaceDE w:val="0"/>
            <w:autoSpaceDN w:val="0"/>
            <w:adjustRightInd w:val="0"/>
            <w:ind w:left="0"/>
          </w:pPr>
        </w:pPrChange>
      </w:pPr>
      <w:ins w:id="380" w:author="Lixing Gu" w:date="2014-10-17T16:40:00Z">
        <w:r>
          <w:rPr>
            <w:rFonts w:eastAsiaTheme="minorEastAsia"/>
            <w:lang w:eastAsia="zh-CN"/>
          </w:rPr>
          <w:t xml:space="preserve">    0.15,                </w:t>
        </w:r>
        <w:r w:rsidR="00CB60D4">
          <w:rPr>
            <w:rFonts w:eastAsiaTheme="minorEastAsia"/>
            <w:lang w:eastAsia="zh-CN"/>
          </w:rPr>
          <w:t xml:space="preserve">  !- Fraction of Gains to Node 2</w:t>
        </w:r>
      </w:ins>
    </w:p>
    <w:p w14:paraId="3D2F7371" w14:textId="2C00BEF2" w:rsidR="005C2632" w:rsidRDefault="005C2632">
      <w:pPr>
        <w:pStyle w:val="CodeIDDSamples"/>
        <w:rPr>
          <w:ins w:id="381" w:author="Lixing Gu" w:date="2014-10-17T16:40:00Z"/>
          <w:rFonts w:eastAsiaTheme="minorEastAsia"/>
          <w:lang w:eastAsia="zh-CN"/>
        </w:rPr>
        <w:pPrChange w:id="382" w:author="Lixing Gu" w:date="2014-10-17T16:40:00Z">
          <w:pPr>
            <w:autoSpaceDE w:val="0"/>
            <w:autoSpaceDN w:val="0"/>
            <w:adjustRightInd w:val="0"/>
            <w:ind w:left="0"/>
          </w:pPr>
        </w:pPrChange>
      </w:pPr>
      <w:ins w:id="383" w:author="Lixing Gu" w:date="2014-10-17T16:40:00Z">
        <w:r>
          <w:rPr>
            <w:rFonts w:eastAsiaTheme="minorEastAsia"/>
            <w:lang w:eastAsia="zh-CN"/>
          </w:rPr>
          <w:t>Internal Gain Model 2</w:t>
        </w:r>
      </w:ins>
    </w:p>
    <w:p w14:paraId="606C77E9" w14:textId="77777777" w:rsidR="005C2632" w:rsidRDefault="005C2632">
      <w:pPr>
        <w:pStyle w:val="CodeIDDSamples"/>
        <w:rPr>
          <w:ins w:id="384" w:author="Lixing Gu" w:date="2014-10-17T16:40:00Z"/>
          <w:rFonts w:eastAsiaTheme="minorEastAsia"/>
          <w:lang w:eastAsia="zh-CN"/>
        </w:rPr>
        <w:pPrChange w:id="385" w:author="Lixing Gu" w:date="2014-10-17T16:40:00Z">
          <w:pPr>
            <w:autoSpaceDE w:val="0"/>
            <w:autoSpaceDN w:val="0"/>
            <w:adjustRightInd w:val="0"/>
            <w:ind w:left="0"/>
          </w:pPr>
        </w:pPrChange>
      </w:pPr>
      <w:ins w:id="386" w:author="Lixing Gu" w:date="2014-10-17T16:40:00Z">
        <w:r>
          <w:rPr>
            <w:rFonts w:eastAsiaTheme="minorEastAsia"/>
            <w:lang w:eastAsia="zh-CN"/>
          </w:rPr>
          <w:t xml:space="preserve">    ElectricEquipment,     !- Internal Gain Object 3 Type</w:t>
        </w:r>
      </w:ins>
    </w:p>
    <w:p w14:paraId="3C4118E3" w14:textId="77777777" w:rsidR="005C2632" w:rsidRDefault="005C2632">
      <w:pPr>
        <w:pStyle w:val="CodeIDDSamples"/>
        <w:rPr>
          <w:ins w:id="387" w:author="Lixing Gu" w:date="2014-10-17T16:40:00Z"/>
          <w:rFonts w:eastAsiaTheme="minorEastAsia"/>
          <w:lang w:eastAsia="zh-CN"/>
        </w:rPr>
        <w:pPrChange w:id="388" w:author="Lixing Gu" w:date="2014-10-17T16:40:00Z">
          <w:pPr>
            <w:autoSpaceDE w:val="0"/>
            <w:autoSpaceDN w:val="0"/>
            <w:adjustRightInd w:val="0"/>
            <w:ind w:left="0"/>
          </w:pPr>
        </w:pPrChange>
      </w:pPr>
      <w:ins w:id="389" w:author="Lixing Gu" w:date="2014-10-17T16:40:00Z">
        <w:r>
          <w:rPr>
            <w:rFonts w:eastAsiaTheme="minorEastAsia"/>
            <w:lang w:eastAsia="zh-CN"/>
          </w:rPr>
          <w:t xml:space="preserve">    NORTH_ZONE Equip,     !- Internal Gain Object 3 Name</w:t>
        </w:r>
      </w:ins>
    </w:p>
    <w:p w14:paraId="28647DE1" w14:textId="48728B8A" w:rsidR="005C2632" w:rsidRDefault="00CB60D4">
      <w:pPr>
        <w:pStyle w:val="CodeIDDSamples"/>
        <w:rPr>
          <w:ins w:id="390" w:author="Lixing Gu" w:date="2014-10-17T16:40:00Z"/>
          <w:rFonts w:eastAsiaTheme="minorEastAsia"/>
          <w:lang w:eastAsia="zh-CN"/>
        </w:rPr>
        <w:pPrChange w:id="391" w:author="Lixing Gu" w:date="2014-10-17T16:40:00Z">
          <w:pPr>
            <w:autoSpaceDE w:val="0"/>
            <w:autoSpaceDN w:val="0"/>
            <w:adjustRightInd w:val="0"/>
            <w:ind w:left="0"/>
          </w:pPr>
        </w:pPrChange>
      </w:pPr>
      <w:ins w:id="392" w:author="Lixing Gu" w:date="2014-10-17T16:40:00Z">
        <w:r>
          <w:rPr>
            <w:rFonts w:eastAsiaTheme="minorEastAsia"/>
            <w:lang w:eastAsia="zh-CN"/>
          </w:rPr>
          <w:t xml:space="preserve">    0.15;</w:t>
        </w:r>
        <w:r w:rsidR="005C2632">
          <w:rPr>
            <w:rFonts w:eastAsiaTheme="minorEastAsia"/>
            <w:lang w:eastAsia="zh-CN"/>
          </w:rPr>
          <w:t xml:space="preserve">                </w:t>
        </w:r>
        <w:r>
          <w:rPr>
            <w:rFonts w:eastAsiaTheme="minorEastAsia"/>
            <w:lang w:eastAsia="zh-CN"/>
          </w:rPr>
          <w:t xml:space="preserve">  !- Fraction of Gains to Node 3</w:t>
        </w:r>
      </w:ins>
    </w:p>
    <w:p w14:paraId="0C4D4DC3" w14:textId="77777777" w:rsidR="005C2632" w:rsidRDefault="005C2632" w:rsidP="005C2632">
      <w:pPr>
        <w:autoSpaceDE w:val="0"/>
        <w:autoSpaceDN w:val="0"/>
        <w:adjustRightInd w:val="0"/>
        <w:ind w:left="0"/>
        <w:rPr>
          <w:ins w:id="393" w:author="Lixing Gu" w:date="2014-10-20T09:44:00Z"/>
          <w:rFonts w:ascii="Courier New" w:eastAsiaTheme="minorEastAsia" w:hAnsi="Courier New" w:cs="Courier New"/>
          <w:sz w:val="22"/>
          <w:szCs w:val="22"/>
          <w:lang w:eastAsia="zh-CN"/>
        </w:rPr>
      </w:pPr>
    </w:p>
    <w:p w14:paraId="18E08CE0" w14:textId="482E6E2B" w:rsidR="00313261" w:rsidRPr="001A7955" w:rsidRDefault="00313261">
      <w:pPr>
        <w:pStyle w:val="BodyText"/>
        <w:rPr>
          <w:ins w:id="394" w:author="Lixing Gu" w:date="2014-10-20T09:44:00Z"/>
          <w:rPrChange w:id="395" w:author="Lixing Gu" w:date="2014-10-28T11:29:00Z">
            <w:rPr>
              <w:ins w:id="396" w:author="Lixing Gu" w:date="2014-10-20T09:44:00Z"/>
              <w:b/>
            </w:rPr>
          </w:rPrChange>
        </w:rPr>
        <w:pPrChange w:id="397" w:author="Lixing Gu" w:date="2014-10-28T11:29:00Z">
          <w:pPr>
            <w:pStyle w:val="BodyText"/>
            <w:spacing w:after="0"/>
            <w:ind w:firstLine="720"/>
          </w:pPr>
        </w:pPrChange>
      </w:pPr>
      <w:ins w:id="398" w:author="Lixing Gu" w:date="2014-10-20T09:44:00Z">
        <w:r w:rsidRPr="001A7955">
          <w:rPr>
            <w:rPrChange w:id="399" w:author="Lixing Gu" w:date="2014-10-28T11:29:00Z">
              <w:rPr>
                <w:b/>
              </w:rPr>
            </w:rPrChange>
          </w:rPr>
          <w:t xml:space="preserve">{Field set: </w:t>
        </w:r>
        <w:r w:rsidR="001A7955" w:rsidRPr="001A7955">
          <w:rPr>
            <w:rPrChange w:id="400" w:author="Lixing Gu" w:date="2014-10-28T11:29:00Z">
              <w:rPr>
                <w:b/>
              </w:rPr>
            </w:rPrChange>
          </w:rPr>
          <w:t>3 fields</w:t>
        </w:r>
        <w:r w:rsidRPr="001A7955">
          <w:rPr>
            <w:rPrChange w:id="401" w:author="Lixing Gu" w:date="2014-10-28T11:29:00Z">
              <w:rPr>
                <w:b/>
              </w:rPr>
            </w:rPrChange>
          </w:rPr>
          <w:t xml:space="preserve"> (</w:t>
        </w:r>
      </w:ins>
      <w:ins w:id="402" w:author="Lixing Gu" w:date="2014-10-28T11:28:00Z">
        <w:r w:rsidR="001A7955" w:rsidRPr="001A7955">
          <w:t>Internal Gain Object x Type</w:t>
        </w:r>
      </w:ins>
      <w:ins w:id="403" w:author="Lixing Gu" w:date="2014-10-20T09:44:00Z">
        <w:r w:rsidRPr="001A7955">
          <w:rPr>
            <w:rPrChange w:id="404" w:author="Lixing Gu" w:date="2014-10-28T11:29:00Z">
              <w:rPr>
                <w:b/>
              </w:rPr>
            </w:rPrChange>
          </w:rPr>
          <w:t xml:space="preserve">, </w:t>
        </w:r>
      </w:ins>
      <w:ins w:id="405" w:author="Lixing Gu" w:date="2014-10-28T11:28:00Z">
        <w:r w:rsidR="001A7955" w:rsidRPr="001A7955">
          <w:t>Internal Gain Object x Name</w:t>
        </w:r>
      </w:ins>
      <w:ins w:id="406" w:author="Lixing Gu" w:date="2014-10-20T09:44:00Z">
        <w:r w:rsidR="001A7955" w:rsidRPr="001A7955">
          <w:t xml:space="preserve">, </w:t>
        </w:r>
        <w:r w:rsidRPr="001A7955">
          <w:rPr>
            <w:rPrChange w:id="407" w:author="Lixing Gu" w:date="2014-10-28T11:29:00Z">
              <w:rPr>
                <w:b/>
              </w:rPr>
            </w:rPrChange>
          </w:rPr>
          <w:t xml:space="preserve">and </w:t>
        </w:r>
      </w:ins>
      <w:ins w:id="408" w:author="Lixing Gu" w:date="2014-10-28T11:28:00Z">
        <w:r w:rsidR="001A7955" w:rsidRPr="001A7955">
          <w:t>Fraction of Gains to Node x</w:t>
        </w:r>
      </w:ins>
      <w:ins w:id="409" w:author="Lixing Gu" w:date="2014-10-20T09:44:00Z">
        <w:r w:rsidR="001A7955" w:rsidRPr="001A7955">
          <w:t xml:space="preserve">). </w:t>
        </w:r>
      </w:ins>
      <w:ins w:id="410" w:author="Lixing Gu" w:date="2014-10-28T11:29:00Z">
        <w:r w:rsidR="001A7955" w:rsidRPr="001A7955">
          <w:rPr>
            <w:rPrChange w:id="411" w:author="Lixing Gu" w:date="2014-10-28T11:29:00Z">
              <w:rPr>
                <w:b/>
              </w:rPr>
            </w:rPrChange>
          </w:rPr>
          <w:t>are extensible.</w:t>
        </w:r>
        <w:r w:rsidR="001A7955">
          <w:t>}</w:t>
        </w:r>
      </w:ins>
    </w:p>
    <w:p w14:paraId="4DAD2F07" w14:textId="3AC5969C" w:rsidR="00991DBC" w:rsidRPr="00B60862" w:rsidRDefault="00991DBC" w:rsidP="00991DBC">
      <w:pPr>
        <w:pStyle w:val="Heading3"/>
        <w:rPr>
          <w:ins w:id="412" w:author="Lixing Gu" w:date="2014-10-28T11:31:00Z"/>
        </w:rPr>
      </w:pPr>
      <w:ins w:id="413" w:author="Lixing Gu" w:date="2014-10-28T11:31:00Z">
        <w:r>
          <w:rPr>
            <w:rFonts w:eastAsiaTheme="minorEastAsia"/>
            <w:lang w:eastAsia="zh-CN"/>
          </w:rPr>
          <w:t>RoomAir:Node:AirflowNetwork</w:t>
        </w:r>
        <w:r w:rsidRPr="00346B80">
          <w:rPr>
            <w:rStyle w:val="Heading4Char"/>
            <w:rFonts w:ascii="Arial Black" w:eastAsiaTheme="minorEastAsia" w:hAnsi="Arial Black"/>
            <w:b w:val="0"/>
            <w:i w:val="0"/>
            <w:spacing w:val="-10"/>
          </w:rPr>
          <w:t>:</w:t>
        </w:r>
        <w:r>
          <w:rPr>
            <w:rFonts w:eastAsiaTheme="minorEastAsia"/>
            <w:lang w:eastAsia="zh-CN"/>
          </w:rPr>
          <w:t>HVACEquipment</w:t>
        </w:r>
      </w:ins>
    </w:p>
    <w:p w14:paraId="07F1F3FE" w14:textId="25F2728A" w:rsidR="00991DBC" w:rsidRDefault="00991DBC" w:rsidP="00991DBC">
      <w:pPr>
        <w:pStyle w:val="BodyText"/>
        <w:rPr>
          <w:ins w:id="414" w:author="Lixing Gu" w:date="2014-10-28T11:31:00Z"/>
        </w:rPr>
      </w:pPr>
      <w:ins w:id="415" w:author="Lixing Gu" w:date="2014-10-28T11:31:00Z">
        <w:r>
          <w:t>This object is used to define a list of HVAC equipment objects in the same zone and associated fraction</w:t>
        </w:r>
      </w:ins>
      <w:ins w:id="416" w:author="Lixing Gu" w:date="2014-10-28T11:32:00Z">
        <w:r>
          <w:t>s</w:t>
        </w:r>
      </w:ins>
      <w:ins w:id="417" w:author="Lixing Gu" w:date="2014-10-28T11:31:00Z">
        <w:r>
          <w:t xml:space="preserve"> assigned to this particular node. </w:t>
        </w:r>
      </w:ins>
    </w:p>
    <w:p w14:paraId="6829FF95" w14:textId="77777777" w:rsidR="00991DBC" w:rsidRDefault="00991DBC" w:rsidP="00991DBC">
      <w:pPr>
        <w:pStyle w:val="Heading4"/>
        <w:rPr>
          <w:ins w:id="418" w:author="Lixing Gu" w:date="2014-10-28T11:31:00Z"/>
        </w:rPr>
      </w:pPr>
      <w:ins w:id="419" w:author="Lixing Gu" w:date="2014-10-28T11:31:00Z">
        <w:r>
          <w:t>Field: Name</w:t>
        </w:r>
      </w:ins>
    </w:p>
    <w:p w14:paraId="2E3EECB1" w14:textId="77777777" w:rsidR="00991DBC" w:rsidRDefault="00991DBC" w:rsidP="00991DBC">
      <w:pPr>
        <w:pStyle w:val="BodyText"/>
        <w:rPr>
          <w:ins w:id="420" w:author="Lixing Gu" w:date="2014-10-28T11:31:00Z"/>
        </w:rPr>
      </w:pPr>
      <w:ins w:id="421" w:author="Lixing Gu" w:date="2014-10-28T11:31:00Z">
        <w:r>
          <w:t xml:space="preserve">This is a unique character string associated with this instance of the </w:t>
        </w:r>
        <w:r w:rsidRPr="00573FF0">
          <w:t>RoomAir</w:t>
        </w:r>
        <w:r>
          <w:t>:Node</w:t>
        </w:r>
        <w:r w:rsidRPr="00573FF0">
          <w:t>:AirflowNetwork</w:t>
        </w:r>
        <w:r>
          <w:t xml:space="preserve"> object. </w:t>
        </w:r>
      </w:ins>
    </w:p>
    <w:p w14:paraId="3F0B1BEA" w14:textId="13BCE33B" w:rsidR="00991DBC" w:rsidRPr="002079B8" w:rsidRDefault="00991DBC" w:rsidP="00991DBC">
      <w:pPr>
        <w:pStyle w:val="Heading4"/>
        <w:rPr>
          <w:ins w:id="422" w:author="Lixing Gu" w:date="2014-10-28T11:31:00Z"/>
        </w:rPr>
      </w:pPr>
      <w:ins w:id="423" w:author="Lixing Gu" w:date="2014-10-28T11:31:00Z">
        <w:r w:rsidRPr="002079B8">
          <w:lastRenderedPageBreak/>
          <w:t xml:space="preserve">Field: </w:t>
        </w:r>
      </w:ins>
      <w:ins w:id="424" w:author="Lixing Gu" w:date="2014-10-28T11:32:00Z">
        <w:r>
          <w:rPr>
            <w:rFonts w:eastAsiaTheme="minorEastAsia"/>
            <w:lang w:eastAsia="zh-CN"/>
          </w:rPr>
          <w:t>ZoneHVAC or Air Terminal Equipment Object Type x</w:t>
        </w:r>
      </w:ins>
    </w:p>
    <w:p w14:paraId="283AC324" w14:textId="5EADE2C9" w:rsidR="00991DBC" w:rsidRDefault="00991DBC" w:rsidP="00991DBC">
      <w:pPr>
        <w:pStyle w:val="BodyText"/>
        <w:rPr>
          <w:ins w:id="425" w:author="Lixing Gu" w:date="2014-10-28T11:31:00Z"/>
        </w:rPr>
      </w:pPr>
      <w:ins w:id="426" w:author="Lixing Gu" w:date="2014-10-28T11:31:00Z">
        <w:r w:rsidRPr="0019465B">
          <w:t xml:space="preserve">The </w:t>
        </w:r>
        <w:r>
          <w:t>field specifies a</w:t>
        </w:r>
      </w:ins>
      <w:ins w:id="427" w:author="Lixing Gu" w:date="2014-10-28T11:33:00Z">
        <w:r>
          <w:t>n object</w:t>
        </w:r>
      </w:ins>
      <w:ins w:id="428" w:author="Lixing Gu" w:date="2014-10-28T11:31:00Z">
        <w:r>
          <w:t xml:space="preserve"> type </w:t>
        </w:r>
      </w:ins>
      <w:ins w:id="429" w:author="Lixing Gu" w:date="2014-10-28T11:33:00Z">
        <w:r>
          <w:t xml:space="preserve">of ZoneHVAC equipment </w:t>
        </w:r>
      </w:ins>
      <w:ins w:id="430" w:author="Lixing Gu" w:date="2014-10-28T11:35:00Z">
        <w:r>
          <w:t xml:space="preserve">or terminal type </w:t>
        </w:r>
      </w:ins>
      <w:ins w:id="431" w:author="Lixing Gu" w:date="2014-10-28T11:31:00Z">
        <w:r>
          <w:t>based on the list in the Energy+</w:t>
        </w:r>
      </w:ins>
      <w:ins w:id="432" w:author="Lixing Gu" w:date="2014-10-28T11:36:00Z">
        <w:r w:rsidR="00AA7329">
          <w:t>.idd</w:t>
        </w:r>
      </w:ins>
      <w:ins w:id="433" w:author="Lixing Gu" w:date="2014-10-28T11:31:00Z">
        <w:r>
          <w:t>.</w:t>
        </w:r>
      </w:ins>
    </w:p>
    <w:p w14:paraId="715CFB77" w14:textId="67C5543A" w:rsidR="00991DBC" w:rsidRPr="00AA7329" w:rsidRDefault="00991DBC" w:rsidP="00AA7329">
      <w:pPr>
        <w:pStyle w:val="Heading4"/>
        <w:rPr>
          <w:ins w:id="434" w:author="Lixing Gu" w:date="2014-10-28T11:31:00Z"/>
          <w:rFonts w:eastAsiaTheme="minorEastAsia"/>
          <w:rPrChange w:id="435" w:author="Lixing Gu" w:date="2014-10-28T11:36:00Z">
            <w:rPr>
              <w:ins w:id="436" w:author="Lixing Gu" w:date="2014-10-28T11:31:00Z"/>
            </w:rPr>
          </w:rPrChange>
        </w:rPr>
      </w:pPr>
      <w:ins w:id="437" w:author="Lixing Gu" w:date="2014-10-28T11:31:00Z">
        <w:r w:rsidRPr="00AA7329">
          <w:t xml:space="preserve">Field: </w:t>
        </w:r>
      </w:ins>
      <w:ins w:id="438" w:author="Lixing Gu" w:date="2014-10-28T11:36:00Z">
        <w:r w:rsidR="00AA7329" w:rsidRPr="00AA7329">
          <w:rPr>
            <w:rFonts w:eastAsiaTheme="minorEastAsia"/>
            <w:rPrChange w:id="439" w:author="Lixing Gu" w:date="2014-10-28T11:36:00Z">
              <w:rPr>
                <w:rFonts w:eastAsiaTheme="minorEastAsia"/>
                <w:lang w:eastAsia="zh-CN"/>
              </w:rPr>
            </w:rPrChange>
          </w:rPr>
          <w:t xml:space="preserve">ZoneHVAC or Air </w:t>
        </w:r>
        <w:r w:rsidR="001D405F">
          <w:rPr>
            <w:rFonts w:eastAsiaTheme="minorEastAsia"/>
          </w:rPr>
          <w:t>Terminal Equipment Object Name x</w:t>
        </w:r>
      </w:ins>
    </w:p>
    <w:p w14:paraId="1727F7B3" w14:textId="5E0E138A" w:rsidR="00991DBC" w:rsidRPr="0019465B" w:rsidRDefault="00991DBC" w:rsidP="00991DBC">
      <w:pPr>
        <w:pStyle w:val="BodyText"/>
        <w:rPr>
          <w:ins w:id="440" w:author="Lixing Gu" w:date="2014-10-28T11:31:00Z"/>
        </w:rPr>
      </w:pPr>
      <w:ins w:id="441" w:author="Lixing Gu" w:date="2014-10-28T11:31:00Z">
        <w:r w:rsidRPr="0019465B">
          <w:t xml:space="preserve">The </w:t>
        </w:r>
        <w:r>
          <w:t xml:space="preserve">field specifies </w:t>
        </w:r>
      </w:ins>
      <w:ins w:id="442" w:author="Lixing Gu" w:date="2014-10-28T11:37:00Z">
        <w:r w:rsidR="00AA7329">
          <w:t xml:space="preserve">the object name based on the object type defined in the previous field. </w:t>
        </w:r>
      </w:ins>
      <w:ins w:id="443" w:author="Lixing Gu" w:date="2014-10-28T11:31:00Z">
        <w:r>
          <w:t xml:space="preserve"> </w:t>
        </w:r>
      </w:ins>
    </w:p>
    <w:p w14:paraId="0AA083A1" w14:textId="7F512EAD" w:rsidR="00AA7329" w:rsidRDefault="00991DBC" w:rsidP="00AA7329">
      <w:pPr>
        <w:pStyle w:val="Heading4"/>
        <w:rPr>
          <w:ins w:id="444" w:author="Lixing Gu" w:date="2014-10-28T11:38:00Z"/>
          <w:rFonts w:ascii="Courier New" w:eastAsiaTheme="minorEastAsia" w:hAnsi="Courier New" w:cs="Courier New"/>
          <w:sz w:val="22"/>
          <w:szCs w:val="22"/>
          <w:lang w:eastAsia="zh-CN"/>
        </w:rPr>
      </w:pPr>
      <w:ins w:id="445" w:author="Lixing Gu" w:date="2014-10-28T11:31:00Z">
        <w:r w:rsidRPr="00AA7329">
          <w:t xml:space="preserve">Field: </w:t>
        </w:r>
      </w:ins>
      <w:ins w:id="446" w:author="Lixing Gu" w:date="2014-10-28T11:38:00Z">
        <w:r w:rsidR="00AA7329" w:rsidRPr="00AA7329">
          <w:rPr>
            <w:rFonts w:eastAsiaTheme="minorEastAsia"/>
            <w:rPrChange w:id="447" w:author="Lixing Gu" w:date="2014-10-28T11:38:00Z">
              <w:rPr>
                <w:rFonts w:ascii="Courier New" w:eastAsiaTheme="minorEastAsia" w:hAnsi="Courier New" w:cs="Courier New"/>
                <w:sz w:val="22"/>
                <w:szCs w:val="22"/>
                <w:lang w:eastAsia="zh-CN"/>
              </w:rPr>
            </w:rPrChange>
          </w:rPr>
          <w:t xml:space="preserve">Fraction of Output or Supply Air from HVAC Equipment </w:t>
        </w:r>
        <w:r w:rsidR="001D405F" w:rsidRPr="001D405F">
          <w:rPr>
            <w:rFonts w:eastAsiaTheme="minorEastAsia"/>
          </w:rPr>
          <w:t>x</w:t>
        </w:r>
        <w:r w:rsidR="00AA7329">
          <w:rPr>
            <w:rFonts w:ascii="Courier New" w:eastAsiaTheme="minorEastAsia" w:hAnsi="Courier New" w:cs="Courier New"/>
            <w:sz w:val="22"/>
            <w:szCs w:val="22"/>
            <w:lang w:eastAsia="zh-CN"/>
          </w:rPr>
          <w:t xml:space="preserve"> </w:t>
        </w:r>
      </w:ins>
    </w:p>
    <w:p w14:paraId="4E97897C" w14:textId="42AA378E" w:rsidR="00991DBC" w:rsidRPr="00AA7329" w:rsidRDefault="00991DBC">
      <w:pPr>
        <w:pStyle w:val="BlockText"/>
        <w:ind w:left="1080" w:right="0"/>
        <w:rPr>
          <w:ins w:id="448" w:author="Lixing Gu" w:date="2014-10-28T11:31:00Z"/>
        </w:rPr>
        <w:pPrChange w:id="449" w:author="Lixing Gu" w:date="2014-10-28T11:38:00Z">
          <w:pPr>
            <w:pStyle w:val="Heading4"/>
          </w:pPr>
        </w:pPrChange>
      </w:pPr>
      <w:ins w:id="450" w:author="Lixing Gu" w:date="2014-10-28T11:31:00Z">
        <w:r w:rsidRPr="00AA7329">
          <w:t xml:space="preserve">The field specifies </w:t>
        </w:r>
      </w:ins>
      <w:ins w:id="451" w:author="Lixing Gu" w:date="2014-10-28T11:40:00Z">
        <w:r w:rsidR="001D405F">
          <w:t xml:space="preserve">a fraction of </w:t>
        </w:r>
      </w:ins>
      <w:ins w:id="452" w:author="Lixing Gu" w:date="2014-10-28T11:41:00Z">
        <w:r w:rsidR="001D405F">
          <w:t xml:space="preserve">supply air from </w:t>
        </w:r>
      </w:ins>
      <w:ins w:id="453" w:author="Lixing Gu" w:date="2014-10-28T11:40:00Z">
        <w:r w:rsidR="001D405F">
          <w:t>the particular equipment</w:t>
        </w:r>
      </w:ins>
      <w:ins w:id="454" w:author="Lixing Gu" w:date="2014-10-28T11:41:00Z">
        <w:r w:rsidR="001D405F">
          <w:t xml:space="preserve"> to this node</w:t>
        </w:r>
      </w:ins>
      <w:ins w:id="455" w:author="Lixing Gu" w:date="2014-10-28T11:31:00Z">
        <w:r w:rsidRPr="00AA7329">
          <w:t xml:space="preserve">. </w:t>
        </w:r>
      </w:ins>
    </w:p>
    <w:p w14:paraId="43130E19" w14:textId="75F76832" w:rsidR="001D405F" w:rsidRDefault="001D405F" w:rsidP="001D405F">
      <w:pPr>
        <w:pStyle w:val="Heading4"/>
        <w:rPr>
          <w:ins w:id="456" w:author="Lixing Gu" w:date="2014-10-28T11:41:00Z"/>
          <w:rFonts w:ascii="Courier New" w:eastAsiaTheme="minorEastAsia" w:hAnsi="Courier New" w:cs="Courier New"/>
          <w:sz w:val="22"/>
          <w:szCs w:val="22"/>
          <w:lang w:eastAsia="zh-CN"/>
        </w:rPr>
      </w:pPr>
      <w:ins w:id="457" w:author="Lixing Gu" w:date="2014-10-28T11:41:00Z">
        <w:r w:rsidRPr="00AA7329">
          <w:t xml:space="preserve">Field: </w:t>
        </w:r>
        <w:r w:rsidRPr="00A2531B">
          <w:rPr>
            <w:rFonts w:eastAsiaTheme="minorEastAsia"/>
          </w:rPr>
          <w:t xml:space="preserve">Fraction of </w:t>
        </w:r>
        <w:r>
          <w:rPr>
            <w:rFonts w:eastAsiaTheme="minorEastAsia"/>
          </w:rPr>
          <w:t>Input</w:t>
        </w:r>
        <w:r w:rsidRPr="00A2531B">
          <w:rPr>
            <w:rFonts w:eastAsiaTheme="minorEastAsia"/>
          </w:rPr>
          <w:t xml:space="preserve"> or </w:t>
        </w:r>
        <w:r>
          <w:rPr>
            <w:rFonts w:eastAsiaTheme="minorEastAsia"/>
          </w:rPr>
          <w:t>Return Air from HVAC Equipment x</w:t>
        </w:r>
        <w:r>
          <w:rPr>
            <w:rFonts w:ascii="Courier New" w:eastAsiaTheme="minorEastAsia" w:hAnsi="Courier New" w:cs="Courier New"/>
            <w:sz w:val="22"/>
            <w:szCs w:val="22"/>
            <w:lang w:eastAsia="zh-CN"/>
          </w:rPr>
          <w:t xml:space="preserve"> </w:t>
        </w:r>
      </w:ins>
    </w:p>
    <w:p w14:paraId="4D10B032" w14:textId="045E1D87" w:rsidR="001D405F" w:rsidRPr="00AA7329" w:rsidRDefault="001D405F" w:rsidP="001D405F">
      <w:pPr>
        <w:pStyle w:val="BlockText"/>
        <w:ind w:left="1080" w:right="0"/>
        <w:rPr>
          <w:ins w:id="458" w:author="Lixing Gu" w:date="2014-10-28T11:41:00Z"/>
        </w:rPr>
      </w:pPr>
      <w:ins w:id="459" w:author="Lixing Gu" w:date="2014-10-28T11:41:00Z">
        <w:r w:rsidRPr="00AA7329">
          <w:t xml:space="preserve">The field specifies </w:t>
        </w:r>
        <w:r>
          <w:t xml:space="preserve">a fraction of </w:t>
        </w:r>
      </w:ins>
      <w:ins w:id="460" w:author="Lixing Gu" w:date="2014-10-28T11:42:00Z">
        <w:r>
          <w:t>return</w:t>
        </w:r>
      </w:ins>
      <w:ins w:id="461" w:author="Lixing Gu" w:date="2014-10-28T11:41:00Z">
        <w:r>
          <w:t xml:space="preserve"> air from the particular equipment to this node</w:t>
        </w:r>
        <w:r w:rsidRPr="00AA7329">
          <w:t xml:space="preserve">. </w:t>
        </w:r>
      </w:ins>
    </w:p>
    <w:p w14:paraId="6368D5A1" w14:textId="48D15342" w:rsidR="001D405F" w:rsidRPr="00A2531B" w:rsidRDefault="001D405F" w:rsidP="001D405F">
      <w:pPr>
        <w:pStyle w:val="BodyText"/>
        <w:rPr>
          <w:ins w:id="462" w:author="Lixing Gu" w:date="2014-10-28T11:42:00Z"/>
        </w:rPr>
      </w:pPr>
      <w:ins w:id="463" w:author="Lixing Gu" w:date="2014-10-28T11:42:00Z">
        <w:r w:rsidRPr="00A2531B">
          <w:t xml:space="preserve">{Field set: </w:t>
        </w:r>
        <w:r>
          <w:t>4</w:t>
        </w:r>
        <w:r w:rsidRPr="00A2531B">
          <w:t xml:space="preserve"> fields (</w:t>
        </w:r>
        <w:r>
          <w:rPr>
            <w:rFonts w:eastAsiaTheme="minorEastAsia"/>
            <w:lang w:eastAsia="zh-CN"/>
          </w:rPr>
          <w:t>ZoneHVAC or Air Terminal Equipment Object Type x</w:t>
        </w:r>
        <w:r w:rsidRPr="00A2531B">
          <w:t xml:space="preserve">, </w:t>
        </w:r>
      </w:ins>
      <w:ins w:id="464" w:author="Lixing Gu" w:date="2014-10-28T11:43:00Z">
        <w:r w:rsidRPr="00A2531B">
          <w:rPr>
            <w:rFonts w:eastAsiaTheme="minorEastAsia"/>
          </w:rPr>
          <w:t>ZoneHVAC or Air Terminal Equipment Object Name x</w:t>
        </w:r>
      </w:ins>
      <w:ins w:id="465" w:author="Lixing Gu" w:date="2014-10-28T11:42:00Z">
        <w:r w:rsidRPr="001A7955">
          <w:t xml:space="preserve">, </w:t>
        </w:r>
      </w:ins>
      <w:ins w:id="466" w:author="Lixing Gu" w:date="2014-10-28T11:43:00Z">
        <w:r w:rsidRPr="00A2531B">
          <w:rPr>
            <w:rFonts w:eastAsiaTheme="minorEastAsia"/>
          </w:rPr>
          <w:t xml:space="preserve">Fraction of Output or Supply Air from HVAC Equipment </w:t>
        </w:r>
        <w:r w:rsidRPr="001D405F">
          <w:rPr>
            <w:rFonts w:eastAsiaTheme="minorEastAsia"/>
          </w:rPr>
          <w:t>x</w:t>
        </w:r>
        <w:r>
          <w:rPr>
            <w:rFonts w:eastAsiaTheme="minorEastAsia"/>
          </w:rPr>
          <w:t>,</w:t>
        </w:r>
        <w:r w:rsidRPr="00A2531B">
          <w:t xml:space="preserve"> </w:t>
        </w:r>
      </w:ins>
      <w:ins w:id="467" w:author="Lixing Gu" w:date="2014-10-28T11:42:00Z">
        <w:r w:rsidRPr="00A2531B">
          <w:t xml:space="preserve">and </w:t>
        </w:r>
      </w:ins>
      <w:ins w:id="468" w:author="Lixing Gu" w:date="2014-10-28T11:43:00Z">
        <w:r w:rsidRPr="00A2531B">
          <w:rPr>
            <w:rFonts w:eastAsiaTheme="minorEastAsia"/>
          </w:rPr>
          <w:t xml:space="preserve">Fraction of </w:t>
        </w:r>
        <w:r>
          <w:rPr>
            <w:rFonts w:eastAsiaTheme="minorEastAsia"/>
          </w:rPr>
          <w:t>Input</w:t>
        </w:r>
        <w:r w:rsidRPr="00A2531B">
          <w:rPr>
            <w:rFonts w:eastAsiaTheme="minorEastAsia"/>
          </w:rPr>
          <w:t xml:space="preserve"> or </w:t>
        </w:r>
        <w:r>
          <w:rPr>
            <w:rFonts w:eastAsiaTheme="minorEastAsia"/>
          </w:rPr>
          <w:t>Return Air from HVAC Equipment x</w:t>
        </w:r>
      </w:ins>
      <w:ins w:id="469" w:author="Lixing Gu" w:date="2014-10-28T11:42:00Z">
        <w:r w:rsidRPr="001A7955">
          <w:t xml:space="preserve">). </w:t>
        </w:r>
        <w:r w:rsidRPr="00A2531B">
          <w:t>are extensible.</w:t>
        </w:r>
        <w:r>
          <w:t>}</w:t>
        </w:r>
      </w:ins>
    </w:p>
    <w:p w14:paraId="798924D2" w14:textId="77777777" w:rsidR="00313261" w:rsidRDefault="00313261" w:rsidP="00313261">
      <w:pPr>
        <w:pStyle w:val="BodyText"/>
        <w:spacing w:after="0"/>
        <w:ind w:firstLine="720"/>
        <w:rPr>
          <w:ins w:id="470" w:author="Lixing Gu" w:date="2014-10-20T09:44:00Z"/>
        </w:rPr>
      </w:pPr>
    </w:p>
    <w:p w14:paraId="0A20F61C" w14:textId="77777777" w:rsidR="005C2632" w:rsidRDefault="005C2632">
      <w:pPr>
        <w:pStyle w:val="CodeIDDSamples"/>
        <w:rPr>
          <w:ins w:id="471" w:author="Lixing Gu" w:date="2014-10-17T16:40:00Z"/>
          <w:rFonts w:eastAsiaTheme="minorEastAsia"/>
          <w:lang w:eastAsia="zh-CN"/>
        </w:rPr>
        <w:pPrChange w:id="472" w:author="Lixing Gu" w:date="2014-10-17T16:41:00Z">
          <w:pPr>
            <w:autoSpaceDE w:val="0"/>
            <w:autoSpaceDN w:val="0"/>
            <w:adjustRightInd w:val="0"/>
            <w:ind w:left="0"/>
          </w:pPr>
        </w:pPrChange>
      </w:pPr>
      <w:ins w:id="473" w:author="Lixing Gu" w:date="2014-10-17T16:40:00Z">
        <w:r>
          <w:rPr>
            <w:rFonts w:eastAsiaTheme="minorEastAsia"/>
            <w:lang w:eastAsia="zh-CN"/>
          </w:rPr>
          <w:t xml:space="preserve">  RoomAir:Node:AirflowNetwork:HVACEquipment,</w:t>
        </w:r>
      </w:ins>
    </w:p>
    <w:p w14:paraId="2D8E3470" w14:textId="77777777" w:rsidR="005C2632" w:rsidRDefault="005C2632">
      <w:pPr>
        <w:pStyle w:val="CodeIDDSamples"/>
        <w:rPr>
          <w:ins w:id="474" w:author="Lixing Gu" w:date="2014-10-17T16:40:00Z"/>
          <w:rFonts w:eastAsiaTheme="minorEastAsia"/>
          <w:lang w:eastAsia="zh-CN"/>
        </w:rPr>
        <w:pPrChange w:id="475" w:author="Lixing Gu" w:date="2014-10-17T16:41:00Z">
          <w:pPr>
            <w:autoSpaceDE w:val="0"/>
            <w:autoSpaceDN w:val="0"/>
            <w:adjustRightInd w:val="0"/>
            <w:ind w:left="0"/>
          </w:pPr>
        </w:pPrChange>
      </w:pPr>
      <w:ins w:id="476" w:author="Lixing Gu" w:date="2014-10-17T16:40:00Z">
        <w:r>
          <w:rPr>
            <w:rFonts w:eastAsiaTheme="minorEastAsia"/>
            <w:lang w:eastAsia="zh-CN"/>
          </w:rPr>
          <w:t xml:space="preserve">    CentralUpper_HVAC,        !- Name</w:t>
        </w:r>
      </w:ins>
    </w:p>
    <w:p w14:paraId="437E833B" w14:textId="77777777" w:rsidR="005C2632" w:rsidRDefault="005C2632">
      <w:pPr>
        <w:pStyle w:val="CodeIDDSamples"/>
        <w:rPr>
          <w:ins w:id="477" w:author="Lixing Gu" w:date="2014-10-17T16:40:00Z"/>
          <w:rFonts w:eastAsiaTheme="minorEastAsia"/>
          <w:lang w:eastAsia="zh-CN"/>
        </w:rPr>
        <w:pPrChange w:id="478" w:author="Lixing Gu" w:date="2014-10-17T16:41:00Z">
          <w:pPr>
            <w:autoSpaceDE w:val="0"/>
            <w:autoSpaceDN w:val="0"/>
            <w:adjustRightInd w:val="0"/>
            <w:ind w:left="0"/>
          </w:pPr>
        </w:pPrChange>
      </w:pPr>
      <w:ins w:id="479" w:author="Lixing Gu" w:date="2014-10-17T16:40:00Z">
        <w:r>
          <w:rPr>
            <w:rFonts w:eastAsiaTheme="minorEastAsia"/>
            <w:lang w:eastAsia="zh-CN"/>
          </w:rPr>
          <w:t xml:space="preserve">    ZoneHVAC:PackagedTerminalAirConditioner, !- ZoneHVAC or Air Terminal Equipment Object Type 1</w:t>
        </w:r>
      </w:ins>
    </w:p>
    <w:p w14:paraId="677D4067" w14:textId="77777777" w:rsidR="005C2632" w:rsidRDefault="005C2632">
      <w:pPr>
        <w:pStyle w:val="CodeIDDSamples"/>
        <w:rPr>
          <w:ins w:id="480" w:author="Lixing Gu" w:date="2014-10-17T16:40:00Z"/>
          <w:rFonts w:eastAsiaTheme="minorEastAsia"/>
          <w:lang w:eastAsia="zh-CN"/>
        </w:rPr>
        <w:pPrChange w:id="481" w:author="Lixing Gu" w:date="2014-10-17T16:41:00Z">
          <w:pPr>
            <w:autoSpaceDE w:val="0"/>
            <w:autoSpaceDN w:val="0"/>
            <w:adjustRightInd w:val="0"/>
            <w:ind w:left="0"/>
          </w:pPr>
        </w:pPrChange>
      </w:pPr>
      <w:ins w:id="482" w:author="Lixing Gu" w:date="2014-10-17T16:40:00Z">
        <w:r>
          <w:rPr>
            <w:rFonts w:eastAsiaTheme="minorEastAsia"/>
            <w:lang w:eastAsia="zh-CN"/>
          </w:rPr>
          <w:t xml:space="preserve">    NORTH_ZONE PTAC,       !- ZoneHVAC or Air Terminal Equipment Object Name 1</w:t>
        </w:r>
      </w:ins>
    </w:p>
    <w:p w14:paraId="4B1CA4AE" w14:textId="77777777" w:rsidR="005C2632" w:rsidRDefault="005C2632">
      <w:pPr>
        <w:pStyle w:val="CodeIDDSamples"/>
        <w:rPr>
          <w:ins w:id="483" w:author="Lixing Gu" w:date="2014-10-17T16:40:00Z"/>
          <w:rFonts w:eastAsiaTheme="minorEastAsia"/>
          <w:lang w:eastAsia="zh-CN"/>
        </w:rPr>
        <w:pPrChange w:id="484" w:author="Lixing Gu" w:date="2014-10-17T16:41:00Z">
          <w:pPr>
            <w:autoSpaceDE w:val="0"/>
            <w:autoSpaceDN w:val="0"/>
            <w:adjustRightInd w:val="0"/>
            <w:ind w:left="0"/>
          </w:pPr>
        </w:pPrChange>
      </w:pPr>
      <w:ins w:id="485" w:author="Lixing Gu" w:date="2014-10-17T16:40:00Z">
        <w:r>
          <w:rPr>
            <w:rFonts w:eastAsiaTheme="minorEastAsia"/>
            <w:lang w:eastAsia="zh-CN"/>
          </w:rPr>
          <w:t xml:space="preserve">    0.14,                   !- Fraction of Output or Supply Air from HVAC Equipment 1 </w:t>
        </w:r>
      </w:ins>
    </w:p>
    <w:p w14:paraId="34D0ADAC" w14:textId="001DBD6C" w:rsidR="005C2632" w:rsidRPr="002C609F" w:rsidRDefault="005C2632">
      <w:pPr>
        <w:pStyle w:val="CodeIDDSamples"/>
        <w:rPr>
          <w:ins w:id="486" w:author="Lixing Gu" w:date="2014-10-17T16:39:00Z"/>
          <w:rFonts w:eastAsiaTheme="minorEastAsia"/>
          <w:lang w:eastAsia="zh-CN"/>
          <w:rPrChange w:id="487" w:author="Lixing Gu" w:date="2014-10-28T11:43:00Z">
            <w:rPr>
              <w:ins w:id="488" w:author="Lixing Gu" w:date="2014-10-17T16:39:00Z"/>
            </w:rPr>
          </w:rPrChange>
        </w:rPr>
        <w:pPrChange w:id="489" w:author="Lixing Gu" w:date="2014-10-28T11:43:00Z">
          <w:pPr>
            <w:pStyle w:val="BodyText"/>
            <w:spacing w:after="0"/>
            <w:ind w:firstLine="720"/>
          </w:pPr>
        </w:pPrChange>
      </w:pPr>
      <w:ins w:id="490" w:author="Lixing Gu" w:date="2014-10-17T16:40:00Z">
        <w:r>
          <w:rPr>
            <w:rFonts w:eastAsiaTheme="minorEastAsia"/>
            <w:lang w:eastAsia="zh-CN"/>
          </w:rPr>
          <w:t xml:space="preserve">    0.14;                   !- Fraction of Input or</w:t>
        </w:r>
        <w:r w:rsidR="002C609F">
          <w:rPr>
            <w:rFonts w:eastAsiaTheme="minorEastAsia"/>
            <w:lang w:eastAsia="zh-CN"/>
          </w:rPr>
          <w:t xml:space="preserve"> Return Air to HVAC Equipment 1</w:t>
        </w:r>
      </w:ins>
    </w:p>
    <w:p w14:paraId="3DC25941" w14:textId="059FFC30" w:rsidR="00B60862" w:rsidRPr="00B60862" w:rsidDel="005C2632" w:rsidRDefault="00B60862">
      <w:pPr>
        <w:pStyle w:val="BodyText"/>
        <w:ind w:left="1008" w:firstLine="420"/>
        <w:rPr>
          <w:del w:id="491" w:author="Lixing Gu" w:date="2014-10-17T16:40:00Z"/>
        </w:rPr>
        <w:pPrChange w:id="492" w:author="Lixing Gu" w:date="2014-10-17T15:24:00Z">
          <w:pPr>
            <w:pStyle w:val="CodeIDDSamples"/>
          </w:pPr>
        </w:pPrChange>
      </w:pPr>
    </w:p>
    <w:p w14:paraId="63E6D838" w14:textId="77777777" w:rsidR="00AA43A6" w:rsidRDefault="00AA43A6" w:rsidP="00AA43A6">
      <w:pPr>
        <w:pStyle w:val="Heading3"/>
      </w:pPr>
      <w:bookmarkStart w:id="493" w:name="_Toc399589157"/>
      <w:r>
        <w:t>Room Air Model Outputs</w:t>
      </w:r>
      <w:bookmarkEnd w:id="63"/>
      <w:bookmarkEnd w:id="64"/>
      <w:bookmarkEnd w:id="493"/>
    </w:p>
    <w:p w14:paraId="2A01D2BB" w14:textId="77777777" w:rsidR="00AA43A6" w:rsidRDefault="00AA43A6" w:rsidP="00AA43A6">
      <w:pPr>
        <w:pStyle w:val="BodyText"/>
      </w:pPr>
      <w:r>
        <w:t xml:space="preserve">Each room air model sets up outputs specific to that model. The effect of room air modeling is usually to adjust the adjacent air temperature along the inside surface of heat transfer surfaces. The output report “Surface Int Adjacent Air Temperature [C]” is provided for this and described under Surface Outputs. </w:t>
      </w:r>
    </w:p>
    <w:p w14:paraId="22FE297A" w14:textId="77777777" w:rsidR="00AA43A6" w:rsidRDefault="00AA43A6" w:rsidP="00AA43A6">
      <w:pPr>
        <w:pStyle w:val="Heading4"/>
      </w:pPr>
      <w:r>
        <w:t>Zone Predicted Sensible Load Room Air Correction Factor</w:t>
      </w:r>
    </w:p>
    <w:p w14:paraId="0B89E31F" w14:textId="77777777" w:rsidR="00AA43A6" w:rsidRDefault="00AA43A6" w:rsidP="00AA43A6">
      <w:pPr>
        <w:pStyle w:val="BodyText"/>
      </w:pPr>
      <w:r>
        <w:t xml:space="preserve">This output variable provides the value of the correction factor applied to the predicted zone loads.  Predicted zone load to setpoint is (usually) used to control HVAC air systems and the presence of a room air model has an impact on the loads.  The predicited loads are multiplied by the factor in this output variable.  The value is always 1.0 when there is no Room Air model.  When there is a Room Air model, this output shows how that model is increasing or decreasing overall zone loads experienced by the air system. </w:t>
      </w:r>
    </w:p>
    <w:p w14:paraId="43DADFC6" w14:textId="77777777" w:rsidR="00AA43A6" w:rsidRDefault="00AA43A6" w:rsidP="00AA43A6">
      <w:pPr>
        <w:pStyle w:val="Heading3"/>
      </w:pPr>
      <w:bookmarkStart w:id="494" w:name="_Toc399589158"/>
      <w:r>
        <w:t>RoomAir:TemperaturePattern:TwoGradient Outputs</w:t>
      </w:r>
      <w:bookmarkEnd w:id="494"/>
    </w:p>
    <w:p w14:paraId="3EC77BA8" w14:textId="77777777" w:rsidR="00AA43A6" w:rsidRDefault="00AA43A6" w:rsidP="00AA43A6">
      <w:pPr>
        <w:pStyle w:val="BodyText"/>
      </w:pPr>
      <w:r>
        <w:t>The user-defined air temperature pattern that interpolates between two gradients produces the following output variable.</w:t>
      </w:r>
    </w:p>
    <w:p w14:paraId="05DFB5E0" w14:textId="77777777" w:rsidR="00AA43A6" w:rsidRDefault="00AA43A6" w:rsidP="00AA43A6">
      <w:pPr>
        <w:pStyle w:val="CodeIDDSamples"/>
      </w:pPr>
      <w:r>
        <w:t>HVAC,Average,</w:t>
      </w:r>
      <w:r w:rsidRPr="006C34E8">
        <w:t>Room Air Zone Vertical Temperature Gradient</w:t>
      </w:r>
      <w:r>
        <w:t xml:space="preserve"> [K/m]</w:t>
      </w:r>
    </w:p>
    <w:p w14:paraId="7250FDAE" w14:textId="77777777" w:rsidR="00AA43A6" w:rsidRDefault="00AA43A6" w:rsidP="00AA43A6">
      <w:pPr>
        <w:pStyle w:val="Heading4"/>
      </w:pPr>
      <w:r>
        <w:t>Room Air Zone Vertical Temperature Gradient [K/m]</w:t>
      </w:r>
    </w:p>
    <w:p w14:paraId="2820FBF7" w14:textId="77777777" w:rsidR="00AA43A6" w:rsidRDefault="00AA43A6" w:rsidP="00AA43A6">
      <w:pPr>
        <w:pStyle w:val="BodyText"/>
      </w:pPr>
      <w:bookmarkStart w:id="495" w:name="_Toc88279872"/>
      <w:bookmarkStart w:id="496" w:name="_Toc99527723"/>
      <w:bookmarkStart w:id="497" w:name="_Toc116785556"/>
      <w:bookmarkStart w:id="498" w:name="_Toc343526084"/>
      <w:r>
        <w:t xml:space="preserve">This output variable is the result of the interpolation performed by the user-defined roomair model using RoomAir:TemperaturePattern:TwoGradient.  This is the temperature gradient in the vertical direction.  The units are degrees Kelvin per meter. </w:t>
      </w:r>
    </w:p>
    <w:p w14:paraId="146F0109" w14:textId="77777777" w:rsidR="00AA43A6" w:rsidRDefault="00AA43A6" w:rsidP="00AA43A6">
      <w:pPr>
        <w:pStyle w:val="Heading3"/>
      </w:pPr>
      <w:bookmarkStart w:id="499" w:name="_Toc399589159"/>
      <w:r>
        <w:lastRenderedPageBreak/>
        <w:t>Mundt Model</w:t>
      </w:r>
      <w:bookmarkEnd w:id="495"/>
      <w:r>
        <w:t xml:space="preserve"> / </w:t>
      </w:r>
      <w:r w:rsidRPr="00732CCB">
        <w:t>OneNodeDisplacementVentilation</w:t>
      </w:r>
      <w:r>
        <w:t xml:space="preserve"> Outputs</w:t>
      </w:r>
      <w:bookmarkEnd w:id="496"/>
      <w:bookmarkEnd w:id="497"/>
      <w:bookmarkEnd w:id="498"/>
      <w:bookmarkEnd w:id="499"/>
    </w:p>
    <w:p w14:paraId="018762A2" w14:textId="77777777" w:rsidR="00AA43A6" w:rsidRDefault="00AA43A6" w:rsidP="00AA43A6">
      <w:pPr>
        <w:pStyle w:val="BodyText"/>
      </w:pPr>
      <w:r>
        <w:t>The following output is available for the Mundt model.</w:t>
      </w:r>
    </w:p>
    <w:p w14:paraId="41DF8258" w14:textId="77777777" w:rsidR="00AA43A6" w:rsidRDefault="00AA43A6" w:rsidP="00AA43A6">
      <w:pPr>
        <w:pStyle w:val="CodeIDDSamples"/>
      </w:pPr>
      <w:r>
        <w:t>Room Air Node Air Temperature [C]</w:t>
      </w:r>
    </w:p>
    <w:p w14:paraId="36984B3A" w14:textId="77777777" w:rsidR="00AA43A6" w:rsidRDefault="00AA43A6" w:rsidP="00AA43A6">
      <w:pPr>
        <w:pStyle w:val="Heading4"/>
      </w:pPr>
      <w:r>
        <w:t>Room Air Node Air Temperature [C]</w:t>
      </w:r>
    </w:p>
    <w:p w14:paraId="0B8ACC89" w14:textId="77777777" w:rsidR="00AA43A6" w:rsidRDefault="00AA43A6" w:rsidP="00AA43A6">
      <w:pPr>
        <w:pStyle w:val="BodyText"/>
      </w:pPr>
      <w:r>
        <w:t>This output variable provides the drybulb air temperature used in, or calculated by, the Mundt model. The selection key is the name of an air node defined in a ROOMAIR Node object.</w:t>
      </w:r>
    </w:p>
    <w:p w14:paraId="66D55CCA" w14:textId="77777777" w:rsidR="00AA43A6" w:rsidRDefault="00AA43A6" w:rsidP="00AA43A6">
      <w:pPr>
        <w:pStyle w:val="Heading3"/>
      </w:pPr>
      <w:bookmarkStart w:id="500" w:name="_Toc99527724"/>
      <w:bookmarkStart w:id="501" w:name="_Toc116785557"/>
      <w:bookmarkStart w:id="502" w:name="_Toc343526085"/>
      <w:bookmarkStart w:id="503" w:name="_Toc399589160"/>
      <w:r w:rsidRPr="00732CCB">
        <w:t>ThreeNodeDisplacementVentilation</w:t>
      </w:r>
      <w:r>
        <w:t xml:space="preserve"> Outputs</w:t>
      </w:r>
      <w:bookmarkEnd w:id="500"/>
      <w:bookmarkEnd w:id="501"/>
      <w:bookmarkEnd w:id="502"/>
      <w:bookmarkEnd w:id="503"/>
    </w:p>
    <w:p w14:paraId="225593FE" w14:textId="77777777" w:rsidR="00AA43A6" w:rsidRDefault="00AA43A6" w:rsidP="00AA43A6">
      <w:pPr>
        <w:pStyle w:val="CodeIDDSamples"/>
      </w:pPr>
      <w:r>
        <w:t>HVAC,Average,Room Air Zone Mixed Subzone Temperature [C]</w:t>
      </w:r>
    </w:p>
    <w:p w14:paraId="481B2C3F" w14:textId="77777777" w:rsidR="00AA43A6" w:rsidRDefault="00AA43A6" w:rsidP="00AA43A6">
      <w:pPr>
        <w:pStyle w:val="CodeIDDSamples"/>
      </w:pPr>
      <w:r>
        <w:t>HVAC,Average,Room Air Zone Occupied Subzone Temperature [C]</w:t>
      </w:r>
    </w:p>
    <w:p w14:paraId="557D56D6" w14:textId="77777777" w:rsidR="00AA43A6" w:rsidRDefault="00AA43A6" w:rsidP="00AA43A6">
      <w:pPr>
        <w:pStyle w:val="CodeIDDSamples"/>
      </w:pPr>
      <w:r>
        <w:t>HVAC,Average,Room Air Zone Floor Subzone Temperature [C]</w:t>
      </w:r>
    </w:p>
    <w:p w14:paraId="44792370" w14:textId="77777777" w:rsidR="00AA43A6" w:rsidRDefault="00AA43A6" w:rsidP="00AA43A6">
      <w:pPr>
        <w:pStyle w:val="CodeIDDSamples"/>
      </w:pPr>
      <w:r>
        <w:t>HVAC,Average,Room Air Zone Transition Height [m]</w:t>
      </w:r>
    </w:p>
    <w:p w14:paraId="76515567" w14:textId="77777777" w:rsidR="00AA43A6" w:rsidRDefault="00AA43A6" w:rsidP="00AA43A6">
      <w:pPr>
        <w:pStyle w:val="CodeIDDSamples"/>
      </w:pPr>
      <w:r>
        <w:t>HVAC,Average,Room Air Zone Recommended Minimum Flow Fraction</w:t>
      </w:r>
    </w:p>
    <w:p w14:paraId="294648D4" w14:textId="77777777" w:rsidR="00AA43A6" w:rsidRDefault="00AA43A6" w:rsidP="00AA43A6">
      <w:pPr>
        <w:pStyle w:val="CodeIDDSamples"/>
      </w:pPr>
      <w:r>
        <w:t>HVAC,Average,Room Air Zone Is Mixed Status []</w:t>
      </w:r>
    </w:p>
    <w:p w14:paraId="0864C2F6" w14:textId="77777777" w:rsidR="00AA43A6" w:rsidRDefault="00AA43A6" w:rsidP="00AA43A6">
      <w:pPr>
        <w:pStyle w:val="CodeIDDSamples"/>
      </w:pPr>
      <w:r>
        <w:t>HVAC,Average,Room Air Zone Average Temperature Gradient [K/m]</w:t>
      </w:r>
    </w:p>
    <w:p w14:paraId="1C9817F5" w14:textId="77777777" w:rsidR="00AA43A6" w:rsidRDefault="00AA43A6" w:rsidP="00AA43A6">
      <w:pPr>
        <w:pStyle w:val="CodeIDDSamples"/>
      </w:pPr>
      <w:r>
        <w:t>HVAC,Average,Room Air Zone Maximum Temperature Gradient [K/m]</w:t>
      </w:r>
    </w:p>
    <w:p w14:paraId="11DBDB83" w14:textId="77777777" w:rsidR="00AA43A6" w:rsidRDefault="00AA43A6" w:rsidP="00AA43A6">
      <w:pPr>
        <w:pStyle w:val="CodeIDDSamples"/>
      </w:pPr>
      <w:r>
        <w:t>HVAC,Average,Room Air Zone Thermal Comfort Effective Air Temperature [C]</w:t>
      </w:r>
    </w:p>
    <w:p w14:paraId="3A80EB56" w14:textId="77777777" w:rsidR="00AA43A6" w:rsidRDefault="00AA43A6" w:rsidP="00AA43A6">
      <w:pPr>
        <w:pStyle w:val="CodeIDDSamples"/>
      </w:pPr>
      <w:r>
        <w:t>HVAC,Average,Room Air Zone Thermostat Temperature [C]</w:t>
      </w:r>
    </w:p>
    <w:p w14:paraId="7ED1054D" w14:textId="77777777" w:rsidR="00AA43A6" w:rsidRDefault="00AA43A6" w:rsidP="00AA43A6">
      <w:pPr>
        <w:pStyle w:val="Heading4"/>
      </w:pPr>
      <w:r>
        <w:t>Room Air Zone Mixed Subzone Temperature [C]</w:t>
      </w:r>
    </w:p>
    <w:p w14:paraId="33C54A9E" w14:textId="77777777" w:rsidR="00AA43A6" w:rsidRDefault="00AA43A6" w:rsidP="00AA43A6">
      <w:pPr>
        <w:pStyle w:val="BodyText"/>
      </w:pPr>
      <w:r>
        <w:t>The temperature of the upper well-mixed subzone in degrees C.</w:t>
      </w:r>
    </w:p>
    <w:p w14:paraId="32CC5BC0" w14:textId="77777777" w:rsidR="00AA43A6" w:rsidRDefault="00AA43A6" w:rsidP="00AA43A6">
      <w:pPr>
        <w:pStyle w:val="Heading4"/>
      </w:pPr>
      <w:r>
        <w:t>Room Air Zone Occupied Subzone Temperature [C]</w:t>
      </w:r>
    </w:p>
    <w:p w14:paraId="64E8B21C" w14:textId="77777777" w:rsidR="00AA43A6" w:rsidRDefault="00AA43A6" w:rsidP="00AA43A6">
      <w:pPr>
        <w:pStyle w:val="BodyText"/>
      </w:pPr>
      <w:r>
        <w:t>The average temperature of the lower, stratified, occupied subzone in degrees C.</w:t>
      </w:r>
    </w:p>
    <w:p w14:paraId="4E05C273" w14:textId="77777777" w:rsidR="00AA43A6" w:rsidRDefault="00AA43A6" w:rsidP="00AA43A6">
      <w:pPr>
        <w:pStyle w:val="Heading4"/>
      </w:pPr>
      <w:r>
        <w:t>Room Air Zone Floor Subzone Temperature [C]</w:t>
      </w:r>
    </w:p>
    <w:p w14:paraId="4E018D4B" w14:textId="77777777" w:rsidR="00AA43A6" w:rsidRDefault="00AA43A6" w:rsidP="00AA43A6">
      <w:pPr>
        <w:pStyle w:val="BodyText"/>
      </w:pPr>
      <w:r>
        <w:t>The temperature of the region near the floor in degrees C.</w:t>
      </w:r>
    </w:p>
    <w:p w14:paraId="2C965615" w14:textId="77777777" w:rsidR="00AA43A6" w:rsidRDefault="00AA43A6" w:rsidP="00AA43A6">
      <w:pPr>
        <w:pStyle w:val="Heading4"/>
      </w:pPr>
      <w:r>
        <w:t>Room Air Zone Transition Height  [m]</w:t>
      </w:r>
    </w:p>
    <w:p w14:paraId="1E712352" w14:textId="77777777" w:rsidR="00AA43A6" w:rsidRDefault="00AA43A6" w:rsidP="00AA43A6">
      <w:pPr>
        <w:pStyle w:val="BodyText"/>
      </w:pPr>
      <w:r>
        <w:t>The height above the floor, in meters, of the boundary between the lower occupied subzone and the upper well-mixed subzone.</w:t>
      </w:r>
    </w:p>
    <w:p w14:paraId="7564C366" w14:textId="77777777" w:rsidR="00AA43A6" w:rsidRDefault="00AA43A6" w:rsidP="00AA43A6">
      <w:pPr>
        <w:pStyle w:val="Heading4"/>
      </w:pPr>
      <w:r>
        <w:t>Room Air Zone Recommended Minimum Flow Fraction []</w:t>
      </w:r>
    </w:p>
    <w:p w14:paraId="35A90C41" w14:textId="77777777" w:rsidR="00AA43A6" w:rsidRDefault="00AA43A6" w:rsidP="00AA43A6">
      <w:pPr>
        <w:pStyle w:val="BodyText"/>
      </w:pPr>
      <w:r>
        <w:t>The ratio of the minimum recommended flow rate to the actual flow rate. Here flow rate means the sum of infiltration, ventilation, mixing and system air flow rates. The minimum flow is the flow needed to establish the boundary between the occupied and mixed subzones at 1.5 meters.</w:t>
      </w:r>
    </w:p>
    <w:p w14:paraId="3147D82E" w14:textId="77777777" w:rsidR="00AA43A6" w:rsidRDefault="00AA43A6" w:rsidP="00AA43A6">
      <w:pPr>
        <w:pStyle w:val="Heading4"/>
      </w:pPr>
      <w:r>
        <w:t>Room Air Zone Is Mixed Status []</w:t>
      </w:r>
    </w:p>
    <w:p w14:paraId="2C3D29E3" w14:textId="77777777" w:rsidR="00AA43A6" w:rsidRDefault="00AA43A6" w:rsidP="00AA43A6">
      <w:pPr>
        <w:pStyle w:val="BodyText"/>
      </w:pPr>
      <w:r>
        <w:t>An integer flag that indicates whether the zone is mixed (single node well-mixed zone model used) or stratified (UCSD DV model used). The value 1 means well-mixed; 0 means stratified.</w:t>
      </w:r>
    </w:p>
    <w:p w14:paraId="417CC6C0" w14:textId="77777777" w:rsidR="00AA43A6" w:rsidRDefault="00AA43A6" w:rsidP="00AA43A6">
      <w:pPr>
        <w:pStyle w:val="Heading4"/>
      </w:pPr>
      <w:r>
        <w:t>Room Air Zone Average Temperature Gradient  [K/m]</w:t>
      </w:r>
    </w:p>
    <w:p w14:paraId="6AE1930E" w14:textId="77777777" w:rsidR="00AA43A6" w:rsidRDefault="00AA43A6" w:rsidP="00AA43A6">
      <w:pPr>
        <w:pStyle w:val="BodyText"/>
      </w:pPr>
      <w:r>
        <w:t>The temperature gradient between the middle of the floor region and the middle of the well-mixed upper subzone in degrees Kelvin per meter.</w:t>
      </w:r>
    </w:p>
    <w:p w14:paraId="6AD38216" w14:textId="77777777" w:rsidR="00AA43A6" w:rsidRDefault="00AA43A6" w:rsidP="00AA43A6">
      <w:pPr>
        <w:pStyle w:val="Heading4"/>
      </w:pPr>
      <w:r>
        <w:t>Room Air Zone Maximum Temperature Gradient [K/m]</w:t>
      </w:r>
    </w:p>
    <w:p w14:paraId="4F326586" w14:textId="77777777" w:rsidR="00AA43A6" w:rsidRDefault="00AA43A6" w:rsidP="00AA43A6">
      <w:pPr>
        <w:pStyle w:val="BodyText"/>
      </w:pPr>
      <w:r>
        <w:t>The maximum of the temperature gradient between the middle of the floor region and the middle of the occupied subzone and the temperature gradient between the middle of the occupied subzone and the middle of the well-mixed subzone. The gradient is in degrees Kelvin per meter.</w:t>
      </w:r>
    </w:p>
    <w:p w14:paraId="5B6DB64C" w14:textId="77777777" w:rsidR="00AA43A6" w:rsidRDefault="00AA43A6" w:rsidP="00AA43A6">
      <w:pPr>
        <w:pStyle w:val="Heading4"/>
      </w:pPr>
      <w:r>
        <w:lastRenderedPageBreak/>
        <w:t>Room Air Zone Thermal Comfort Effective Air Temperature [C]</w:t>
      </w:r>
    </w:p>
    <w:p w14:paraId="1AF75BAD" w14:textId="77777777" w:rsidR="00AA43A6" w:rsidRDefault="00AA43A6" w:rsidP="00AA43A6">
      <w:pPr>
        <w:pStyle w:val="BodyText"/>
      </w:pPr>
      <w:r>
        <w:t>The temperature at the user specified comfort height in degrees C.</w:t>
      </w:r>
    </w:p>
    <w:p w14:paraId="1E84BC10" w14:textId="77777777" w:rsidR="00AA43A6" w:rsidRDefault="00AA43A6" w:rsidP="00AA43A6">
      <w:pPr>
        <w:pStyle w:val="Heading4"/>
      </w:pPr>
      <w:r>
        <w:t>Room Air Zone Thermostat Temperature [C]</w:t>
      </w:r>
    </w:p>
    <w:p w14:paraId="652F7ED6" w14:textId="77777777" w:rsidR="00AA43A6" w:rsidRDefault="00AA43A6" w:rsidP="00AA43A6">
      <w:pPr>
        <w:pStyle w:val="BodyText"/>
      </w:pPr>
      <w:r>
        <w:t>The temperature at the height of the thermostat (specified by user input) in degrees C.</w:t>
      </w:r>
    </w:p>
    <w:p w14:paraId="6A21CD74" w14:textId="77777777" w:rsidR="00AA43A6" w:rsidRDefault="00AA43A6" w:rsidP="00AA43A6">
      <w:pPr>
        <w:pStyle w:val="Heading3"/>
      </w:pPr>
      <w:bookmarkStart w:id="504" w:name="_Toc99527725"/>
      <w:bookmarkStart w:id="505" w:name="_Toc116785558"/>
      <w:bookmarkStart w:id="506" w:name="_Toc343526086"/>
      <w:bookmarkStart w:id="507" w:name="_Toc399589161"/>
      <w:r w:rsidRPr="00732CCB">
        <w:t>CrossVentilation</w:t>
      </w:r>
      <w:r>
        <w:t xml:space="preserve"> Model Outputs</w:t>
      </w:r>
      <w:bookmarkEnd w:id="504"/>
      <w:bookmarkEnd w:id="505"/>
      <w:bookmarkEnd w:id="506"/>
      <w:bookmarkEnd w:id="507"/>
    </w:p>
    <w:p w14:paraId="2DD3C2B1" w14:textId="77777777" w:rsidR="00AA43A6" w:rsidRDefault="00AA43A6" w:rsidP="00AA43A6">
      <w:pPr>
        <w:pStyle w:val="CodeIDDSamples"/>
      </w:pPr>
      <w:r>
        <w:t>Zone,Average,Room Air Zone Jet Region Temperature [C]</w:t>
      </w:r>
    </w:p>
    <w:p w14:paraId="2FE0DB31" w14:textId="77777777" w:rsidR="00AA43A6" w:rsidRDefault="00AA43A6" w:rsidP="00AA43A6">
      <w:pPr>
        <w:pStyle w:val="CodeIDDSamples"/>
      </w:pPr>
      <w:r>
        <w:t>Zone,Average,Room Air Zone Recirculation Region Temperature [C]</w:t>
      </w:r>
    </w:p>
    <w:p w14:paraId="6045A6F0" w14:textId="77777777" w:rsidR="00AA43A6" w:rsidRDefault="00AA43A6" w:rsidP="00AA43A6">
      <w:pPr>
        <w:pStyle w:val="CodeIDDSamples"/>
      </w:pPr>
      <w:r>
        <w:t>Zone,Average,Room Air Zone Jet Region Average Air Velocity [m/s]</w:t>
      </w:r>
    </w:p>
    <w:p w14:paraId="6B22319B" w14:textId="77777777" w:rsidR="00AA43A6" w:rsidRDefault="00AA43A6" w:rsidP="00AA43A6">
      <w:pPr>
        <w:pStyle w:val="CodeIDDSamples"/>
      </w:pPr>
      <w:r>
        <w:t>Zone,Average,Room Air Zone Recirculation Region Average Air Velocity [m/s]</w:t>
      </w:r>
    </w:p>
    <w:p w14:paraId="19D60125" w14:textId="77777777" w:rsidR="00AA43A6" w:rsidRDefault="00AA43A6" w:rsidP="00AA43A6">
      <w:pPr>
        <w:pStyle w:val="CodeIDDSamples"/>
      </w:pPr>
      <w:r>
        <w:t>Zone,Average,Room Air Zone Inflow Opening Area[m2]</w:t>
      </w:r>
    </w:p>
    <w:p w14:paraId="41F6A968" w14:textId="77777777" w:rsidR="00AA43A6" w:rsidRDefault="00AA43A6" w:rsidP="00AA43A6">
      <w:pPr>
        <w:pStyle w:val="CodeIDDSamples"/>
      </w:pPr>
      <w:r>
        <w:t>Zone,Average,Room Air Zone Room Length [m]</w:t>
      </w:r>
    </w:p>
    <w:p w14:paraId="2ECDC0C4" w14:textId="77777777" w:rsidR="00AA43A6" w:rsidRDefault="00AA43A6" w:rsidP="00AA43A6">
      <w:pPr>
        <w:pStyle w:val="CodeIDDSamples"/>
      </w:pPr>
      <w:r>
        <w:t>Zone,Average,Room Air Zone Recirculation and Inflow Rate Ratio []</w:t>
      </w:r>
    </w:p>
    <w:p w14:paraId="2668EBB5" w14:textId="77777777" w:rsidR="00AA43A6" w:rsidRDefault="00AA43A6" w:rsidP="00AA43A6">
      <w:pPr>
        <w:pStyle w:val="CodeIDDSamples"/>
      </w:pPr>
      <w:r>
        <w:t>Zone,Average,Room Air Zone Is Mixing Status []</w:t>
      </w:r>
    </w:p>
    <w:p w14:paraId="222743B1" w14:textId="77777777" w:rsidR="00AA43A6" w:rsidRDefault="00AA43A6" w:rsidP="00AA43A6">
      <w:pPr>
        <w:pStyle w:val="CodeIDDSamples"/>
      </w:pPr>
      <w:r>
        <w:t>Zone,Average,Room Air Zone Is Recirculating Status []</w:t>
      </w:r>
    </w:p>
    <w:p w14:paraId="575C94F9" w14:textId="77777777" w:rsidR="00AA43A6" w:rsidRDefault="00AA43A6" w:rsidP="00AA43A6">
      <w:pPr>
        <w:pStyle w:val="Heading4"/>
      </w:pPr>
      <w:r>
        <w:t>Room Air Zone Jet Region Temperature [C]</w:t>
      </w:r>
    </w:p>
    <w:p w14:paraId="15CBECBA" w14:textId="77777777" w:rsidR="00AA43A6" w:rsidRDefault="00AA43A6" w:rsidP="00AA43A6">
      <w:pPr>
        <w:pStyle w:val="BodyText"/>
      </w:pPr>
      <w:r>
        <w:t>Average air temperature in the jet region of the flow in degrees C.</w:t>
      </w:r>
    </w:p>
    <w:p w14:paraId="4B454DFF" w14:textId="77777777" w:rsidR="00AA43A6" w:rsidRDefault="00AA43A6" w:rsidP="00AA43A6">
      <w:pPr>
        <w:pStyle w:val="Heading4"/>
      </w:pPr>
      <w:r>
        <w:t>Room Air Zone Recirculation Region Temperature [C]</w:t>
      </w:r>
    </w:p>
    <w:p w14:paraId="3CCE12D8" w14:textId="77777777" w:rsidR="00AA43A6" w:rsidRDefault="00AA43A6" w:rsidP="00AA43A6">
      <w:pPr>
        <w:pStyle w:val="BodyText"/>
      </w:pPr>
      <w:r>
        <w:t>Average air temperature in the recirculation region of the flow in degrees C.</w:t>
      </w:r>
    </w:p>
    <w:p w14:paraId="48B5AED4" w14:textId="77777777" w:rsidR="00AA43A6" w:rsidRDefault="00AA43A6" w:rsidP="00AA43A6">
      <w:pPr>
        <w:pStyle w:val="Heading4"/>
      </w:pPr>
      <w:r>
        <w:t>Room Air Zone Jet Region Average Air Velocity [m/s]</w:t>
      </w:r>
    </w:p>
    <w:p w14:paraId="7D00C3FE" w14:textId="77777777" w:rsidR="00AA43A6" w:rsidRDefault="00AA43A6" w:rsidP="00AA43A6">
      <w:pPr>
        <w:pStyle w:val="BodyText"/>
      </w:pPr>
      <w:r>
        <w:t>Average airflow velocity in the jet region of the flow in meters per second.</w:t>
      </w:r>
    </w:p>
    <w:p w14:paraId="216BE455" w14:textId="77777777" w:rsidR="00AA43A6" w:rsidRDefault="00AA43A6" w:rsidP="00AA43A6">
      <w:pPr>
        <w:pStyle w:val="Heading4"/>
      </w:pPr>
      <w:r>
        <w:t>Room Air Zone Recirculation Region Average Air Velocity [m/s]</w:t>
      </w:r>
    </w:p>
    <w:p w14:paraId="43234A80" w14:textId="77777777" w:rsidR="00AA43A6" w:rsidRDefault="00AA43A6" w:rsidP="00AA43A6">
      <w:pPr>
        <w:pStyle w:val="BodyText"/>
      </w:pPr>
      <w:r>
        <w:t>Average airflow velocity in the recirculation region of the flow in meters per second.</w:t>
      </w:r>
    </w:p>
    <w:p w14:paraId="3BEDDE20" w14:textId="77777777" w:rsidR="00AA43A6" w:rsidRDefault="00AA43A6" w:rsidP="00AA43A6">
      <w:pPr>
        <w:pStyle w:val="Heading4"/>
      </w:pPr>
      <w:r>
        <w:t>Room Air Zone Inflow Opening Area [m2]</w:t>
      </w:r>
    </w:p>
    <w:p w14:paraId="2F6F525C" w14:textId="77777777" w:rsidR="00AA43A6" w:rsidRDefault="00AA43A6" w:rsidP="00AA43A6">
      <w:pPr>
        <w:pStyle w:val="BodyText"/>
      </w:pPr>
      <w:r>
        <w:t>Area of the inflow aperture in square meters. This area can change due to variation in wind direction (as inflow aperture changes) or variations in the opening schedule.</w:t>
      </w:r>
    </w:p>
    <w:p w14:paraId="5CB75A01" w14:textId="77777777" w:rsidR="00AA43A6" w:rsidRDefault="00AA43A6" w:rsidP="00AA43A6">
      <w:pPr>
        <w:pStyle w:val="Heading4"/>
      </w:pPr>
      <w:r>
        <w:t>Room Air Zone Room Length [m]</w:t>
      </w:r>
    </w:p>
    <w:p w14:paraId="0104B641" w14:textId="77777777" w:rsidR="00AA43A6" w:rsidRDefault="00AA43A6" w:rsidP="00AA43A6">
      <w:pPr>
        <w:pStyle w:val="BodyText"/>
      </w:pPr>
      <w:r>
        <w:t>Length of the room along the cross ventilation direction, in meters.</w:t>
      </w:r>
    </w:p>
    <w:p w14:paraId="2CD07F95" w14:textId="77777777" w:rsidR="00AA43A6" w:rsidRDefault="00AA43A6" w:rsidP="00AA43A6">
      <w:pPr>
        <w:pStyle w:val="Heading4"/>
      </w:pPr>
      <w:r>
        <w:t>Room Air Zone Recirculation and Inflow Rate Ratio []</w:t>
      </w:r>
    </w:p>
    <w:p w14:paraId="55BB31CC" w14:textId="77777777" w:rsidR="00AA43A6" w:rsidRDefault="00AA43A6" w:rsidP="00AA43A6">
      <w:pPr>
        <w:pStyle w:val="BodyText"/>
      </w:pPr>
      <w:r>
        <w:t>Ratio between airflow rate in the recirculation region and inflow rate, non-dimensional.</w:t>
      </w:r>
    </w:p>
    <w:p w14:paraId="09724D12" w14:textId="77777777" w:rsidR="00AA43A6" w:rsidRDefault="00AA43A6" w:rsidP="00AA43A6">
      <w:pPr>
        <w:pStyle w:val="Heading4"/>
      </w:pPr>
      <w:r>
        <w:t>Room Air Zone Is Mixing Status []</w:t>
      </w:r>
    </w:p>
    <w:p w14:paraId="01036131" w14:textId="77777777" w:rsidR="00AA43A6" w:rsidRDefault="00AA43A6" w:rsidP="00AA43A6">
      <w:pPr>
        <w:pStyle w:val="BodyText"/>
      </w:pPr>
      <w:r>
        <w:t>An integer flag that indicates whether the zone is mixed (single node well-mixed zone model used) or significant momentum conservation is occurring (UCSD CV model used). The value 1 means well-mixed; 0 means cross ventilation is present. Transition to mixed flow can occur due to three mechanism: reduction in inflow velocity, reduction in inflow aperture area and dominance of buoyancy effects.</w:t>
      </w:r>
      <w:r w:rsidRPr="00870F9A">
        <w:t xml:space="preserve"> </w:t>
      </w:r>
      <w:r>
        <w:t>A value of 1 is yes, a value of 0 is no.</w:t>
      </w:r>
    </w:p>
    <w:p w14:paraId="79B44A5F" w14:textId="77777777" w:rsidR="00AA43A6" w:rsidRDefault="00AA43A6" w:rsidP="00AA43A6">
      <w:pPr>
        <w:pStyle w:val="BodyText"/>
      </w:pPr>
    </w:p>
    <w:p w14:paraId="149619D9" w14:textId="77777777" w:rsidR="00AA43A6" w:rsidRDefault="00AA43A6" w:rsidP="00AA43A6">
      <w:pPr>
        <w:pStyle w:val="Heading4"/>
      </w:pPr>
      <w:r>
        <w:t>Room Air Zone Is Recirculating Status []</w:t>
      </w:r>
    </w:p>
    <w:p w14:paraId="5D6A5819" w14:textId="77777777" w:rsidR="00AA43A6" w:rsidRDefault="00AA43A6" w:rsidP="00AA43A6">
      <w:pPr>
        <w:pStyle w:val="BodyText"/>
      </w:pPr>
      <w:r>
        <w:t>An integer flag that indicates whether recirculations are present in the flow. A cross ventilation flow does not have recirculations whenever the inflow area is similar to the room cross section area (such as airflow in a typical corridor). A value of 1 is yes, a value of 0 is no.</w:t>
      </w:r>
    </w:p>
    <w:p w14:paraId="53C28EBF" w14:textId="77777777" w:rsidR="00AA43A6" w:rsidRDefault="00AA43A6" w:rsidP="00AA43A6">
      <w:pPr>
        <w:pStyle w:val="Heading3"/>
      </w:pPr>
      <w:bookmarkStart w:id="508" w:name="_Toc214166735"/>
      <w:bookmarkStart w:id="509" w:name="_Toc343526087"/>
      <w:bookmarkStart w:id="510" w:name="_Toc399589162"/>
      <w:r w:rsidRPr="00732CCB">
        <w:t>UnderFloorAirDistributionInterior</w:t>
      </w:r>
      <w:r>
        <w:t>/Exterior Model Outputs</w:t>
      </w:r>
      <w:bookmarkEnd w:id="508"/>
      <w:bookmarkEnd w:id="509"/>
      <w:bookmarkEnd w:id="510"/>
    </w:p>
    <w:p w14:paraId="69EB2328" w14:textId="77777777" w:rsidR="00AA43A6" w:rsidRDefault="00AA43A6" w:rsidP="00AA43A6">
      <w:pPr>
        <w:pStyle w:val="CodeIDDSamples"/>
      </w:pPr>
      <w:r>
        <w:t>HVAC,Average,Room Air Zone Mixed Subzone Temperature [C]</w:t>
      </w:r>
    </w:p>
    <w:p w14:paraId="7CB09357" w14:textId="77777777" w:rsidR="00AA43A6" w:rsidRDefault="00AA43A6" w:rsidP="00AA43A6">
      <w:pPr>
        <w:pStyle w:val="CodeIDDSamples"/>
      </w:pPr>
      <w:r>
        <w:lastRenderedPageBreak/>
        <w:t>HVAC,Average,Room Air Zone Occupied Subzone Temperature [C]</w:t>
      </w:r>
    </w:p>
    <w:p w14:paraId="1D115A55" w14:textId="77777777" w:rsidR="00AA43A6" w:rsidRDefault="00AA43A6" w:rsidP="00AA43A6">
      <w:pPr>
        <w:pStyle w:val="CodeIDDSamples"/>
      </w:pPr>
      <w:r>
        <w:t>HVAC,Average,Room Air Zone Transition Height [m]</w:t>
      </w:r>
    </w:p>
    <w:p w14:paraId="3DC32DBF" w14:textId="77777777" w:rsidR="00AA43A6" w:rsidRDefault="00AA43A6" w:rsidP="00AA43A6">
      <w:pPr>
        <w:pStyle w:val="CodeIDDSamples"/>
      </w:pPr>
      <w:r>
        <w:t>HVAC,Average,Room Air Zone Is Mixed Status []</w:t>
      </w:r>
    </w:p>
    <w:p w14:paraId="03BEBB14" w14:textId="77777777" w:rsidR="00AA43A6" w:rsidRDefault="00AA43A6" w:rsidP="00AA43A6">
      <w:pPr>
        <w:pStyle w:val="CodeIDDSamples"/>
      </w:pPr>
      <w:r>
        <w:t>HVAC,Average,Room Air Zone Average Temperature Gradient [K/m]</w:t>
      </w:r>
    </w:p>
    <w:p w14:paraId="471B94B4" w14:textId="77777777" w:rsidR="00AA43A6" w:rsidRDefault="00AA43A6" w:rsidP="00AA43A6">
      <w:pPr>
        <w:pStyle w:val="CodeIDDSamples"/>
      </w:pPr>
      <w:r>
        <w:t>HVAC,Average,Room Air Zone Effective Comfort Air Temperature [C]</w:t>
      </w:r>
    </w:p>
    <w:p w14:paraId="08249E34" w14:textId="77777777" w:rsidR="00AA43A6" w:rsidRDefault="00AA43A6" w:rsidP="00AA43A6">
      <w:pPr>
        <w:pStyle w:val="CodeIDDSamples"/>
      </w:pPr>
      <w:r>
        <w:t>HVAC,Average,Room Air Zone Thermostat Temperature [C]</w:t>
      </w:r>
    </w:p>
    <w:p w14:paraId="7FD5D813" w14:textId="77777777" w:rsidR="00AA43A6" w:rsidRDefault="00AA43A6" w:rsidP="00AA43A6">
      <w:pPr>
        <w:pStyle w:val="CodeIDDSamples"/>
      </w:pPr>
      <w:r>
        <w:t>HVAC,Average,Room Air Zone Transition Height Gamma Value [ ]</w:t>
      </w:r>
    </w:p>
    <w:p w14:paraId="49CF5108" w14:textId="77777777" w:rsidR="00AA43A6" w:rsidRDefault="00AA43A6" w:rsidP="00AA43A6">
      <w:pPr>
        <w:pStyle w:val="CodeIDDSamples"/>
      </w:pPr>
      <w:r>
        <w:t>HVAC,Average,Room Air Zone Plume Heat Transfer Rate [W]</w:t>
      </w:r>
    </w:p>
    <w:p w14:paraId="31646AC3" w14:textId="77777777" w:rsidR="00AA43A6" w:rsidRDefault="00AA43A6" w:rsidP="00AA43A6">
      <w:pPr>
        <w:pStyle w:val="CodeIDDSamples"/>
      </w:pPr>
      <w:r>
        <w:t>HVAC,Average,</w:t>
      </w:r>
      <w:r w:rsidRPr="003B2885">
        <w:t>Room Air Zone Temperature Stratification Fraction []</w:t>
      </w:r>
    </w:p>
    <w:p w14:paraId="74607FEC" w14:textId="77777777" w:rsidR="00AA43A6" w:rsidRDefault="00AA43A6" w:rsidP="00AA43A6">
      <w:pPr>
        <w:pStyle w:val="CodeIDDSamples"/>
      </w:pPr>
      <w:r>
        <w:t>HVAC,Average,Room Air Zone Window Plume Heat Transfer Rate [W]</w:t>
      </w:r>
    </w:p>
    <w:p w14:paraId="35186CB5" w14:textId="77777777" w:rsidR="00AA43A6" w:rsidRDefault="00AA43A6" w:rsidP="00AA43A6">
      <w:pPr>
        <w:pStyle w:val="Heading4"/>
      </w:pPr>
      <w:r>
        <w:t>Room Air Zone Mixed Subzone Temperature [C]</w:t>
      </w:r>
    </w:p>
    <w:p w14:paraId="050F2BDB" w14:textId="77777777" w:rsidR="00AA43A6" w:rsidRDefault="00AA43A6" w:rsidP="00AA43A6">
      <w:pPr>
        <w:pStyle w:val="BodyText"/>
      </w:pPr>
      <w:r>
        <w:t>The temperature of the upper subzone in degrees C.</w:t>
      </w:r>
    </w:p>
    <w:p w14:paraId="32122AB4" w14:textId="77777777" w:rsidR="00AA43A6" w:rsidRDefault="00AA43A6" w:rsidP="00AA43A6">
      <w:pPr>
        <w:pStyle w:val="Heading4"/>
      </w:pPr>
      <w:r>
        <w:t>Room Air Zone Occupied Subzone Temperature [C]</w:t>
      </w:r>
    </w:p>
    <w:p w14:paraId="7DFD136E" w14:textId="77777777" w:rsidR="00AA43A6" w:rsidRDefault="00AA43A6" w:rsidP="00AA43A6">
      <w:pPr>
        <w:pStyle w:val="BodyText"/>
      </w:pPr>
      <w:r>
        <w:t>The temperature of the lower, occupied subzone in degrees C.</w:t>
      </w:r>
    </w:p>
    <w:p w14:paraId="70DF4D35" w14:textId="77777777" w:rsidR="00AA43A6" w:rsidRDefault="00AA43A6" w:rsidP="00AA43A6">
      <w:pPr>
        <w:pStyle w:val="Heading4"/>
      </w:pPr>
      <w:r>
        <w:t>Room Air Zone Transition Height [m]</w:t>
      </w:r>
    </w:p>
    <w:p w14:paraId="41A1D9F9" w14:textId="77777777" w:rsidR="00AA43A6" w:rsidRDefault="00AA43A6" w:rsidP="00AA43A6">
      <w:pPr>
        <w:pStyle w:val="BodyText"/>
      </w:pPr>
      <w:r>
        <w:t>The height above the floor, in meters, of the boundary between the lower occupied subzone and the upper subzone..</w:t>
      </w:r>
    </w:p>
    <w:p w14:paraId="7933F8B3" w14:textId="77777777" w:rsidR="00AA43A6" w:rsidRDefault="00AA43A6" w:rsidP="00AA43A6">
      <w:pPr>
        <w:pStyle w:val="Heading4"/>
      </w:pPr>
      <w:r>
        <w:t>Room Air Zone Is Mixed Status []</w:t>
      </w:r>
    </w:p>
    <w:p w14:paraId="59D8E3A9" w14:textId="77777777" w:rsidR="00AA43A6" w:rsidRDefault="00AA43A6" w:rsidP="00AA43A6">
      <w:pPr>
        <w:pStyle w:val="BodyText"/>
      </w:pPr>
      <w:r>
        <w:t>An integer flag that indicates whether the zone is mixed (single node well-mixed zone model used) or stratified (UCSD UFI model used). The value 1 means well-mixed; 0 means stratified.</w:t>
      </w:r>
    </w:p>
    <w:p w14:paraId="70A2B551" w14:textId="77777777" w:rsidR="00AA43A6" w:rsidRDefault="00AA43A6" w:rsidP="00AA43A6">
      <w:pPr>
        <w:pStyle w:val="Heading4"/>
      </w:pPr>
      <w:r>
        <w:t>Room Air Zone Average Temperature Gradient [K/m]</w:t>
      </w:r>
    </w:p>
    <w:p w14:paraId="2D12C5FC" w14:textId="77777777" w:rsidR="00AA43A6" w:rsidRDefault="00AA43A6" w:rsidP="00AA43A6">
      <w:pPr>
        <w:pStyle w:val="BodyText"/>
      </w:pPr>
      <w:r>
        <w:t>The temperature gradient between the middle of the occupied subzone and the middle of the upper subzone in degrees Kelvin per meter.</w:t>
      </w:r>
    </w:p>
    <w:p w14:paraId="44421B34" w14:textId="77777777" w:rsidR="00AA43A6" w:rsidRDefault="00AA43A6" w:rsidP="00AA43A6">
      <w:pPr>
        <w:pStyle w:val="Heading4"/>
      </w:pPr>
      <w:r>
        <w:t>Room Air Zone Effective Comfort Air Temperature [C]</w:t>
      </w:r>
    </w:p>
    <w:p w14:paraId="371A7EBF" w14:textId="77777777" w:rsidR="00AA43A6" w:rsidRDefault="00AA43A6" w:rsidP="00AA43A6">
      <w:pPr>
        <w:pStyle w:val="BodyText"/>
      </w:pPr>
      <w:r>
        <w:t>The temperature at the user specified comfort height in degrees C.</w:t>
      </w:r>
    </w:p>
    <w:p w14:paraId="0E7D2B99" w14:textId="77777777" w:rsidR="00AA43A6" w:rsidRDefault="00AA43A6" w:rsidP="00AA43A6">
      <w:pPr>
        <w:pStyle w:val="Heading4"/>
      </w:pPr>
      <w:r>
        <w:t>Room Air Zone Thermostat Temperature [C]</w:t>
      </w:r>
    </w:p>
    <w:p w14:paraId="72FE479F" w14:textId="77777777" w:rsidR="00AA43A6" w:rsidRDefault="00AA43A6" w:rsidP="00AA43A6">
      <w:pPr>
        <w:pStyle w:val="BodyText"/>
      </w:pPr>
      <w:r>
        <w:t>The temperature at the height of the thermostat (specified by user input) in degrees C.</w:t>
      </w:r>
    </w:p>
    <w:p w14:paraId="200EA410" w14:textId="77777777" w:rsidR="00AA43A6" w:rsidRDefault="00AA43A6" w:rsidP="00AA43A6">
      <w:pPr>
        <w:pStyle w:val="Heading4"/>
      </w:pPr>
      <w:r>
        <w:t>Room Air Zone Transition Height Gamma Value []</w:t>
      </w:r>
    </w:p>
    <w:p w14:paraId="6CB8B2AE" w14:textId="77777777" w:rsidR="00AA43A6" w:rsidRDefault="00AA43A6" w:rsidP="00AA43A6">
      <w:pPr>
        <w:pStyle w:val="BodyText"/>
      </w:pPr>
      <w:r>
        <w:t>Value of gamma – a dimensionless “height” used in calculating the transition height. Lower values of gamma indicate increased stratification, higher values less. Generally the values should be between 2 and 30.</w:t>
      </w:r>
    </w:p>
    <w:p w14:paraId="04ABB83F" w14:textId="77777777" w:rsidR="00AA43A6" w:rsidRDefault="00AA43A6" w:rsidP="00AA43A6">
      <w:pPr>
        <w:pStyle w:val="Heading4"/>
      </w:pPr>
      <w:r>
        <w:t>Room Air Zone Plume Heat Transfer Rate [W]</w:t>
      </w:r>
    </w:p>
    <w:p w14:paraId="4AC80641" w14:textId="77777777" w:rsidR="00AA43A6" w:rsidRDefault="00AA43A6" w:rsidP="00AA43A6">
      <w:pPr>
        <w:pStyle w:val="BodyText"/>
      </w:pPr>
      <w:r>
        <w:t>The heat in watts driving the plumes in the occupied subzone.</w:t>
      </w:r>
    </w:p>
    <w:p w14:paraId="76A4BC62" w14:textId="77777777" w:rsidR="00AA43A6" w:rsidRDefault="00AA43A6" w:rsidP="00AA43A6">
      <w:pPr>
        <w:pStyle w:val="Heading4"/>
      </w:pPr>
      <w:r>
        <w:t>Room Air Zone Window Plume Heat Transfer Rate [W]</w:t>
      </w:r>
    </w:p>
    <w:p w14:paraId="28DBF476" w14:textId="77777777" w:rsidR="00AA43A6" w:rsidRPr="005D0887" w:rsidRDefault="00AA43A6" w:rsidP="00AA43A6">
      <w:pPr>
        <w:pStyle w:val="BodyText"/>
      </w:pPr>
      <w:r>
        <w:t xml:space="preserve">The convective heat gain from windows in an </w:t>
      </w:r>
      <w:r w:rsidRPr="00732CCB">
        <w:t>UnderFloorAirDistributionExterior</w:t>
      </w:r>
      <w:r>
        <w:t xml:space="preserve"> zone.</w:t>
      </w:r>
    </w:p>
    <w:p w14:paraId="193E2C42" w14:textId="77777777" w:rsidR="00AA43A6" w:rsidRDefault="00AA43A6" w:rsidP="00AA43A6">
      <w:pPr>
        <w:pStyle w:val="Heading4"/>
      </w:pPr>
      <w:r w:rsidRPr="00817035">
        <w:t>Room Air Zone Temperature Stratification Fraction</w:t>
      </w:r>
      <w:r>
        <w:t xml:space="preserve"> []</w:t>
      </w:r>
    </w:p>
    <w:p w14:paraId="0134AE35" w14:textId="77777777" w:rsidR="00AA43A6" w:rsidRPr="0077006F" w:rsidRDefault="00AA43A6" w:rsidP="00AA43A6">
      <w:pPr>
        <w:pStyle w:val="BodyText"/>
      </w:pPr>
      <w:r>
        <w:t>This output, (</w:t>
      </w:r>
      <w:r w:rsidRPr="0077006F">
        <w:t>Phi</w:t>
      </w:r>
      <w:r>
        <w:t>)</w:t>
      </w:r>
      <w:r w:rsidRPr="0077006F">
        <w:t xml:space="preserve"> is a measure of temperature stratification in the space. It is the difference between the occupied subzone temperature </w:t>
      </w:r>
      <w:r>
        <w:t>and</w:t>
      </w:r>
      <w:r w:rsidRPr="0077006F">
        <w:t xml:space="preserve"> the </w:t>
      </w:r>
      <w:r>
        <w:t>supply</w:t>
      </w:r>
      <w:r w:rsidRPr="0077006F">
        <w:t xml:space="preserve"> temperature divided by difference between the return temperature and the supply temperature. </w:t>
      </w:r>
      <w:r>
        <w:t xml:space="preserve">Technically it is equal to Kc. </w:t>
      </w:r>
      <w:r w:rsidRPr="0077006F">
        <w:t xml:space="preserve">As phi approaches </w:t>
      </w:r>
      <w:r>
        <w:t>1</w:t>
      </w:r>
      <w:r w:rsidRPr="0077006F">
        <w:t xml:space="preserve">, the space is fully mixed. As phi approaches </w:t>
      </w:r>
      <w:r>
        <w:t>0</w:t>
      </w:r>
      <w:r w:rsidRPr="0077006F">
        <w:t>, the space becomes fully stratified.</w:t>
      </w:r>
      <w:r>
        <w:t xml:space="preserve"> Expressed as an equation:</w:t>
      </w:r>
    </w:p>
    <w:p w14:paraId="5D0BCCA4" w14:textId="77777777" w:rsidR="00AA43A6" w:rsidRDefault="00AA43A6" w:rsidP="00AA43A6">
      <w:pPr>
        <w:ind w:left="2160"/>
      </w:pPr>
      <w:r>
        <w:rPr>
          <w:i/>
        </w:rPr>
        <w:t>(T</w:t>
      </w:r>
      <w:r>
        <w:rPr>
          <w:i/>
          <w:vertAlign w:val="subscript"/>
        </w:rPr>
        <w:t>occ</w:t>
      </w:r>
      <w:r>
        <w:t xml:space="preserve"> – </w:t>
      </w:r>
      <w:r>
        <w:rPr>
          <w:i/>
        </w:rPr>
        <w:t>T</w:t>
      </w:r>
      <w:r>
        <w:rPr>
          <w:i/>
          <w:vertAlign w:val="subscript"/>
        </w:rPr>
        <w:t>sup</w:t>
      </w:r>
      <w:r>
        <w:rPr>
          <w:i/>
        </w:rPr>
        <w:t>) / (T</w:t>
      </w:r>
      <w:r>
        <w:rPr>
          <w:i/>
          <w:vertAlign w:val="subscript"/>
        </w:rPr>
        <w:t>ret</w:t>
      </w:r>
      <w:r>
        <w:t xml:space="preserve"> </w:t>
      </w:r>
      <w:r>
        <w:rPr>
          <w:i/>
        </w:rPr>
        <w:t>- T</w:t>
      </w:r>
      <w:r>
        <w:rPr>
          <w:i/>
          <w:vertAlign w:val="subscript"/>
        </w:rPr>
        <w:t>sup</w:t>
      </w:r>
      <w:r>
        <w:rPr>
          <w:i/>
        </w:rPr>
        <w:t>)</w:t>
      </w:r>
    </w:p>
    <w:p w14:paraId="28B6A1EC" w14:textId="77777777" w:rsidR="008A45F3" w:rsidRDefault="008A45F3">
      <w:pPr>
        <w:spacing w:after="160" w:line="259" w:lineRule="auto"/>
        <w:ind w:left="0"/>
      </w:pPr>
      <w:r>
        <w:br w:type="page"/>
      </w:r>
    </w:p>
    <w:p w14:paraId="016EA0B9" w14:textId="77777777" w:rsidR="008A45F3" w:rsidRDefault="008A45F3" w:rsidP="008A45F3">
      <w:pPr>
        <w:pStyle w:val="Heading2"/>
      </w:pPr>
      <w:bookmarkStart w:id="511" w:name="_Ref79373038"/>
      <w:bookmarkStart w:id="512" w:name="_Ref79373326"/>
      <w:bookmarkStart w:id="513" w:name="_Ref79373578"/>
      <w:bookmarkStart w:id="514" w:name="_Toc99527953"/>
      <w:bookmarkStart w:id="515" w:name="_Toc122310402"/>
      <w:bookmarkStart w:id="516" w:name="_Ref132508894"/>
      <w:bookmarkStart w:id="517" w:name="_Toc399589426"/>
      <w:r>
        <w:lastRenderedPageBreak/>
        <w:t>Group –</w:t>
      </w:r>
      <w:bookmarkEnd w:id="511"/>
      <w:bookmarkEnd w:id="512"/>
      <w:bookmarkEnd w:id="513"/>
      <w:bookmarkEnd w:id="514"/>
      <w:bookmarkEnd w:id="515"/>
      <w:r>
        <w:t xml:space="preserve"> Airflow Network</w:t>
      </w:r>
      <w:bookmarkEnd w:id="516"/>
      <w:bookmarkEnd w:id="517"/>
    </w:p>
    <w:p w14:paraId="0C187F59" w14:textId="77777777" w:rsidR="008A45F3" w:rsidRDefault="008A45F3" w:rsidP="008A45F3">
      <w:pPr>
        <w:pStyle w:val="Heading3"/>
      </w:pPr>
      <w:bookmarkStart w:id="518" w:name="_Toc99527954"/>
      <w:bookmarkStart w:id="519" w:name="_Toc122310403"/>
      <w:bookmarkStart w:id="520" w:name="_Toc146669486"/>
      <w:bookmarkStart w:id="521" w:name="_Toc399589427"/>
      <w:bookmarkStart w:id="522" w:name="_Toc99527971"/>
      <w:bookmarkStart w:id="523" w:name="_Toc122310420"/>
      <w:r>
        <w:t>Overview</w:t>
      </w:r>
      <w:bookmarkEnd w:id="518"/>
      <w:bookmarkEnd w:id="519"/>
      <w:bookmarkEnd w:id="520"/>
      <w:bookmarkEnd w:id="521"/>
    </w:p>
    <w:p w14:paraId="22DA3E45" w14:textId="77777777" w:rsidR="008A45F3" w:rsidRDefault="008A45F3" w:rsidP="008A45F3">
      <w:pPr>
        <w:pStyle w:val="BodyText"/>
      </w:pPr>
      <w:r>
        <w:t>The Airflow Network model provides the ability to simulate multizone airflows driven by wind and also by a forced air distribution system. The model can also simulate the heat and moisture gains or losses from the air distribution system itself (e.g., ductwork).</w:t>
      </w:r>
      <w:r w:rsidRPr="00CF290D">
        <w:t xml:space="preserve"> </w:t>
      </w:r>
      <w:r>
        <w:t>When modeling an air distribution system, the current version of the Airflow Network model is restricted to a single forced air system (i.e., AirLoopHVAC object) with a constant volume supply air fan (Fan:ConstantVolume or Fan:OnOff). The capabilities of the model are to:</w:t>
      </w:r>
    </w:p>
    <w:p w14:paraId="2993A03E" w14:textId="77777777" w:rsidR="008A45F3" w:rsidRDefault="008A45F3" w:rsidP="008A45F3">
      <w:pPr>
        <w:pStyle w:val="ListBullet2"/>
        <w:numPr>
          <w:ilvl w:val="0"/>
          <w:numId w:val="1"/>
        </w:numPr>
        <w:tabs>
          <w:tab w:val="clear" w:pos="1440"/>
        </w:tabs>
        <w:ind w:left="1800"/>
      </w:pPr>
      <w:r>
        <w:t>Simulate zone pressures due to envelope leakage and forced air distribution during HVAC system fan operation</w:t>
      </w:r>
    </w:p>
    <w:p w14:paraId="1F772B14" w14:textId="77777777" w:rsidR="008A45F3" w:rsidRDefault="008A45F3" w:rsidP="008A45F3">
      <w:pPr>
        <w:pStyle w:val="ListBullet2"/>
        <w:numPr>
          <w:ilvl w:val="0"/>
          <w:numId w:val="1"/>
        </w:numPr>
        <w:tabs>
          <w:tab w:val="clear" w:pos="1440"/>
        </w:tabs>
        <w:ind w:left="1800"/>
      </w:pPr>
      <w:r>
        <w:t>Simulate node pressures in a forced air distribution system during HVAC system fan operation</w:t>
      </w:r>
    </w:p>
    <w:p w14:paraId="39BC511B" w14:textId="77777777" w:rsidR="008A45F3" w:rsidRDefault="008A45F3" w:rsidP="008A45F3">
      <w:pPr>
        <w:pStyle w:val="ListBullet2"/>
        <w:numPr>
          <w:ilvl w:val="0"/>
          <w:numId w:val="1"/>
        </w:numPr>
        <w:tabs>
          <w:tab w:val="clear" w:pos="1440"/>
        </w:tabs>
        <w:ind w:left="1800"/>
      </w:pPr>
      <w:r>
        <w:t>Calculate multizone airflows due to forced air, wind, and surface leakage, including adjacent zones and outdoors, during HVAC system fan operation</w:t>
      </w:r>
    </w:p>
    <w:p w14:paraId="088048CC" w14:textId="77777777" w:rsidR="008A45F3" w:rsidRDefault="008A45F3" w:rsidP="008A45F3">
      <w:pPr>
        <w:pStyle w:val="ListBullet2"/>
        <w:numPr>
          <w:ilvl w:val="0"/>
          <w:numId w:val="1"/>
        </w:numPr>
        <w:tabs>
          <w:tab w:val="clear" w:pos="1440"/>
        </w:tabs>
        <w:ind w:left="1800"/>
      </w:pPr>
      <w:r>
        <w:t>Simulate distribution system airflows, including supply and return air leaks, during HVAC system fan operation</w:t>
      </w:r>
    </w:p>
    <w:p w14:paraId="3C757CF2" w14:textId="77777777" w:rsidR="008A45F3" w:rsidRDefault="008A45F3" w:rsidP="008A45F3">
      <w:pPr>
        <w:pStyle w:val="ListBullet2"/>
        <w:numPr>
          <w:ilvl w:val="0"/>
          <w:numId w:val="1"/>
        </w:numPr>
        <w:tabs>
          <w:tab w:val="clear" w:pos="1440"/>
        </w:tabs>
        <w:ind w:left="1800"/>
      </w:pPr>
      <w:r>
        <w:t>Simulate air distribution system node temperatures and humidity ratios during HVAC system fan operation</w:t>
      </w:r>
    </w:p>
    <w:p w14:paraId="02472AA8" w14:textId="77777777" w:rsidR="008A45F3" w:rsidRDefault="008A45F3" w:rsidP="008A45F3">
      <w:pPr>
        <w:pStyle w:val="ListBullet2"/>
        <w:numPr>
          <w:ilvl w:val="0"/>
          <w:numId w:val="1"/>
        </w:numPr>
        <w:tabs>
          <w:tab w:val="clear" w:pos="1440"/>
        </w:tabs>
        <w:ind w:left="1800"/>
      </w:pPr>
      <w:r>
        <w:t>Calculate duct conduction losses during HVAC system fan operation</w:t>
      </w:r>
    </w:p>
    <w:p w14:paraId="7F3C213B" w14:textId="77777777" w:rsidR="008A45F3" w:rsidRDefault="008A45F3" w:rsidP="008A45F3">
      <w:pPr>
        <w:pStyle w:val="ListBullet2"/>
        <w:numPr>
          <w:ilvl w:val="0"/>
          <w:numId w:val="1"/>
        </w:numPr>
        <w:tabs>
          <w:tab w:val="clear" w:pos="1440"/>
        </w:tabs>
        <w:ind w:left="1800"/>
      </w:pPr>
      <w:r>
        <w:t>Calculate vapor diffusion losses of ducts during HVAC system fan operation</w:t>
      </w:r>
    </w:p>
    <w:p w14:paraId="40D3C919" w14:textId="77777777" w:rsidR="008A45F3" w:rsidRDefault="008A45F3" w:rsidP="008A45F3">
      <w:pPr>
        <w:pStyle w:val="ListBullet2"/>
        <w:numPr>
          <w:ilvl w:val="0"/>
          <w:numId w:val="1"/>
        </w:numPr>
        <w:tabs>
          <w:tab w:val="clear" w:pos="1440"/>
        </w:tabs>
        <w:ind w:left="1800"/>
      </w:pPr>
      <w:r>
        <w:t>Calculate sensible and latent loads on the surrounding zones due to supply and return air leaks in the air distribution system during HVAC system fan operation</w:t>
      </w:r>
    </w:p>
    <w:p w14:paraId="17D6ADCF" w14:textId="77777777" w:rsidR="008A45F3" w:rsidRDefault="008A45F3" w:rsidP="008A45F3">
      <w:pPr>
        <w:pStyle w:val="ListBullet2"/>
        <w:numPr>
          <w:ilvl w:val="0"/>
          <w:numId w:val="1"/>
        </w:numPr>
        <w:tabs>
          <w:tab w:val="clear" w:pos="1440"/>
        </w:tabs>
        <w:ind w:left="1800"/>
      </w:pPr>
      <w:r>
        <w:t>Simulate zone pressures due to envelope leakage driven by wind when the HVAC system fan is off or if no air distribution system is specified</w:t>
      </w:r>
    </w:p>
    <w:p w14:paraId="21D69CFE" w14:textId="77777777" w:rsidR="008A45F3" w:rsidRDefault="008A45F3" w:rsidP="008A45F3">
      <w:pPr>
        <w:pStyle w:val="ListBullet2"/>
        <w:numPr>
          <w:ilvl w:val="0"/>
          <w:numId w:val="1"/>
        </w:numPr>
        <w:tabs>
          <w:tab w:val="clear" w:pos="1440"/>
        </w:tabs>
        <w:ind w:left="1800"/>
      </w:pPr>
      <w:r>
        <w:t>Calculate multizone airflows due to wind and surface leakage, including adjacent zones and outdoors when the HVAC system fan is off or if no air distribution system is specified</w:t>
      </w:r>
    </w:p>
    <w:p w14:paraId="415177FE" w14:textId="77777777" w:rsidR="008A45F3" w:rsidRDefault="008A45F3" w:rsidP="008A45F3">
      <w:pPr>
        <w:pStyle w:val="ListBullet2"/>
        <w:numPr>
          <w:ilvl w:val="0"/>
          <w:numId w:val="1"/>
        </w:numPr>
        <w:tabs>
          <w:tab w:val="clear" w:pos="1440"/>
        </w:tabs>
        <w:ind w:left="1800"/>
      </w:pPr>
      <w:r>
        <w:t>Allow zone exhaust fans to be included as part of the airflow network</w:t>
      </w:r>
    </w:p>
    <w:p w14:paraId="6D751C32" w14:textId="77777777" w:rsidR="008A45F3" w:rsidRDefault="008A45F3" w:rsidP="008A45F3">
      <w:pPr>
        <w:pStyle w:val="ListBullet2"/>
        <w:numPr>
          <w:ilvl w:val="0"/>
          <w:numId w:val="1"/>
        </w:numPr>
        <w:tabs>
          <w:tab w:val="clear" w:pos="1440"/>
        </w:tabs>
        <w:ind w:left="1800"/>
      </w:pPr>
      <w:r>
        <w:t>For airflow networks with a forced air distribution system, calculate zone sensible and latent loads for two different supply air fan operation modes as required: cycling fan, cycling compressor (CyclingFanAndCompressor) and continuous fan, cycling compressor (ContinuousFanWithCyclingCompressor)</w:t>
      </w:r>
    </w:p>
    <w:p w14:paraId="40C78A99" w14:textId="77777777" w:rsidR="008A45F3" w:rsidRDefault="008A45F3" w:rsidP="008A45F3">
      <w:pPr>
        <w:pStyle w:val="Heading3"/>
      </w:pPr>
      <w:bookmarkStart w:id="524" w:name="_Toc146669489"/>
      <w:bookmarkStart w:id="525" w:name="_Toc399589428"/>
      <w:bookmarkStart w:id="526" w:name="_Toc99527955"/>
      <w:bookmarkStart w:id="527" w:name="_Toc122310404"/>
      <w:r>
        <w:t>Summary of Objects</w:t>
      </w:r>
      <w:bookmarkEnd w:id="524"/>
      <w:bookmarkEnd w:id="525"/>
    </w:p>
    <w:p w14:paraId="421CE0BB" w14:textId="77777777" w:rsidR="008A45F3" w:rsidRDefault="008A45F3" w:rsidP="008A45F3">
      <w:pPr>
        <w:pStyle w:val="BodyText"/>
      </w:pPr>
      <w:r>
        <w:t>Before describing the Airflow Network input objects in detail, we list all of the objects and then give a short description of what the objects do.</w:t>
      </w:r>
    </w:p>
    <w:p w14:paraId="68E634E8" w14:textId="77777777" w:rsidR="008A45F3" w:rsidRDefault="008A45F3" w:rsidP="008A45F3">
      <w:pPr>
        <w:pStyle w:val="BodyText"/>
      </w:pPr>
      <w:r>
        <w:t>The Airflow Network input objects are:</w:t>
      </w:r>
    </w:p>
    <w:p w14:paraId="6288935A" w14:textId="77777777" w:rsidR="008A45F3" w:rsidRDefault="008A45F3" w:rsidP="008A45F3">
      <w:pPr>
        <w:pStyle w:val="BodyText"/>
        <w:spacing w:after="0"/>
        <w:ind w:left="1440"/>
        <w:jc w:val="left"/>
        <w:rPr>
          <w:b/>
        </w:rPr>
      </w:pPr>
      <w:r>
        <w:rPr>
          <w:b/>
        </w:rPr>
        <w:t>AirflowNetwork:SimulationControl</w:t>
      </w:r>
    </w:p>
    <w:p w14:paraId="2C89D331" w14:textId="77777777" w:rsidR="008A45F3" w:rsidRDefault="008A45F3" w:rsidP="008A45F3">
      <w:pPr>
        <w:pStyle w:val="BodyText"/>
        <w:spacing w:before="0" w:after="0"/>
        <w:ind w:left="1440"/>
        <w:jc w:val="left"/>
        <w:rPr>
          <w:b/>
        </w:rPr>
      </w:pPr>
      <w:r w:rsidRPr="00C056C4">
        <w:rPr>
          <w:b/>
        </w:rPr>
        <w:t>AirflowNetwork</w:t>
      </w:r>
      <w:r>
        <w:rPr>
          <w:b/>
        </w:rPr>
        <w:t>:Multizone:Zone</w:t>
      </w:r>
    </w:p>
    <w:p w14:paraId="3E77BD11" w14:textId="77777777" w:rsidR="008A45F3" w:rsidRDefault="008A45F3" w:rsidP="008A45F3">
      <w:pPr>
        <w:pStyle w:val="BodyText"/>
        <w:spacing w:before="0" w:after="0"/>
        <w:ind w:left="1440"/>
        <w:jc w:val="left"/>
        <w:rPr>
          <w:b/>
        </w:rPr>
      </w:pPr>
      <w:r w:rsidRPr="00C056C4">
        <w:rPr>
          <w:b/>
        </w:rPr>
        <w:t>AirflowNetwork</w:t>
      </w:r>
      <w:r>
        <w:rPr>
          <w:b/>
        </w:rPr>
        <w:t>:Multizone:Surface</w:t>
      </w:r>
    </w:p>
    <w:p w14:paraId="129D0CD8" w14:textId="77777777" w:rsidR="008A45F3" w:rsidRDefault="008A45F3" w:rsidP="008A45F3">
      <w:pPr>
        <w:pStyle w:val="BodyText"/>
        <w:spacing w:before="0" w:after="0"/>
        <w:ind w:left="1440"/>
        <w:jc w:val="left"/>
        <w:rPr>
          <w:b/>
        </w:rPr>
      </w:pPr>
      <w:r>
        <w:rPr>
          <w:b/>
        </w:rPr>
        <w:t>AirflowNetwork:MultiZone:Component:SimpleOpening</w:t>
      </w:r>
    </w:p>
    <w:p w14:paraId="2E0281E0" w14:textId="77777777" w:rsidR="008A45F3" w:rsidRDefault="008A45F3" w:rsidP="008A45F3">
      <w:pPr>
        <w:pStyle w:val="BodyText"/>
        <w:spacing w:before="0" w:after="0"/>
        <w:ind w:left="1440"/>
        <w:jc w:val="left"/>
        <w:rPr>
          <w:b/>
        </w:rPr>
      </w:pPr>
      <w:r>
        <w:rPr>
          <w:b/>
        </w:rPr>
        <w:t>AirflowNetwork:MultiZone:Component:DetailedOpening</w:t>
      </w:r>
    </w:p>
    <w:p w14:paraId="313D4C30" w14:textId="77777777" w:rsidR="008A45F3" w:rsidRDefault="008A45F3" w:rsidP="008A45F3">
      <w:pPr>
        <w:pStyle w:val="BodyText"/>
        <w:spacing w:before="0" w:after="0"/>
        <w:ind w:left="1440"/>
        <w:jc w:val="left"/>
        <w:rPr>
          <w:b/>
        </w:rPr>
      </w:pPr>
      <w:r>
        <w:rPr>
          <w:b/>
        </w:rPr>
        <w:t>AirflowNetwork:MultiZone:Component:HorizontalOpening</w:t>
      </w:r>
    </w:p>
    <w:p w14:paraId="17A090CD" w14:textId="77777777" w:rsidR="008A45F3" w:rsidRDefault="008A45F3" w:rsidP="008A45F3">
      <w:pPr>
        <w:pStyle w:val="BodyText"/>
        <w:spacing w:before="0" w:after="0"/>
        <w:ind w:left="1440"/>
        <w:jc w:val="left"/>
        <w:rPr>
          <w:b/>
        </w:rPr>
      </w:pPr>
      <w:r>
        <w:rPr>
          <w:b/>
        </w:rPr>
        <w:t>AirflowNetwork:MultiZone:Surface:Crack</w:t>
      </w:r>
    </w:p>
    <w:p w14:paraId="05DFC744" w14:textId="77777777" w:rsidR="008A45F3" w:rsidRDefault="008A45F3" w:rsidP="008A45F3">
      <w:pPr>
        <w:pStyle w:val="BodyText"/>
        <w:spacing w:before="0" w:after="0"/>
        <w:ind w:left="1440"/>
        <w:jc w:val="left"/>
        <w:rPr>
          <w:b/>
        </w:rPr>
      </w:pPr>
      <w:r>
        <w:rPr>
          <w:b/>
        </w:rPr>
        <w:t>AirflowNetwork:MultiZone:ReferenceCrackConditions</w:t>
      </w:r>
    </w:p>
    <w:p w14:paraId="74EC376B" w14:textId="77777777" w:rsidR="008A45F3" w:rsidRDefault="008A45F3" w:rsidP="008A45F3">
      <w:pPr>
        <w:pStyle w:val="BodyText"/>
        <w:spacing w:before="0" w:after="0"/>
        <w:ind w:left="1440"/>
        <w:jc w:val="left"/>
        <w:rPr>
          <w:b/>
        </w:rPr>
      </w:pPr>
      <w:r>
        <w:rPr>
          <w:b/>
        </w:rPr>
        <w:t>AirflowNetwork:MultiZone:Surface:EffectiveLeakageArea</w:t>
      </w:r>
    </w:p>
    <w:p w14:paraId="2516FB29" w14:textId="77777777" w:rsidR="008A45F3" w:rsidRDefault="008A45F3" w:rsidP="008A45F3">
      <w:pPr>
        <w:pStyle w:val="BodyText"/>
        <w:spacing w:before="0" w:after="0"/>
        <w:ind w:left="1440"/>
        <w:jc w:val="left"/>
        <w:rPr>
          <w:b/>
        </w:rPr>
      </w:pPr>
      <w:r>
        <w:rPr>
          <w:b/>
        </w:rPr>
        <w:t>AirflowNetwork:MultiZone:Component:ZoneExhaustFan</w:t>
      </w:r>
    </w:p>
    <w:p w14:paraId="7DAE0DF6" w14:textId="77777777" w:rsidR="008A45F3" w:rsidRDefault="008A45F3" w:rsidP="008A45F3">
      <w:pPr>
        <w:pStyle w:val="BodyText"/>
        <w:spacing w:before="0" w:after="0"/>
        <w:ind w:left="1440"/>
        <w:jc w:val="left"/>
        <w:rPr>
          <w:b/>
        </w:rPr>
      </w:pPr>
      <w:r>
        <w:rPr>
          <w:b/>
        </w:rPr>
        <w:t>AirflowNetwork:MultiZone:ExternalNode</w:t>
      </w:r>
    </w:p>
    <w:p w14:paraId="195A8DCE" w14:textId="77777777" w:rsidR="008A45F3" w:rsidRDefault="008A45F3" w:rsidP="008A45F3">
      <w:pPr>
        <w:pStyle w:val="BodyText"/>
        <w:spacing w:before="0" w:after="0"/>
        <w:ind w:left="1440"/>
        <w:jc w:val="left"/>
        <w:rPr>
          <w:b/>
        </w:rPr>
      </w:pPr>
      <w:r>
        <w:rPr>
          <w:b/>
        </w:rPr>
        <w:t>AirflowNetwork:MultiZone:WindPressureCoefficientArray</w:t>
      </w:r>
    </w:p>
    <w:p w14:paraId="41FEDFFE" w14:textId="77777777" w:rsidR="008A45F3" w:rsidRDefault="008A45F3" w:rsidP="008A45F3">
      <w:pPr>
        <w:pStyle w:val="BodyText"/>
        <w:spacing w:before="0" w:after="0"/>
        <w:ind w:left="1440"/>
        <w:jc w:val="left"/>
        <w:rPr>
          <w:b/>
        </w:rPr>
      </w:pPr>
      <w:r>
        <w:rPr>
          <w:b/>
        </w:rPr>
        <w:t>AirflowNetwork:MultiZone:WindPressureCoefficientValues</w:t>
      </w:r>
    </w:p>
    <w:p w14:paraId="69E3EA0A" w14:textId="77777777" w:rsidR="008A45F3" w:rsidRDefault="008A45F3" w:rsidP="008A45F3">
      <w:pPr>
        <w:pStyle w:val="BodyText"/>
        <w:spacing w:before="0" w:after="0"/>
        <w:ind w:left="1440"/>
        <w:jc w:val="left"/>
        <w:rPr>
          <w:b/>
        </w:rPr>
      </w:pPr>
      <w:r>
        <w:rPr>
          <w:b/>
        </w:rPr>
        <w:lastRenderedPageBreak/>
        <w:t>AirflowNetwork:Distribution:Node</w:t>
      </w:r>
    </w:p>
    <w:p w14:paraId="67966882" w14:textId="77777777" w:rsidR="008A45F3" w:rsidRDefault="008A45F3" w:rsidP="008A45F3">
      <w:pPr>
        <w:pStyle w:val="BodyText"/>
        <w:spacing w:before="0" w:after="0"/>
        <w:ind w:left="1440"/>
        <w:jc w:val="left"/>
        <w:rPr>
          <w:b/>
        </w:rPr>
      </w:pPr>
      <w:r>
        <w:rPr>
          <w:b/>
        </w:rPr>
        <w:t>AirflowNetwork:Distribution:Component:Leak</w:t>
      </w:r>
    </w:p>
    <w:p w14:paraId="10342C21" w14:textId="77777777" w:rsidR="008A45F3" w:rsidRDefault="008A45F3" w:rsidP="008A45F3">
      <w:pPr>
        <w:pStyle w:val="BodyText"/>
        <w:spacing w:before="0" w:after="0"/>
        <w:ind w:left="1440"/>
        <w:jc w:val="left"/>
        <w:rPr>
          <w:b/>
        </w:rPr>
      </w:pPr>
      <w:r>
        <w:rPr>
          <w:b/>
        </w:rPr>
        <w:t>AirflowNetwork:Distribution:Component:LeakageRatio</w:t>
      </w:r>
    </w:p>
    <w:p w14:paraId="3C8DACDB" w14:textId="77777777" w:rsidR="008A45F3" w:rsidRDefault="008A45F3" w:rsidP="008A45F3">
      <w:pPr>
        <w:pStyle w:val="BodyText"/>
        <w:spacing w:before="0" w:after="0"/>
        <w:ind w:left="1440"/>
        <w:jc w:val="left"/>
        <w:rPr>
          <w:b/>
        </w:rPr>
      </w:pPr>
      <w:r>
        <w:rPr>
          <w:b/>
        </w:rPr>
        <w:t>AirflowNetwork:Distribution:Component:Duct</w:t>
      </w:r>
    </w:p>
    <w:p w14:paraId="222D103F" w14:textId="77777777" w:rsidR="008A45F3" w:rsidRDefault="008A45F3" w:rsidP="008A45F3">
      <w:pPr>
        <w:pStyle w:val="BodyText"/>
        <w:spacing w:before="0" w:after="0"/>
        <w:ind w:left="1440"/>
        <w:jc w:val="left"/>
        <w:rPr>
          <w:b/>
        </w:rPr>
      </w:pPr>
      <w:r>
        <w:rPr>
          <w:b/>
        </w:rPr>
        <w:t>AirflowNetwork:Distribution:Component:ConstantPressureDrop</w:t>
      </w:r>
    </w:p>
    <w:p w14:paraId="35D50DB0" w14:textId="77777777" w:rsidR="008A45F3" w:rsidRDefault="008A45F3" w:rsidP="008A45F3">
      <w:pPr>
        <w:pStyle w:val="BodyText"/>
        <w:spacing w:before="0" w:after="0"/>
        <w:ind w:left="1440"/>
        <w:jc w:val="left"/>
        <w:rPr>
          <w:b/>
        </w:rPr>
      </w:pPr>
      <w:r>
        <w:rPr>
          <w:b/>
        </w:rPr>
        <w:t>AirflowNetwork:Distribution:Component:ConstantVolumeFan</w:t>
      </w:r>
    </w:p>
    <w:p w14:paraId="497AF9BF" w14:textId="77777777" w:rsidR="008A45F3" w:rsidRDefault="008A45F3" w:rsidP="008A45F3">
      <w:pPr>
        <w:pStyle w:val="BodyText"/>
        <w:spacing w:before="0" w:after="0"/>
        <w:ind w:left="1440"/>
        <w:jc w:val="left"/>
        <w:rPr>
          <w:b/>
        </w:rPr>
      </w:pPr>
      <w:r>
        <w:rPr>
          <w:b/>
        </w:rPr>
        <w:t>AirflowNetwork:Distribution:Component:Coil</w:t>
      </w:r>
    </w:p>
    <w:p w14:paraId="0DCBE1F1" w14:textId="77777777" w:rsidR="008A45F3" w:rsidRDefault="008A45F3" w:rsidP="008A45F3">
      <w:pPr>
        <w:pStyle w:val="BodyText"/>
        <w:spacing w:before="0" w:after="0"/>
        <w:ind w:left="1440"/>
        <w:jc w:val="left"/>
        <w:rPr>
          <w:b/>
        </w:rPr>
      </w:pPr>
      <w:r>
        <w:rPr>
          <w:b/>
        </w:rPr>
        <w:t>AirflowNetwork:Distribution:Component:HeatExchanger</w:t>
      </w:r>
    </w:p>
    <w:p w14:paraId="61A78DF3" w14:textId="77777777" w:rsidR="008A45F3" w:rsidRDefault="008A45F3" w:rsidP="008A45F3">
      <w:pPr>
        <w:pStyle w:val="BodyText"/>
        <w:spacing w:before="0" w:after="0"/>
        <w:ind w:left="1440"/>
        <w:jc w:val="left"/>
        <w:rPr>
          <w:b/>
        </w:rPr>
      </w:pPr>
      <w:r>
        <w:rPr>
          <w:b/>
        </w:rPr>
        <w:t>AirflowNetwork:Distribution:Component:TerminalUnit</w:t>
      </w:r>
    </w:p>
    <w:p w14:paraId="73FD9457" w14:textId="77777777" w:rsidR="008A45F3" w:rsidRDefault="008A45F3" w:rsidP="008A45F3">
      <w:pPr>
        <w:pStyle w:val="BodyText"/>
        <w:spacing w:before="0" w:after="0"/>
        <w:ind w:left="1440"/>
        <w:jc w:val="left"/>
        <w:rPr>
          <w:b/>
        </w:rPr>
      </w:pPr>
      <w:r>
        <w:rPr>
          <w:b/>
        </w:rPr>
        <w:t>AirflowNetwork:Distribution:Linkage</w:t>
      </w:r>
    </w:p>
    <w:p w14:paraId="6230D17A" w14:textId="77777777" w:rsidR="008A45F3" w:rsidRDefault="008A45F3" w:rsidP="008A45F3">
      <w:pPr>
        <w:pStyle w:val="BodyText"/>
        <w:spacing w:before="0" w:after="0"/>
        <w:ind w:left="1440"/>
        <w:jc w:val="left"/>
        <w:rPr>
          <w:b/>
        </w:rPr>
      </w:pPr>
    </w:p>
    <w:p w14:paraId="05E1298A" w14:textId="77777777" w:rsidR="008A45F3" w:rsidRDefault="008A45F3" w:rsidP="008A45F3">
      <w:pPr>
        <w:pStyle w:val="ListBullet"/>
        <w:numPr>
          <w:ilvl w:val="0"/>
          <w:numId w:val="1"/>
        </w:numPr>
      </w:pPr>
      <w:r>
        <w:rPr>
          <w:b/>
        </w:rPr>
        <w:t>AirflowNetwork:SimulationControl</w:t>
      </w:r>
      <w:r>
        <w:t xml:space="preserve"> defines basic run parameters for the air flow calculations and specifies whether wind pressure coefficients are input by the user or, for rectangular buildings, calculated by the program.</w:t>
      </w:r>
    </w:p>
    <w:p w14:paraId="2A033C0C" w14:textId="77777777" w:rsidR="008A45F3" w:rsidRDefault="008A45F3" w:rsidP="008A45F3">
      <w:pPr>
        <w:pStyle w:val="ListBullet"/>
        <w:numPr>
          <w:ilvl w:val="0"/>
          <w:numId w:val="1"/>
        </w:numPr>
      </w:pPr>
      <w:r>
        <w:t xml:space="preserve">The </w:t>
      </w:r>
      <w:r w:rsidRPr="00C056C4">
        <w:rPr>
          <w:b/>
        </w:rPr>
        <w:t>AirflowNetwork</w:t>
      </w:r>
      <w:r>
        <w:rPr>
          <w:b/>
        </w:rPr>
        <w:t>:Multizone:Zone</w:t>
      </w:r>
      <w:r>
        <w:t xml:space="preserve"> object specifies the ventilation control that applies to all of the openable exterior and interior windows and doors in the corresponding thermal zone. Surface-level ventilation control can be used to override the zone-level ventilation control if required (see AirflowNetwork: Multizone:Surface object below).</w:t>
      </w:r>
    </w:p>
    <w:p w14:paraId="59235294" w14:textId="77777777" w:rsidR="008A45F3" w:rsidRDefault="008A45F3" w:rsidP="008A45F3">
      <w:pPr>
        <w:pStyle w:val="ListBullet"/>
        <w:numPr>
          <w:ilvl w:val="0"/>
          <w:numId w:val="1"/>
        </w:numPr>
      </w:pPr>
      <w:r w:rsidRPr="00C056C4">
        <w:rPr>
          <w:b/>
        </w:rPr>
        <w:t>AirflowNetwork</w:t>
      </w:r>
      <w:r w:rsidRPr="0088297F">
        <w:rPr>
          <w:b/>
        </w:rPr>
        <w:t>:Multizone:</w:t>
      </w:r>
      <w:r>
        <w:rPr>
          <w:b/>
        </w:rPr>
        <w:t>Surface</w:t>
      </w:r>
      <w:r>
        <w:t xml:space="preserve"> object indicates whether a heat transfer surface (wall, window, etc.) has a crack or opening and references an </w:t>
      </w:r>
      <w:r>
        <w:rPr>
          <w:b/>
        </w:rPr>
        <w:t>AirflowNetwork:MultiZone:Surface:Crack,</w:t>
      </w:r>
      <w:r>
        <w:rPr>
          <w:b/>
        </w:rPr>
        <w:br/>
        <w:t>AirflowNetwork:MultiZone:Surface:EffectiveLeakageArea,</w:t>
      </w:r>
      <w:r>
        <w:rPr>
          <w:b/>
        </w:rPr>
        <w:br/>
        <w:t>AirflowNetwork:MultiZone:Component:SimpleOpening,</w:t>
      </w:r>
      <w:r>
        <w:rPr>
          <w:b/>
        </w:rPr>
        <w:br/>
        <w:t>AirflowNetwork:MultiZone:Component:DetailedOpening,</w:t>
      </w:r>
      <w:r>
        <w:rPr>
          <w:b/>
        </w:rPr>
        <w:br/>
        <w:t>AirflowNetwork:MultiZone:Component:HorizontalOpening</w:t>
      </w:r>
      <w:r>
        <w:rPr>
          <w:b/>
        </w:rPr>
        <w:br/>
        <w:t>or AirflowNetwork:MultiZone:Component:ZoneExhaustFan</w:t>
      </w:r>
      <w:r>
        <w:t xml:space="preserve"> object that gives the air flow characteristics of that crack, opening, or zone exhaust fan. The AirflowNetwork:Multizone:Surface object can also be used to specify individual ventilation control for openable exterior and interior windows and doors.</w:t>
      </w:r>
    </w:p>
    <w:p w14:paraId="3B23D6C6" w14:textId="77777777" w:rsidR="008A45F3" w:rsidRDefault="008A45F3" w:rsidP="008A45F3">
      <w:pPr>
        <w:pStyle w:val="ListBullet"/>
        <w:numPr>
          <w:ilvl w:val="0"/>
          <w:numId w:val="1"/>
        </w:numPr>
      </w:pPr>
      <w:r>
        <w:rPr>
          <w:b/>
        </w:rPr>
        <w:t>AirflowNetwork:MultiZone:ReferenceCrackConditions</w:t>
      </w:r>
      <w:r>
        <w:t xml:space="preserve"> is used to normalize crack information that is based on measurements of crack air flow.</w:t>
      </w:r>
    </w:p>
    <w:p w14:paraId="68F3500E" w14:textId="77777777" w:rsidR="008A45F3" w:rsidRDefault="008A45F3" w:rsidP="008A45F3">
      <w:pPr>
        <w:pStyle w:val="ListBullet"/>
        <w:numPr>
          <w:ilvl w:val="0"/>
          <w:numId w:val="1"/>
        </w:numPr>
      </w:pPr>
      <w:r w:rsidRPr="00C056C4">
        <w:rPr>
          <w:b/>
        </w:rPr>
        <w:t>AirflowNetwork</w:t>
      </w:r>
      <w:r>
        <w:rPr>
          <w:b/>
        </w:rPr>
        <w:t>:Distribution:Node</w:t>
      </w:r>
      <w:r>
        <w:t xml:space="preserve"> represents air distribution system nodes for the AirflowNetwork model. A set of an AirLoopHVAC and </w:t>
      </w:r>
      <w:r w:rsidRPr="00C33A16">
        <w:t>ZoneHVAC:EquipmentList</w:t>
      </w:r>
      <w:r>
        <w:t xml:space="preserve"> nodes is a subset of the AirflowNetwork:Distribution:Nodes.</w:t>
      </w:r>
    </w:p>
    <w:p w14:paraId="59531907" w14:textId="77777777" w:rsidR="008A45F3" w:rsidRPr="00C230E5" w:rsidRDefault="008A45F3" w:rsidP="008A45F3">
      <w:pPr>
        <w:pStyle w:val="ListBullet"/>
        <w:numPr>
          <w:ilvl w:val="0"/>
          <w:numId w:val="1"/>
        </w:numPr>
      </w:pPr>
      <w:r>
        <w:rPr>
          <w:b/>
        </w:rPr>
        <w:t xml:space="preserve">AirflowNetwork:Distribution:Component </w:t>
      </w:r>
      <w:r w:rsidRPr="00C230E5">
        <w:t>objec</w:t>
      </w:r>
      <w:r>
        <w:t>t</w:t>
      </w:r>
      <w:r w:rsidRPr="00C230E5">
        <w:t xml:space="preserve">s </w:t>
      </w:r>
      <w:r w:rsidRPr="004F3A8E">
        <w:t>consi</w:t>
      </w:r>
      <w:r>
        <w:t>st</w:t>
      </w:r>
      <w:r w:rsidRPr="004F3A8E">
        <w:t xml:space="preserve"> of</w:t>
      </w:r>
      <w:r>
        <w:rPr>
          <w:b/>
        </w:rPr>
        <w:t xml:space="preserve"> Leak, LeakageRatio, Duct, ConstantPressureDrop, ConstantVolumeFan, Coil, </w:t>
      </w:r>
      <w:r w:rsidRPr="008636A6">
        <w:t xml:space="preserve">and </w:t>
      </w:r>
      <w:r>
        <w:rPr>
          <w:b/>
        </w:rPr>
        <w:t xml:space="preserve">TerminalUnit. </w:t>
      </w:r>
      <w:r w:rsidRPr="00C230E5">
        <w:t xml:space="preserve">The components </w:t>
      </w:r>
      <w:r>
        <w:t>provide</w:t>
      </w:r>
      <w:r w:rsidRPr="00C230E5">
        <w:t xml:space="preserve"> a relationship between pressure and airflow. The </w:t>
      </w:r>
      <w:r>
        <w:rPr>
          <w:b/>
        </w:rPr>
        <w:t>Leak</w:t>
      </w:r>
      <w:r w:rsidRPr="00C230E5">
        <w:t xml:space="preserve"> and</w:t>
      </w:r>
      <w:r>
        <w:rPr>
          <w:b/>
        </w:rPr>
        <w:t xml:space="preserve"> Leakage </w:t>
      </w:r>
      <w:r w:rsidRPr="00C230E5">
        <w:t xml:space="preserve">components </w:t>
      </w:r>
      <w:r>
        <w:t xml:space="preserve">can be used to simulate </w:t>
      </w:r>
      <w:r w:rsidRPr="00C230E5">
        <w:t>supply and/or return leaks in an air distribution system</w:t>
      </w:r>
      <w:r>
        <w:rPr>
          <w:b/>
        </w:rPr>
        <w:t xml:space="preserve">. </w:t>
      </w:r>
      <w:r w:rsidRPr="00C230E5">
        <w:t xml:space="preserve">The </w:t>
      </w:r>
      <w:r>
        <w:rPr>
          <w:b/>
        </w:rPr>
        <w:t xml:space="preserve">Duct </w:t>
      </w:r>
      <w:r w:rsidRPr="00C230E5">
        <w:t xml:space="preserve">and </w:t>
      </w:r>
      <w:r>
        <w:rPr>
          <w:b/>
        </w:rPr>
        <w:t>ConstantPressureDrop components</w:t>
      </w:r>
      <w:r w:rsidRPr="00C230E5">
        <w:t xml:space="preserve"> </w:t>
      </w:r>
      <w:r>
        <w:t>can be</w:t>
      </w:r>
      <w:r w:rsidRPr="00C230E5">
        <w:t xml:space="preserve"> used to deliver forced air into conditioned spaces</w:t>
      </w:r>
      <w:r>
        <w:t xml:space="preserve">. </w:t>
      </w:r>
      <w:r w:rsidRPr="00C230E5">
        <w:t>The</w:t>
      </w:r>
      <w:r>
        <w:rPr>
          <w:b/>
        </w:rPr>
        <w:t xml:space="preserve"> </w:t>
      </w:r>
      <w:r w:rsidRPr="00C230E5">
        <w:t xml:space="preserve">components </w:t>
      </w:r>
      <w:r>
        <w:rPr>
          <w:b/>
        </w:rPr>
        <w:t>ConstantVolumeFan, Coil, and TerminalUnit</w:t>
      </w:r>
      <w:r w:rsidRPr="00C230E5">
        <w:t xml:space="preserve"> </w:t>
      </w:r>
      <w:r>
        <w:t>reference normal</w:t>
      </w:r>
      <w:r w:rsidRPr="00C230E5">
        <w:t xml:space="preserve"> EnergyPlus objects</w:t>
      </w:r>
      <w:r>
        <w:t>. The Airflow Network model gets information from these objects to perform an airflow network simulation</w:t>
      </w:r>
      <w:r w:rsidRPr="00C230E5">
        <w:t>.</w:t>
      </w:r>
    </w:p>
    <w:p w14:paraId="63F4099E" w14:textId="77777777" w:rsidR="008A45F3" w:rsidRDefault="008A45F3" w:rsidP="008A45F3">
      <w:pPr>
        <w:pStyle w:val="ListBullet"/>
        <w:numPr>
          <w:ilvl w:val="0"/>
          <w:numId w:val="1"/>
        </w:numPr>
      </w:pPr>
      <w:r>
        <w:rPr>
          <w:b/>
        </w:rPr>
        <w:t xml:space="preserve">AirflowNetwork:Distribution:Linkage </w:t>
      </w:r>
      <w:r w:rsidRPr="00C230E5">
        <w:t xml:space="preserve">object </w:t>
      </w:r>
      <w:r>
        <w:t>represents a connection between two node objects and an AirflowNetwork component. The node objects can be an AirflowNetwork:Distribution:Node, AirflowNetwork:MultiZone:ExternalNode or AirflowNetwork:Multizone:Zone.</w:t>
      </w:r>
    </w:p>
    <w:p w14:paraId="2421D7B4" w14:textId="77777777" w:rsidR="008A45F3" w:rsidRDefault="008A45F3" w:rsidP="008A45F3">
      <w:pPr>
        <w:pStyle w:val="BodyText"/>
      </w:pPr>
      <w:r>
        <w:t xml:space="preserve">If you input wind pressure coefficients, </w:t>
      </w:r>
      <w:r w:rsidRPr="00C056C4">
        <w:rPr>
          <w:b/>
        </w:rPr>
        <w:t>AirflowNetwork</w:t>
      </w:r>
      <w:r>
        <w:rPr>
          <w:b/>
        </w:rPr>
        <w:t>:Multizone:Surface</w:t>
      </w:r>
      <w:r>
        <w:t xml:space="preserve"> also has an associated </w:t>
      </w:r>
      <w:r>
        <w:rPr>
          <w:b/>
        </w:rPr>
        <w:t>AirflowNetwork:MultiZone:ExternalNode</w:t>
      </w:r>
      <w:r>
        <w:t xml:space="preserve">, that, via the </w:t>
      </w:r>
      <w:r w:rsidRPr="00C056C4">
        <w:rPr>
          <w:b/>
        </w:rPr>
        <w:t>AirflowNetwork</w:t>
      </w:r>
      <w:r>
        <w:rPr>
          <w:b/>
        </w:rPr>
        <w:t>:Multizone:WindPressureCoefficientArray</w:t>
      </w:r>
      <w:r>
        <w:t xml:space="preserve"> and </w:t>
      </w:r>
      <w:r>
        <w:rPr>
          <w:b/>
        </w:rPr>
        <w:t>AirflowNetwork:MultiZone:WindPressureCoefficientValues</w:t>
      </w:r>
      <w:r>
        <w:t xml:space="preserve"> objects, gives the wind pressure distribution vs. wind direction for that node and, implicitly, for the cracks and openings in the exterior surfaces associated with that node.</w:t>
      </w:r>
    </w:p>
    <w:p w14:paraId="415CDE0C" w14:textId="77777777" w:rsidR="008A45F3" w:rsidRDefault="008A45F3" w:rsidP="008A45F3">
      <w:pPr>
        <w:pStyle w:val="BodyText"/>
      </w:pPr>
      <w:r>
        <w:fldChar w:fldCharType="begin"/>
      </w:r>
      <w:r>
        <w:instrText xml:space="preserve"> REF _Ref132516282 \h </w:instrText>
      </w:r>
      <w:r>
        <w:fldChar w:fldCharType="separate"/>
      </w:r>
      <w:r>
        <w:t xml:space="preserve">Figure </w:t>
      </w:r>
      <w:r>
        <w:rPr>
          <w:noProof/>
        </w:rPr>
        <w:t>93</w:t>
      </w:r>
      <w:r>
        <w:fldChar w:fldCharType="end"/>
      </w:r>
      <w:r>
        <w:t xml:space="preserve"> shows the relationships among AirflowNetwork:Multizone objects and between AirflowNetwork:Multizone objects and regular EnergyPlus objects. In this figure an arrow from </w:t>
      </w:r>
      <w:r>
        <w:lastRenderedPageBreak/>
        <w:t>object A to object B means A references B, i.e., one of the inputs in A is the name of object B. For example, one input for AirflowNetwork: Multizone:Surface is the name of a heat transfer surface, and another is the name of a crack or opening object. The arrow between AirflowNetwork:Multizone:Surface and AirflowNetwork:MultiZone:ExternalNode is shown dashed to indicate that this reference is not used when wind pressure coefficients are calculated by the program rather than being input by the user.</w:t>
      </w:r>
    </w:p>
    <w:p w14:paraId="22BF3B0B" w14:textId="77777777" w:rsidR="008A45F3" w:rsidRDefault="008A45F3" w:rsidP="008A45F3">
      <w:pPr>
        <w:pStyle w:val="BodyText"/>
      </w:pPr>
      <w:r>
        <w:fldChar w:fldCharType="begin"/>
      </w:r>
      <w:r>
        <w:instrText xml:space="preserve"> REF _Ref132516282 \h </w:instrText>
      </w:r>
      <w:r>
        <w:fldChar w:fldCharType="separate"/>
      </w:r>
      <w:r>
        <w:t xml:space="preserve">Figure </w:t>
      </w:r>
      <w:r>
        <w:rPr>
          <w:noProof/>
        </w:rPr>
        <w:t>93</w:t>
      </w:r>
      <w:r>
        <w:fldChar w:fldCharType="end"/>
      </w:r>
      <w:r>
        <w:t xml:space="preserve"> also shows the relationships among AirflowNetwork:Distribution objects and between AirflowNetwork:Distribution objects and regular EnergyPlus objects. The AirflowNetwork:Distribution:Linkage objects link two nodes from AirflowNetwork:Distribution:Node and/or AirflowNetwork:Multizone:Zone objects with a component defined in the object AirflowNetwork:Distribution:Component. The solid arrows show a reference from object A to object B. The dashed arrows indicate the components which can be used in a linkage object. The red arrows pointing to the Zone object indicate the components that interact with the zone air. For example, the temperature in a zone where a supply leak terminates is used to calculate duct leakage energy loss. The temperature in a zone where a duct component is located is also used to calculate duct conduction loss.</w:t>
      </w:r>
    </w:p>
    <w:p w14:paraId="1D48CFD1" w14:textId="77777777" w:rsidR="008A45F3" w:rsidRDefault="008A45F3" w:rsidP="008A45F3">
      <w:pPr>
        <w:pStyle w:val="Picture"/>
      </w:pPr>
      <w:r>
        <w:rPr>
          <w:noProof/>
          <w:lang w:eastAsia="zh-CN"/>
        </w:rPr>
        <w:lastRenderedPageBreak/>
        <w:drawing>
          <wp:inline distT="0" distB="0" distL="0" distR="0" wp14:anchorId="7292760A" wp14:editId="77C75F2E">
            <wp:extent cx="5330644" cy="6553200"/>
            <wp:effectExtent l="0" t="0" r="381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4-AFNSchemat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30644" cy="6553200"/>
                    </a:xfrm>
                    <a:prstGeom prst="rect">
                      <a:avLst/>
                    </a:prstGeom>
                    <a:noFill/>
                    <a:ln>
                      <a:noFill/>
                    </a:ln>
                  </pic:spPr>
                </pic:pic>
              </a:graphicData>
            </a:graphic>
          </wp:inline>
        </w:drawing>
      </w:r>
    </w:p>
    <w:p w14:paraId="0D594EF5" w14:textId="77777777" w:rsidR="008A45F3" w:rsidRDefault="008A45F3" w:rsidP="008A45F3">
      <w:pPr>
        <w:pStyle w:val="Caption"/>
      </w:pPr>
      <w:bookmarkStart w:id="528" w:name="_Ref132516282"/>
      <w:bookmarkStart w:id="529" w:name="_Toc122310238"/>
      <w:bookmarkStart w:id="530" w:name="_Toc146669490"/>
      <w:r>
        <w:t xml:space="preserve">Figure </w:t>
      </w:r>
      <w:r w:rsidR="009D4576">
        <w:fldChar w:fldCharType="begin"/>
      </w:r>
      <w:r w:rsidR="009D4576">
        <w:instrText xml:space="preserve"> SEQ Figure \* ARABIC </w:instrText>
      </w:r>
      <w:r w:rsidR="009D4576">
        <w:fldChar w:fldCharType="separate"/>
      </w:r>
      <w:r>
        <w:rPr>
          <w:noProof/>
        </w:rPr>
        <w:t>93</w:t>
      </w:r>
      <w:r w:rsidR="009D4576">
        <w:rPr>
          <w:noProof/>
        </w:rPr>
        <w:fldChar w:fldCharType="end"/>
      </w:r>
      <w:bookmarkEnd w:id="528"/>
      <w:r>
        <w:t>. Relationships among AirflowNetwork objects (right-hand side) and between AirflowNetwork objects and regular EnergyPlus objects. An arrow from object A to object B means that A references B.</w:t>
      </w:r>
      <w:bookmarkEnd w:id="529"/>
      <w:bookmarkEnd w:id="530"/>
    </w:p>
    <w:p w14:paraId="3636D22A" w14:textId="77777777" w:rsidR="008A45F3" w:rsidRDefault="008A45F3" w:rsidP="008A45F3">
      <w:pPr>
        <w:pStyle w:val="BodyText"/>
      </w:pPr>
      <w:r>
        <w:t>Much of the information needed for the air flow calculation is automatically extracted from the building description for thermal modeling. This includes things like the volume and neutral height of the zones, and the orientation and location of the building surfaces that contain cracks or openings through which air flows. From all of this information the program creates a “pressure-flow network” that is solved each timestep using iterative solution methods to obtain the unknown pressures and air flows.</w:t>
      </w:r>
    </w:p>
    <w:p w14:paraId="702961D5" w14:textId="77777777" w:rsidR="008A45F3" w:rsidRDefault="008A45F3" w:rsidP="008A45F3">
      <w:pPr>
        <w:pStyle w:val="BodyText"/>
        <w:jc w:val="left"/>
      </w:pPr>
      <w:r>
        <w:lastRenderedPageBreak/>
        <w:fldChar w:fldCharType="begin"/>
      </w:r>
      <w:r>
        <w:instrText xml:space="preserve"> REF _Ref132516283 \h </w:instrText>
      </w:r>
      <w:r>
        <w:fldChar w:fldCharType="separate"/>
      </w:r>
      <w:r>
        <w:t xml:space="preserve">Figure </w:t>
      </w:r>
      <w:r>
        <w:rPr>
          <w:noProof/>
        </w:rPr>
        <w:t>94</w:t>
      </w:r>
      <w:r>
        <w:fldChar w:fldCharType="end"/>
      </w:r>
      <w:r>
        <w:t xml:space="preserve"> shows a plan view of a very simple air flow network that you can construct using the above AirflowNetwork objects. There are three thermal zones, Zone-1, Zone-2 and Zone-3. There are openable exterior windows—Window-1, Window-2 and Window-3—and openable interior doors—Door-12 and Door-23. Two External Nodes are indicated. ExternalNode-1 is associated with the façade that contains Window-1 and Window-2. ExternalNode-2 is associated with the façade containing Window-3.</w:t>
      </w:r>
    </w:p>
    <w:p w14:paraId="7E9B1AA4" w14:textId="77777777" w:rsidR="008A45F3" w:rsidRDefault="008A45F3" w:rsidP="008A45F3">
      <w:pPr>
        <w:pStyle w:val="BodyText"/>
        <w:jc w:val="left"/>
      </w:pPr>
      <w:r>
        <w:t>One possible air flow pattern is shown in this figure. The actual air flow pattern in a particular timestep, and the size of the flows, depends on many factors, such as (1) What is the wind pressure distribution seen by the exterior windows? (2) Are the exterior windows open or closed, and if open, how far are they open? (3) Are the interior doors open or closed? (4) What are the air temperature differences between zones and between zones and the outdoor air (which affect buoyancy flows)?</w:t>
      </w:r>
    </w:p>
    <w:p w14:paraId="1F5A05EF" w14:textId="77777777" w:rsidR="008A45F3" w:rsidRDefault="008A45F3" w:rsidP="008A45F3">
      <w:pPr>
        <w:pStyle w:val="BodyText"/>
        <w:jc w:val="left"/>
      </w:pPr>
    </w:p>
    <w:p w14:paraId="5BA25B25" w14:textId="77777777" w:rsidR="008A45F3" w:rsidRDefault="008A45F3" w:rsidP="008A45F3">
      <w:pPr>
        <w:pStyle w:val="Picture"/>
        <w:ind w:left="1440"/>
      </w:pPr>
      <w:r>
        <w:rPr>
          <w:noProof/>
          <w:lang w:eastAsia="zh-CN"/>
        </w:rPr>
        <w:drawing>
          <wp:inline distT="0" distB="0" distL="0" distR="0" wp14:anchorId="369B6A29" wp14:editId="034489E1">
            <wp:extent cx="4772025" cy="2695575"/>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2025" cy="2695575"/>
                    </a:xfrm>
                    <a:prstGeom prst="rect">
                      <a:avLst/>
                    </a:prstGeom>
                    <a:noFill/>
                    <a:ln>
                      <a:noFill/>
                    </a:ln>
                  </pic:spPr>
                </pic:pic>
              </a:graphicData>
            </a:graphic>
          </wp:inline>
        </w:drawing>
      </w:r>
    </w:p>
    <w:p w14:paraId="7E8F728E" w14:textId="77777777" w:rsidR="008A45F3" w:rsidRDefault="008A45F3" w:rsidP="008A45F3">
      <w:pPr>
        <w:pStyle w:val="Caption"/>
      </w:pPr>
      <w:bookmarkStart w:id="531" w:name="_Ref132516283"/>
      <w:bookmarkStart w:id="532" w:name="_Toc122310239"/>
      <w:bookmarkStart w:id="533" w:name="_Toc146669491"/>
      <w:r>
        <w:t xml:space="preserve">Figure </w:t>
      </w:r>
      <w:r w:rsidR="009D4576">
        <w:fldChar w:fldCharType="begin"/>
      </w:r>
      <w:r w:rsidR="009D4576">
        <w:instrText xml:space="preserve"> SEQ Figure \* ARABIC </w:instrText>
      </w:r>
      <w:r w:rsidR="009D4576">
        <w:fldChar w:fldCharType="separate"/>
      </w:r>
      <w:r>
        <w:rPr>
          <w:noProof/>
        </w:rPr>
        <w:t>94</w:t>
      </w:r>
      <w:r w:rsidR="009D4576">
        <w:rPr>
          <w:noProof/>
        </w:rPr>
        <w:fldChar w:fldCharType="end"/>
      </w:r>
      <w:bookmarkEnd w:id="531"/>
      <w:r>
        <w:t>. Plan view of a simple air flow network showing a possible air flow pattern in which all of the windows and doors are open.</w:t>
      </w:r>
      <w:bookmarkEnd w:id="532"/>
      <w:bookmarkEnd w:id="533"/>
    </w:p>
    <w:p w14:paraId="602AA2CD" w14:textId="77777777" w:rsidR="008A45F3" w:rsidRDefault="008A45F3" w:rsidP="008A45F3">
      <w:pPr>
        <w:pStyle w:val="BodyText"/>
      </w:pPr>
      <w:r>
        <w:fldChar w:fldCharType="begin"/>
      </w:r>
      <w:r>
        <w:instrText xml:space="preserve"> REF _Ref132516283 \h </w:instrText>
      </w:r>
      <w:r>
        <w:fldChar w:fldCharType="separate"/>
      </w:r>
      <w:r>
        <w:t xml:space="preserve">Figure </w:t>
      </w:r>
      <w:r>
        <w:rPr>
          <w:noProof/>
        </w:rPr>
        <w:t>94</w:t>
      </w:r>
      <w:r>
        <w:fldChar w:fldCharType="end"/>
      </w:r>
      <w:r>
        <w:t xml:space="preserve"> shows a possible air flow pattern in which all of the windows and doors are open. Associated with the external nodes are wind pressure coefficient distributions as a function of wind direction that are input using two AirflowNetwork:Multizone:Wind Pressure Coefficient objects. The nature of the air flows through the windows and doors is specified using AirflowNetwork:MultiZone:Component:DetailedOpening and AirflowNetwork:MultiZone:Component:SimpleOpening objects. The Airflow Network model calculates the flows each system timestep depending on various factors, including wind direction and speed, size and vertical position of openings, outdoor air temperature, and zone air temperatures.</w:t>
      </w:r>
    </w:p>
    <w:p w14:paraId="5EB47DFE" w14:textId="77777777" w:rsidR="008A45F3" w:rsidRDefault="008A45F3" w:rsidP="008A45F3">
      <w:pPr>
        <w:pStyle w:val="Heading3"/>
      </w:pPr>
      <w:bookmarkStart w:id="534" w:name="_Toc122310240"/>
      <w:bookmarkStart w:id="535" w:name="_Toc146669492"/>
      <w:bookmarkStart w:id="536" w:name="_Toc399589429"/>
      <w:r>
        <w:t xml:space="preserve">Airflow Network </w:t>
      </w:r>
      <w:bookmarkEnd w:id="534"/>
      <w:r>
        <w:t>Example Files</w:t>
      </w:r>
      <w:bookmarkEnd w:id="535"/>
      <w:r>
        <w:t xml:space="preserve"> (included in the installation)</w:t>
      </w:r>
      <w:bookmarkEnd w:id="536"/>
    </w:p>
    <w:p w14:paraId="4D526C37" w14:textId="77777777" w:rsidR="008A45F3" w:rsidRDefault="008A45F3" w:rsidP="008A45F3">
      <w:pPr>
        <w:pStyle w:val="BodyText"/>
        <w:jc w:val="left"/>
      </w:pPr>
      <w:bookmarkStart w:id="537" w:name="_Toc122310241"/>
      <w:bookmarkStart w:id="538" w:name="_Toc146669493"/>
      <w:r>
        <w:t>AirflowNetwork3zVent.idf</w:t>
      </w:r>
    </w:p>
    <w:p w14:paraId="6E0E45E1" w14:textId="77777777" w:rsidR="008A45F3" w:rsidRDefault="008A45F3" w:rsidP="008A45F3">
      <w:pPr>
        <w:pStyle w:val="BodyText"/>
        <w:jc w:val="left"/>
      </w:pPr>
      <w:r>
        <w:t>AirflowNetwork3zVentAutoWPC.idf</w:t>
      </w:r>
    </w:p>
    <w:p w14:paraId="349BC904" w14:textId="77777777" w:rsidR="008A45F3" w:rsidRDefault="008A45F3" w:rsidP="008A45F3">
      <w:pPr>
        <w:pStyle w:val="BodyText"/>
        <w:jc w:val="left"/>
      </w:pPr>
      <w:r>
        <w:t>AirflowNetwork_Simple_House.idf</w:t>
      </w:r>
    </w:p>
    <w:p w14:paraId="577B7718" w14:textId="77777777" w:rsidR="008A45F3" w:rsidRDefault="008A45F3" w:rsidP="008A45F3">
      <w:pPr>
        <w:pStyle w:val="BodyText"/>
        <w:jc w:val="left"/>
      </w:pPr>
      <w:r>
        <w:t>AirflowNetwork_Simple_SmallOffice.idf</w:t>
      </w:r>
    </w:p>
    <w:p w14:paraId="3694A8FD" w14:textId="77777777" w:rsidR="008A45F3" w:rsidRDefault="008A45F3" w:rsidP="008A45F3">
      <w:pPr>
        <w:pStyle w:val="BodyText"/>
        <w:jc w:val="left"/>
      </w:pPr>
      <w:r>
        <w:t>AirflowNetwork_Multizone_House.idf</w:t>
      </w:r>
    </w:p>
    <w:p w14:paraId="0023C084" w14:textId="77777777" w:rsidR="008A45F3" w:rsidRDefault="008A45F3" w:rsidP="008A45F3">
      <w:pPr>
        <w:pStyle w:val="BodyText"/>
        <w:jc w:val="left"/>
      </w:pPr>
      <w:r w:rsidRPr="00AE399E">
        <w:t>AirflowNetwork_MultiZone_House_OvercoolDehumid.idf</w:t>
      </w:r>
    </w:p>
    <w:p w14:paraId="769D29D1" w14:textId="77777777" w:rsidR="008A45F3" w:rsidRDefault="008A45F3" w:rsidP="008A45F3">
      <w:pPr>
        <w:pStyle w:val="BodyText"/>
        <w:jc w:val="left"/>
      </w:pPr>
      <w:r>
        <w:t>AirflowNetwork_Multizone_House_TwoSpeed.idf</w:t>
      </w:r>
    </w:p>
    <w:p w14:paraId="065A3B08" w14:textId="77777777" w:rsidR="008A45F3" w:rsidRDefault="008A45F3" w:rsidP="008A45F3">
      <w:pPr>
        <w:pStyle w:val="BodyText"/>
        <w:jc w:val="left"/>
      </w:pPr>
      <w:r>
        <w:lastRenderedPageBreak/>
        <w:t>AirflowNetwork_Multizone_SmallOffice.idf</w:t>
      </w:r>
    </w:p>
    <w:p w14:paraId="4E974665" w14:textId="77777777" w:rsidR="008A45F3" w:rsidRDefault="008A45F3" w:rsidP="008A45F3">
      <w:pPr>
        <w:pStyle w:val="BodyText"/>
        <w:jc w:val="left"/>
      </w:pPr>
      <w:r>
        <w:t>AirflowNetwork_Multizone_SmallOffice_CoilHXAssistedDX.idf</w:t>
      </w:r>
    </w:p>
    <w:p w14:paraId="1C747C24" w14:textId="77777777" w:rsidR="008A45F3" w:rsidRDefault="008A45F3" w:rsidP="008A45F3">
      <w:pPr>
        <w:pStyle w:val="BodyText"/>
        <w:jc w:val="left"/>
      </w:pPr>
      <w:r w:rsidRPr="00AE399E">
        <w:t>AirflowNetwork_MultiZone_SmallOffice_GenericContam.idf</w:t>
      </w:r>
    </w:p>
    <w:p w14:paraId="3BCB36B0" w14:textId="77777777" w:rsidR="008A45F3" w:rsidRDefault="008A45F3" w:rsidP="008A45F3">
      <w:pPr>
        <w:pStyle w:val="BodyText"/>
        <w:jc w:val="left"/>
      </w:pPr>
      <w:r>
        <w:t>AirflowNetwork_Multizone_SmallOffice_HeatRecoveryHXSL.idf</w:t>
      </w:r>
    </w:p>
    <w:p w14:paraId="7DFDCDF5" w14:textId="77777777" w:rsidR="008A45F3" w:rsidRDefault="008A45F3" w:rsidP="008A45F3">
      <w:pPr>
        <w:pStyle w:val="BodyText"/>
        <w:jc w:val="left"/>
      </w:pPr>
      <w:r>
        <w:t>AirflowNetwork_Multizone_SmallOffice_VAV.idf</w:t>
      </w:r>
    </w:p>
    <w:p w14:paraId="0CD32FE9" w14:textId="77777777" w:rsidR="008A45F3" w:rsidRDefault="008A45F3" w:rsidP="008A45F3">
      <w:pPr>
        <w:pStyle w:val="BodyText"/>
        <w:jc w:val="left"/>
      </w:pPr>
      <w:r>
        <w:t>AirflowNetwor_Multizone_HorizontalOpening.idf</w:t>
      </w:r>
    </w:p>
    <w:p w14:paraId="1CE1B385" w14:textId="77777777" w:rsidR="008A45F3" w:rsidRDefault="008A45F3" w:rsidP="008A45F3">
      <w:pPr>
        <w:pStyle w:val="BodyText"/>
        <w:jc w:val="left"/>
      </w:pPr>
      <w:r>
        <w:t>CrossVent_1Zone_AirflowNetwork.idf</w:t>
      </w:r>
    </w:p>
    <w:p w14:paraId="19B0BFCC" w14:textId="77777777" w:rsidR="008A45F3" w:rsidRDefault="008A45F3" w:rsidP="008A45F3">
      <w:pPr>
        <w:pStyle w:val="BodyText"/>
        <w:jc w:val="left"/>
      </w:pPr>
      <w:r w:rsidRPr="00EE70E6">
        <w:t>DisplacementVent_Nat_AirflowNetwork</w:t>
      </w:r>
      <w:r>
        <w:t>.idf</w:t>
      </w:r>
    </w:p>
    <w:p w14:paraId="2CBABDB7" w14:textId="77777777" w:rsidR="008A45F3" w:rsidRDefault="008A45F3" w:rsidP="008A45F3">
      <w:pPr>
        <w:pStyle w:val="BodyText"/>
        <w:jc w:val="left"/>
      </w:pPr>
      <w:r>
        <w:t>HybridVentilationControl.idf</w:t>
      </w:r>
    </w:p>
    <w:p w14:paraId="130CEFB2" w14:textId="77777777" w:rsidR="008A45F3" w:rsidRDefault="008A45F3" w:rsidP="008A45F3">
      <w:pPr>
        <w:pStyle w:val="Heading3"/>
      </w:pPr>
      <w:bookmarkStart w:id="539" w:name="_Toc399589430"/>
      <w:r>
        <w:t>What the Airflow Network Model Can and Cannot Do</w:t>
      </w:r>
      <w:bookmarkEnd w:id="537"/>
      <w:bookmarkEnd w:id="538"/>
      <w:bookmarkEnd w:id="539"/>
    </w:p>
    <w:p w14:paraId="72544DD0" w14:textId="77777777" w:rsidR="008A45F3" w:rsidRDefault="008A45F3" w:rsidP="008A45F3">
      <w:pPr>
        <w:pStyle w:val="BodyText"/>
      </w:pPr>
      <w:r>
        <w:t>Here is a list of some of the things that the Airflow Network calculation can and cannot model.</w:t>
      </w:r>
    </w:p>
    <w:p w14:paraId="273A0FB6" w14:textId="77777777" w:rsidR="008A45F3" w:rsidRDefault="008A45F3" w:rsidP="008A45F3">
      <w:pPr>
        <w:pStyle w:val="Heading4"/>
      </w:pPr>
      <w:r>
        <w:t>Can Do</w:t>
      </w:r>
    </w:p>
    <w:p w14:paraId="7979895D" w14:textId="77777777" w:rsidR="008A45F3" w:rsidRPr="00D93D69" w:rsidRDefault="008A45F3" w:rsidP="008A45F3">
      <w:pPr>
        <w:pStyle w:val="ListNumber"/>
        <w:tabs>
          <w:tab w:val="clear" w:pos="360"/>
        </w:tabs>
      </w:pPr>
      <w:r w:rsidRPr="00D93D69">
        <w:t>Air flow through cracks in exterior or interzone surfaces.</w:t>
      </w:r>
    </w:p>
    <w:p w14:paraId="4697A33B" w14:textId="77777777" w:rsidR="008A45F3" w:rsidRPr="00D93D69" w:rsidRDefault="008A45F3" w:rsidP="008A45F3">
      <w:pPr>
        <w:pStyle w:val="ListNumber"/>
        <w:numPr>
          <w:ilvl w:val="0"/>
          <w:numId w:val="47"/>
        </w:numPr>
        <w:tabs>
          <w:tab w:val="num" w:pos="1440"/>
        </w:tabs>
      </w:pPr>
      <w:r w:rsidRPr="00D93D69">
        <w:t>Air flow through cracks around windows and doors when closed.</w:t>
      </w:r>
    </w:p>
    <w:p w14:paraId="425DDE62" w14:textId="77777777" w:rsidR="008A45F3" w:rsidRPr="00D93D69" w:rsidRDefault="008A45F3" w:rsidP="008A45F3">
      <w:pPr>
        <w:pStyle w:val="ListNumber"/>
        <w:numPr>
          <w:ilvl w:val="0"/>
          <w:numId w:val="47"/>
        </w:numPr>
        <w:tabs>
          <w:tab w:val="num" w:pos="1440"/>
        </w:tabs>
      </w:pPr>
      <w:r w:rsidRPr="00D93D69">
        <w:t>Natural ventilation (i.e., air flow through open or partially open exterior windows and doors).</w:t>
      </w:r>
    </w:p>
    <w:p w14:paraId="2629282D" w14:textId="77777777" w:rsidR="008A45F3" w:rsidRPr="00D93D69" w:rsidRDefault="008A45F3" w:rsidP="008A45F3">
      <w:pPr>
        <w:pStyle w:val="ListNumber"/>
        <w:numPr>
          <w:ilvl w:val="0"/>
          <w:numId w:val="47"/>
        </w:numPr>
        <w:tabs>
          <w:tab w:val="num" w:pos="1440"/>
        </w:tabs>
      </w:pPr>
      <w:r w:rsidRPr="00D93D69">
        <w:t>Zone level control of natural ventilation (all windows/doors in a zone that are defined with a component opening object have identical controls).</w:t>
      </w:r>
    </w:p>
    <w:p w14:paraId="13F70045" w14:textId="77777777" w:rsidR="008A45F3" w:rsidRPr="00D93D69" w:rsidRDefault="008A45F3" w:rsidP="008A45F3">
      <w:pPr>
        <w:pStyle w:val="ListNumber"/>
        <w:numPr>
          <w:ilvl w:val="0"/>
          <w:numId w:val="47"/>
        </w:numPr>
        <w:tabs>
          <w:tab w:val="num" w:pos="1440"/>
        </w:tabs>
      </w:pPr>
      <w:r w:rsidRPr="00D93D69">
        <w:t>Individual surface control of natural ventilation for a subsurface (window, door, or glassdoor).</w:t>
      </w:r>
    </w:p>
    <w:p w14:paraId="05D21A35" w14:textId="77777777" w:rsidR="008A45F3" w:rsidRPr="00D93D69" w:rsidRDefault="008A45F3" w:rsidP="008A45F3">
      <w:pPr>
        <w:pStyle w:val="ListNumber"/>
        <w:numPr>
          <w:ilvl w:val="0"/>
          <w:numId w:val="47"/>
        </w:numPr>
        <w:tabs>
          <w:tab w:val="num" w:pos="1440"/>
        </w:tabs>
      </w:pPr>
      <w:r w:rsidRPr="00D93D69">
        <w:t>Modulation of natural ventilation to prevent large zone air temperature swings.</w:t>
      </w:r>
    </w:p>
    <w:p w14:paraId="68440D23" w14:textId="77777777" w:rsidR="008A45F3" w:rsidRPr="00D93D69" w:rsidRDefault="008A45F3" w:rsidP="008A45F3">
      <w:pPr>
        <w:pStyle w:val="ListNumber"/>
        <w:numPr>
          <w:ilvl w:val="0"/>
          <w:numId w:val="47"/>
        </w:numPr>
        <w:tabs>
          <w:tab w:val="num" w:pos="1440"/>
        </w:tabs>
      </w:pPr>
      <w:r w:rsidRPr="00D93D69">
        <w:t>Interzone air flow (i.e., air flow through open interzone windows and doors, and through cracks in interzone surfaces).</w:t>
      </w:r>
    </w:p>
    <w:p w14:paraId="15B8E629" w14:textId="77777777" w:rsidR="008A45F3" w:rsidRPr="00D93D69" w:rsidRDefault="008A45F3" w:rsidP="008A45F3">
      <w:pPr>
        <w:pStyle w:val="ListNumber"/>
        <w:numPr>
          <w:ilvl w:val="0"/>
          <w:numId w:val="47"/>
        </w:numPr>
        <w:tabs>
          <w:tab w:val="num" w:pos="1440"/>
        </w:tabs>
      </w:pPr>
      <w:r w:rsidRPr="00D93D69">
        <w:t>Dependence of air flow on buoyancy effects and wind pressure.</w:t>
      </w:r>
    </w:p>
    <w:p w14:paraId="716282B1" w14:textId="77777777" w:rsidR="008A45F3" w:rsidRPr="00D93D69" w:rsidRDefault="008A45F3" w:rsidP="008A45F3">
      <w:pPr>
        <w:pStyle w:val="ListNumber"/>
        <w:numPr>
          <w:ilvl w:val="0"/>
          <w:numId w:val="47"/>
        </w:numPr>
        <w:tabs>
          <w:tab w:val="num" w:pos="1440"/>
        </w:tabs>
      </w:pPr>
      <w:r w:rsidRPr="00D93D69">
        <w:t>Dependence of wind pressure on wind speed, wind direction and surface orientation.</w:t>
      </w:r>
    </w:p>
    <w:p w14:paraId="6B3CAB4C" w14:textId="77777777" w:rsidR="008A45F3" w:rsidRPr="00D93D69" w:rsidRDefault="008A45F3" w:rsidP="008A45F3">
      <w:pPr>
        <w:pStyle w:val="ListNumber"/>
        <w:numPr>
          <w:ilvl w:val="0"/>
          <w:numId w:val="47"/>
        </w:numPr>
        <w:tabs>
          <w:tab w:val="num" w:pos="1440"/>
        </w:tabs>
      </w:pPr>
      <w:r w:rsidRPr="00D93D69">
        <w:t>Supply and return air leaks in an air distribution system.</w:t>
      </w:r>
    </w:p>
    <w:p w14:paraId="11846B23" w14:textId="77777777" w:rsidR="008A45F3" w:rsidRPr="00D93D69" w:rsidRDefault="008A45F3" w:rsidP="008A45F3">
      <w:pPr>
        <w:pStyle w:val="ListNumber"/>
        <w:numPr>
          <w:ilvl w:val="0"/>
          <w:numId w:val="47"/>
        </w:numPr>
        <w:tabs>
          <w:tab w:val="num" w:pos="1440"/>
        </w:tabs>
      </w:pPr>
      <w:r w:rsidRPr="00D93D69">
        <w:t>Account for the effect of supply-air and/or return-air leakage on zone pressure when a forced air distribution system is present and is operating.</w:t>
      </w:r>
    </w:p>
    <w:p w14:paraId="200EE02E" w14:textId="77777777" w:rsidR="008A45F3" w:rsidRPr="00D93D69" w:rsidRDefault="008A45F3" w:rsidP="008A45F3">
      <w:pPr>
        <w:pStyle w:val="ListNumber"/>
        <w:numPr>
          <w:ilvl w:val="0"/>
          <w:numId w:val="47"/>
        </w:numPr>
        <w:tabs>
          <w:tab w:val="num" w:pos="1440"/>
        </w:tabs>
      </w:pPr>
      <w:r w:rsidRPr="00D93D69">
        <w:t>When duct leakage is modeled and the HVAC system is on, interzone airflow or infiltration/exfiltration can occur due to changes in zone pressure.</w:t>
      </w:r>
    </w:p>
    <w:p w14:paraId="75BAFC9B" w14:textId="77777777" w:rsidR="008A45F3" w:rsidRPr="00D93D69" w:rsidRDefault="008A45F3" w:rsidP="008A45F3">
      <w:pPr>
        <w:pStyle w:val="ListNumber"/>
        <w:numPr>
          <w:ilvl w:val="0"/>
          <w:numId w:val="47"/>
        </w:numPr>
        <w:tabs>
          <w:tab w:val="num" w:pos="1440"/>
        </w:tabs>
      </w:pPr>
      <w:r w:rsidRPr="00D93D69">
        <w:t xml:space="preserve">Bi-directional flow through large openings. See discussion below under </w:t>
      </w:r>
      <w:r>
        <w:t xml:space="preserve">AirflowNetwork:MultiZone:Component:DetailedOpening, </w:t>
      </w:r>
      <w:r w:rsidRPr="00D93D69">
        <w:t>AirflowNetwork:Multizone:Component</w:t>
      </w:r>
      <w:r>
        <w:t>:Horizontal</w:t>
      </w:r>
      <w:r w:rsidRPr="00D93D69">
        <w:t>Opening</w:t>
      </w:r>
      <w:r>
        <w:t>,</w:t>
      </w:r>
      <w:r w:rsidRPr="00D93D69">
        <w:t xml:space="preserve"> and AirflowNetwork:Multizone:Component</w:t>
      </w:r>
      <w:r>
        <w:t>:</w:t>
      </w:r>
      <w:r w:rsidRPr="00D93D69">
        <w:t>SimpleOpening.</w:t>
      </w:r>
    </w:p>
    <w:p w14:paraId="2179B37B" w14:textId="77777777" w:rsidR="008A45F3" w:rsidRDefault="008A45F3" w:rsidP="008A45F3">
      <w:pPr>
        <w:pStyle w:val="ListNumber"/>
        <w:numPr>
          <w:ilvl w:val="0"/>
          <w:numId w:val="47"/>
        </w:numPr>
        <w:tabs>
          <w:tab w:val="num" w:pos="1440"/>
        </w:tabs>
      </w:pPr>
      <w:r w:rsidRPr="00D93D69">
        <w:t>Calculate air flows and pressures in ducts or other components of a forced air distribution system.</w:t>
      </w:r>
    </w:p>
    <w:p w14:paraId="54E7422F" w14:textId="77777777" w:rsidR="008A45F3" w:rsidRDefault="008A45F3" w:rsidP="008A45F3">
      <w:pPr>
        <w:pStyle w:val="ListNumber"/>
        <w:numPr>
          <w:ilvl w:val="0"/>
          <w:numId w:val="47"/>
        </w:numPr>
        <w:tabs>
          <w:tab w:val="num" w:pos="1440"/>
        </w:tabs>
      </w:pPr>
      <w:r>
        <w:t>Calculate zone loads when the supply air fan cycles on and off during a system timestep using the CyclingFanAndCompressor fan operation mode (Fan:OnOff).</w:t>
      </w:r>
    </w:p>
    <w:p w14:paraId="46E2F05F" w14:textId="77777777" w:rsidR="008A45F3" w:rsidRPr="00D93D69" w:rsidRDefault="008A45F3" w:rsidP="008A45F3">
      <w:pPr>
        <w:pStyle w:val="ListNumber"/>
        <w:numPr>
          <w:ilvl w:val="0"/>
          <w:numId w:val="47"/>
        </w:numPr>
        <w:tabs>
          <w:tab w:val="num" w:pos="1440"/>
        </w:tabs>
      </w:pPr>
      <w:r>
        <w:t>Determine the impact of zone exhaust fans on air flows, pressures, air temperatures/humidity levels and energy consumption.</w:t>
      </w:r>
    </w:p>
    <w:p w14:paraId="0B2C4A8D" w14:textId="77777777" w:rsidR="008A45F3" w:rsidRDefault="008A45F3" w:rsidP="008A45F3">
      <w:pPr>
        <w:pStyle w:val="Heading4"/>
      </w:pPr>
      <w:r>
        <w:t>Cannot Do or Restricted</w:t>
      </w:r>
    </w:p>
    <w:p w14:paraId="3D34B520" w14:textId="77777777" w:rsidR="008A45F3" w:rsidRPr="00293CBE" w:rsidRDefault="008A45F3" w:rsidP="008A45F3">
      <w:pPr>
        <w:pStyle w:val="ListNumber"/>
        <w:tabs>
          <w:tab w:val="clear" w:pos="360"/>
        </w:tabs>
      </w:pPr>
      <w:r w:rsidRPr="00293CBE">
        <w:t>The model is restricted to using a constant volume fan (Fan:Const</w:t>
      </w:r>
      <w:r>
        <w:t>ant</w:t>
      </w:r>
      <w:r w:rsidRPr="00293CBE">
        <w:t>Volume</w:t>
      </w:r>
      <w:r>
        <w:t xml:space="preserve"> and Fan:OnOff</w:t>
      </w:r>
      <w:r w:rsidRPr="00293CBE">
        <w:t>) and cannot model variable volume fan equipment.</w:t>
      </w:r>
    </w:p>
    <w:p w14:paraId="2A15656B" w14:textId="77777777" w:rsidR="008A45F3" w:rsidRPr="00293CBE" w:rsidRDefault="008A45F3" w:rsidP="008A45F3">
      <w:pPr>
        <w:pStyle w:val="ListNumber"/>
        <w:numPr>
          <w:ilvl w:val="0"/>
          <w:numId w:val="47"/>
        </w:numPr>
      </w:pPr>
      <w:r w:rsidRPr="00293CBE">
        <w:t xml:space="preserve">Air circulation and/or air temperature stratification within a thermal zone. For example, you should not try to divide a high space, such as an atrium, into subzones separated by artificial horizontal surfaces that have cracks or openings with the expectation that </w:t>
      </w:r>
      <w:r w:rsidRPr="00293CBE">
        <w:lastRenderedPageBreak/>
        <w:t>AirflowNetwork will give you a realistic temperature in each subzone and/or a realistic air flow between subzones.</w:t>
      </w:r>
    </w:p>
    <w:p w14:paraId="11E076B7" w14:textId="77777777" w:rsidR="008A45F3" w:rsidRPr="00293CBE" w:rsidRDefault="008A45F3" w:rsidP="008A45F3">
      <w:pPr>
        <w:pStyle w:val="ListNumber"/>
        <w:numPr>
          <w:ilvl w:val="0"/>
          <w:numId w:val="47"/>
        </w:numPr>
      </w:pPr>
      <w:r w:rsidRPr="00293CBE">
        <w:t xml:space="preserve">The model is restricted to </w:t>
      </w:r>
      <w:r>
        <w:t>eleven</w:t>
      </w:r>
      <w:r w:rsidRPr="00293CBE">
        <w:t xml:space="preserve"> types of coils </w:t>
      </w:r>
      <w:r>
        <w:t xml:space="preserve">that can be in the air distribution system </w:t>
      </w:r>
      <w:r w:rsidRPr="00293CBE">
        <w:t>(</w:t>
      </w:r>
      <w:r w:rsidRPr="00B60AF3">
        <w:t>Coil:Cooling:DX:SingleSpeed</w:t>
      </w:r>
      <w:r w:rsidRPr="00293CBE">
        <w:t xml:space="preserve">, </w:t>
      </w:r>
      <w:r w:rsidRPr="00B60AF3">
        <w:t>Coil:Heating:Gas</w:t>
      </w:r>
      <w:r w:rsidRPr="00293CBE">
        <w:t xml:space="preserve">, </w:t>
      </w:r>
      <w:r w:rsidRPr="00B60AF3">
        <w:t>Coil:Heating:Electric</w:t>
      </w:r>
      <w:r>
        <w:t xml:space="preserve">,  </w:t>
      </w:r>
      <w:r w:rsidRPr="00B60AF3">
        <w:t>Coil:Heating:DX:SingleSpeed</w:t>
      </w:r>
      <w:r>
        <w:t>,</w:t>
      </w:r>
      <w:r w:rsidRPr="00A55AFC">
        <w:rPr>
          <w:rFonts w:cs="Arial"/>
        </w:rPr>
        <w:t xml:space="preserve"> Coil:Cooling:Water, Coil:Heating:Water, Coil:Cooling:Water:DetailedGeometry, Coil:Cooling:DX:TwoStageWithHumidityControlMode, Coil:Cooling:DX:MultiSpeed, Coil:Heating:DX:MultiSpeed</w:t>
      </w:r>
      <w:r>
        <w:rPr>
          <w:rFonts w:cs="Arial"/>
        </w:rPr>
        <w:t xml:space="preserve">, and </w:t>
      </w:r>
      <w:r w:rsidRPr="006C6F91">
        <w:t>Coil:Heating</w:t>
      </w:r>
      <w:r w:rsidRPr="006C38A1">
        <w:t>:</w:t>
      </w:r>
      <w:r w:rsidRPr="006C38A1">
        <w:rPr>
          <w:rFonts w:eastAsia="SimSun" w:cs="Courier New"/>
          <w:szCs w:val="16"/>
          <w:lang w:eastAsia="zh-CN"/>
        </w:rPr>
        <w:t>Desuperheater</w:t>
      </w:r>
      <w:r w:rsidRPr="00293CBE">
        <w:t>).</w:t>
      </w:r>
    </w:p>
    <w:p w14:paraId="6B3710D6" w14:textId="77777777" w:rsidR="008A45F3" w:rsidRPr="00293CBE" w:rsidRDefault="008A45F3" w:rsidP="008A45F3">
      <w:pPr>
        <w:pStyle w:val="ListNumber"/>
        <w:numPr>
          <w:ilvl w:val="0"/>
          <w:numId w:val="47"/>
        </w:numPr>
      </w:pPr>
      <w:r w:rsidRPr="00293CBE">
        <w:t>The model is restricted to</w:t>
      </w:r>
      <w:r>
        <w:t xml:space="preserve"> a single </w:t>
      </w:r>
      <w:r w:rsidRPr="00293CBE">
        <w:t>type</w:t>
      </w:r>
      <w:r>
        <w:t xml:space="preserve"> </w:t>
      </w:r>
      <w:r w:rsidRPr="00293CBE">
        <w:t xml:space="preserve">of </w:t>
      </w:r>
      <w:r>
        <w:t>air distribution equipment terminal units</w:t>
      </w:r>
      <w:r w:rsidRPr="00293CBE">
        <w:t xml:space="preserve"> (</w:t>
      </w:r>
      <w:r w:rsidRPr="00B60AF3">
        <w:t>AirTerminal:SingleDuct:ConstantVolume:Reheat</w:t>
      </w:r>
      <w:r w:rsidRPr="00293CBE">
        <w:t>).</w:t>
      </w:r>
    </w:p>
    <w:p w14:paraId="3A8DD116" w14:textId="77777777" w:rsidR="008A45F3" w:rsidRPr="00293CBE" w:rsidRDefault="008A45F3" w:rsidP="008A45F3">
      <w:pPr>
        <w:pStyle w:val="ListNumber"/>
        <w:numPr>
          <w:ilvl w:val="0"/>
          <w:numId w:val="47"/>
        </w:numPr>
      </w:pPr>
      <w:r w:rsidRPr="00293CBE">
        <w:t xml:space="preserve">Pollutant transport </w:t>
      </w:r>
      <w:r>
        <w:t>cannot currently be modeled</w:t>
      </w:r>
      <w:r w:rsidRPr="00293CBE">
        <w:t>.</w:t>
      </w:r>
    </w:p>
    <w:p w14:paraId="6D9B0FD5" w14:textId="77777777" w:rsidR="008A45F3" w:rsidRPr="00293CBE" w:rsidRDefault="008A45F3" w:rsidP="008A45F3">
      <w:pPr>
        <w:pStyle w:val="ListNumber"/>
        <w:numPr>
          <w:ilvl w:val="0"/>
          <w:numId w:val="47"/>
        </w:numPr>
      </w:pPr>
      <w:r w:rsidRPr="00293CBE">
        <w:t xml:space="preserve">Supply and return leaks are not allowed in an </w:t>
      </w:r>
      <w:r>
        <w:t>AirLoopHVAC</w:t>
      </w:r>
      <w:r w:rsidRPr="00293CBE">
        <w:t xml:space="preserve">. They can only be modeled in the Zone Equipment </w:t>
      </w:r>
      <w:r>
        <w:t>portion of the air loop</w:t>
      </w:r>
      <w:r w:rsidRPr="00293CBE">
        <w:t xml:space="preserve"> (i.e., return leaks may be modeled between the zone return node and the zone mixer inlet or the zone mixer outlet and the zone equipment loop outlet; and supply leaks may be modeled between the zone equipment loop inlet and the </w:t>
      </w:r>
      <w:r>
        <w:t>AirLoopHVAC:ZoneSplitter</w:t>
      </w:r>
      <w:r w:rsidRPr="00293CBE">
        <w:t xml:space="preserve"> inlet node or the </w:t>
      </w:r>
      <w:r>
        <w:t>AirLoopHVAC:ZoneSplitter</w:t>
      </w:r>
      <w:r w:rsidRPr="00293CBE">
        <w:t xml:space="preserve"> outlet node and the zone supply node).</w:t>
      </w:r>
    </w:p>
    <w:p w14:paraId="70BB4C39" w14:textId="77777777" w:rsidR="008A45F3" w:rsidRDefault="008A45F3" w:rsidP="008A45F3">
      <w:pPr>
        <w:pStyle w:val="ListNumber"/>
        <w:numPr>
          <w:ilvl w:val="0"/>
          <w:numId w:val="47"/>
        </w:numPr>
      </w:pPr>
      <w:r w:rsidRPr="00293CBE">
        <w:t>An air distribution system must be located inside the building (i.e.</w:t>
      </w:r>
      <w:r>
        <w:t>,</w:t>
      </w:r>
      <w:r w:rsidRPr="00293CBE">
        <w:t xml:space="preserve"> the ducts must pass through zones within the building).</w:t>
      </w:r>
    </w:p>
    <w:p w14:paraId="5C680BA2" w14:textId="77777777" w:rsidR="008A45F3" w:rsidRPr="00293CBE" w:rsidRDefault="008A45F3" w:rsidP="008A45F3">
      <w:pPr>
        <w:pStyle w:val="ListNumber"/>
        <w:numPr>
          <w:ilvl w:val="0"/>
          <w:numId w:val="47"/>
        </w:numPr>
      </w:pPr>
      <w:r>
        <w:t>Zone exhaust fans must be defined in ZoneHVAC:EquipmentConnections</w:t>
      </w:r>
      <w:r>
        <w:rPr>
          <w:rFonts w:eastAsia="SimSun" w:cs="Arial"/>
          <w:lang w:val="en-ZW" w:eastAsia="zh-CN"/>
        </w:rPr>
        <w:t xml:space="preserve"> objects.</w:t>
      </w:r>
    </w:p>
    <w:p w14:paraId="1E933978" w14:textId="77777777" w:rsidR="008A45F3" w:rsidRDefault="008A45F3" w:rsidP="008A45F3">
      <w:pPr>
        <w:pStyle w:val="BodyText"/>
      </w:pPr>
    </w:p>
    <w:p w14:paraId="11106E7D" w14:textId="77777777" w:rsidR="008A45F3" w:rsidRPr="00083622" w:rsidRDefault="008A45F3" w:rsidP="008A45F3">
      <w:pPr>
        <w:pStyle w:val="BodyText"/>
        <w:rPr>
          <w:b/>
        </w:rPr>
      </w:pPr>
      <w:r>
        <w:t xml:space="preserve">The input specifications consist of five main sections: </w:t>
      </w:r>
      <w:r>
        <w:rPr>
          <w:b/>
        </w:rPr>
        <w:t>AirflowNetwork:SimulationControl object, AirflowNetwork multizone</w:t>
      </w:r>
      <w:r w:rsidRPr="00083622">
        <w:rPr>
          <w:b/>
        </w:rPr>
        <w:t xml:space="preserve"> data</w:t>
      </w:r>
      <w:r>
        <w:rPr>
          <w:b/>
        </w:rPr>
        <w:t xml:space="preserve"> objects</w:t>
      </w:r>
      <w:r w:rsidRPr="00083622">
        <w:rPr>
          <w:b/>
        </w:rPr>
        <w:t xml:space="preserve">, </w:t>
      </w:r>
      <w:r>
        <w:rPr>
          <w:b/>
        </w:rPr>
        <w:t>AirflowNetwork distribution node objects, AirflowNetwork distribution component</w:t>
      </w:r>
      <w:r w:rsidRPr="00083622">
        <w:rPr>
          <w:b/>
        </w:rPr>
        <w:t xml:space="preserve"> </w:t>
      </w:r>
      <w:r>
        <w:rPr>
          <w:b/>
        </w:rPr>
        <w:t>objects</w:t>
      </w:r>
      <w:r w:rsidRPr="00083622">
        <w:rPr>
          <w:b/>
        </w:rPr>
        <w:t xml:space="preserve">, </w:t>
      </w:r>
      <w:r w:rsidRPr="00083622">
        <w:t>and</w:t>
      </w:r>
      <w:r>
        <w:rPr>
          <w:b/>
        </w:rPr>
        <w:t xml:space="preserve"> AirflowNetwork</w:t>
      </w:r>
      <w:r w:rsidRPr="00083622">
        <w:rPr>
          <w:b/>
        </w:rPr>
        <w:t xml:space="preserve"> </w:t>
      </w:r>
      <w:r>
        <w:rPr>
          <w:b/>
        </w:rPr>
        <w:t xml:space="preserve">distribution </w:t>
      </w:r>
      <w:r w:rsidRPr="00083622">
        <w:rPr>
          <w:b/>
        </w:rPr>
        <w:t xml:space="preserve">linkage </w:t>
      </w:r>
      <w:r>
        <w:rPr>
          <w:b/>
        </w:rPr>
        <w:t>objects</w:t>
      </w:r>
      <w:r w:rsidRPr="00083622">
        <w:rPr>
          <w:b/>
        </w:rPr>
        <w:t>.</w:t>
      </w:r>
      <w:r>
        <w:rPr>
          <w:b/>
        </w:rPr>
        <w:t xml:space="preserve"> </w:t>
      </w:r>
      <w:r w:rsidRPr="00730B9C">
        <w:t>Each of these object types is described in detail below.</w:t>
      </w:r>
    </w:p>
    <w:p w14:paraId="3E6B663C" w14:textId="77777777" w:rsidR="008A45F3" w:rsidRDefault="008A45F3" w:rsidP="008A45F3">
      <w:pPr>
        <w:pStyle w:val="Heading3"/>
      </w:pPr>
      <w:bookmarkStart w:id="540" w:name="_Toc399589431"/>
      <w:bookmarkEnd w:id="526"/>
      <w:bookmarkEnd w:id="527"/>
      <w:r>
        <w:t>AirflowNetwork:SimulationControl</w:t>
      </w:r>
      <w:bookmarkEnd w:id="540"/>
    </w:p>
    <w:p w14:paraId="393DE7CF" w14:textId="77777777" w:rsidR="008A45F3" w:rsidRDefault="008A45F3" w:rsidP="008A45F3">
      <w:pPr>
        <w:pStyle w:val="BodyText"/>
      </w:pPr>
      <w:r>
        <w:t>The basic run parameters for this model are defined in this unique object which has the following input specifications:</w:t>
      </w:r>
    </w:p>
    <w:p w14:paraId="16F2CC24" w14:textId="77777777" w:rsidR="008A45F3" w:rsidRDefault="008A45F3" w:rsidP="008A45F3">
      <w:pPr>
        <w:pStyle w:val="Heading4"/>
      </w:pPr>
      <w:r>
        <w:t>Field:</w:t>
      </w:r>
      <w:r w:rsidRPr="00141F59">
        <w:t xml:space="preserve"> </w:t>
      </w:r>
      <w:r>
        <w:t>Name</w:t>
      </w:r>
    </w:p>
    <w:p w14:paraId="7B8E2FAE" w14:textId="77777777" w:rsidR="008A45F3" w:rsidRDefault="008A45F3" w:rsidP="008A45F3">
      <w:pPr>
        <w:pStyle w:val="BodyText"/>
      </w:pPr>
      <w:r>
        <w:t>This is a unique character string associated with this instance of the AirflowNetwork:SimulationControl object. At this time, only one AirflowNetwork:SimulationControl object can be specified in an input data file (idf).</w:t>
      </w:r>
    </w:p>
    <w:p w14:paraId="18C825AB" w14:textId="77777777" w:rsidR="008A45F3" w:rsidRPr="008636A6" w:rsidRDefault="008A45F3" w:rsidP="008A45F3">
      <w:pPr>
        <w:pStyle w:val="Heading4"/>
        <w:rPr>
          <w:b w:val="0"/>
          <w:i w:val="0"/>
        </w:rPr>
      </w:pPr>
      <w:r w:rsidRPr="008636A6">
        <w:t>Field: AirflowNetwork Control</w:t>
      </w:r>
    </w:p>
    <w:p w14:paraId="5159C38C" w14:textId="77777777" w:rsidR="008A45F3" w:rsidRPr="00843604" w:rsidRDefault="008A45F3" w:rsidP="008A45F3">
      <w:pPr>
        <w:pStyle w:val="BodyText"/>
      </w:pPr>
      <w:r>
        <w:t>The following selections are available to control the Airflow Network simulation:</w:t>
      </w:r>
    </w:p>
    <w:p w14:paraId="7BAFB510" w14:textId="77777777" w:rsidR="008A45F3" w:rsidRDefault="008A45F3" w:rsidP="008A45F3">
      <w:pPr>
        <w:pStyle w:val="BodyText"/>
      </w:pPr>
      <w:r>
        <w:rPr>
          <w:b/>
        </w:rPr>
        <w:t>MultizoneWithDistribution:</w:t>
      </w:r>
      <w:r>
        <w:t xml:space="preserve"> Multizone air flow calculations are performed during all simulation timesteps, including the impacts of the air distribution system when a HVAC system fan is operating. Any </w:t>
      </w:r>
      <w:r w:rsidRPr="00F37896">
        <w:rPr>
          <w:b/>
        </w:rPr>
        <w:t>ZoneInfiltration</w:t>
      </w:r>
      <w:r>
        <w:rPr>
          <w:b/>
        </w:rPr>
        <w:t>:*</w:t>
      </w:r>
      <w:r>
        <w:t xml:space="preserve">, </w:t>
      </w:r>
      <w:r w:rsidRPr="00F37896">
        <w:rPr>
          <w:b/>
        </w:rPr>
        <w:t>ZoneVentilation</w:t>
      </w:r>
      <w:r>
        <w:rPr>
          <w:b/>
        </w:rPr>
        <w:t>:*</w:t>
      </w:r>
      <w:r>
        <w:t xml:space="preserve">, </w:t>
      </w:r>
      <w:r w:rsidRPr="00F37896">
        <w:rPr>
          <w:b/>
        </w:rPr>
        <w:t>ZoneMixing</w:t>
      </w:r>
      <w:r>
        <w:t xml:space="preserve"> and </w:t>
      </w:r>
      <w:r w:rsidRPr="00F37896">
        <w:rPr>
          <w:b/>
        </w:rPr>
        <w:t>ZoneCrossMixing</w:t>
      </w:r>
      <w:r>
        <w:t xml:space="preserve"> objects specified in the input data file are not simulated.</w:t>
      </w:r>
    </w:p>
    <w:p w14:paraId="1EC21389" w14:textId="77777777" w:rsidR="008A45F3" w:rsidRDefault="008A45F3" w:rsidP="008A45F3">
      <w:pPr>
        <w:pStyle w:val="BodyText"/>
      </w:pPr>
      <w:r>
        <w:rPr>
          <w:b/>
        </w:rPr>
        <w:t>MultizoneWithoutDistribution</w:t>
      </w:r>
      <w:r>
        <w:t xml:space="preserve">: Multizone air flow calculations are performed during all simulation timesteps, but the air distribution system portion of the network is not modeled even if it is specified in the input data file. Any </w:t>
      </w:r>
      <w:r w:rsidRPr="00F37896">
        <w:rPr>
          <w:b/>
        </w:rPr>
        <w:t>ZoneInfiltration</w:t>
      </w:r>
      <w:r>
        <w:rPr>
          <w:b/>
        </w:rPr>
        <w:t>:*</w:t>
      </w:r>
      <w:r>
        <w:t xml:space="preserve">, </w:t>
      </w:r>
      <w:r w:rsidRPr="00F37896">
        <w:rPr>
          <w:b/>
        </w:rPr>
        <w:t>ZoneVentilation</w:t>
      </w:r>
      <w:r>
        <w:rPr>
          <w:b/>
        </w:rPr>
        <w:t>:*</w:t>
      </w:r>
      <w:r>
        <w:t xml:space="preserve">, </w:t>
      </w:r>
      <w:r w:rsidRPr="00F37896">
        <w:rPr>
          <w:b/>
        </w:rPr>
        <w:t>ZoneMixing</w:t>
      </w:r>
      <w:r>
        <w:t xml:space="preserve"> and </w:t>
      </w:r>
      <w:r w:rsidRPr="00F37896">
        <w:rPr>
          <w:b/>
        </w:rPr>
        <w:t>ZoneCrossMixing</w:t>
      </w:r>
      <w:r>
        <w:t xml:space="preserve"> objects specified in the input data file are not simulated.</w:t>
      </w:r>
    </w:p>
    <w:p w14:paraId="167437D4" w14:textId="77777777" w:rsidR="008A45F3" w:rsidRDefault="008A45F3" w:rsidP="008A45F3">
      <w:pPr>
        <w:pStyle w:val="BodyText"/>
      </w:pPr>
      <w:r>
        <w:rPr>
          <w:b/>
        </w:rPr>
        <w:t xml:space="preserve">MultizoneWithDistributionOnlyDuringFanOperation: </w:t>
      </w:r>
      <w:r>
        <w:t xml:space="preserve">Multizone air flow calculations, including the impacts of the air distribution system, are only performed when the HVAC system fan is operating. Any </w:t>
      </w:r>
      <w:r w:rsidRPr="00F37896">
        <w:rPr>
          <w:b/>
        </w:rPr>
        <w:t>ZoneInfiltration</w:t>
      </w:r>
      <w:r>
        <w:rPr>
          <w:b/>
        </w:rPr>
        <w:t>:*</w:t>
      </w:r>
      <w:r>
        <w:t xml:space="preserve">, </w:t>
      </w:r>
      <w:r w:rsidRPr="00F37896">
        <w:rPr>
          <w:b/>
        </w:rPr>
        <w:t>ZoneVentilation</w:t>
      </w:r>
      <w:r>
        <w:rPr>
          <w:b/>
        </w:rPr>
        <w:t>:*</w:t>
      </w:r>
      <w:r>
        <w:t xml:space="preserve">, </w:t>
      </w:r>
      <w:r w:rsidRPr="00F37896">
        <w:rPr>
          <w:b/>
        </w:rPr>
        <w:t>ZoneMixing</w:t>
      </w:r>
      <w:r>
        <w:t xml:space="preserve"> and </w:t>
      </w:r>
      <w:r w:rsidRPr="00F37896">
        <w:rPr>
          <w:b/>
        </w:rPr>
        <w:t>ZoneCrossMixing</w:t>
      </w:r>
      <w:r>
        <w:t xml:space="preserve"> objects specified in the input data file are used when the HVAC system fan is OFF (if none are specified, then no air flow calculations are performed when the fan is OFF).</w:t>
      </w:r>
    </w:p>
    <w:p w14:paraId="038E7751" w14:textId="77777777" w:rsidR="008A45F3" w:rsidRDefault="008A45F3" w:rsidP="008A45F3">
      <w:pPr>
        <w:pStyle w:val="BodyText"/>
      </w:pPr>
      <w:r w:rsidRPr="00D34D09">
        <w:rPr>
          <w:b/>
        </w:rPr>
        <w:t>NoMultizone</w:t>
      </w:r>
      <w:r>
        <w:rPr>
          <w:b/>
        </w:rPr>
        <w:t>O</w:t>
      </w:r>
      <w:r w:rsidRPr="00D34D09">
        <w:rPr>
          <w:b/>
        </w:rPr>
        <w:t>rDistribution:</w:t>
      </w:r>
      <w:r>
        <w:t xml:space="preserve"> </w:t>
      </w:r>
      <w:r w:rsidRPr="00843604">
        <w:t xml:space="preserve">No multizone air flow calculations (with or without the air distribution system portion of the network) are performed during the simulation. </w:t>
      </w:r>
      <w:r>
        <w:t xml:space="preserve">Any </w:t>
      </w:r>
      <w:r w:rsidRPr="00F37896">
        <w:rPr>
          <w:b/>
        </w:rPr>
        <w:lastRenderedPageBreak/>
        <w:t>ZoneInfiltration</w:t>
      </w:r>
      <w:r>
        <w:rPr>
          <w:b/>
        </w:rPr>
        <w:t>:*</w:t>
      </w:r>
      <w:r>
        <w:t xml:space="preserve">, </w:t>
      </w:r>
      <w:r w:rsidRPr="00F37896">
        <w:rPr>
          <w:b/>
        </w:rPr>
        <w:t>ZoneVentilation</w:t>
      </w:r>
      <w:r>
        <w:rPr>
          <w:b/>
        </w:rPr>
        <w:t>:*</w:t>
      </w:r>
      <w:r>
        <w:t xml:space="preserve">, </w:t>
      </w:r>
      <w:r w:rsidRPr="00F37896">
        <w:rPr>
          <w:b/>
        </w:rPr>
        <w:t>ZoneMixing</w:t>
      </w:r>
      <w:r>
        <w:t xml:space="preserve"> and </w:t>
      </w:r>
      <w:r w:rsidRPr="00F37896">
        <w:rPr>
          <w:b/>
        </w:rPr>
        <w:t>ZoneCrossMixing</w:t>
      </w:r>
      <w:r>
        <w:t xml:space="preserve"> objects specified in the input data file</w:t>
      </w:r>
      <w:r w:rsidRPr="00843604">
        <w:t xml:space="preserve"> are </w:t>
      </w:r>
      <w:r>
        <w:t>simulated</w:t>
      </w:r>
      <w:r w:rsidRPr="00843604">
        <w:t xml:space="preserve"> (if none are </w:t>
      </w:r>
      <w:r>
        <w:t>specified</w:t>
      </w:r>
      <w:r w:rsidRPr="00843604">
        <w:t xml:space="preserve">, then no air flow calculations are performed). Note: Having an input data file with no </w:t>
      </w:r>
      <w:r>
        <w:t>AirflowNetwork:SimulationControl</w:t>
      </w:r>
      <w:r w:rsidRPr="00843604">
        <w:t xml:space="preserve"> objects gives the same impact – no multizone air flow calculations. However, this choice is provided as a convenience to the user to easily disable the multizone air flow calculations for an input data file that already contains AirflowNetwork objects.</w:t>
      </w:r>
    </w:p>
    <w:p w14:paraId="0B8413DA" w14:textId="77777777" w:rsidR="008A45F3" w:rsidRPr="00986B72" w:rsidRDefault="008A45F3" w:rsidP="008A45F3">
      <w:pPr>
        <w:pStyle w:val="BlockQuotation"/>
      </w:pPr>
      <w:r w:rsidRPr="00DF0930">
        <w:rPr>
          <w:b/>
        </w:rPr>
        <w:t>Note:</w:t>
      </w:r>
      <w:r w:rsidRPr="00106350">
        <w:t xml:space="preserve"> </w:t>
      </w:r>
      <w:r>
        <w:t xml:space="preserve">A </w:t>
      </w:r>
      <w:r w:rsidRPr="00F37896">
        <w:rPr>
          <w:b/>
        </w:rPr>
        <w:t>ZoneInfiltration</w:t>
      </w:r>
      <w:r>
        <w:rPr>
          <w:b/>
        </w:rPr>
        <w:t xml:space="preserve">:* </w:t>
      </w:r>
      <w:r w:rsidRPr="00EA0CD2">
        <w:t>object</w:t>
      </w:r>
      <w:r>
        <w:rPr>
          <w:b/>
        </w:rPr>
        <w:t xml:space="preserve"> </w:t>
      </w:r>
      <w:r>
        <w:t>indicates</w:t>
      </w:r>
      <w:r w:rsidRPr="00EA0CD2">
        <w:t xml:space="preserve"> </w:t>
      </w:r>
      <w:r>
        <w:t xml:space="preserve">any </w:t>
      </w:r>
      <w:r w:rsidRPr="00EA0CD2">
        <w:t>one of</w:t>
      </w:r>
      <w:r>
        <w:t xml:space="preserve"> </w:t>
      </w:r>
      <w:r w:rsidRPr="00986B72">
        <w:rPr>
          <w:b/>
        </w:rPr>
        <w:t>ZoneInfiltration:DesignFlowRate</w:t>
      </w:r>
      <w:r>
        <w:t xml:space="preserve">, </w:t>
      </w:r>
      <w:r w:rsidRPr="00986B72">
        <w:rPr>
          <w:b/>
        </w:rPr>
        <w:t>ZoneInfiltration:EffectiveLeakageArea</w:t>
      </w:r>
      <w:r w:rsidRPr="00986B72">
        <w:t xml:space="preserve">,and </w:t>
      </w:r>
      <w:r w:rsidRPr="00986B72">
        <w:rPr>
          <w:b/>
        </w:rPr>
        <w:t>ZoneInfiltration:FlowCoefficient</w:t>
      </w:r>
      <w:r>
        <w:rPr>
          <w:b/>
        </w:rPr>
        <w:t xml:space="preserve"> </w:t>
      </w:r>
      <w:r w:rsidRPr="00EA0CD2">
        <w:t>object</w:t>
      </w:r>
      <w:r>
        <w:t>s</w:t>
      </w:r>
      <w:r w:rsidRPr="00986B72">
        <w:t>.</w:t>
      </w:r>
      <w:r>
        <w:rPr>
          <w:rFonts w:ascii="Courier New" w:hAnsi="Courier New" w:cs="Courier New"/>
        </w:rPr>
        <w:t xml:space="preserve"> </w:t>
      </w:r>
      <w:r>
        <w:t>A object</w:t>
      </w:r>
      <w:r w:rsidRPr="00986B72">
        <w:t xml:space="preserve"> of</w:t>
      </w:r>
      <w:r>
        <w:rPr>
          <w:rFonts w:ascii="Courier New" w:hAnsi="Courier New" w:cs="Courier New"/>
        </w:rPr>
        <w:t xml:space="preserve"> </w:t>
      </w:r>
      <w:r w:rsidRPr="00F37896">
        <w:rPr>
          <w:b/>
        </w:rPr>
        <w:t>ZoneVentilation</w:t>
      </w:r>
      <w:r>
        <w:rPr>
          <w:b/>
        </w:rPr>
        <w:t>:*</w:t>
      </w:r>
      <w:r w:rsidRPr="00986B72">
        <w:t xml:space="preserve"> </w:t>
      </w:r>
      <w:r>
        <w:t>indicates</w:t>
      </w:r>
      <w:r w:rsidRPr="00EA0CD2">
        <w:t xml:space="preserve"> </w:t>
      </w:r>
      <w:r>
        <w:t xml:space="preserve">any </w:t>
      </w:r>
      <w:r w:rsidRPr="00EA0CD2">
        <w:t xml:space="preserve">one </w:t>
      </w:r>
      <w:r>
        <w:t xml:space="preserve">of </w:t>
      </w:r>
      <w:r w:rsidRPr="00986B72">
        <w:rPr>
          <w:b/>
        </w:rPr>
        <w:t>ZoneVentilation:DesignFlowRate</w:t>
      </w:r>
      <w:r w:rsidRPr="00986B72">
        <w:t xml:space="preserve"> and </w:t>
      </w:r>
      <w:r w:rsidRPr="00986B72">
        <w:rPr>
          <w:b/>
        </w:rPr>
        <w:t>ZoneVentilation:WindandStackOpenArea</w:t>
      </w:r>
      <w:r>
        <w:rPr>
          <w:b/>
        </w:rPr>
        <w:t xml:space="preserve"> </w:t>
      </w:r>
      <w:r w:rsidRPr="00EA0CD2">
        <w:t>objects</w:t>
      </w:r>
      <w:r>
        <w:rPr>
          <w:b/>
        </w:rPr>
        <w:t>.</w:t>
      </w:r>
    </w:p>
    <w:p w14:paraId="64FA593A" w14:textId="77777777" w:rsidR="008A45F3" w:rsidRDefault="008A45F3" w:rsidP="008A45F3">
      <w:pPr>
        <w:pStyle w:val="Heading4"/>
      </w:pPr>
      <w:r>
        <w:t>Field: Wind Pressure Coefficient Type</w:t>
      </w:r>
    </w:p>
    <w:p w14:paraId="733DE766" w14:textId="77777777" w:rsidR="008A45F3" w:rsidRDefault="008A45F3" w:rsidP="008A45F3">
      <w:pPr>
        <w:pStyle w:val="BodyText"/>
      </w:pPr>
      <w:r>
        <w:t xml:space="preserve">Determines whether the wind pressure coefficients are input by the user or calculated. The choices are </w:t>
      </w:r>
      <w:r w:rsidRPr="00F37896">
        <w:rPr>
          <w:b/>
        </w:rPr>
        <w:t>Input</w:t>
      </w:r>
      <w:r>
        <w:t xml:space="preserve"> or </w:t>
      </w:r>
      <w:r w:rsidRPr="00F37896">
        <w:rPr>
          <w:b/>
        </w:rPr>
        <w:t>SurfaceAverageCalculation</w:t>
      </w:r>
      <w:r>
        <w:t>, with the default being SurfaceAverageCalculation.</w:t>
      </w:r>
    </w:p>
    <w:p w14:paraId="28E33263" w14:textId="77777777" w:rsidR="008A45F3" w:rsidRDefault="008A45F3" w:rsidP="008A45F3">
      <w:pPr>
        <w:pStyle w:val="BodyText"/>
      </w:pPr>
      <w:r>
        <w:t>If INPUT, you must enter an AirflowNetwork:MultiZone:WindPressureCoefficientArray object, one or more AirflowNetwork:MultiZone:ExternalNode objects, and one or more AirflowNetwork:MultiZone:WindPressureCoefficientValues objects.</w:t>
      </w:r>
    </w:p>
    <w:p w14:paraId="2F10BD08" w14:textId="77777777" w:rsidR="008A45F3" w:rsidRDefault="008A45F3" w:rsidP="008A45F3">
      <w:pPr>
        <w:pStyle w:val="BodyText"/>
      </w:pPr>
      <w:r>
        <w:t xml:space="preserve">The second choice, SurfaceAverageCalculation, should only be used for </w:t>
      </w:r>
      <w:r>
        <w:rPr>
          <w:b/>
        </w:rPr>
        <w:t>rectangular</w:t>
      </w:r>
      <w:r>
        <w:t xml:space="preserve"> buildings. In this case surface-average wind pressure coefficients vs. wind direction are calculated by the program for the four vertical facades and the roof based on user entries for “Building Type,” “Azimuth Angle of Long Axis of Building,” and “Ratio of Building Width Along Short Axis to Width Along Long Axis” (see description of these fields below). With this choice you do </w:t>
      </w:r>
      <w:r>
        <w:rPr>
          <w:b/>
        </w:rPr>
        <w:t>not</w:t>
      </w:r>
      <w:r>
        <w:t xml:space="preserve"> have to enter any of the following objects: AirflowNetwork:MultiZone:</w:t>
      </w:r>
      <w:r w:rsidRPr="00F050FD">
        <w:t xml:space="preserve"> </w:t>
      </w:r>
      <w:r>
        <w:t>Wind Pressure Coefficient Array, AirflowNetwork:MultiZone:ExternalNode and AirflowNetwork:MultiZone:WindPressureCoefficientValues.</w:t>
      </w:r>
    </w:p>
    <w:p w14:paraId="3030B72C" w14:textId="77777777" w:rsidR="008A45F3" w:rsidRDefault="008A45F3" w:rsidP="008A45F3">
      <w:pPr>
        <w:pStyle w:val="Heading4"/>
        <w:jc w:val="both"/>
      </w:pPr>
      <w:r>
        <w:t>Field: AirflowNetwork Wind Pressure Coefficient Array Name</w:t>
      </w:r>
    </w:p>
    <w:p w14:paraId="57EFCF9A" w14:textId="77777777" w:rsidR="008A45F3" w:rsidRDefault="008A45F3" w:rsidP="008A45F3">
      <w:pPr>
        <w:pStyle w:val="BodyText"/>
      </w:pPr>
      <w:r>
        <w:t>This is the name of the AirflowNetwork:MultiZone:WindPressureCoefficientArray object that contains wind directions corresponding to the wind pressure coefficients given in the AirflowNetwork:MultiZone:WindPressureCoefficientValues objects.</w:t>
      </w:r>
    </w:p>
    <w:p w14:paraId="25FC1EC3" w14:textId="77777777" w:rsidR="008A45F3" w:rsidRDefault="008A45F3" w:rsidP="008A45F3">
      <w:pPr>
        <w:pStyle w:val="BodyText"/>
      </w:pPr>
      <w:r>
        <w:t>A value need be entered only if Wind Pressure Coefficient Type = INPUT (see description of previous field).</w:t>
      </w:r>
    </w:p>
    <w:p w14:paraId="5434F42F" w14:textId="77777777" w:rsidR="008A45F3" w:rsidRDefault="008A45F3" w:rsidP="008A45F3">
      <w:pPr>
        <w:pStyle w:val="Heading4"/>
        <w:jc w:val="both"/>
      </w:pPr>
      <w:r>
        <w:t>Field: Height Selection for Local Wind Pressure Calculation</w:t>
      </w:r>
    </w:p>
    <w:p w14:paraId="0E8884A5" w14:textId="77777777" w:rsidR="008A45F3" w:rsidRDefault="008A45F3" w:rsidP="008A45F3">
      <w:pPr>
        <w:pStyle w:val="BodyText"/>
      </w:pPr>
      <w:r>
        <w:t xml:space="preserve">Determines whether the local wind pressure is calculated based on either given external node heights or surface opening heights. The choices are </w:t>
      </w:r>
      <w:r>
        <w:rPr>
          <w:b/>
        </w:rPr>
        <w:t>ExternalNode</w:t>
      </w:r>
      <w:r>
        <w:t xml:space="preserve"> or </w:t>
      </w:r>
      <w:r>
        <w:rPr>
          <w:b/>
        </w:rPr>
        <w:t>OpeningHeight</w:t>
      </w:r>
      <w:r>
        <w:t>, with the default being OpeningHeight. The local outdoor wind speed calculation procedure is given in the section of “Local Wind Speed Calculation” in the Engineering Reference. The calculation procedure requires the height input.</w:t>
      </w:r>
    </w:p>
    <w:p w14:paraId="2655720E" w14:textId="77777777" w:rsidR="008A45F3" w:rsidRDefault="008A45F3" w:rsidP="008A45F3">
      <w:pPr>
        <w:pStyle w:val="BodyText"/>
      </w:pPr>
      <w:r>
        <w:t xml:space="preserve">If </w:t>
      </w:r>
      <w:r w:rsidRPr="006C38A1">
        <w:rPr>
          <w:b/>
        </w:rPr>
        <w:t>ExternalNode</w:t>
      </w:r>
      <w:r>
        <w:t>, the heights given in the</w:t>
      </w:r>
      <w:r w:rsidRPr="006735F1">
        <w:t xml:space="preserve"> </w:t>
      </w:r>
      <w:r>
        <w:t>AirflowNetwork:MultiZone:ExternalNode objects are used to calculate local wind pressures based on the given height local wind speed.  Used only if Wind Pressure Coefficient Type = INPUT (see description of previous field).</w:t>
      </w:r>
    </w:p>
    <w:p w14:paraId="37053AD5" w14:textId="77777777" w:rsidR="008A45F3" w:rsidRDefault="008A45F3" w:rsidP="008A45F3">
      <w:pPr>
        <w:pStyle w:val="BodyText"/>
      </w:pPr>
      <w:r>
        <w:t xml:space="preserve">If </w:t>
      </w:r>
      <w:r w:rsidRPr="006C38A1">
        <w:rPr>
          <w:b/>
        </w:rPr>
        <w:t>OpeningHeight</w:t>
      </w:r>
      <w:r>
        <w:t>, the number of</w:t>
      </w:r>
      <w:r w:rsidRPr="0077276F">
        <w:t xml:space="preserve"> </w:t>
      </w:r>
      <w:r>
        <w:t xml:space="preserve">the AirflowNetwork:MultiZone:ExternalNode objects has to be equal to the number of external surfaces defined in the AirflowNetwork:MultiZone:Surface objects. The centroids in the z direction of the AirflowNetwork:MultiZone:Surface objects are the heights used in the local wind pressure calculation with the given height wind speed. The input is required if Wind Pressure Coefficient Type = INPUT (see description of previous field). </w:t>
      </w:r>
    </w:p>
    <w:p w14:paraId="5EAEDC9C" w14:textId="77777777" w:rsidR="008A45F3" w:rsidRDefault="008A45F3" w:rsidP="008A45F3">
      <w:pPr>
        <w:pStyle w:val="BodyText"/>
        <w:rPr>
          <w:b/>
        </w:rPr>
      </w:pPr>
      <w:r>
        <w:t xml:space="preserve">If Wind Pressure Coefficient Type = </w:t>
      </w:r>
      <w:r w:rsidRPr="006C38A1">
        <w:rPr>
          <w:b/>
        </w:rPr>
        <w:t>SurfaceAverageCalculation</w:t>
      </w:r>
      <w:r>
        <w:t>, a value in this field is not required and a blank may be entered. The default choice is used internally to generate the AirflowNetwork:MultiZone:ExternalNode objects</w:t>
      </w:r>
      <w:r w:rsidRPr="00DF0930">
        <w:rPr>
          <w:b/>
        </w:rPr>
        <w:t xml:space="preserve"> </w:t>
      </w:r>
    </w:p>
    <w:p w14:paraId="755247B4" w14:textId="77777777" w:rsidR="008A45F3" w:rsidRDefault="008A45F3" w:rsidP="008A45F3">
      <w:pPr>
        <w:pStyle w:val="Heading4"/>
        <w:jc w:val="both"/>
      </w:pPr>
      <w:r>
        <w:lastRenderedPageBreak/>
        <w:t>Field: Building Type</w:t>
      </w:r>
    </w:p>
    <w:p w14:paraId="7095A7F8" w14:textId="77777777" w:rsidR="008A45F3" w:rsidRDefault="008A45F3" w:rsidP="008A45F3">
      <w:pPr>
        <w:pStyle w:val="BodyText"/>
      </w:pPr>
      <w:r>
        <w:t>Used only if Wind Pressure Coefficient Type = SurfaceAverageCalculation. The choices for Building Type are LowRise and HighRise, with the default being LowRise.</w:t>
      </w:r>
    </w:p>
    <w:p w14:paraId="3859BE5E" w14:textId="77777777" w:rsidR="008A45F3" w:rsidRDefault="008A45F3" w:rsidP="008A45F3">
      <w:pPr>
        <w:pStyle w:val="BodyText"/>
      </w:pPr>
      <w:r>
        <w:t>LowRise corresponds to a rectangular building whose height is less than three times the width of the footprint (</w:t>
      </w:r>
      <w:r>
        <w:rPr>
          <w:i/>
        </w:rPr>
        <w:t>w</w:t>
      </w:r>
      <w:r>
        <w:rPr>
          <w:i/>
          <w:vertAlign w:val="subscript"/>
        </w:rPr>
        <w:t>short</w:t>
      </w:r>
      <w:r>
        <w:t xml:space="preserve"> in </w:t>
      </w:r>
      <w:r>
        <w:fldChar w:fldCharType="begin"/>
      </w:r>
      <w:r>
        <w:instrText xml:space="preserve"> REF _Ref132516286 \h </w:instrText>
      </w:r>
      <w:r>
        <w:fldChar w:fldCharType="separate"/>
      </w:r>
      <w:r>
        <w:t xml:space="preserve">Figure </w:t>
      </w:r>
      <w:r>
        <w:rPr>
          <w:noProof/>
        </w:rPr>
        <w:t>95</w:t>
      </w:r>
      <w:r>
        <w:fldChar w:fldCharType="end"/>
      </w:r>
      <w:r>
        <w:t xml:space="preserve">) </w:t>
      </w:r>
      <w:r>
        <w:rPr>
          <w:u w:val="single"/>
        </w:rPr>
        <w:t>and</w:t>
      </w:r>
      <w:r>
        <w:t xml:space="preserve"> is less than three times the length of the footprint (</w:t>
      </w:r>
      <w:r>
        <w:rPr>
          <w:i/>
        </w:rPr>
        <w:t>w</w:t>
      </w:r>
      <w:r>
        <w:rPr>
          <w:i/>
          <w:vertAlign w:val="subscript"/>
        </w:rPr>
        <w:t>long</w:t>
      </w:r>
      <w:r>
        <w:rPr>
          <w:vertAlign w:val="subscript"/>
        </w:rPr>
        <w:t xml:space="preserve"> </w:t>
      </w:r>
      <w:r>
        <w:t>in the same figure).</w:t>
      </w:r>
    </w:p>
    <w:p w14:paraId="65E8FDEE" w14:textId="77777777" w:rsidR="008A45F3" w:rsidRDefault="008A45F3" w:rsidP="008A45F3">
      <w:pPr>
        <w:pStyle w:val="BodyText"/>
      </w:pPr>
      <w:r>
        <w:t>HighRise corresponds to a rectangular building whose height is more than three times the width of the footprint (</w:t>
      </w:r>
      <w:r>
        <w:rPr>
          <w:i/>
        </w:rPr>
        <w:t>w</w:t>
      </w:r>
      <w:r>
        <w:rPr>
          <w:i/>
          <w:vertAlign w:val="subscript"/>
        </w:rPr>
        <w:t>short</w:t>
      </w:r>
      <w:r>
        <w:t xml:space="preserve"> in </w:t>
      </w:r>
      <w:r>
        <w:fldChar w:fldCharType="begin"/>
      </w:r>
      <w:r>
        <w:instrText xml:space="preserve"> REF _Ref132516286 \h </w:instrText>
      </w:r>
      <w:r>
        <w:fldChar w:fldCharType="separate"/>
      </w:r>
      <w:r>
        <w:t xml:space="preserve">Figure </w:t>
      </w:r>
      <w:r>
        <w:rPr>
          <w:noProof/>
        </w:rPr>
        <w:t>95</w:t>
      </w:r>
      <w:r>
        <w:fldChar w:fldCharType="end"/>
      </w:r>
      <w:r>
        <w:t xml:space="preserve">) </w:t>
      </w:r>
      <w:r>
        <w:rPr>
          <w:u w:val="single"/>
        </w:rPr>
        <w:t>or</w:t>
      </w:r>
      <w:r>
        <w:t xml:space="preserve"> is more than three times the length of the footprint (</w:t>
      </w:r>
      <w:r>
        <w:rPr>
          <w:i/>
        </w:rPr>
        <w:t>w</w:t>
      </w:r>
      <w:r>
        <w:rPr>
          <w:i/>
          <w:vertAlign w:val="subscript"/>
        </w:rPr>
        <w:t>long</w:t>
      </w:r>
      <w:r>
        <w:rPr>
          <w:vertAlign w:val="subscript"/>
        </w:rPr>
        <w:t xml:space="preserve"> </w:t>
      </w:r>
      <w:r>
        <w:t>in the same figure).</w:t>
      </w:r>
    </w:p>
    <w:p w14:paraId="36626EE0" w14:textId="77777777" w:rsidR="008A45F3" w:rsidRDefault="008A45F3" w:rsidP="008A45F3">
      <w:pPr>
        <w:pStyle w:val="Heading4"/>
      </w:pPr>
      <w:r>
        <w:t>Field: Maximum Number of Iterations</w:t>
      </w:r>
    </w:p>
    <w:p w14:paraId="794451ED" w14:textId="77777777" w:rsidR="008A45F3" w:rsidRDefault="008A45F3" w:rsidP="008A45F3">
      <w:pPr>
        <w:pStyle w:val="BodyText"/>
      </w:pPr>
      <w:r>
        <w:t>The maximum number of iterations allowed in finding an AirflowNetwork solution. If the number of iterations at each simulation timestep is above the maximum number of iterations defined by this field, the program could not find the solution and a Severe error is issued and the program is aborted. The default value is 500.</w:t>
      </w:r>
    </w:p>
    <w:p w14:paraId="4D07E709" w14:textId="77777777" w:rsidR="008A45F3" w:rsidRDefault="008A45F3" w:rsidP="008A45F3">
      <w:pPr>
        <w:pStyle w:val="Heading4"/>
      </w:pPr>
      <w:r>
        <w:t>Field: Initialization Type</w:t>
      </w:r>
    </w:p>
    <w:p w14:paraId="43371A83" w14:textId="77777777" w:rsidR="008A45F3" w:rsidRDefault="008A45F3" w:rsidP="008A45F3">
      <w:pPr>
        <w:pStyle w:val="BodyText"/>
      </w:pPr>
      <w:r>
        <w:t>Designates which method is used for AirflowNetwork initialization. The choices for Initialization Type are LinearInitializationMethod and ZeroNodePressures, with the default being ZeroNodePressures.</w:t>
      </w:r>
    </w:p>
    <w:p w14:paraId="3400F00D" w14:textId="77777777" w:rsidR="008A45F3" w:rsidRDefault="008A45F3" w:rsidP="008A45F3">
      <w:pPr>
        <w:pStyle w:val="Heading4"/>
      </w:pPr>
      <w:r>
        <w:t>Field: Relative Airflow Convergence Tolerance</w:t>
      </w:r>
    </w:p>
    <w:p w14:paraId="2306021C" w14:textId="77777777" w:rsidR="008A45F3" w:rsidRDefault="008A45F3" w:rsidP="008A45F3">
      <w:pPr>
        <w:pStyle w:val="BodyText"/>
      </w:pPr>
      <w:r>
        <w:t xml:space="preserve">The solution is assumed to have converged when </w:t>
      </w:r>
      <w:r w:rsidRPr="00884C36">
        <w:rPr>
          <w:position w:val="-30"/>
        </w:rPr>
        <w:object w:dxaOrig="1600" w:dyaOrig="720" w14:anchorId="776A2E30">
          <v:shape id="_x0000_i1026" type="#_x0000_t75" style="width:80pt;height:36pt" o:ole="">
            <v:imagedata r:id="rId14" o:title=""/>
          </v:shape>
          <o:OLEObject Type="Embed" ProgID="Equation.DSMT4" ShapeID="_x0000_i1026" DrawAspect="Content" ObjectID="_1476180295" r:id="rId15"/>
        </w:object>
      </w:r>
      <w:r>
        <w:t>is less than the value specified for this input field. This convergence criteria is equivalent to the ratio of the absolute value of the sum of all network airflows (</w:t>
      </w:r>
      <w:r w:rsidRPr="00884C36">
        <w:rPr>
          <w:position w:val="-26"/>
        </w:rPr>
        <w:object w:dxaOrig="700" w:dyaOrig="639" w14:anchorId="3F7AE326">
          <v:shape id="_x0000_i1027" type="#_x0000_t75" style="width:35pt;height:32pt" o:ole="">
            <v:imagedata r:id="rId16" o:title=""/>
          </v:shape>
          <o:OLEObject Type="Embed" ProgID="Equation.DSMT4" ShapeID="_x0000_i1027" DrawAspect="Content" ObjectID="_1476180296" r:id="rId17"/>
        </w:object>
      </w:r>
      <w:r>
        <w:t>) to the sum of network airflow magnitudes (</w:t>
      </w:r>
      <w:r w:rsidRPr="00884C36">
        <w:rPr>
          <w:position w:val="-28"/>
        </w:rPr>
        <w:object w:dxaOrig="700" w:dyaOrig="660" w14:anchorId="6868EF03">
          <v:shape id="_x0000_i1028" type="#_x0000_t75" style="width:35pt;height:33pt" o:ole="">
            <v:imagedata r:id="rId18" o:title=""/>
          </v:shape>
          <o:OLEObject Type="Embed" ProgID="Equation.DSMT4" ShapeID="_x0000_i1028" DrawAspect="Content" ObjectID="_1476180297" r:id="rId19"/>
        </w:object>
      </w:r>
      <w:r>
        <w:t>). The default value is 1.0x10</w:t>
      </w:r>
      <w:r>
        <w:rPr>
          <w:vertAlign w:val="superscript"/>
        </w:rPr>
        <w:t>-4</w:t>
      </w:r>
      <w:r>
        <w:t>.</w:t>
      </w:r>
    </w:p>
    <w:p w14:paraId="388BA86A" w14:textId="77777777" w:rsidR="008A45F3" w:rsidRDefault="008A45F3" w:rsidP="008A45F3">
      <w:pPr>
        <w:pStyle w:val="Heading4"/>
      </w:pPr>
      <w:r>
        <w:t>Field: Absolute Airflow Convergence Tolerance</w:t>
      </w:r>
    </w:p>
    <w:p w14:paraId="60C8C5D8" w14:textId="77777777" w:rsidR="008A45F3" w:rsidRDefault="008A45F3" w:rsidP="008A45F3">
      <w:pPr>
        <w:pStyle w:val="BodyText"/>
      </w:pPr>
      <w:r>
        <w:t>The solution is assumed to have converged when the summation of the absolute value of all network airflows (</w:t>
      </w:r>
      <w:r w:rsidRPr="00884C36">
        <w:rPr>
          <w:position w:val="-26"/>
        </w:rPr>
        <w:object w:dxaOrig="700" w:dyaOrig="639" w14:anchorId="1CA62780">
          <v:shape id="_x0000_i1029" type="#_x0000_t75" style="width:35pt;height:32pt" o:ole="">
            <v:imagedata r:id="rId20" o:title=""/>
          </v:shape>
          <o:OLEObject Type="Embed" ProgID="Equation.DSMT4" ShapeID="_x0000_i1029" DrawAspect="Content" ObjectID="_1476180298" r:id="rId21"/>
        </w:object>
      </w:r>
      <w:r>
        <w:t>) is less than the value specified for this input field. The default value is 1.0x10</w:t>
      </w:r>
      <w:r>
        <w:rPr>
          <w:vertAlign w:val="superscript"/>
        </w:rPr>
        <w:t>-6</w:t>
      </w:r>
      <w:r>
        <w:t>.</w:t>
      </w:r>
    </w:p>
    <w:p w14:paraId="115AD96C" w14:textId="77777777" w:rsidR="008A45F3" w:rsidRDefault="008A45F3" w:rsidP="008A45F3">
      <w:pPr>
        <w:pStyle w:val="Heading4"/>
      </w:pPr>
      <w:r>
        <w:t>Field: Convergence Acceleration Limit</w:t>
      </w:r>
    </w:p>
    <w:p w14:paraId="6553B190" w14:textId="77777777" w:rsidR="008A45F3" w:rsidRDefault="008A45F3" w:rsidP="008A45F3">
      <w:pPr>
        <w:pStyle w:val="BodyText"/>
        <w:keepNext/>
      </w:pPr>
      <w:r>
        <w:t>If the ratio of successive pressure corrections is less than this limit, use Steffensen acceleration algorithm (Ref. AirflowNetwork Model in the EnergyPlus Engineering Reference). The range for this field is -1 to 1, with the default value being -0.5.</w:t>
      </w:r>
    </w:p>
    <w:p w14:paraId="56CFDD65" w14:textId="77777777" w:rsidR="008A45F3" w:rsidRDefault="008A45F3" w:rsidP="008A45F3">
      <w:pPr>
        <w:pStyle w:val="Heading4"/>
        <w:jc w:val="both"/>
      </w:pPr>
      <w:r>
        <w:t>Field: Azimuth Angle of Long Axis of Building</w:t>
      </w:r>
    </w:p>
    <w:p w14:paraId="7F6D3DBC" w14:textId="77777777" w:rsidR="008A45F3" w:rsidRDefault="008A45F3" w:rsidP="008A45F3">
      <w:pPr>
        <w:pStyle w:val="BodyText"/>
      </w:pPr>
      <w:r>
        <w:t xml:space="preserve">Gives the orientation of a rectangular building for calculating wind pressure coefficients. This is the smaller of the angles, measured clockwise, between North and the long axis of the building (see </w:t>
      </w:r>
      <w:r>
        <w:fldChar w:fldCharType="begin"/>
      </w:r>
      <w:r>
        <w:instrText xml:space="preserve"> REF _Ref132516286 \h </w:instrText>
      </w:r>
      <w:r>
        <w:fldChar w:fldCharType="separate"/>
      </w:r>
      <w:r>
        <w:t xml:space="preserve">Figure </w:t>
      </w:r>
      <w:r>
        <w:rPr>
          <w:noProof/>
        </w:rPr>
        <w:t>95</w:t>
      </w:r>
      <w:r>
        <w:fldChar w:fldCharType="end"/>
      </w:r>
      <w:r>
        <w:t>). Used only if Wind Pressure Coefficient Type = SurfaceAverageCalculation. The range for this input is 0 to 180, with the default value being 0.</w:t>
      </w:r>
    </w:p>
    <w:p w14:paraId="1CE65188" w14:textId="77777777" w:rsidR="008A45F3" w:rsidRDefault="008A45F3" w:rsidP="008A45F3">
      <w:pPr>
        <w:pStyle w:val="Heading4"/>
        <w:jc w:val="both"/>
      </w:pPr>
      <w:r>
        <w:t>Field: Ratio of Building Width Along Short Axis to Width Along Long Axis</w:t>
      </w:r>
    </w:p>
    <w:p w14:paraId="4AD2882D" w14:textId="77777777" w:rsidR="008A45F3" w:rsidRDefault="008A45F3" w:rsidP="008A45F3">
      <w:pPr>
        <w:pStyle w:val="BodyText"/>
      </w:pPr>
      <w:r>
        <w:t xml:space="preserve">This is the aspect ratio of a rectangular footprint. It is given by the width of the footprint along its short axis divided by the width along the long axis (see </w:t>
      </w:r>
      <w:r>
        <w:fldChar w:fldCharType="begin"/>
      </w:r>
      <w:r>
        <w:instrText xml:space="preserve"> REF _Ref132516286 \h </w:instrText>
      </w:r>
      <w:r>
        <w:fldChar w:fldCharType="separate"/>
      </w:r>
      <w:r>
        <w:t xml:space="preserve">Figure </w:t>
      </w:r>
      <w:r>
        <w:rPr>
          <w:noProof/>
        </w:rPr>
        <w:t>95</w:t>
      </w:r>
      <w:r>
        <w:fldChar w:fldCharType="end"/>
      </w:r>
      <w:r>
        <w:t xml:space="preserve">). If the footprint is square, </w:t>
      </w:r>
      <w:r>
        <w:lastRenderedPageBreak/>
        <w:t>the value of this field is 1.0. Used only if Wind Pressure Coefficient Type = SurfaceAverageCalculation. The range for this input is &gt; 0 to 1, with the default value being 1.</w:t>
      </w:r>
    </w:p>
    <w:p w14:paraId="09BF01EA" w14:textId="77777777" w:rsidR="008A45F3" w:rsidRDefault="008A45F3" w:rsidP="008A45F3">
      <w:pPr>
        <w:pStyle w:val="BodyText"/>
      </w:pPr>
    </w:p>
    <w:p w14:paraId="7FB92022" w14:textId="77777777" w:rsidR="008A45F3" w:rsidRDefault="008A45F3" w:rsidP="008A45F3">
      <w:pPr>
        <w:pStyle w:val="Picture"/>
      </w:pPr>
      <w:r>
        <w:rPr>
          <w:noProof/>
          <w:lang w:eastAsia="zh-CN"/>
        </w:rPr>
        <w:drawing>
          <wp:inline distT="0" distB="0" distL="0" distR="0" wp14:anchorId="2D461213" wp14:editId="74301BB2">
            <wp:extent cx="3276600" cy="260032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6600" cy="2600325"/>
                    </a:xfrm>
                    <a:prstGeom prst="rect">
                      <a:avLst/>
                    </a:prstGeom>
                    <a:noFill/>
                    <a:ln>
                      <a:noFill/>
                    </a:ln>
                  </pic:spPr>
                </pic:pic>
              </a:graphicData>
            </a:graphic>
          </wp:inline>
        </w:drawing>
      </w:r>
    </w:p>
    <w:p w14:paraId="7C12A60B" w14:textId="77777777" w:rsidR="008A45F3" w:rsidRDefault="008A45F3" w:rsidP="008A45F3">
      <w:pPr>
        <w:pStyle w:val="Caption"/>
        <w:rPr>
          <w:sz w:val="28"/>
        </w:rPr>
      </w:pPr>
      <w:bookmarkStart w:id="541" w:name="_Ref132516286"/>
      <w:bookmarkStart w:id="542" w:name="_Toc122310245"/>
      <w:bookmarkStart w:id="543" w:name="_Toc146669495"/>
      <w:r>
        <w:t xml:space="preserve">Figure </w:t>
      </w:r>
      <w:r w:rsidR="009D4576">
        <w:fldChar w:fldCharType="begin"/>
      </w:r>
      <w:r w:rsidR="009D4576">
        <w:instrText xml:space="preserve"> SEQ Figure \* ARABIC </w:instrText>
      </w:r>
      <w:r w:rsidR="009D4576">
        <w:fldChar w:fldCharType="separate"/>
      </w:r>
      <w:r>
        <w:rPr>
          <w:noProof/>
        </w:rPr>
        <w:t>95</w:t>
      </w:r>
      <w:r w:rsidR="009D4576">
        <w:rPr>
          <w:noProof/>
        </w:rPr>
        <w:fldChar w:fldCharType="end"/>
      </w:r>
      <w:bookmarkEnd w:id="541"/>
      <w:r>
        <w:t xml:space="preserve">. Footprint of a rectangular building showing variables used by the program to calculate surface-average wind pressure coefficients. The angle </w:t>
      </w:r>
      <w:r>
        <w:rPr>
          <w:sz w:val="22"/>
        </w:rPr>
        <w:sym w:font="Euclid Symbol" w:char="F061"/>
      </w:r>
      <w:r>
        <w:t xml:space="preserve"> is the “Azimuth Angle of Long Axis of Building.”  </w:t>
      </w:r>
      <w:r>
        <w:rPr>
          <w:i/>
        </w:rPr>
        <w:t>w</w:t>
      </w:r>
      <w:r>
        <w:rPr>
          <w:i/>
          <w:vertAlign w:val="subscript"/>
        </w:rPr>
        <w:t>short</w:t>
      </w:r>
      <w:r>
        <w:t>/</w:t>
      </w:r>
      <w:r>
        <w:rPr>
          <w:i/>
        </w:rPr>
        <w:t>w</w:t>
      </w:r>
      <w:r>
        <w:rPr>
          <w:i/>
          <w:vertAlign w:val="subscript"/>
        </w:rPr>
        <w:t>long</w:t>
      </w:r>
      <w:r>
        <w:t xml:space="preserve"> is the “Ratio of Building Width Along Short Axis to Width Along Long Axis.”</w:t>
      </w:r>
      <w:bookmarkEnd w:id="542"/>
      <w:bookmarkEnd w:id="543"/>
    </w:p>
    <w:p w14:paraId="7278F133" w14:textId="77777777" w:rsidR="008A45F3" w:rsidRPr="00664C62" w:rsidRDefault="008A45F3" w:rsidP="008A45F3">
      <w:pPr>
        <w:pStyle w:val="Heading4"/>
      </w:pPr>
      <w:r w:rsidRPr="00664C62">
        <w:t xml:space="preserve">Field: </w:t>
      </w:r>
      <w:r w:rsidRPr="00D24307">
        <w:t>Height Dependence of External Node Temperature</w:t>
      </w:r>
    </w:p>
    <w:p w14:paraId="24CA1F73" w14:textId="77777777" w:rsidR="008A45F3" w:rsidRDefault="008A45F3" w:rsidP="008A45F3">
      <w:pPr>
        <w:pStyle w:val="BodyText"/>
      </w:pPr>
      <w:r>
        <w:t>This is an optional field. Input is Yes or No. The default is No. Yes is that external node temperature is dependent on node height. No means that external node temperature is calculated with zero height.</w:t>
      </w:r>
    </w:p>
    <w:p w14:paraId="7925443C" w14:textId="77777777" w:rsidR="008A45F3" w:rsidRDefault="008A45F3" w:rsidP="008A45F3">
      <w:pPr>
        <w:pStyle w:val="BodyText"/>
      </w:pPr>
    </w:p>
    <w:p w14:paraId="25B79A40" w14:textId="77777777" w:rsidR="008A45F3" w:rsidRDefault="008A45F3" w:rsidP="008A45F3">
      <w:pPr>
        <w:pStyle w:val="BodyText"/>
      </w:pPr>
      <w:r>
        <w:rPr>
          <w:rStyle w:val="BodyTextChar"/>
        </w:rPr>
        <w:t>An IDF example is shown below</w:t>
      </w:r>
      <w:r>
        <w:t>:</w:t>
      </w:r>
    </w:p>
    <w:p w14:paraId="0FA544D2" w14:textId="77777777" w:rsidR="008A45F3" w:rsidRDefault="008A45F3" w:rsidP="008A45F3">
      <w:pPr>
        <w:pStyle w:val="IDDDefinition"/>
        <w:rPr>
          <w:rFonts w:eastAsia="SimSun"/>
          <w:lang w:eastAsia="zh-CN"/>
        </w:rPr>
      </w:pPr>
      <w:r>
        <w:rPr>
          <w:rFonts w:eastAsia="SimSun"/>
          <w:lang w:eastAsia="zh-CN"/>
        </w:rPr>
        <w:t>AirflowNetwork:SimulationControl,</w:t>
      </w:r>
    </w:p>
    <w:p w14:paraId="524DEF46" w14:textId="77777777" w:rsidR="008A45F3" w:rsidRDefault="008A45F3" w:rsidP="008A45F3">
      <w:pPr>
        <w:pStyle w:val="IDDDefinition"/>
        <w:rPr>
          <w:rFonts w:eastAsia="SimSun"/>
          <w:lang w:eastAsia="zh-CN"/>
        </w:rPr>
      </w:pPr>
      <w:r>
        <w:rPr>
          <w:rFonts w:eastAsia="SimSun"/>
          <w:lang w:eastAsia="zh-CN"/>
        </w:rPr>
        <w:t xml:space="preserve">    AirflowNetwork_All,      !- Name</w:t>
      </w:r>
    </w:p>
    <w:p w14:paraId="12E1391C" w14:textId="77777777" w:rsidR="008A45F3" w:rsidRDefault="008A45F3" w:rsidP="008A45F3">
      <w:pPr>
        <w:pStyle w:val="IDDDefinition"/>
        <w:rPr>
          <w:rFonts w:eastAsia="SimSun"/>
          <w:lang w:eastAsia="zh-CN"/>
        </w:rPr>
      </w:pPr>
      <w:r>
        <w:rPr>
          <w:rFonts w:eastAsia="SimSun"/>
          <w:lang w:eastAsia="zh-CN"/>
        </w:rPr>
        <w:t xml:space="preserve">    MultiZoneWithDistribution,  !- AirflowNetwork Control</w:t>
      </w:r>
    </w:p>
    <w:p w14:paraId="65589121" w14:textId="77777777" w:rsidR="008A45F3" w:rsidRDefault="008A45F3" w:rsidP="008A45F3">
      <w:pPr>
        <w:pStyle w:val="IDDDefinition"/>
        <w:rPr>
          <w:rFonts w:eastAsia="SimSun"/>
          <w:lang w:eastAsia="zh-CN"/>
        </w:rPr>
      </w:pPr>
      <w:r>
        <w:rPr>
          <w:rFonts w:eastAsia="SimSun"/>
          <w:lang w:eastAsia="zh-CN"/>
        </w:rPr>
        <w:t xml:space="preserve">    Input,                   !- Wind Pressure Coefficient Type</w:t>
      </w:r>
    </w:p>
    <w:p w14:paraId="11C49467" w14:textId="77777777" w:rsidR="008A45F3" w:rsidRPr="00DE703E" w:rsidRDefault="008A45F3" w:rsidP="008A45F3">
      <w:pPr>
        <w:pStyle w:val="IDDDefinition"/>
        <w:rPr>
          <w:rFonts w:eastAsia="SimSun"/>
          <w:lang w:eastAsia="zh-CN"/>
        </w:rPr>
      </w:pPr>
      <w:r>
        <w:rPr>
          <w:rFonts w:eastAsia="SimSun"/>
        </w:rPr>
        <w:t xml:space="preserve">    Every 30 Degrees,        !- AirflowNetwork Wind Pressure Coefficient Array Name</w:t>
      </w:r>
    </w:p>
    <w:p w14:paraId="3D7DFF19" w14:textId="77777777" w:rsidR="008A45F3" w:rsidRDefault="008A45F3" w:rsidP="008A45F3">
      <w:pPr>
        <w:pStyle w:val="IDDDefinition"/>
        <w:rPr>
          <w:rFonts w:eastAsia="SimSun"/>
          <w:lang w:eastAsia="zh-CN"/>
        </w:rPr>
      </w:pPr>
      <w:r>
        <w:rPr>
          <w:rFonts w:eastAsia="SimSun"/>
          <w:lang w:eastAsia="zh-CN"/>
        </w:rPr>
        <w:t xml:space="preserve">    OpeningHeight,           !- Height Selection for Local Wind Speed Calculation</w:t>
      </w:r>
    </w:p>
    <w:p w14:paraId="25B02718" w14:textId="77777777" w:rsidR="008A45F3" w:rsidRDefault="008A45F3" w:rsidP="008A45F3">
      <w:pPr>
        <w:pStyle w:val="IDDDefinition"/>
        <w:rPr>
          <w:rFonts w:eastAsia="SimSun"/>
          <w:lang w:eastAsia="zh-CN"/>
        </w:rPr>
      </w:pPr>
      <w:r>
        <w:rPr>
          <w:rFonts w:eastAsia="SimSun"/>
          <w:lang w:eastAsia="zh-CN"/>
        </w:rPr>
        <w:t xml:space="preserve">    LowRise,                 !- Building Type</w:t>
      </w:r>
    </w:p>
    <w:p w14:paraId="71D8825B" w14:textId="77777777" w:rsidR="008A45F3" w:rsidRDefault="008A45F3" w:rsidP="008A45F3">
      <w:pPr>
        <w:pStyle w:val="IDDDefinition"/>
        <w:rPr>
          <w:rFonts w:eastAsia="SimSun"/>
          <w:lang w:eastAsia="zh-CN"/>
        </w:rPr>
      </w:pPr>
      <w:r>
        <w:rPr>
          <w:rFonts w:eastAsia="SimSun"/>
          <w:lang w:eastAsia="zh-CN"/>
        </w:rPr>
        <w:t xml:space="preserve">    500,                     !- Maximum Number of Iterations {dimensionless}</w:t>
      </w:r>
    </w:p>
    <w:p w14:paraId="1A0DD792" w14:textId="77777777" w:rsidR="008A45F3" w:rsidRDefault="008A45F3" w:rsidP="008A45F3">
      <w:pPr>
        <w:pStyle w:val="IDDDefinition"/>
        <w:rPr>
          <w:rFonts w:eastAsia="SimSun"/>
          <w:lang w:eastAsia="zh-CN"/>
        </w:rPr>
      </w:pPr>
      <w:r>
        <w:rPr>
          <w:rFonts w:eastAsia="SimSun"/>
          <w:lang w:eastAsia="zh-CN"/>
        </w:rPr>
        <w:t xml:space="preserve">    ZeroNodePressures,       !- Initialization Type</w:t>
      </w:r>
    </w:p>
    <w:p w14:paraId="2013AEEB" w14:textId="77777777" w:rsidR="008A45F3" w:rsidRDefault="008A45F3" w:rsidP="008A45F3">
      <w:pPr>
        <w:pStyle w:val="IDDDefinition"/>
        <w:rPr>
          <w:rFonts w:eastAsia="SimSun"/>
          <w:lang w:eastAsia="zh-CN"/>
        </w:rPr>
      </w:pPr>
      <w:r>
        <w:rPr>
          <w:rFonts w:eastAsia="SimSun"/>
          <w:lang w:eastAsia="zh-CN"/>
        </w:rPr>
        <w:t xml:space="preserve">    1.0E-05,                 !- Relative Airflow Convergence Tolerance {dimensionless}</w:t>
      </w:r>
    </w:p>
    <w:p w14:paraId="2E2A2DA9" w14:textId="77777777" w:rsidR="008A45F3" w:rsidRDefault="008A45F3" w:rsidP="008A45F3">
      <w:pPr>
        <w:pStyle w:val="IDDDefinition"/>
        <w:rPr>
          <w:rFonts w:eastAsia="SimSun"/>
          <w:lang w:eastAsia="zh-CN"/>
        </w:rPr>
      </w:pPr>
      <w:r>
        <w:rPr>
          <w:rFonts w:eastAsia="SimSun"/>
          <w:lang w:eastAsia="zh-CN"/>
        </w:rPr>
        <w:t xml:space="preserve">    1.0E-06,                 !- Absolute Airflow Convergence Tolerance {kg/s}</w:t>
      </w:r>
    </w:p>
    <w:p w14:paraId="23268064" w14:textId="77777777" w:rsidR="008A45F3" w:rsidRDefault="008A45F3" w:rsidP="008A45F3">
      <w:pPr>
        <w:pStyle w:val="IDDDefinition"/>
        <w:rPr>
          <w:rFonts w:eastAsia="SimSun"/>
          <w:lang w:eastAsia="zh-CN"/>
        </w:rPr>
      </w:pPr>
      <w:r>
        <w:rPr>
          <w:rFonts w:eastAsia="SimSun"/>
          <w:lang w:eastAsia="zh-CN"/>
        </w:rPr>
        <w:t xml:space="preserve">    -0.5,                    !- Convergence Acceleration Limit {dimensionless}</w:t>
      </w:r>
    </w:p>
    <w:p w14:paraId="1718478F" w14:textId="77777777" w:rsidR="008A45F3" w:rsidRDefault="008A45F3" w:rsidP="008A45F3">
      <w:pPr>
        <w:pStyle w:val="IDDDefinition"/>
        <w:rPr>
          <w:rFonts w:eastAsia="SimSun"/>
          <w:lang w:eastAsia="zh-CN"/>
        </w:rPr>
      </w:pPr>
      <w:r>
        <w:rPr>
          <w:rFonts w:eastAsia="SimSun"/>
          <w:lang w:eastAsia="zh-CN"/>
        </w:rPr>
        <w:t xml:space="preserve">    0.0,                     !- Azimuth Angle of Long Axis of Building {deg}</w:t>
      </w:r>
    </w:p>
    <w:p w14:paraId="197DFA84" w14:textId="77777777" w:rsidR="008A45F3" w:rsidRDefault="008A45F3" w:rsidP="008A45F3">
      <w:pPr>
        <w:pStyle w:val="IDDDefinition"/>
        <w:rPr>
          <w:rFonts w:eastAsia="SimSun"/>
          <w:lang w:eastAsia="zh-CN"/>
        </w:rPr>
      </w:pPr>
      <w:r>
        <w:rPr>
          <w:rFonts w:eastAsia="SimSun"/>
          <w:lang w:eastAsia="zh-CN"/>
        </w:rPr>
        <w:t xml:space="preserve">    1.0;                     !- Ratio of Building Width Along Short Axis to Width Along Long Axis</w:t>
      </w:r>
    </w:p>
    <w:p w14:paraId="11004AF6" w14:textId="77777777" w:rsidR="008A45F3" w:rsidRDefault="008A45F3" w:rsidP="008A45F3">
      <w:pPr>
        <w:pStyle w:val="BodyText"/>
      </w:pPr>
      <w:r w:rsidRPr="00A0386D">
        <w:t>AirflowNetwork</w:t>
      </w:r>
      <w:r>
        <w:t>:M</w:t>
      </w:r>
      <w:r w:rsidRPr="00A0386D">
        <w:t xml:space="preserve">ultizone data </w:t>
      </w:r>
      <w:r>
        <w:t>objects are used to calculate multizone airflows. This section</w:t>
      </w:r>
      <w:r w:rsidRPr="00A0386D">
        <w:t xml:space="preserve"> </w:t>
      </w:r>
      <w:r>
        <w:t>describes the input requirements for the</w:t>
      </w:r>
      <w:r w:rsidRPr="00A0386D">
        <w:t xml:space="preserve"> following objects:</w:t>
      </w:r>
    </w:p>
    <w:p w14:paraId="53486AE6" w14:textId="77777777" w:rsidR="008A45F3" w:rsidRPr="00F51A64" w:rsidRDefault="008A45F3" w:rsidP="008A45F3">
      <w:pPr>
        <w:pStyle w:val="BodyText"/>
        <w:numPr>
          <w:ilvl w:val="0"/>
          <w:numId w:val="29"/>
        </w:numPr>
        <w:rPr>
          <w:rFonts w:eastAsia="SimSun"/>
        </w:rPr>
      </w:pPr>
      <w:r>
        <w:rPr>
          <w:rFonts w:eastAsia="SimSun"/>
        </w:rPr>
        <w:t>AirflowNetwork:MultiZone:Zone</w:t>
      </w:r>
    </w:p>
    <w:p w14:paraId="1C39E7DA" w14:textId="77777777" w:rsidR="008A45F3" w:rsidRDefault="008A45F3" w:rsidP="008A45F3">
      <w:pPr>
        <w:pStyle w:val="BodyText"/>
      </w:pPr>
      <w:r w:rsidRPr="00A0386D">
        <w:t>AirflowNetwork</w:t>
      </w:r>
      <w:r>
        <w:t>:M</w:t>
      </w:r>
      <w:r w:rsidRPr="00A0386D">
        <w:t xml:space="preserve">ultizone data </w:t>
      </w:r>
      <w:r>
        <w:t>objects are used to calculate multizone airflows. This section</w:t>
      </w:r>
      <w:r w:rsidRPr="00A0386D">
        <w:t xml:space="preserve"> </w:t>
      </w:r>
      <w:r>
        <w:t>describes the input requirements for the</w:t>
      </w:r>
      <w:r w:rsidRPr="00A0386D">
        <w:t xml:space="preserve"> following objects:</w:t>
      </w:r>
    </w:p>
    <w:p w14:paraId="7480580E" w14:textId="77777777" w:rsidR="008A45F3" w:rsidRPr="00F51A64" w:rsidRDefault="008A45F3" w:rsidP="008A45F3">
      <w:pPr>
        <w:pStyle w:val="BodyText"/>
        <w:numPr>
          <w:ilvl w:val="0"/>
          <w:numId w:val="29"/>
        </w:numPr>
        <w:rPr>
          <w:rFonts w:eastAsia="SimSun"/>
        </w:rPr>
      </w:pPr>
      <w:r>
        <w:rPr>
          <w:rFonts w:eastAsia="SimSun"/>
        </w:rPr>
        <w:t>AirflowNetwork:MultiZone:Zone</w:t>
      </w:r>
    </w:p>
    <w:p w14:paraId="7ABF0453" w14:textId="77777777" w:rsidR="008A45F3" w:rsidRPr="00F51A64" w:rsidRDefault="008A45F3" w:rsidP="008A45F3">
      <w:pPr>
        <w:pStyle w:val="BodyText"/>
        <w:numPr>
          <w:ilvl w:val="0"/>
          <w:numId w:val="29"/>
        </w:numPr>
        <w:rPr>
          <w:rFonts w:eastAsia="SimSun"/>
        </w:rPr>
      </w:pPr>
      <w:r>
        <w:rPr>
          <w:rFonts w:eastAsia="SimSun"/>
        </w:rPr>
        <w:t>AirflowNetwork:MultiZone:Surface</w:t>
      </w:r>
    </w:p>
    <w:p w14:paraId="0D15CC15" w14:textId="77777777" w:rsidR="008A45F3" w:rsidRPr="00F51A64" w:rsidRDefault="008A45F3" w:rsidP="008A45F3">
      <w:pPr>
        <w:pStyle w:val="BodyText"/>
        <w:numPr>
          <w:ilvl w:val="0"/>
          <w:numId w:val="29"/>
        </w:numPr>
        <w:rPr>
          <w:rFonts w:eastAsia="SimSun"/>
        </w:rPr>
      </w:pPr>
      <w:r>
        <w:rPr>
          <w:rFonts w:eastAsia="SimSun"/>
        </w:rPr>
        <w:t>AirflowNetwork:MultiZone:Surface:Crack</w:t>
      </w:r>
    </w:p>
    <w:p w14:paraId="1842F2B6" w14:textId="77777777" w:rsidR="008A45F3" w:rsidRPr="00F51A64" w:rsidRDefault="008A45F3" w:rsidP="008A45F3">
      <w:pPr>
        <w:pStyle w:val="BodyText"/>
        <w:numPr>
          <w:ilvl w:val="0"/>
          <w:numId w:val="29"/>
        </w:numPr>
        <w:rPr>
          <w:rFonts w:eastAsia="SimSun"/>
        </w:rPr>
      </w:pPr>
      <w:r>
        <w:t>AirflowNetwork:MultiZone:ReferenceCrackConditions</w:t>
      </w:r>
    </w:p>
    <w:p w14:paraId="5B65E29E" w14:textId="77777777" w:rsidR="008A45F3" w:rsidRPr="00F51A64" w:rsidRDefault="008A45F3" w:rsidP="008A45F3">
      <w:pPr>
        <w:pStyle w:val="BodyText"/>
        <w:numPr>
          <w:ilvl w:val="0"/>
          <w:numId w:val="29"/>
        </w:numPr>
        <w:rPr>
          <w:rFonts w:eastAsia="SimSun"/>
        </w:rPr>
      </w:pPr>
      <w:r>
        <w:rPr>
          <w:rFonts w:eastAsia="SimSun"/>
        </w:rPr>
        <w:lastRenderedPageBreak/>
        <w:t>AirflowNetwork:MultiZone:Surface:EffectiveLeakageArea</w:t>
      </w:r>
    </w:p>
    <w:p w14:paraId="6EB3B192" w14:textId="77777777" w:rsidR="008A45F3" w:rsidRPr="00F51A64" w:rsidRDefault="008A45F3" w:rsidP="008A45F3">
      <w:pPr>
        <w:pStyle w:val="BodyText"/>
        <w:numPr>
          <w:ilvl w:val="0"/>
          <w:numId w:val="29"/>
        </w:numPr>
        <w:rPr>
          <w:rFonts w:eastAsia="SimSun"/>
        </w:rPr>
      </w:pPr>
      <w:r>
        <w:rPr>
          <w:rFonts w:eastAsia="SimSun"/>
        </w:rPr>
        <w:t>AirflowNetwork:MultiZone:Component:DetailedOpening</w:t>
      </w:r>
    </w:p>
    <w:p w14:paraId="7EB016A3" w14:textId="77777777" w:rsidR="008A45F3" w:rsidRPr="00F51A64" w:rsidRDefault="008A45F3" w:rsidP="008A45F3">
      <w:pPr>
        <w:pStyle w:val="BodyText"/>
        <w:numPr>
          <w:ilvl w:val="0"/>
          <w:numId w:val="29"/>
        </w:numPr>
        <w:rPr>
          <w:rFonts w:eastAsia="SimSun"/>
        </w:rPr>
      </w:pPr>
      <w:r>
        <w:rPr>
          <w:rFonts w:eastAsia="SimSun"/>
        </w:rPr>
        <w:t>AirflowNetwork:MultiZone:Component:SimpleOpening</w:t>
      </w:r>
    </w:p>
    <w:p w14:paraId="44615AEF" w14:textId="77777777" w:rsidR="008A45F3" w:rsidRPr="00F51A64" w:rsidRDefault="008A45F3" w:rsidP="008A45F3">
      <w:pPr>
        <w:pStyle w:val="BodyText"/>
        <w:numPr>
          <w:ilvl w:val="0"/>
          <w:numId w:val="29"/>
        </w:numPr>
        <w:rPr>
          <w:rFonts w:eastAsia="SimSun"/>
        </w:rPr>
      </w:pPr>
      <w:r>
        <w:rPr>
          <w:rFonts w:eastAsia="SimSun"/>
        </w:rPr>
        <w:t>AirflowNetwork:MultiZone:Component:HorizontalOpening</w:t>
      </w:r>
    </w:p>
    <w:p w14:paraId="65EA5611" w14:textId="77777777" w:rsidR="008A45F3" w:rsidRPr="00F51A64" w:rsidRDefault="008A45F3" w:rsidP="008A45F3">
      <w:pPr>
        <w:pStyle w:val="BodyText"/>
        <w:numPr>
          <w:ilvl w:val="0"/>
          <w:numId w:val="29"/>
        </w:numPr>
        <w:rPr>
          <w:rFonts w:eastAsia="SimSun"/>
        </w:rPr>
      </w:pPr>
      <w:r>
        <w:rPr>
          <w:rFonts w:eastAsia="SimSun"/>
        </w:rPr>
        <w:t>AirflowNetwork:MultiZone:Component:ZoneExhaustFan</w:t>
      </w:r>
    </w:p>
    <w:p w14:paraId="69F4C2CF" w14:textId="77777777" w:rsidR="008A45F3" w:rsidRPr="00F51A64" w:rsidRDefault="008A45F3" w:rsidP="008A45F3">
      <w:pPr>
        <w:pStyle w:val="BodyText"/>
        <w:numPr>
          <w:ilvl w:val="0"/>
          <w:numId w:val="29"/>
        </w:numPr>
        <w:rPr>
          <w:rFonts w:eastAsia="SimSun"/>
        </w:rPr>
      </w:pPr>
      <w:r>
        <w:rPr>
          <w:rFonts w:eastAsia="SimSun"/>
        </w:rPr>
        <w:t>AirflowNetwork:MultiZone:ExternalNode</w:t>
      </w:r>
    </w:p>
    <w:p w14:paraId="6DE269F8" w14:textId="77777777" w:rsidR="008A45F3" w:rsidRPr="00F51A64" w:rsidRDefault="008A45F3" w:rsidP="008A45F3">
      <w:pPr>
        <w:pStyle w:val="BodyText"/>
        <w:numPr>
          <w:ilvl w:val="0"/>
          <w:numId w:val="29"/>
        </w:numPr>
        <w:rPr>
          <w:rFonts w:eastAsia="SimSun"/>
        </w:rPr>
      </w:pPr>
      <w:r>
        <w:rPr>
          <w:rFonts w:eastAsia="SimSun"/>
        </w:rPr>
        <w:t>AirflowNetwork:MultiZone:WindPressureCoefficientArray</w:t>
      </w:r>
    </w:p>
    <w:p w14:paraId="22084914" w14:textId="77777777" w:rsidR="008A45F3" w:rsidRPr="00F51A64" w:rsidRDefault="008A45F3" w:rsidP="008A45F3">
      <w:pPr>
        <w:pStyle w:val="BodyText"/>
        <w:numPr>
          <w:ilvl w:val="0"/>
          <w:numId w:val="29"/>
        </w:numPr>
        <w:rPr>
          <w:rFonts w:eastAsia="SimSun"/>
        </w:rPr>
      </w:pPr>
      <w:r>
        <w:rPr>
          <w:rFonts w:eastAsia="SimSun"/>
        </w:rPr>
        <w:t>AirflowNetwork:MultiZone:WindPressureCoefficientValues</w:t>
      </w:r>
    </w:p>
    <w:p w14:paraId="32E85304" w14:textId="77777777" w:rsidR="008A45F3" w:rsidRPr="00D66D8E" w:rsidRDefault="008A45F3" w:rsidP="008A45F3">
      <w:pPr>
        <w:pStyle w:val="BodyText"/>
        <w:rPr>
          <w:rFonts w:eastAsia="SimSun"/>
        </w:rPr>
      </w:pPr>
      <w:r>
        <w:rPr>
          <w:rFonts w:eastAsia="SimSun"/>
        </w:rPr>
        <w:t>A detailed description for each of these objects is provided below.</w:t>
      </w:r>
    </w:p>
    <w:p w14:paraId="15C596A0" w14:textId="77777777" w:rsidR="008A45F3" w:rsidRDefault="008A45F3" w:rsidP="008A45F3">
      <w:pPr>
        <w:pStyle w:val="Heading3"/>
      </w:pPr>
      <w:bookmarkStart w:id="544" w:name="_Toc146669496"/>
      <w:bookmarkStart w:id="545" w:name="_Toc399589432"/>
      <w:r>
        <w:t>AirflowNetwork:Multizone:Zone</w:t>
      </w:r>
      <w:bookmarkEnd w:id="544"/>
      <w:bookmarkEnd w:id="545"/>
    </w:p>
    <w:p w14:paraId="58302741" w14:textId="77777777" w:rsidR="008A45F3" w:rsidRDefault="008A45F3" w:rsidP="008A45F3">
      <w:pPr>
        <w:pStyle w:val="BodyText"/>
      </w:pPr>
      <w:r>
        <w:t>This object allows control of natural ventilation through exterior and interior openings in a zone, where “opening” is defined as an openable window or door. (Note that only window, door or glass door subsurfaces in a zone that are specified using AirflowNetwork:MultiZone:Component:DetailedOpening,</w:t>
      </w:r>
      <w:r w:rsidRPr="00BD4A12">
        <w:t xml:space="preserve"> </w:t>
      </w:r>
      <w:r>
        <w:t xml:space="preserve">AirflowNetwork:MultiZone:Component:HorizontalOpening or AirflowNetwork:Multizone:Component:SimpleOpening </w:t>
      </w:r>
      <w:r w:rsidRPr="00424C52">
        <w:rPr>
          <w:u w:val="single"/>
        </w:rPr>
        <w:t>and</w:t>
      </w:r>
      <w:r>
        <w:t xml:space="preserve"> have an associated AirflowNetwork:Multizone:Surface object are considered to be openings). The control will be applied in the same way to all of the openings in the zone.</w:t>
      </w:r>
    </w:p>
    <w:p w14:paraId="4A5ECC1E" w14:textId="77777777" w:rsidR="008A45F3" w:rsidRDefault="008A45F3" w:rsidP="008A45F3">
      <w:pPr>
        <w:pStyle w:val="BodyText"/>
      </w:pPr>
      <w:r>
        <w:t>This object is required to perform Airflow Network calculations. Note that ventilation control for all openings is provided at the zone level as default and individual ventilation control of a surface opening can be used to override the zone-level control (see the AirflowNetwork:Multizone:Surface object description below).</w:t>
      </w:r>
    </w:p>
    <w:p w14:paraId="31C97D21" w14:textId="77777777" w:rsidR="008A45F3" w:rsidRDefault="008A45F3" w:rsidP="008A45F3">
      <w:pPr>
        <w:pStyle w:val="Heading4"/>
      </w:pPr>
      <w:r>
        <w:t>Field: Zone Name</w:t>
      </w:r>
    </w:p>
    <w:p w14:paraId="19D239DA" w14:textId="77777777" w:rsidR="008A45F3" w:rsidRDefault="008A45F3" w:rsidP="008A45F3">
      <w:pPr>
        <w:pStyle w:val="BodyText"/>
      </w:pPr>
      <w:r>
        <w:t>The name of the EnergyPlus thermal zone corresponding to the AirflowNetwork zone.</w:t>
      </w:r>
    </w:p>
    <w:p w14:paraId="31021206" w14:textId="77777777" w:rsidR="008A45F3" w:rsidRDefault="008A45F3" w:rsidP="008A45F3">
      <w:pPr>
        <w:pStyle w:val="Heading4"/>
      </w:pPr>
      <w:r>
        <w:t>Field: Ventilation Control Mode</w:t>
      </w:r>
    </w:p>
    <w:p w14:paraId="377A4201" w14:textId="77777777" w:rsidR="008A45F3" w:rsidRDefault="008A45F3" w:rsidP="008A45F3">
      <w:pPr>
        <w:pStyle w:val="BodyText"/>
      </w:pPr>
      <w:r>
        <w:t>Specifies the type of zone-level natural ventilation control.</w:t>
      </w:r>
    </w:p>
    <w:p w14:paraId="6842E153" w14:textId="77777777" w:rsidR="008A45F3" w:rsidRDefault="008A45F3" w:rsidP="008A45F3">
      <w:pPr>
        <w:pStyle w:val="BodyText"/>
        <w:spacing w:after="0"/>
      </w:pPr>
      <w:r>
        <w:t>Let T</w:t>
      </w:r>
      <w:r>
        <w:rPr>
          <w:sz w:val="28"/>
          <w:vertAlign w:val="subscript"/>
        </w:rPr>
        <w:t>out</w:t>
      </w:r>
      <w:r>
        <w:t xml:space="preserve"> equal the outdoor air temperature, T</w:t>
      </w:r>
      <w:r>
        <w:rPr>
          <w:sz w:val="28"/>
          <w:vertAlign w:val="subscript"/>
        </w:rPr>
        <w:t>zone</w:t>
      </w:r>
      <w:r>
        <w:t xml:space="preserve"> equal the previous timestep’s zone air temperature, T</w:t>
      </w:r>
      <w:r>
        <w:rPr>
          <w:sz w:val="28"/>
          <w:vertAlign w:val="subscript"/>
        </w:rPr>
        <w:t>set</w:t>
      </w:r>
      <w:r>
        <w:t xml:space="preserve"> equal the Vent Temperature Schedule value, H</w:t>
      </w:r>
      <w:r>
        <w:rPr>
          <w:sz w:val="28"/>
          <w:vertAlign w:val="subscript"/>
        </w:rPr>
        <w:t>zone</w:t>
      </w:r>
      <w:r>
        <w:t xml:space="preserve"> equal the specific enthalpy of zone air from the previous timestep, and H</w:t>
      </w:r>
      <w:r>
        <w:rPr>
          <w:sz w:val="28"/>
          <w:vertAlign w:val="subscript"/>
        </w:rPr>
        <w:t>out</w:t>
      </w:r>
      <w:r>
        <w:t xml:space="preserve"> equal the specific enthalpy of outdoor air. Then the four allowed choices for Ventilation Control Mode are:</w:t>
      </w:r>
    </w:p>
    <w:p w14:paraId="68CB197F" w14:textId="77777777" w:rsidR="008A45F3" w:rsidRDefault="008A45F3" w:rsidP="008A45F3">
      <w:pPr>
        <w:pStyle w:val="BodyText"/>
        <w:spacing w:before="120" w:after="0"/>
      </w:pPr>
      <w:r>
        <w:rPr>
          <w:b/>
        </w:rPr>
        <w:t>NoVent</w:t>
      </w:r>
      <w:r>
        <w:t xml:space="preserve">: All of the zone’s openable windows and doors </w:t>
      </w:r>
      <w:r>
        <w:rPr>
          <w:u w:val="single"/>
        </w:rPr>
        <w:t>are closed at all times</w:t>
      </w:r>
      <w:r>
        <w:t xml:space="preserve"> independent of indoor or outdoor conditions. The Venting Availability Schedule is ignored in this case. This is the default value for this field.</w:t>
      </w:r>
    </w:p>
    <w:p w14:paraId="529E1000" w14:textId="77777777" w:rsidR="008A45F3" w:rsidRDefault="008A45F3" w:rsidP="008A45F3">
      <w:pPr>
        <w:pStyle w:val="BodyText"/>
        <w:spacing w:before="120" w:after="0"/>
        <w:jc w:val="left"/>
      </w:pPr>
      <w:r>
        <w:rPr>
          <w:b/>
        </w:rPr>
        <w:t>Temperature</w:t>
      </w:r>
      <w:r>
        <w:t>: All of the zone’s openable windows and doors are opened if T</w:t>
      </w:r>
      <w:r>
        <w:rPr>
          <w:sz w:val="28"/>
          <w:vertAlign w:val="subscript"/>
        </w:rPr>
        <w:t>zone</w:t>
      </w:r>
      <w:r>
        <w:t xml:space="preserve"> &gt; T</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(see below) allows venting.</w:t>
      </w:r>
    </w:p>
    <w:p w14:paraId="14D8BB4D" w14:textId="77777777" w:rsidR="008A45F3" w:rsidRDefault="008A45F3" w:rsidP="008A45F3">
      <w:pPr>
        <w:pStyle w:val="BodyText"/>
        <w:spacing w:before="120" w:after="120"/>
        <w:jc w:val="left"/>
      </w:pPr>
      <w:r>
        <w:rPr>
          <w:b/>
        </w:rPr>
        <w:t xml:space="preserve">Enthalpy: </w:t>
      </w:r>
      <w:r>
        <w:t>All of the zone’s openable windows and doors are opened if H</w:t>
      </w:r>
      <w:r>
        <w:rPr>
          <w:sz w:val="28"/>
          <w:vertAlign w:val="subscript"/>
        </w:rPr>
        <w:t>zone</w:t>
      </w:r>
      <w:r>
        <w:t xml:space="preserve"> &gt; H</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allows venting.</w:t>
      </w:r>
    </w:p>
    <w:p w14:paraId="599630A5" w14:textId="77777777" w:rsidR="008A45F3" w:rsidRDefault="008A45F3" w:rsidP="008A45F3">
      <w:pPr>
        <w:pStyle w:val="BodyText"/>
        <w:spacing w:before="0" w:after="120"/>
        <w:jc w:val="left"/>
      </w:pPr>
      <w:r>
        <w:rPr>
          <w:b/>
        </w:rPr>
        <w:t>Constant</w:t>
      </w:r>
      <w:r>
        <w:t>: Whenever this object’s Venting Availability Schedule allows venting, all of the zone’s openable windows and doors are open, independent of indoor or outdoor conditions. Note that “Constant” here means that the size of each opening is fixed while venting; the air flow through each opening can, of course, vary from timestep to timestep.</w:t>
      </w:r>
    </w:p>
    <w:p w14:paraId="71D50234" w14:textId="77777777" w:rsidR="008A45F3" w:rsidRPr="00AC200D" w:rsidRDefault="008A45F3" w:rsidP="008A45F3">
      <w:pPr>
        <w:pStyle w:val="BodyText"/>
      </w:pPr>
      <w:r w:rsidRPr="00AC200D">
        <w:rPr>
          <w:b/>
          <w:bCs/>
        </w:rPr>
        <w:t>ASHRAE55Adaptive</w:t>
      </w:r>
      <w:r w:rsidRPr="00AC200D">
        <w:t xml:space="preserve">: All of the zone’s operable windows and doors are opened if the operative temperature is greater than the comfort temperature (central line) calculated from the </w:t>
      </w:r>
      <w:r w:rsidRPr="00AC200D">
        <w:lastRenderedPageBreak/>
        <w:t xml:space="preserve">ASHRAE Standard 55-2010 adaptive comfort model </w:t>
      </w:r>
      <w:r w:rsidRPr="00AC200D">
        <w:rPr>
          <w:bCs/>
          <w:u w:val="single"/>
        </w:rPr>
        <w:t>and</w:t>
      </w:r>
      <w:r w:rsidRPr="00AC200D">
        <w:rPr>
          <w:b/>
          <w:bCs/>
          <w:u w:val="single"/>
        </w:rPr>
        <w:t xml:space="preserve"> </w:t>
      </w:r>
      <w:r w:rsidRPr="00AC200D">
        <w:t>Venting Availability Schedule allows venting.</w:t>
      </w:r>
    </w:p>
    <w:p w14:paraId="13C2840C" w14:textId="77777777" w:rsidR="008A45F3" w:rsidRPr="00291E6C" w:rsidRDefault="008A45F3" w:rsidP="008A45F3">
      <w:pPr>
        <w:pStyle w:val="BodyText"/>
      </w:pPr>
      <w:r w:rsidRPr="00AC200D">
        <w:rPr>
          <w:b/>
        </w:rPr>
        <w:t>CEN15251Adaptive:</w:t>
      </w:r>
      <w:r w:rsidRPr="00AC200D">
        <w:t xml:space="preserve"> All of the zone’s operable windows and doors are opened if the operative temperature is greater than the comfort temperature (central line) calculated from the CEN15251 adaptive comfort model </w:t>
      </w:r>
      <w:r w:rsidRPr="00AC200D">
        <w:rPr>
          <w:bCs/>
          <w:u w:val="single"/>
        </w:rPr>
        <w:t>and</w:t>
      </w:r>
      <w:r w:rsidRPr="00AC200D">
        <w:rPr>
          <w:b/>
          <w:bCs/>
          <w:u w:val="single"/>
        </w:rPr>
        <w:t xml:space="preserve"> </w:t>
      </w:r>
      <w:r w:rsidRPr="00AC200D">
        <w:t>Venting Availability Schedule allows venting.</w:t>
      </w:r>
    </w:p>
    <w:p w14:paraId="28507D47" w14:textId="77777777" w:rsidR="008A45F3" w:rsidRDefault="008A45F3" w:rsidP="008A45F3">
      <w:pPr>
        <w:pStyle w:val="Heading4"/>
      </w:pPr>
      <w:r>
        <w:t xml:space="preserve">Field: </w:t>
      </w:r>
      <w:r w:rsidRPr="003C6296">
        <w:t>Ventilation Control Zone Temperature Setpoint Schedule Name</w:t>
      </w:r>
    </w:p>
    <w:p w14:paraId="32E2DA1F" w14:textId="77777777" w:rsidR="008A45F3" w:rsidRDefault="008A45F3" w:rsidP="008A45F3">
      <w:pPr>
        <w:pStyle w:val="BodyText"/>
      </w:pPr>
      <w:r>
        <w:t>The name of a schedule of zone air temperature set points that controls the opening of windows and doors in the thermal zone to provide natural ventilation. This setpoint is the temperature above which all the openable windows and doors in the zone will be opened if the conditions described in the previous field Ventilation Control Mode are met.</w:t>
      </w:r>
    </w:p>
    <w:p w14:paraId="43D69C1F" w14:textId="77777777" w:rsidR="008A45F3" w:rsidRDefault="008A45F3" w:rsidP="008A45F3">
      <w:pPr>
        <w:pStyle w:val="BodyText"/>
      </w:pPr>
      <w:r>
        <w:t xml:space="preserve">The </w:t>
      </w:r>
      <w:r w:rsidRPr="003C6296">
        <w:t>Ventilation Control Zone Temperature Setpoint Schedule Name</w:t>
      </w:r>
      <w:r>
        <w:t xml:space="preserve"> applies only to windows and doors in the zone that are specified using AirflowNetwork:MultiZone:Component:DetailedOpening,</w:t>
      </w:r>
      <w:r w:rsidRPr="00BD4A12">
        <w:t xml:space="preserve"> </w:t>
      </w:r>
      <w:r>
        <w:t>AirflowNetwork:MultiZone:Component:HorizontalOpening or AirflowNetwork:MultiZone:Component:SimpleOpening and have an associated AirflowNetwork:MultiZone:Surface object.</w:t>
      </w:r>
    </w:p>
    <w:p w14:paraId="1B302855" w14:textId="77777777" w:rsidR="008A45F3" w:rsidRDefault="008A45F3" w:rsidP="008A45F3">
      <w:pPr>
        <w:pStyle w:val="BodyText"/>
      </w:pPr>
      <w:r>
        <w:t>(The discussion under the field Window/Door Opening Factor in the AirflowNetwork:MultiZone:Surface object describes how the actual opening area of a window or door in a particular timestep is determined.)</w:t>
      </w:r>
    </w:p>
    <w:p w14:paraId="2187FAE8" w14:textId="77777777" w:rsidR="008A45F3" w:rsidRDefault="008A45F3" w:rsidP="008A45F3">
      <w:pPr>
        <w:pStyle w:val="BodyText"/>
        <w:spacing w:before="120" w:after="120"/>
        <w:jc w:val="left"/>
        <w:rPr>
          <w:i/>
        </w:rPr>
      </w:pPr>
      <w:r>
        <w:rPr>
          <w:i/>
        </w:rPr>
        <w:t>Modulation of Openings</w:t>
      </w:r>
    </w:p>
    <w:p w14:paraId="78B14855" w14:textId="77777777" w:rsidR="008A45F3" w:rsidRDefault="008A45F3" w:rsidP="008A45F3">
      <w:pPr>
        <w:pStyle w:val="BodyText"/>
        <w:spacing w:before="0" w:after="240"/>
        <w:jc w:val="left"/>
      </w:pPr>
      <w:r>
        <w:t xml:space="preserve">The following five fields can be used to modulate the window/door openings when Ventilation Control Mode = Temperature or Enthalpy. These fields determine a factor between 0 and 1 that multiplies the opening factor of each window and door in the zone according to the control action shown in </w:t>
      </w:r>
      <w:r>
        <w:fldChar w:fldCharType="begin"/>
      </w:r>
      <w:r>
        <w:instrText xml:space="preserve"> REF _Ref132516284 \h </w:instrText>
      </w:r>
      <w:r>
        <w:fldChar w:fldCharType="separate"/>
      </w:r>
      <w:r>
        <w:t xml:space="preserve">Figure </w:t>
      </w:r>
      <w:r>
        <w:rPr>
          <w:noProof/>
        </w:rPr>
        <w:t>96</w:t>
      </w:r>
      <w:r>
        <w:fldChar w:fldCharType="end"/>
      </w:r>
      <w:r>
        <w:t xml:space="preserve"> for Ventilation Control Mode = Temperature and in </w:t>
      </w:r>
      <w:r>
        <w:fldChar w:fldCharType="begin"/>
      </w:r>
      <w:r>
        <w:instrText xml:space="preserve"> REF _Ref132516285 \h </w:instrText>
      </w:r>
      <w:r>
        <w:fldChar w:fldCharType="separate"/>
      </w:r>
      <w:r>
        <w:t xml:space="preserve">Figure </w:t>
      </w:r>
      <w:r>
        <w:rPr>
          <w:noProof/>
        </w:rPr>
        <w:t>97</w:t>
      </w:r>
      <w:r>
        <w:fldChar w:fldCharType="end"/>
      </w:r>
      <w:r>
        <w:t xml:space="preserve"> for Ventilation Control Mode = Enthalpy. Modulation of the openings can reduce the large temperature swings that can occur if the windows/doors are open too far when they are venting, especially when there is a large inside-outside temperature difference.</w:t>
      </w:r>
    </w:p>
    <w:p w14:paraId="4430CB9B" w14:textId="77777777" w:rsidR="008A45F3" w:rsidRDefault="008A45F3" w:rsidP="008A45F3">
      <w:pPr>
        <w:pStyle w:val="BodyText"/>
        <w:spacing w:before="0" w:after="240"/>
        <w:jc w:val="left"/>
      </w:pPr>
      <w:r>
        <w:t>The modulation takes the following form when Ventilation Control Mode = Temperature:</w:t>
      </w:r>
    </w:p>
    <w:p w14:paraId="1EFFD459" w14:textId="77777777" w:rsidR="008A45F3" w:rsidRDefault="008A45F3" w:rsidP="008A45F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4"/>
      </w:r>
      <w:r>
        <w:rPr>
          <w:sz w:val="18"/>
        </w:rPr>
        <w:t xml:space="preserve">  [Lower Value on Inside/Outside Temperature Difference for Modulating the Venting Open Factor]   </w:t>
      </w:r>
      <w:r>
        <w:rPr>
          <w:b/>
          <w:sz w:val="18"/>
        </w:rPr>
        <w:sym w:font="Wingdings" w:char="F0E8"/>
      </w:r>
      <w:r>
        <w:rPr>
          <w:b/>
          <w:sz w:val="18"/>
        </w:rPr>
        <w:t xml:space="preserve"> </w:t>
      </w:r>
      <w:r>
        <w:rPr>
          <w:sz w:val="18"/>
        </w:rPr>
        <w:t xml:space="preserve">  Multiplication factor = 1.0</w:t>
      </w:r>
    </w:p>
    <w:p w14:paraId="57822868" w14:textId="77777777" w:rsidR="008A45F3" w:rsidRDefault="008A45F3" w:rsidP="008A45F3">
      <w:pPr>
        <w:pStyle w:val="BodyText"/>
        <w:spacing w:before="0" w:after="240"/>
        <w:ind w:left="1440"/>
        <w:jc w:val="left"/>
        <w:rPr>
          <w:sz w:val="18"/>
        </w:rPr>
      </w:pPr>
      <w:r>
        <w:rPr>
          <w:sz w:val="18"/>
        </w:rPr>
        <w:t>[Lower Value on Inside/Outside Temperature Difference for Modulating the Venting Open Factor] &lt; T</w:t>
      </w:r>
      <w:r>
        <w:rPr>
          <w:sz w:val="18"/>
          <w:vertAlign w:val="subscript"/>
        </w:rPr>
        <w:t>zone</w:t>
      </w:r>
      <w:r>
        <w:rPr>
          <w:sz w:val="18"/>
        </w:rPr>
        <w:t xml:space="preserve"> - T</w:t>
      </w:r>
      <w:r>
        <w:rPr>
          <w:sz w:val="18"/>
          <w:vertAlign w:val="subscript"/>
        </w:rPr>
        <w:t>out</w:t>
      </w:r>
      <w:r>
        <w:rPr>
          <w:sz w:val="18"/>
        </w:rPr>
        <w:t xml:space="preserve"> &lt; [Upper Value on Inside/Outside Temperature Difference for Modulating the Venting Open Factor]  </w:t>
      </w:r>
      <w:r>
        <w:rPr>
          <w:b/>
          <w:sz w:val="18"/>
        </w:rPr>
        <w:sym w:font="Wingdings" w:char="F0E8"/>
      </w:r>
      <w:r>
        <w:rPr>
          <w:b/>
          <w:sz w:val="18"/>
        </w:rPr>
        <w:t xml:space="preserve">  </w:t>
      </w:r>
      <w:r>
        <w:rPr>
          <w:sz w:val="18"/>
        </w:rPr>
        <w:t>Multiplication factor varies linearly from 1.0 to [Limit Value on Multiplier for Modulating Venting Open Factor]</w:t>
      </w:r>
    </w:p>
    <w:p w14:paraId="375501F6" w14:textId="77777777" w:rsidR="008A45F3" w:rsidRDefault="008A45F3" w:rsidP="008A45F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5"/>
      </w:r>
      <w:r>
        <w:rPr>
          <w:sz w:val="18"/>
        </w:rPr>
        <w:t xml:space="preserve">  [Upper Value on Inside/Outside Temperature Difference for Modulating the Venting Open Factor]  </w:t>
      </w:r>
      <w:r>
        <w:rPr>
          <w:b/>
          <w:sz w:val="18"/>
        </w:rPr>
        <w:t xml:space="preserve"> </w:t>
      </w:r>
      <w:r>
        <w:rPr>
          <w:b/>
          <w:sz w:val="18"/>
        </w:rPr>
        <w:sym w:font="Wingdings" w:char="F0E8"/>
      </w:r>
      <w:r>
        <w:rPr>
          <w:b/>
          <w:sz w:val="18"/>
        </w:rPr>
        <w:t xml:space="preserve">  </w:t>
      </w:r>
      <w:r>
        <w:rPr>
          <w:sz w:val="18"/>
        </w:rPr>
        <w:t>Multiplication factor = [Limit Value on Multiplier for Modulating Venting Open Factor]</w:t>
      </w:r>
    </w:p>
    <w:p w14:paraId="53390E96" w14:textId="77777777" w:rsidR="008A45F3" w:rsidRDefault="008A45F3" w:rsidP="008A45F3">
      <w:pPr>
        <w:pStyle w:val="BodyText"/>
        <w:spacing w:before="0" w:after="240"/>
        <w:jc w:val="left"/>
      </w:pPr>
      <w:r>
        <w:t>One way of “tuning” the following modulation control parameters is to perform a sensitivity analysis for winter and/or summer design days to determine what combination of values causes the biggest reduction in zone air temperature fluctuations due to venting.</w:t>
      </w:r>
    </w:p>
    <w:p w14:paraId="4EF170A0" w14:textId="77777777" w:rsidR="008A45F3" w:rsidRDefault="008A45F3" w:rsidP="008A45F3">
      <w:pPr>
        <w:pStyle w:val="BodyText"/>
        <w:spacing w:before="0" w:after="240"/>
        <w:jc w:val="left"/>
      </w:pPr>
      <w:r>
        <w:t>Note that the default values for the following fields are such that, if none of the fields are specified, the default values are assigned.</w:t>
      </w:r>
    </w:p>
    <w:p w14:paraId="1F7A85B1" w14:textId="77777777" w:rsidR="008A45F3" w:rsidRDefault="008A45F3" w:rsidP="008A45F3">
      <w:pPr>
        <w:pStyle w:val="Heading4"/>
      </w:pPr>
      <w:r>
        <w:t xml:space="preserve">Field: </w:t>
      </w:r>
      <w:r w:rsidRPr="003C6296">
        <w:t>Minimum Venting Open Factor</w:t>
      </w:r>
    </w:p>
    <w:p w14:paraId="3A67896E" w14:textId="77777777" w:rsidR="008A45F3" w:rsidRDefault="008A45F3" w:rsidP="008A45F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xml:space="preserve"> or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Temperature or Enthalpy. This value may be from zero to 1.0, with the default being 0.0.</w:t>
      </w:r>
    </w:p>
    <w:p w14:paraId="3110084B" w14:textId="77777777" w:rsidR="008A45F3" w:rsidRDefault="008A45F3" w:rsidP="008A45F3">
      <w:pPr>
        <w:pStyle w:val="Heading4"/>
      </w:pPr>
      <w:r>
        <w:lastRenderedPageBreak/>
        <w:t xml:space="preserve">Field: </w:t>
      </w:r>
      <w:r w:rsidRPr="003C6296">
        <w:t>Indoor and Outdoor Temperature Difference Lower Limit For Maximum Venting Open Factor</w:t>
      </w:r>
    </w:p>
    <w:p w14:paraId="4F1AFC16" w14:textId="77777777" w:rsidR="008A45F3" w:rsidRDefault="008A45F3" w:rsidP="008A45F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may be from zero to less than 100</w:t>
      </w:r>
      <w:r>
        <w:rPr>
          <w:rFonts w:cs="Arial"/>
        </w:rPr>
        <w:t>˚</w:t>
      </w:r>
      <w:r>
        <w:t>C, with the default being 0</w:t>
      </w:r>
      <w:r>
        <w:rPr>
          <w:rFonts w:cs="Arial"/>
        </w:rPr>
        <w:t>˚</w:t>
      </w:r>
      <w:r>
        <w:t>C. The value for this field must be less than the value specified for the following field.</w:t>
      </w:r>
    </w:p>
    <w:p w14:paraId="5945C5D6" w14:textId="77777777" w:rsidR="008A45F3" w:rsidRDefault="008A45F3" w:rsidP="008A45F3">
      <w:pPr>
        <w:pStyle w:val="Heading4"/>
      </w:pPr>
      <w:r>
        <w:t xml:space="preserve">Field: </w:t>
      </w:r>
      <w:r w:rsidRPr="003C6296">
        <w:t>Indoor and Outdoor Temperature Difference Upper Limit for Minimun Venting Open Factor</w:t>
      </w:r>
    </w:p>
    <w:p w14:paraId="64C38785" w14:textId="77777777" w:rsidR="008A45F3" w:rsidRDefault="008A45F3" w:rsidP="008A45F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must be greater than 0</w:t>
      </w:r>
      <w:r>
        <w:rPr>
          <w:rFonts w:cs="Arial"/>
        </w:rPr>
        <w:t>˚</w:t>
      </w:r>
      <w:r>
        <w:t>C, with the default being 100</w:t>
      </w:r>
      <w:r>
        <w:rPr>
          <w:rFonts w:cs="Arial"/>
        </w:rPr>
        <w:t>˚</w:t>
      </w:r>
      <w:r>
        <w:t>C.</w:t>
      </w:r>
      <w:r w:rsidRPr="00D42983">
        <w:t xml:space="preserve"> </w:t>
      </w:r>
      <w:r>
        <w:t>The value for this field must be greater than the value specified for the previous field..</w:t>
      </w:r>
    </w:p>
    <w:p w14:paraId="3C32DEEB" w14:textId="77777777" w:rsidR="008A45F3" w:rsidRDefault="008A45F3" w:rsidP="008A45F3">
      <w:pPr>
        <w:pStyle w:val="Heading4"/>
      </w:pPr>
      <w:r>
        <w:t xml:space="preserve">Field: </w:t>
      </w:r>
      <w:r w:rsidRPr="003C6296">
        <w:t>Indoor and Outdoor Enthalpy Difference Lower Limit For Maximum Venting Open Factor</w:t>
      </w:r>
    </w:p>
    <w:p w14:paraId="069EC2E7" w14:textId="77777777" w:rsidR="008A45F3" w:rsidRDefault="008A45F3" w:rsidP="008A45F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may be from zero to less than 300,000 J/kg, with the default being 0 J/kg. The value for this field must be less than the value specified for the following field.</w:t>
      </w:r>
    </w:p>
    <w:p w14:paraId="13A7D01E" w14:textId="77777777" w:rsidR="008A45F3" w:rsidRDefault="008A45F3" w:rsidP="008A45F3">
      <w:pPr>
        <w:pStyle w:val="Heading4"/>
      </w:pPr>
      <w:r>
        <w:t xml:space="preserve">Field: </w:t>
      </w:r>
      <w:r w:rsidRPr="003C6296">
        <w:t>Indoor and Outdoor Enthalpy Difference Upper Limit for Minimun Venting Open Factor</w:t>
      </w:r>
    </w:p>
    <w:p w14:paraId="27E7CB38" w14:textId="77777777" w:rsidR="008A45F3" w:rsidRDefault="008A45F3" w:rsidP="008A45F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must be greater than zero, with the default being 300,000 J/kg. The value for this field must be greater than the value specified for the previous field.</w:t>
      </w:r>
    </w:p>
    <w:p w14:paraId="026BDF4A" w14:textId="77777777" w:rsidR="008A45F3" w:rsidRDefault="008A45F3" w:rsidP="008A45F3">
      <w:pPr>
        <w:pStyle w:val="Heading4"/>
      </w:pPr>
      <w:r>
        <w:t>Field: Venting Availability Schedule Name</w:t>
      </w:r>
    </w:p>
    <w:p w14:paraId="7F61D958" w14:textId="77777777" w:rsidR="008A45F3" w:rsidRDefault="008A45F3" w:rsidP="008A45F3">
      <w:pPr>
        <w:pStyle w:val="BodyText"/>
      </w:pPr>
      <w:r>
        <w:t>The name of a schedule that specifies when venting is available. A zero or negative schedule value means venting is not allowed. A value greater than zero means venting can occur if other venting control conditions (specified by Ventilation Control Mode and Vent Temperature Schedule Name) are satisfied. This schedule name should not be confused with Vent Temperature Schedule Name.</w:t>
      </w:r>
    </w:p>
    <w:p w14:paraId="67DBFF67" w14:textId="77777777" w:rsidR="008A45F3" w:rsidRDefault="008A45F3" w:rsidP="008A45F3">
      <w:pPr>
        <w:pStyle w:val="BodyText"/>
      </w:pPr>
      <w:r>
        <w:t>If a Venting Availability Schedule Name is not specified, it is assumed that venting is always available.</w:t>
      </w:r>
    </w:p>
    <w:p w14:paraId="7DE1FBB0" w14:textId="77777777" w:rsidR="008A45F3" w:rsidRDefault="008A45F3" w:rsidP="008A45F3">
      <w:pPr>
        <w:pStyle w:val="BodyText"/>
      </w:pPr>
      <w:r>
        <w:t>Using Venting Availability Schedule allows you to turn off venting at certain times of the day (at night, for example), of the week (on weekends, for example), or of the year (during the winter, for example).</w:t>
      </w:r>
    </w:p>
    <w:p w14:paraId="61819701" w14:textId="77777777" w:rsidR="008A45F3" w:rsidRDefault="008A45F3" w:rsidP="008A45F3">
      <w:pPr>
        <w:pStyle w:val="BodyText"/>
      </w:pPr>
      <w:r>
        <w:t>If used with Ventilation Control Mode = Constant, the ventilation rate is constant only when this schedule allows venting; otherwise the ventilation rate is set to zero.</w:t>
      </w:r>
    </w:p>
    <w:p w14:paraId="438AFC2C" w14:textId="77777777" w:rsidR="008A45F3" w:rsidRDefault="008A45F3" w:rsidP="008A45F3">
      <w:pPr>
        <w:pStyle w:val="BodyText"/>
      </w:pPr>
      <w:r>
        <w:t>If Ventilation Control Mode = NoVent, this schedule has no effect.</w:t>
      </w:r>
    </w:p>
    <w:p w14:paraId="45F8F2A9" w14:textId="77777777" w:rsidR="008A45F3" w:rsidRDefault="008A45F3" w:rsidP="008A45F3">
      <w:pPr>
        <w:pStyle w:val="Picture"/>
      </w:pPr>
      <w:r>
        <w:rPr>
          <w:noProof/>
          <w:lang w:eastAsia="zh-CN"/>
        </w:rPr>
        <w:lastRenderedPageBreak/>
        <w:drawing>
          <wp:inline distT="0" distB="0" distL="0" distR="0" wp14:anchorId="74A36FBA" wp14:editId="3D021A59">
            <wp:extent cx="5305425" cy="305752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5425" cy="3057525"/>
                    </a:xfrm>
                    <a:prstGeom prst="rect">
                      <a:avLst/>
                    </a:prstGeom>
                    <a:noFill/>
                    <a:ln>
                      <a:noFill/>
                    </a:ln>
                  </pic:spPr>
                </pic:pic>
              </a:graphicData>
            </a:graphic>
          </wp:inline>
        </w:drawing>
      </w:r>
    </w:p>
    <w:p w14:paraId="7A820C97" w14:textId="77777777" w:rsidR="008A45F3" w:rsidRDefault="008A45F3" w:rsidP="008A45F3">
      <w:pPr>
        <w:pStyle w:val="Caption"/>
      </w:pPr>
      <w:bookmarkStart w:id="546" w:name="_Ref132516284"/>
      <w:bookmarkStart w:id="547" w:name="_Toc122310252"/>
      <w:bookmarkStart w:id="548" w:name="_Toc146669497"/>
      <w:r>
        <w:t xml:space="preserve">Figure </w:t>
      </w:r>
      <w:r w:rsidR="009D4576">
        <w:fldChar w:fldCharType="begin"/>
      </w:r>
      <w:r w:rsidR="009D4576">
        <w:instrText xml:space="preserve"> SEQ Figure \* ARABIC </w:instrText>
      </w:r>
      <w:r w:rsidR="009D4576">
        <w:fldChar w:fldCharType="separate"/>
      </w:r>
      <w:r>
        <w:rPr>
          <w:noProof/>
        </w:rPr>
        <w:t>96</w:t>
      </w:r>
      <w:r w:rsidR="009D4576">
        <w:rPr>
          <w:noProof/>
        </w:rPr>
        <w:fldChar w:fldCharType="end"/>
      </w:r>
      <w:bookmarkEnd w:id="546"/>
      <w:r>
        <w:t>. Modulation of venting area according to inside-outside temperature difference.</w:t>
      </w:r>
      <w:bookmarkEnd w:id="547"/>
      <w:bookmarkEnd w:id="548"/>
    </w:p>
    <w:p w14:paraId="6A29FCD5" w14:textId="77777777" w:rsidR="008A45F3" w:rsidRPr="0090145F" w:rsidRDefault="008A45F3" w:rsidP="008A45F3">
      <w:pPr>
        <w:pStyle w:val="BodyText"/>
      </w:pPr>
    </w:p>
    <w:p w14:paraId="67D55A82" w14:textId="77777777" w:rsidR="008A45F3" w:rsidRDefault="008A45F3" w:rsidP="008A45F3">
      <w:pPr>
        <w:pStyle w:val="Picture"/>
      </w:pPr>
      <w:r>
        <w:rPr>
          <w:noProof/>
          <w:lang w:eastAsia="zh-CN"/>
        </w:rPr>
        <w:drawing>
          <wp:inline distT="0" distB="0" distL="0" distR="0" wp14:anchorId="14B991D7" wp14:editId="2E1C9FDA">
            <wp:extent cx="5305425" cy="313372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05425" cy="3133725"/>
                    </a:xfrm>
                    <a:prstGeom prst="rect">
                      <a:avLst/>
                    </a:prstGeom>
                    <a:noFill/>
                    <a:ln>
                      <a:noFill/>
                    </a:ln>
                  </pic:spPr>
                </pic:pic>
              </a:graphicData>
            </a:graphic>
          </wp:inline>
        </w:drawing>
      </w:r>
    </w:p>
    <w:p w14:paraId="7EFE12FA" w14:textId="77777777" w:rsidR="008A45F3" w:rsidRDefault="008A45F3" w:rsidP="008A45F3">
      <w:pPr>
        <w:pStyle w:val="Caption"/>
      </w:pPr>
      <w:bookmarkStart w:id="549" w:name="_Ref132516285"/>
      <w:bookmarkStart w:id="550" w:name="_Toc122310253"/>
      <w:bookmarkStart w:id="551" w:name="_Toc146669498"/>
      <w:r>
        <w:t xml:space="preserve">Figure </w:t>
      </w:r>
      <w:r w:rsidR="009D4576">
        <w:fldChar w:fldCharType="begin"/>
      </w:r>
      <w:r w:rsidR="009D4576">
        <w:instrText xml:space="preserve"> SEQ Figure \* ARABIC </w:instrText>
      </w:r>
      <w:r w:rsidR="009D4576">
        <w:fldChar w:fldCharType="separate"/>
      </w:r>
      <w:r>
        <w:rPr>
          <w:noProof/>
        </w:rPr>
        <w:t>97</w:t>
      </w:r>
      <w:r w:rsidR="009D4576">
        <w:rPr>
          <w:noProof/>
        </w:rPr>
        <w:fldChar w:fldCharType="end"/>
      </w:r>
      <w:bookmarkEnd w:id="549"/>
      <w:r>
        <w:t>. Modulation of venting area according to inside-outside enthalpy difference.</w:t>
      </w:r>
      <w:bookmarkEnd w:id="550"/>
      <w:bookmarkEnd w:id="551"/>
    </w:p>
    <w:p w14:paraId="742AF448" w14:textId="77777777" w:rsidR="008A45F3" w:rsidRDefault="008A45F3" w:rsidP="008A45F3">
      <w:pPr>
        <w:pStyle w:val="BlockQuotation"/>
      </w:pPr>
      <w:r w:rsidRPr="00DF0930">
        <w:rPr>
          <w:b/>
        </w:rPr>
        <w:t>Note:</w:t>
      </w:r>
      <w:r w:rsidRPr="00106350">
        <w:t xml:space="preserve"> </w:t>
      </w:r>
      <w:r>
        <w:t>In order to establish an airflow network, each AirflowNetwork:Multizone:Zone object must have at least two surfaces defined with AirflowNetwork:Multizone:Surface objects, so that air can flow from one zone into other zones (or to outdoors) through the network (air mass flow conserved). In addition, for all AirflowNetwork:Multizone:Surface</w:t>
      </w:r>
      <w:r w:rsidDel="00FD1A20">
        <w:t xml:space="preserve"> </w:t>
      </w:r>
      <w:r>
        <w:t xml:space="preserve">objects facing the same Zone (ref. BuildingSurface:Detailed), at least two </w:t>
      </w:r>
      <w:r>
        <w:lastRenderedPageBreak/>
        <w:t>different environments must be defined for the other side of these surfaces (e.g., an external node and an adjacent zone, two adjacent zones, or two external nodes).</w:t>
      </w:r>
    </w:p>
    <w:p w14:paraId="2EEA6AEA" w14:textId="77777777" w:rsidR="008A45F3" w:rsidRDefault="008A45F3" w:rsidP="008A45F3">
      <w:pPr>
        <w:pStyle w:val="BodyText"/>
      </w:pPr>
      <w:r>
        <w:t>An IDF example is shown below:</w:t>
      </w:r>
    </w:p>
    <w:p w14:paraId="7214571D" w14:textId="77777777" w:rsidR="008A45F3" w:rsidRDefault="008A45F3" w:rsidP="008A45F3">
      <w:pPr>
        <w:pStyle w:val="BodyText"/>
      </w:pPr>
    </w:p>
    <w:p w14:paraId="115EF803" w14:textId="77777777" w:rsidR="008A45F3" w:rsidRDefault="008A45F3" w:rsidP="008A45F3">
      <w:pPr>
        <w:pStyle w:val="IDDDefinition"/>
      </w:pPr>
      <w:bookmarkStart w:id="552" w:name="_Toc122310254"/>
      <w:r>
        <w:t>AirflowNetwork:MultiZone:Zone,</w:t>
      </w:r>
    </w:p>
    <w:p w14:paraId="035D43F7" w14:textId="77777777" w:rsidR="008A45F3" w:rsidRDefault="008A45F3" w:rsidP="008A45F3">
      <w:pPr>
        <w:pStyle w:val="IDDDefinition"/>
      </w:pPr>
      <w:r>
        <w:t xml:space="preserve">    RESISTIVE ZONE,          !- Name of Associated Thermal Zone</w:t>
      </w:r>
    </w:p>
    <w:p w14:paraId="2C05090A" w14:textId="77777777" w:rsidR="008A45F3" w:rsidRDefault="008A45F3" w:rsidP="008A45F3">
      <w:pPr>
        <w:pStyle w:val="IDDDefinition"/>
      </w:pPr>
      <w:r>
        <w:t xml:space="preserve">    Temperature,             !- Ventilation Control Mode</w:t>
      </w:r>
    </w:p>
    <w:p w14:paraId="583881D9" w14:textId="77777777" w:rsidR="008A45F3" w:rsidRDefault="008A45F3" w:rsidP="008A45F3">
      <w:pPr>
        <w:pStyle w:val="IDDDefinition"/>
      </w:pPr>
      <w:r>
        <w:t xml:space="preserve">    WindowVentSched,         !- Vent Temperature Schedule Name</w:t>
      </w:r>
    </w:p>
    <w:p w14:paraId="0ADA4B09" w14:textId="77777777" w:rsidR="008A45F3" w:rsidRDefault="008A45F3" w:rsidP="008A45F3">
      <w:pPr>
        <w:pStyle w:val="IDDDefinition"/>
      </w:pPr>
      <w:r>
        <w:t xml:space="preserve">    0.3,                     !- Limit Value on Multiplier for Modulating Venting Open Factor </w:t>
      </w:r>
    </w:p>
    <w:p w14:paraId="737D4CA4" w14:textId="77777777" w:rsidR="008A45F3" w:rsidRDefault="008A45F3" w:rsidP="008A45F3">
      <w:pPr>
        <w:pStyle w:val="IDDDefinition"/>
      </w:pPr>
      <w:r>
        <w:t xml:space="preserve">                             !- {dimensionless}</w:t>
      </w:r>
    </w:p>
    <w:p w14:paraId="28F22E82" w14:textId="77777777" w:rsidR="008A45F3" w:rsidRDefault="008A45F3" w:rsidP="008A45F3">
      <w:pPr>
        <w:pStyle w:val="IDDDefinition"/>
      </w:pPr>
      <w:r>
        <w:t xml:space="preserve">    5.0,                     !- Lower Value on Inside/Outside Temperature Difference for </w:t>
      </w:r>
    </w:p>
    <w:p w14:paraId="6DEEFFAD" w14:textId="77777777" w:rsidR="008A45F3" w:rsidRDefault="008A45F3" w:rsidP="008A45F3">
      <w:pPr>
        <w:pStyle w:val="IDDDefinition"/>
      </w:pPr>
      <w:r>
        <w:t xml:space="preserve">                             !- Modulating the Venting Open Factor {deltaC}</w:t>
      </w:r>
    </w:p>
    <w:p w14:paraId="04D37082" w14:textId="77777777" w:rsidR="008A45F3" w:rsidRDefault="008A45F3" w:rsidP="008A45F3">
      <w:pPr>
        <w:pStyle w:val="IDDDefinition"/>
      </w:pPr>
      <w:r>
        <w:t xml:space="preserve">    10.0,                    !- Upper Value on Inside/Outside Temperature Difference for </w:t>
      </w:r>
    </w:p>
    <w:p w14:paraId="3E8FEAFE" w14:textId="77777777" w:rsidR="008A45F3" w:rsidRDefault="008A45F3" w:rsidP="008A45F3">
      <w:pPr>
        <w:pStyle w:val="IDDDefinition"/>
      </w:pPr>
      <w:r>
        <w:t xml:space="preserve">                             !- Modulating the Venting Open Factor {deltaC}</w:t>
      </w:r>
    </w:p>
    <w:p w14:paraId="3236DBDB" w14:textId="77777777" w:rsidR="008A45F3" w:rsidRDefault="008A45F3" w:rsidP="008A45F3">
      <w:pPr>
        <w:pStyle w:val="IDDDefinition"/>
      </w:pPr>
      <w:r>
        <w:t xml:space="preserve">    0.0,                     !- Lower Value on Inside/Outside Enthalpy Difference for Modulating </w:t>
      </w:r>
    </w:p>
    <w:p w14:paraId="7D9D2244" w14:textId="77777777" w:rsidR="008A45F3" w:rsidRDefault="008A45F3" w:rsidP="008A45F3">
      <w:pPr>
        <w:pStyle w:val="IDDDefinition"/>
      </w:pPr>
      <w:r>
        <w:t xml:space="preserve">                             !- the Venting Open Factor {J/kg}</w:t>
      </w:r>
    </w:p>
    <w:p w14:paraId="1038965F" w14:textId="77777777" w:rsidR="008A45F3" w:rsidRDefault="008A45F3" w:rsidP="008A45F3">
      <w:pPr>
        <w:pStyle w:val="IDDDefinition"/>
      </w:pPr>
      <w:r>
        <w:t xml:space="preserve">    300000.0,                !- Upper Value on Inside/Outside Enthalpy Difference for Modulating </w:t>
      </w:r>
    </w:p>
    <w:p w14:paraId="65ED842A" w14:textId="77777777" w:rsidR="008A45F3" w:rsidRDefault="008A45F3" w:rsidP="008A45F3">
      <w:pPr>
        <w:pStyle w:val="IDDDefinition"/>
      </w:pPr>
      <w:r>
        <w:t xml:space="preserve">                             !- the Venting Open Factor {J/kg}</w:t>
      </w:r>
    </w:p>
    <w:p w14:paraId="63F42E4D" w14:textId="77777777" w:rsidR="008A45F3" w:rsidRDefault="008A45F3" w:rsidP="008A45F3">
      <w:pPr>
        <w:pStyle w:val="IDDDefinition"/>
      </w:pPr>
      <w:r>
        <w:t xml:space="preserve">    VentingSched;            !- Venting Availability Schedule Name</w:t>
      </w:r>
    </w:p>
    <w:p w14:paraId="29A12128" w14:textId="77777777" w:rsidR="008A45F3" w:rsidRDefault="008A45F3" w:rsidP="008A45F3">
      <w:pPr>
        <w:pStyle w:val="Heading3"/>
        <w:spacing w:before="240"/>
      </w:pPr>
      <w:bookmarkStart w:id="553" w:name="_Toc122310250"/>
      <w:bookmarkStart w:id="554" w:name="_Toc146669499"/>
      <w:bookmarkStart w:id="555" w:name="_Toc399589433"/>
      <w:r>
        <w:t>AirflowNetwork:Multizone:Surface</w:t>
      </w:r>
      <w:bookmarkEnd w:id="553"/>
      <w:bookmarkEnd w:id="554"/>
      <w:bookmarkEnd w:id="555"/>
    </w:p>
    <w:p w14:paraId="2581C590" w14:textId="77777777" w:rsidR="008A45F3" w:rsidRDefault="008A45F3" w:rsidP="008A45F3">
      <w:pPr>
        <w:pStyle w:val="BodyText"/>
      </w:pPr>
      <w:r>
        <w:t>The AirflowNetwork:Multizone:Surface object specifies the properties of a surface “linkage” through which air flows. This linkage is always associated with a heat transfer surface (wall, roof, floor, or a ceiling) or subsurface (door, glass door, or window) with both faces exposed to air. The linkage specifies two connected nodes: two zone nodes defined in AirflowNetwork:Multizone:Zone objects based on inside and outside face environment for an interior surface, or a zone node defined in an AirflowNetwork:Multizone:Zone object based on inside face environment and an external node defined in an AirflowNetwork:MultiZone:ExternalNode object for an exterior surface. The associated leakage component for this surface can be a crack (or surface effective leakage area) in an exterior or interior heat transfer surface or subsurface, or an exterior or interior window, door or glass door (heat transfer subsurface) that can be opened to allow air flow. The allowed surface air leakage components are:</w:t>
      </w:r>
    </w:p>
    <w:p w14:paraId="7E84EA78" w14:textId="77777777" w:rsidR="008A45F3" w:rsidRDefault="008A45F3" w:rsidP="008A45F3">
      <w:pPr>
        <w:pStyle w:val="BodyText"/>
        <w:numPr>
          <w:ilvl w:val="0"/>
          <w:numId w:val="28"/>
        </w:numPr>
      </w:pPr>
      <w:r>
        <w:t>AirflowNetwork:MultiZone:Surface:Crack</w:t>
      </w:r>
    </w:p>
    <w:p w14:paraId="4C23F089" w14:textId="77777777" w:rsidR="008A45F3" w:rsidRDefault="008A45F3" w:rsidP="008A45F3">
      <w:pPr>
        <w:pStyle w:val="BodyText"/>
        <w:numPr>
          <w:ilvl w:val="0"/>
          <w:numId w:val="28"/>
        </w:numPr>
      </w:pPr>
      <w:r>
        <w:t>AirflowNetwork:MultiZone:Surface:EffectiveLeakageArea</w:t>
      </w:r>
    </w:p>
    <w:p w14:paraId="19CF83D3" w14:textId="77777777" w:rsidR="008A45F3" w:rsidRDefault="008A45F3" w:rsidP="008A45F3">
      <w:pPr>
        <w:pStyle w:val="BodyText"/>
        <w:numPr>
          <w:ilvl w:val="0"/>
          <w:numId w:val="28"/>
        </w:numPr>
      </w:pPr>
      <w:r>
        <w:t>AirflowNetwork:MultiZone:Component:DetailedOpening</w:t>
      </w:r>
    </w:p>
    <w:p w14:paraId="4900F724" w14:textId="77777777" w:rsidR="008A45F3" w:rsidRDefault="008A45F3" w:rsidP="008A45F3">
      <w:pPr>
        <w:pStyle w:val="BodyText"/>
        <w:numPr>
          <w:ilvl w:val="0"/>
          <w:numId w:val="28"/>
        </w:numPr>
      </w:pPr>
      <w:r>
        <w:t>AirflowNetwork:MultiZone:Component:HorizontalOpening</w:t>
      </w:r>
    </w:p>
    <w:p w14:paraId="4515F07A" w14:textId="77777777" w:rsidR="008A45F3" w:rsidRDefault="008A45F3" w:rsidP="008A45F3">
      <w:pPr>
        <w:pStyle w:val="BodyText"/>
        <w:numPr>
          <w:ilvl w:val="0"/>
          <w:numId w:val="28"/>
        </w:numPr>
      </w:pPr>
      <w:r>
        <w:t>AirflowNetwork:MultiZone:Component:SimpleOpening</w:t>
      </w:r>
    </w:p>
    <w:p w14:paraId="75B74E56" w14:textId="77777777" w:rsidR="008A45F3" w:rsidRDefault="008A45F3" w:rsidP="008A45F3">
      <w:pPr>
        <w:pStyle w:val="BodyText"/>
        <w:numPr>
          <w:ilvl w:val="0"/>
          <w:numId w:val="28"/>
        </w:numPr>
      </w:pPr>
      <w:r>
        <w:t>AirflowNetwork:MultiZone:Component:ZoneExhaustFan</w:t>
      </w:r>
    </w:p>
    <w:p w14:paraId="1445272A" w14:textId="77777777" w:rsidR="008A45F3" w:rsidRDefault="008A45F3" w:rsidP="008A45F3">
      <w:pPr>
        <w:pStyle w:val="BodyText"/>
      </w:pPr>
      <w:r>
        <w:t xml:space="preserve">The two “opening” components are used to modulate openness based on required conditions. </w:t>
      </w:r>
    </w:p>
    <w:p w14:paraId="3BFC3BB8" w14:textId="77777777" w:rsidR="008A45F3" w:rsidRDefault="008A45F3" w:rsidP="008A45F3">
      <w:pPr>
        <w:pStyle w:val="BodyText"/>
      </w:pPr>
      <w:r>
        <w:t>The AirflowNetwork:Multizone:Surface object allows a heat transfer surface or subsurface to have one crack (or one surface effective leakage area object),</w:t>
      </w:r>
      <w:r w:rsidRPr="00D377D9">
        <w:t xml:space="preserve"> </w:t>
      </w:r>
      <w:r>
        <w:t>or a subsurface (i.e., window, door or glass door) to have one opening (detailed or simple).</w:t>
      </w:r>
    </w:p>
    <w:p w14:paraId="568BC3EE" w14:textId="77777777" w:rsidR="008A45F3" w:rsidRDefault="008A45F3" w:rsidP="008A45F3">
      <w:pPr>
        <w:pStyle w:val="BodyText"/>
      </w:pPr>
      <w:r w:rsidRPr="006A1A3E">
        <w:t>An interior</w:t>
      </w:r>
      <w:r>
        <w:t xml:space="preserve"> heat transfer surface (BuildingSurface:Detailed) whose surface name is used as the input for the Outside Boundary Condition Object field represents a floor without ground contact and is not allowed as an AirflowNetwork:Multizone:Surface. A heat transfer surface defined in the </w:t>
      </w:r>
      <w:r>
        <w:rPr>
          <w:rFonts w:eastAsia="SimSun" w:cs="Arial"/>
          <w:lang w:val="en-ZW" w:eastAsia="zh-CN"/>
        </w:rPr>
        <w:t>BuildingSurface:Detailed</w:t>
      </w:r>
      <w:r w:rsidRPr="0031344B">
        <w:rPr>
          <w:rFonts w:eastAsia="SimSun" w:cs="Arial"/>
          <w:lang w:val="en-ZW" w:eastAsia="zh-CN"/>
        </w:rPr>
        <w:t>:ExteriorNaturalVentedCavity</w:t>
      </w:r>
      <w:r>
        <w:t xml:space="preserve"> is also not allowed.</w:t>
      </w:r>
    </w:p>
    <w:p w14:paraId="4AE8633E" w14:textId="77777777" w:rsidR="008A45F3" w:rsidRDefault="008A45F3" w:rsidP="008A45F3">
      <w:pPr>
        <w:pStyle w:val="Heading4"/>
      </w:pPr>
      <w:r>
        <w:t>Field: Surface Name</w:t>
      </w:r>
    </w:p>
    <w:p w14:paraId="50341CEF" w14:textId="77777777" w:rsidR="008A45F3" w:rsidRDefault="008A45F3" w:rsidP="008A45F3">
      <w:pPr>
        <w:pStyle w:val="BodyText"/>
      </w:pPr>
      <w:r>
        <w:t>This is the name of the corresponding surface (wall, roof, ceiling, floor, window, door or glass door).</w:t>
      </w:r>
    </w:p>
    <w:p w14:paraId="7A46EDBD" w14:textId="77777777" w:rsidR="008A45F3" w:rsidRDefault="008A45F3" w:rsidP="008A45F3">
      <w:pPr>
        <w:pStyle w:val="BodyText"/>
      </w:pPr>
      <w:r>
        <w:t>Information on this surface is used by the program as follows:</w:t>
      </w:r>
    </w:p>
    <w:p w14:paraId="0E1B619A" w14:textId="77777777" w:rsidR="008A45F3" w:rsidRDefault="008A45F3" w:rsidP="008A45F3">
      <w:pPr>
        <w:pStyle w:val="ListNumber"/>
        <w:numPr>
          <w:ilvl w:val="0"/>
          <w:numId w:val="5"/>
        </w:numPr>
      </w:pPr>
      <w:r>
        <w:lastRenderedPageBreak/>
        <w:t>For a linkage associated with an exterior heat transfer surface: air flow through this linkage is between the outside environment and the thermal zone to which the surface belongs.</w:t>
      </w:r>
    </w:p>
    <w:p w14:paraId="4B7C00D3" w14:textId="77777777" w:rsidR="008A45F3" w:rsidRDefault="008A45F3" w:rsidP="008A45F3">
      <w:pPr>
        <w:pStyle w:val="ListNumber"/>
        <w:numPr>
          <w:ilvl w:val="0"/>
          <w:numId w:val="5"/>
        </w:numPr>
      </w:pPr>
      <w:r>
        <w:t>For a linkage associated with an interior (i.e., interzone) heat transfer surface: air flow through this linkage is between the thermal zones separated by the surface (i.e., the thermal zone associated with the inside face environment and the thermal zone associated with the outside face environment).</w:t>
      </w:r>
    </w:p>
    <w:p w14:paraId="6F387B1C" w14:textId="77777777" w:rsidR="008A45F3" w:rsidRDefault="008A45F3" w:rsidP="008A45F3">
      <w:pPr>
        <w:pStyle w:val="ListNumber"/>
        <w:numPr>
          <w:ilvl w:val="0"/>
          <w:numId w:val="5"/>
        </w:numPr>
      </w:pPr>
      <w:r>
        <w:t>This heat transfer surface determines the height of the linkage, which is used in calculating buoyancy-related flow through the linkage.</w:t>
      </w:r>
    </w:p>
    <w:p w14:paraId="64D7E6EB" w14:textId="77777777" w:rsidR="008A45F3" w:rsidRDefault="008A45F3" w:rsidP="008A45F3">
      <w:pPr>
        <w:pStyle w:val="BlockQuotation"/>
        <w:rPr>
          <w:b/>
        </w:rPr>
      </w:pPr>
      <w:r w:rsidRPr="00DF0930">
        <w:rPr>
          <w:b/>
        </w:rPr>
        <w:t>Note:</w:t>
      </w:r>
      <w:r w:rsidRPr="00106350">
        <w:t xml:space="preserve"> </w:t>
      </w:r>
      <w:r>
        <w:t xml:space="preserve">It is possible to define an interzone surface twice in EnergyPlus, once in each of the zones that the surface separates. </w:t>
      </w:r>
      <w:r w:rsidRPr="006B4FC3">
        <w:t xml:space="preserve">Previously this was a requirement </w:t>
      </w:r>
      <w:r>
        <w:t>of</w:t>
      </w:r>
      <w:r w:rsidRPr="006B4FC3">
        <w:t xml:space="preserve"> EnergyPlus (prior to version 2.0), but now it is optional and the user also has the option of only defining the surface once (</w:t>
      </w:r>
      <w:r>
        <w:t>EnergyPlus</w:t>
      </w:r>
      <w:r w:rsidRPr="006B4FC3">
        <w:t xml:space="preserve"> defines the second surface automatically within the program).</w:t>
      </w:r>
      <w:r>
        <w:t xml:space="preserve"> For each interzone surface, use only one (of possible two) interzone surface names </w:t>
      </w:r>
      <w:r w:rsidRPr="00106350">
        <w:t>in the AirflowNetwork:Multizone:Surface object for “</w:t>
      </w:r>
      <w:r>
        <w:t xml:space="preserve">Surface </w:t>
      </w:r>
      <w:r w:rsidRPr="00106350">
        <w:t xml:space="preserve">Name.” </w:t>
      </w:r>
      <w:r w:rsidRPr="004D4075">
        <w:rPr>
          <w:b/>
        </w:rPr>
        <w:t xml:space="preserve">Do </w:t>
      </w:r>
      <w:r w:rsidRPr="00106350">
        <w:rPr>
          <w:b/>
        </w:rPr>
        <w:t>not</w:t>
      </w:r>
      <w:r w:rsidRPr="00106350">
        <w:t xml:space="preserve"> enter two AirflowNetwork:Multizone:Surface</w:t>
      </w:r>
      <w:r>
        <w:t xml:space="preserve"> objects</w:t>
      </w:r>
      <w:r w:rsidRPr="00106350">
        <w:t xml:space="preserve"> corresponding to the two </w:t>
      </w:r>
      <w:r>
        <w:t xml:space="preserve">possible interzone </w:t>
      </w:r>
      <w:r w:rsidRPr="00106350">
        <w:t>names. This would cause the air flow through the surface to be counted twice.</w:t>
      </w:r>
    </w:p>
    <w:p w14:paraId="49C2A80D" w14:textId="77777777" w:rsidR="008A45F3" w:rsidRDefault="008A45F3" w:rsidP="008A45F3">
      <w:pPr>
        <w:pStyle w:val="Heading4"/>
      </w:pPr>
      <w:r>
        <w:t xml:space="preserve">Field: Leakage Component Name </w:t>
      </w:r>
    </w:p>
    <w:p w14:paraId="4BB5DD07" w14:textId="77777777" w:rsidR="008A45F3" w:rsidRDefault="008A45F3" w:rsidP="008A45F3">
      <w:pPr>
        <w:pStyle w:val="BodyText"/>
        <w:jc w:val="left"/>
      </w:pPr>
      <w:r>
        <w:t>The name of the AirflowNetwork:MultiZone:Surface:Crack,</w:t>
      </w:r>
      <w:r>
        <w:br/>
        <w:t>AirflowNetwork:MultiZone:Surface:EffectiveLeakageArea,</w:t>
      </w:r>
      <w:r>
        <w:br/>
        <w:t>AirflowNetwork:MultiZone:Component:SimpleOpening,</w:t>
      </w:r>
      <w:r>
        <w:br/>
        <w:t>AirflowNetwork:MultiZone:Component:HorizontalOpening,</w:t>
      </w:r>
      <w:r>
        <w:br/>
        <w:t>AirflowNetwork:MultiZone:Component:DetailedOpening</w:t>
      </w:r>
      <w:r>
        <w:br/>
        <w:t>or AirflowNetwork:MultiZone:Component:ZoneExhaustFan object associated with this air flow linkage.</w:t>
      </w:r>
    </w:p>
    <w:p w14:paraId="1AED3B60" w14:textId="77777777" w:rsidR="008A45F3" w:rsidRDefault="008A45F3" w:rsidP="008A45F3">
      <w:pPr>
        <w:pStyle w:val="BodyText"/>
      </w:pPr>
      <w:r>
        <w:t>If the name of an opening component (i.e. AirflowNetwork:MultiZone:Component:DetailedOpening.</w:t>
      </w:r>
      <w:r w:rsidRPr="005D5A99">
        <w:t xml:space="preserve"> </w:t>
      </w:r>
      <w:r>
        <w:t>AirflowNetwork:MultiZone:Component:HorizontalOpening,  or AirflowNetwork:MultiZone:Component:SimpleOpening is given here, then the Surface Name in the previous field must be that of a window, door or glass door heat transfer subsurface. Otherwise an error message will be reported.</w:t>
      </w:r>
    </w:p>
    <w:p w14:paraId="1A0B7F95" w14:textId="77777777" w:rsidR="008A45F3" w:rsidRDefault="008A45F3" w:rsidP="008A45F3">
      <w:pPr>
        <w:pStyle w:val="BodyText"/>
      </w:pPr>
      <w:r>
        <w:t>If the name of an AirflowNetwork:MultiZone:Surface:Crack object or AirflowNetwork:MultiZone:Surface:EffectiveLeakageArea object is given here, the program will position the crack at the average height of the associated heat transfer surface or subsurface. The user can define multiple heat transfer surfaces (e.g., split a wall into several surfaces) to be more precise in establishing the crack location. Similarly, the user can define multiple heat transfer surfaces if a wall, for example, has multiple cracks or openings that need to be defined individually.</w:t>
      </w:r>
    </w:p>
    <w:p w14:paraId="462A4953" w14:textId="77777777" w:rsidR="008A45F3" w:rsidRDefault="008A45F3" w:rsidP="008A45F3">
      <w:pPr>
        <w:pStyle w:val="BodyText"/>
      </w:pPr>
      <w:r>
        <w:t xml:space="preserve">If the name of an AirflowNetwork:MultiZone:Component:ZoneExhaustFan is given here, then the Surface Name in the previous field must be that of an exterior heat transfer surface. The zone name defined in the </w:t>
      </w:r>
      <w:r>
        <w:rPr>
          <w:rFonts w:eastAsia="SimSun" w:cs="Arial"/>
          <w:lang w:val="en-ZW" w:eastAsia="zh-CN"/>
        </w:rPr>
        <w:t>Zone Name</w:t>
      </w:r>
      <w:r w:rsidRPr="003F215B">
        <w:rPr>
          <w:rFonts w:eastAsia="SimSun" w:cs="Arial"/>
          <w:lang w:val="en-ZW" w:eastAsia="zh-CN"/>
        </w:rPr>
        <w:t xml:space="preserve"> field </w:t>
      </w:r>
      <w:r>
        <w:rPr>
          <w:rFonts w:eastAsia="SimSun" w:cs="Arial"/>
          <w:lang w:val="en-ZW" w:eastAsia="zh-CN"/>
        </w:rPr>
        <w:t xml:space="preserve">for this heat transfer surface must be the same zone name defined in the ZoneHVAC:EquipmentConnections object (which references a </w:t>
      </w:r>
      <w:r w:rsidRPr="00B0797B">
        <w:rPr>
          <w:rFonts w:eastAsia="SimSun" w:cs="Arial"/>
          <w:lang w:val="en-ZW" w:eastAsia="zh-CN"/>
        </w:rPr>
        <w:t xml:space="preserve">ZoneHVAC:EquipmentList </w:t>
      </w:r>
      <w:r>
        <w:rPr>
          <w:rFonts w:eastAsia="SimSun" w:cs="Arial"/>
          <w:lang w:val="en-ZW" w:eastAsia="zh-CN"/>
        </w:rPr>
        <w:t xml:space="preserve">containing the name of the corresponding zone exhaust fan). </w:t>
      </w:r>
      <w:r>
        <w:t>Otherwise an error message will be reported. When this zone exhaust fan is operating for a simulation timestep, all surface-level controls described below are ignored for that timestep.</w:t>
      </w:r>
    </w:p>
    <w:p w14:paraId="5F4BD8F5" w14:textId="77777777" w:rsidR="008A45F3" w:rsidRDefault="008A45F3" w:rsidP="008A45F3">
      <w:pPr>
        <w:pStyle w:val="BodyText"/>
      </w:pPr>
    </w:p>
    <w:p w14:paraId="7BCF06BE" w14:textId="77777777" w:rsidR="008A45F3" w:rsidRDefault="008A45F3" w:rsidP="008A45F3">
      <w:pPr>
        <w:pStyle w:val="Heading4"/>
      </w:pPr>
      <w:r>
        <w:t>Field: External Node Name</w:t>
      </w:r>
    </w:p>
    <w:p w14:paraId="50429BC3" w14:textId="77777777" w:rsidR="008A45F3" w:rsidRDefault="008A45F3" w:rsidP="008A45F3">
      <w:pPr>
        <w:pStyle w:val="BodyText"/>
      </w:pPr>
      <w:r>
        <w:t>The name of the associated AirflowNetwork:MultiZone:ExternalNode object, which determines the wind pressure coefficients for the heat transfer surface. Used only if Surface Name is for an exterior surface.</w:t>
      </w:r>
    </w:p>
    <w:p w14:paraId="265E61AE" w14:textId="77777777" w:rsidR="008A45F3" w:rsidRDefault="008A45F3" w:rsidP="008A45F3">
      <w:pPr>
        <w:pStyle w:val="BodyText"/>
      </w:pPr>
      <w:r>
        <w:lastRenderedPageBreak/>
        <w:t>If Wind Pressure Coefficient Type = SurfaceAverageCalculation in the AirflowNetwork:SimulationControl object, this field is not used and a blank may be entered. If the surface is an interior (i.e., interzone) surface, leave this field blank.</w:t>
      </w:r>
    </w:p>
    <w:p w14:paraId="0DD621E3" w14:textId="77777777" w:rsidR="008A45F3" w:rsidRDefault="008A45F3" w:rsidP="008A45F3">
      <w:pPr>
        <w:pStyle w:val="Heading4"/>
      </w:pPr>
      <w:r>
        <w:t>Field: Window/Door Opening Factor, or Crack Factor</w:t>
      </w:r>
    </w:p>
    <w:p w14:paraId="6ADEB47D" w14:textId="77777777" w:rsidR="008A45F3" w:rsidRDefault="008A45F3" w:rsidP="008A45F3">
      <w:pPr>
        <w:pStyle w:val="BodyText"/>
      </w:pPr>
      <w:r>
        <w:t>If this linkage is associated with an AirflowNetwork:MultiZone:Component:DetailedOpening or AirflowNetwork:MultiZone:Component:SimpleOpening object (which means it is an openable window or door), then this field is called “Window/Door Opening Factor” and represents the value of the Opening Factor that is in effect when the Vent Temperature Schedule (defined in the AirflowNetwork:Multizone:Zone object) indicates that this window or door is open.</w:t>
      </w:r>
    </w:p>
    <w:p w14:paraId="7CBF13FF" w14:textId="77777777" w:rsidR="008A45F3" w:rsidRDefault="008A45F3" w:rsidP="008A45F3">
      <w:pPr>
        <w:pStyle w:val="BodyText"/>
      </w:pPr>
      <w:r>
        <w:t xml:space="preserve">The AirflowNetwork model uses a combination of factors to determine the actual opening area for a window or door when it is venting. For example, consider a window that is 1.5m high and 2.0m wide (excluding frame). Assume that the AirflowNetwork:MultiZone:Component:DetailedOpening for this window has Type of Large Vertical Opening = 1 (non-pivoting window), Height Factor = 0.5 and Width Factor = 0.8. Then when the window is </w:t>
      </w:r>
      <w:r>
        <w:rPr>
          <w:u w:val="single"/>
        </w:rPr>
        <w:t>fully open</w:t>
      </w:r>
      <w:r>
        <w:t>, the opening area = height of opening (0.5x1.5) times width of opening (0.8x2.0) = 0.75x1.6 = 1.2 m</w:t>
      </w:r>
      <w:r>
        <w:rPr>
          <w:vertAlign w:val="superscript"/>
        </w:rPr>
        <w:t>2</w:t>
      </w:r>
      <w:r>
        <w:t>. If the Window/Door Opening Factor is 0.75, then the opening area = 0.75x1.2 = 0.9 m</w:t>
      </w:r>
      <w:r>
        <w:rPr>
          <w:vertAlign w:val="superscript"/>
        </w:rPr>
        <w:t>2</w:t>
      </w:r>
      <w:r>
        <w:t>.</w:t>
      </w:r>
    </w:p>
    <w:p w14:paraId="496F0FC1" w14:textId="77777777" w:rsidR="008A45F3" w:rsidRDefault="008A45F3" w:rsidP="008A45F3">
      <w:pPr>
        <w:pStyle w:val="BodyText"/>
      </w:pPr>
      <w:r>
        <w:t>If, in addition, the window is in a thermal zone for which opening modulation has been specified (ref: AirflowNetwork:Multizone:Zone) and the multiplication factor due to modulation is 0.3 in a particular timestep, then the actual opening factor that timestep = 0.3x0.75 = 0.225 and the actual opening area that timestep = 0.3x0.9 = 0.27 m</w:t>
      </w:r>
      <w:r>
        <w:rPr>
          <w:vertAlign w:val="superscript"/>
        </w:rPr>
        <w:t>2</w:t>
      </w:r>
      <w:r>
        <w:t>.</w:t>
      </w:r>
    </w:p>
    <w:p w14:paraId="44BC2B2A" w14:textId="77777777" w:rsidR="008A45F3" w:rsidRDefault="008A45F3" w:rsidP="008A45F3">
      <w:pPr>
        <w:pStyle w:val="BodyText"/>
      </w:pPr>
      <w:r>
        <w:t>If this linkage is associated with an AirflowNetwork:MultiZone:Surface:Crack</w:t>
      </w:r>
      <w:r>
        <w:rPr>
          <w:b/>
        </w:rPr>
        <w:t xml:space="preserve"> </w:t>
      </w:r>
      <w:r>
        <w:t>object, the following crack air flow equation is used.</w:t>
      </w:r>
    </w:p>
    <w:p w14:paraId="01D0D21D" w14:textId="77777777" w:rsidR="008A45F3" w:rsidRDefault="008A45F3" w:rsidP="008A45F3">
      <w:pPr>
        <w:pStyle w:val="Equation"/>
        <w:rPr>
          <w:vertAlign w:val="superscript"/>
        </w:rPr>
      </w:pPr>
      <w:r w:rsidRPr="00884C36">
        <w:rPr>
          <w:position w:val="-14"/>
          <w:vertAlign w:val="superscript"/>
        </w:rPr>
        <w:object w:dxaOrig="3260" w:dyaOrig="440" w14:anchorId="1B2D3142">
          <v:shape id="_x0000_i1030" type="#_x0000_t75" style="width:162pt;height:22pt" o:ole="">
            <v:imagedata r:id="rId25" o:title=""/>
          </v:shape>
          <o:OLEObject Type="Embed" ProgID="Equation.DSMT4" ShapeID="_x0000_i1030" DrawAspect="Content" ObjectID="_1476180299" r:id="rId26"/>
        </w:object>
      </w:r>
    </w:p>
    <w:p w14:paraId="43194C92" w14:textId="77777777" w:rsidR="008A45F3" w:rsidRDefault="008A45F3" w:rsidP="008A45F3">
      <w:pPr>
        <w:pStyle w:val="BodyText"/>
        <w:spacing w:before="0" w:after="0"/>
      </w:pPr>
      <w:r>
        <w:t>Where</w:t>
      </w:r>
    </w:p>
    <w:p w14:paraId="3C9B530F" w14:textId="77777777" w:rsidR="008A45F3" w:rsidRDefault="008A45F3" w:rsidP="008A45F3">
      <w:pPr>
        <w:pStyle w:val="BodyText"/>
        <w:spacing w:before="0" w:after="0"/>
      </w:pPr>
      <w:r>
        <w:rPr>
          <w:rFonts w:ascii="Times New Roman" w:hAnsi="Times New Roman"/>
          <w:i/>
          <w:sz w:val="22"/>
        </w:rPr>
        <w:t>Q</w:t>
      </w:r>
      <w:r>
        <w:rPr>
          <w:rFonts w:ascii="Times New Roman" w:hAnsi="Times New Roman"/>
          <w:sz w:val="22"/>
        </w:rPr>
        <w:t xml:space="preserve"> </w:t>
      </w:r>
      <w:r>
        <w:t xml:space="preserve">   = air mass flow (kg/s)</w:t>
      </w:r>
    </w:p>
    <w:p w14:paraId="2DCE4503" w14:textId="77777777" w:rsidR="008A45F3" w:rsidRDefault="008A45F3" w:rsidP="008A45F3">
      <w:pPr>
        <w:pStyle w:val="BodyText"/>
      </w:pPr>
      <w:r>
        <w:rPr>
          <w:rFonts w:ascii="Times New Roman" w:hAnsi="Times New Roman"/>
          <w:i/>
          <w:sz w:val="22"/>
        </w:rPr>
        <w:t>C</w:t>
      </w:r>
      <w:r>
        <w:rPr>
          <w:rFonts w:ascii="Times New Roman" w:hAnsi="Times New Roman"/>
          <w:i/>
          <w:sz w:val="22"/>
          <w:vertAlign w:val="subscript"/>
        </w:rPr>
        <w:t>Q</w:t>
      </w:r>
      <w:r>
        <w:rPr>
          <w:rFonts w:ascii="Times New Roman" w:hAnsi="Times New Roman"/>
          <w:i/>
          <w:sz w:val="22"/>
        </w:rPr>
        <w:t xml:space="preserve"> </w:t>
      </w:r>
      <w:r>
        <w:t xml:space="preserve"> = air mass flow coefficient (kg/s @ 1 Pa)</w:t>
      </w:r>
    </w:p>
    <w:p w14:paraId="5D3A4068" w14:textId="77777777" w:rsidR="008A45F3" w:rsidRDefault="008A45F3" w:rsidP="008A45F3">
      <w:pPr>
        <w:pStyle w:val="BodyText"/>
      </w:pPr>
      <w:r>
        <w:rPr>
          <w:rFonts w:ascii="Times New Roman" w:hAnsi="Times New Roman"/>
          <w:i/>
          <w:sz w:val="22"/>
        </w:rPr>
        <w:t>C</w:t>
      </w:r>
      <w:r>
        <w:rPr>
          <w:rFonts w:ascii="Times New Roman" w:hAnsi="Times New Roman"/>
          <w:i/>
          <w:sz w:val="22"/>
          <w:vertAlign w:val="subscript"/>
        </w:rPr>
        <w:t>T</w:t>
      </w:r>
      <w:r>
        <w:rPr>
          <w:rFonts w:ascii="Times New Roman" w:hAnsi="Times New Roman"/>
          <w:i/>
          <w:sz w:val="22"/>
        </w:rPr>
        <w:t xml:space="preserve"> </w:t>
      </w:r>
      <w:r>
        <w:t xml:space="preserve"> = reference condition temperature correction factor (dimensionless). See AirflowNetwork:MultiZone:Surface:Crack object.</w:t>
      </w:r>
    </w:p>
    <w:p w14:paraId="1EC5B817" w14:textId="77777777" w:rsidR="008A45F3" w:rsidRDefault="008A45F3" w:rsidP="008A45F3">
      <w:pPr>
        <w:pStyle w:val="BodyText"/>
      </w:pPr>
      <w:r w:rsidRPr="00884C36">
        <w:rPr>
          <w:position w:val="-4"/>
        </w:rPr>
        <w:object w:dxaOrig="380" w:dyaOrig="260" w14:anchorId="2FC77A42">
          <v:shape id="_x0000_i1031" type="#_x0000_t75" style="width:19pt;height:13pt" o:ole="">
            <v:imagedata r:id="rId27" o:title=""/>
          </v:shape>
          <o:OLEObject Type="Embed" ProgID="Equation.DSMT4" ShapeID="_x0000_i1031" DrawAspect="Content" ObjectID="_1476180300" r:id="rId28"/>
        </w:object>
      </w:r>
      <w:r>
        <w:t>= pressure difference across crack (Pa)</w:t>
      </w:r>
    </w:p>
    <w:p w14:paraId="223409D2" w14:textId="77777777" w:rsidR="008A45F3" w:rsidRDefault="008A45F3" w:rsidP="008A45F3">
      <w:pPr>
        <w:pStyle w:val="BodyText"/>
        <w:jc w:val="left"/>
      </w:pPr>
      <w:r>
        <w:rPr>
          <w:rFonts w:ascii="Times New Roman" w:hAnsi="Times New Roman"/>
          <w:i/>
          <w:sz w:val="22"/>
        </w:rPr>
        <w:t xml:space="preserve">n </w:t>
      </w:r>
      <w:r>
        <w:t xml:space="preserve">   = air flow exponent (dimensionless)</w:t>
      </w:r>
    </w:p>
    <w:p w14:paraId="4169915C" w14:textId="77777777" w:rsidR="008A45F3" w:rsidRDefault="008A45F3" w:rsidP="008A45F3">
      <w:pPr>
        <w:pStyle w:val="BodyText"/>
        <w:rPr>
          <w:i/>
          <w:sz w:val="18"/>
        </w:rPr>
      </w:pPr>
      <w:r>
        <w:rPr>
          <w:i/>
          <w:sz w:val="18"/>
        </w:rPr>
        <w:t xml:space="preserve">The following fields control venting. They are used only when Name of Associated Heat Transfer Surface is that of an openable exterior or interior window, door or glass door. They only apply to openings, and do not apply to surface cracks, effective leakage area or zone exhaust fans. </w:t>
      </w:r>
      <w:r>
        <w:rPr>
          <w:i/>
          <w:sz w:val="18"/>
          <w:u w:val="single"/>
        </w:rPr>
        <w:t>If none of these fields is specified, or if Ventilation Control Mode = ZoneLevel, venting is controlled by the AirflowNetwork:Multizone:Zone object for the thermal zone containing the window or door (ref: AirflowNetwork:Multizone:Zone Data).</w:t>
      </w:r>
    </w:p>
    <w:p w14:paraId="09FA489F" w14:textId="77777777" w:rsidR="008A45F3" w:rsidRDefault="008A45F3" w:rsidP="008A45F3">
      <w:pPr>
        <w:pStyle w:val="Heading4"/>
      </w:pPr>
      <w:r>
        <w:t>Field: Ventilation Control Mode</w:t>
      </w:r>
    </w:p>
    <w:p w14:paraId="61C0B934" w14:textId="77777777" w:rsidR="008A45F3" w:rsidRDefault="008A45F3" w:rsidP="008A45F3">
      <w:pPr>
        <w:pStyle w:val="BodyText"/>
      </w:pPr>
      <w:r>
        <w:t>Specifies the type of surface-level natural ventilation control.</w:t>
      </w:r>
    </w:p>
    <w:p w14:paraId="398DD7A2" w14:textId="77777777" w:rsidR="008A45F3" w:rsidRDefault="008A45F3" w:rsidP="008A45F3">
      <w:pPr>
        <w:pStyle w:val="BodyText"/>
        <w:spacing w:after="0"/>
      </w:pPr>
      <w:r>
        <w:t>Let T</w:t>
      </w:r>
      <w:r>
        <w:rPr>
          <w:sz w:val="28"/>
          <w:vertAlign w:val="subscript"/>
        </w:rPr>
        <w:t>out</w:t>
      </w:r>
      <w:r>
        <w:t xml:space="preserve"> equal the outdoor air temperature, T</w:t>
      </w:r>
      <w:r>
        <w:rPr>
          <w:sz w:val="28"/>
          <w:vertAlign w:val="subscript"/>
        </w:rPr>
        <w:t>zone</w:t>
      </w:r>
      <w:r>
        <w:t xml:space="preserve"> equal the previous timestep’s zone air temperature, T</w:t>
      </w:r>
      <w:r>
        <w:rPr>
          <w:sz w:val="28"/>
          <w:vertAlign w:val="subscript"/>
        </w:rPr>
        <w:t>set</w:t>
      </w:r>
      <w:r>
        <w:t xml:space="preserve"> equal the Vent Temperature Schedule value, H</w:t>
      </w:r>
      <w:r>
        <w:rPr>
          <w:sz w:val="28"/>
          <w:vertAlign w:val="subscript"/>
        </w:rPr>
        <w:t>zone</w:t>
      </w:r>
      <w:r>
        <w:t xml:space="preserve"> equal the specific enthalpy of zone air from the previous timestep, and H</w:t>
      </w:r>
      <w:r>
        <w:rPr>
          <w:sz w:val="28"/>
          <w:vertAlign w:val="subscript"/>
        </w:rPr>
        <w:t>out</w:t>
      </w:r>
      <w:r>
        <w:t xml:space="preserve"> equal the specific enthalpy of outdoor air. Then the four allowed choices for Ventilation Control Mode are:</w:t>
      </w:r>
    </w:p>
    <w:p w14:paraId="1196303B" w14:textId="77777777" w:rsidR="008A45F3" w:rsidRDefault="008A45F3" w:rsidP="008A45F3">
      <w:pPr>
        <w:pStyle w:val="BodyText"/>
        <w:spacing w:before="120" w:after="0"/>
      </w:pPr>
      <w:r>
        <w:rPr>
          <w:b/>
        </w:rPr>
        <w:t>NoVent</w:t>
      </w:r>
      <w:r>
        <w:t>: The openable window or door associated with this surface is</w:t>
      </w:r>
      <w:r>
        <w:rPr>
          <w:u w:val="single"/>
        </w:rPr>
        <w:t xml:space="preserve"> closed at all times</w:t>
      </w:r>
      <w:r>
        <w:t xml:space="preserve"> independent of indoor or outdoor conditions. The Venting Availability Schedule is ignored in this case.</w:t>
      </w:r>
    </w:p>
    <w:p w14:paraId="49C4FAC2" w14:textId="77777777" w:rsidR="008A45F3" w:rsidRDefault="008A45F3" w:rsidP="008A45F3">
      <w:pPr>
        <w:pStyle w:val="BodyText"/>
        <w:spacing w:before="120" w:after="0"/>
        <w:jc w:val="left"/>
      </w:pPr>
      <w:r>
        <w:rPr>
          <w:b/>
        </w:rPr>
        <w:lastRenderedPageBreak/>
        <w:t>Temperature</w:t>
      </w:r>
      <w:r>
        <w:t>: The openable window or door associated with this surface is opened if T</w:t>
      </w:r>
      <w:r>
        <w:rPr>
          <w:sz w:val="28"/>
          <w:vertAlign w:val="subscript"/>
        </w:rPr>
        <w:t>zone</w:t>
      </w:r>
      <w:r>
        <w:t xml:space="preserve"> &gt; T</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(see below) allows venting.</w:t>
      </w:r>
    </w:p>
    <w:p w14:paraId="24D4CE94" w14:textId="77777777" w:rsidR="008A45F3" w:rsidRDefault="008A45F3" w:rsidP="008A45F3">
      <w:pPr>
        <w:pStyle w:val="BodyText"/>
        <w:spacing w:before="120" w:after="120"/>
        <w:jc w:val="left"/>
      </w:pPr>
      <w:r>
        <w:rPr>
          <w:b/>
        </w:rPr>
        <w:t xml:space="preserve">Enthalpy: </w:t>
      </w:r>
      <w:r>
        <w:t>The openable window or door associated with this surface is opened if H</w:t>
      </w:r>
      <w:r>
        <w:rPr>
          <w:sz w:val="28"/>
          <w:vertAlign w:val="subscript"/>
        </w:rPr>
        <w:t>zone</w:t>
      </w:r>
      <w:r>
        <w:t xml:space="preserve"> &gt; H</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allows venting.</w:t>
      </w:r>
    </w:p>
    <w:p w14:paraId="1305BF09" w14:textId="77777777" w:rsidR="008A45F3" w:rsidRDefault="008A45F3" w:rsidP="008A45F3">
      <w:pPr>
        <w:pStyle w:val="BodyText"/>
      </w:pPr>
      <w:r>
        <w:rPr>
          <w:b/>
        </w:rPr>
        <w:t>Constant</w:t>
      </w:r>
      <w:r>
        <w:t>: Whenever this object’s Venting Availability Schedule allows venting, the openable window or door associated with this surface is open, independent of indoor or outdoor conditions. Note that “Constant” here means that the size of this opening is fixed while venting; the air flow through this opening can, of course, vary from timestep to timestep.</w:t>
      </w:r>
    </w:p>
    <w:p w14:paraId="5E7E89BE" w14:textId="77777777" w:rsidR="008A45F3" w:rsidRDefault="008A45F3" w:rsidP="008A45F3">
      <w:pPr>
        <w:pStyle w:val="BodyText"/>
      </w:pPr>
      <w:r w:rsidRPr="00AC200D">
        <w:rPr>
          <w:b/>
          <w:bCs/>
        </w:rPr>
        <w:t>ASHRAE55Adaptive</w:t>
      </w:r>
      <w:r w:rsidRPr="00AC200D">
        <w:t xml:space="preserve">: The openable window or door associated with this surface is opened if the operative temperature is greater than the comfort temperature (central line) calculated from the ASHRAE Standard 55-2010 adaptive comfort model </w:t>
      </w:r>
      <w:r w:rsidRPr="00AC200D">
        <w:rPr>
          <w:b/>
          <w:bCs/>
          <w:u w:val="single"/>
        </w:rPr>
        <w:t xml:space="preserve">and </w:t>
      </w:r>
      <w:r w:rsidRPr="00AC200D">
        <w:t>Venting Availability Schedule allows venting.</w:t>
      </w:r>
    </w:p>
    <w:p w14:paraId="3777372F" w14:textId="77777777" w:rsidR="008A45F3" w:rsidRPr="009B1DF8" w:rsidRDefault="008A45F3" w:rsidP="008A45F3">
      <w:pPr>
        <w:pStyle w:val="BodyText"/>
      </w:pPr>
      <w:r w:rsidRPr="006C319C">
        <w:rPr>
          <w:b/>
        </w:rPr>
        <w:t>CEN15251Adaptive:</w:t>
      </w:r>
      <w:r w:rsidRPr="006C319C">
        <w:t xml:space="preserve"> The openable window or door associated with this surface is opened if the operative temperature is greater than the comfort temperature (central line) calculated from the CEN15251 adaptive comfort model </w:t>
      </w:r>
      <w:r w:rsidRPr="006C319C">
        <w:rPr>
          <w:b/>
          <w:bCs/>
          <w:u w:val="single"/>
        </w:rPr>
        <w:t xml:space="preserve">and </w:t>
      </w:r>
      <w:r w:rsidRPr="006C319C">
        <w:t>Venting Availability Schedule allows venting.</w:t>
      </w:r>
    </w:p>
    <w:p w14:paraId="738CD4E5" w14:textId="77777777" w:rsidR="008A45F3" w:rsidRDefault="008A45F3" w:rsidP="008A45F3">
      <w:pPr>
        <w:pStyle w:val="BodyText"/>
      </w:pPr>
      <w:r>
        <w:rPr>
          <w:b/>
        </w:rPr>
        <w:t>ZoneLevel</w:t>
      </w:r>
      <w:r>
        <w:t>: Venting of the window or door is not controlled individually, but is controlled instead at the zone level. This means that the venting is determined by the AirflowNetwork:Multizone:Zone object for the thermal zone containing the window or door (ref: AirflowNetwork:Multizone:Zone object). This is the default value for this field.</w:t>
      </w:r>
    </w:p>
    <w:p w14:paraId="7CD058B0" w14:textId="77777777" w:rsidR="008A45F3" w:rsidRDefault="008A45F3" w:rsidP="008A45F3">
      <w:pPr>
        <w:pStyle w:val="BodyText"/>
      </w:pPr>
      <w:r>
        <w:rPr>
          <w:b/>
        </w:rPr>
        <w:t>AdjacentTemperature</w:t>
      </w:r>
      <w:r>
        <w:t xml:space="preserve">: This choice is used for an interior surface only. The openable interior window or door associated with this </w:t>
      </w:r>
      <w:r w:rsidRPr="00D016EE">
        <w:t>surface</w:t>
      </w:r>
      <w:r>
        <w:t xml:space="preserve"> is opened if T</w:t>
      </w:r>
      <w:r>
        <w:rPr>
          <w:sz w:val="28"/>
          <w:vertAlign w:val="subscript"/>
        </w:rPr>
        <w:t>zone</w:t>
      </w:r>
      <w:r>
        <w:t xml:space="preserve"> &gt; T</w:t>
      </w:r>
      <w:r>
        <w:rPr>
          <w:sz w:val="28"/>
          <w:vertAlign w:val="subscript"/>
        </w:rPr>
        <w:t>adjacent zone</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(see below) allows venting, where T</w:t>
      </w:r>
      <w:r>
        <w:rPr>
          <w:sz w:val="28"/>
          <w:vertAlign w:val="subscript"/>
        </w:rPr>
        <w:t>adjacent zone</w:t>
      </w:r>
      <w:r w:rsidRPr="00807414">
        <w:rPr>
          <w:sz w:val="28"/>
          <w:szCs w:val="28"/>
        </w:rPr>
        <w:t xml:space="preserve"> </w:t>
      </w:r>
      <w:r w:rsidRPr="00807414">
        <w:t>is</w:t>
      </w:r>
      <w:r>
        <w:t xml:space="preserve"> the adjacent zone temperature.</w:t>
      </w:r>
    </w:p>
    <w:p w14:paraId="5FE74FBF" w14:textId="77777777" w:rsidR="008A45F3" w:rsidRDefault="008A45F3" w:rsidP="008A45F3">
      <w:pPr>
        <w:pStyle w:val="BodyText"/>
        <w:spacing w:before="120" w:after="0"/>
        <w:jc w:val="left"/>
      </w:pPr>
      <w:r>
        <w:rPr>
          <w:b/>
        </w:rPr>
        <w:t xml:space="preserve">AdjacentEnthalpy: </w:t>
      </w:r>
      <w:r>
        <w:t>This choice is also used for an interior surface only. The interior openable window or door associated with this surface is opened if H</w:t>
      </w:r>
      <w:r>
        <w:rPr>
          <w:sz w:val="28"/>
          <w:vertAlign w:val="subscript"/>
        </w:rPr>
        <w:t>zone</w:t>
      </w:r>
      <w:r>
        <w:t xml:space="preserve"> &gt; H</w:t>
      </w:r>
      <w:r>
        <w:rPr>
          <w:sz w:val="28"/>
          <w:vertAlign w:val="subscript"/>
        </w:rPr>
        <w:t>adjacent zone</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allows venting, where H</w:t>
      </w:r>
      <w:r>
        <w:rPr>
          <w:sz w:val="28"/>
          <w:vertAlign w:val="subscript"/>
        </w:rPr>
        <w:t>adjacent zone</w:t>
      </w:r>
      <w:r w:rsidRPr="00807414">
        <w:rPr>
          <w:sz w:val="28"/>
          <w:szCs w:val="28"/>
        </w:rPr>
        <w:t xml:space="preserve"> </w:t>
      </w:r>
      <w:r w:rsidRPr="00807414">
        <w:t>is</w:t>
      </w:r>
      <w:r>
        <w:t xml:space="preserve"> the adjacent zone specific enthalpy.</w:t>
      </w:r>
    </w:p>
    <w:p w14:paraId="47EB3D4F" w14:textId="77777777" w:rsidR="008A45F3" w:rsidRDefault="008A45F3" w:rsidP="008A45F3">
      <w:pPr>
        <w:pStyle w:val="Heading4"/>
      </w:pPr>
      <w:r>
        <w:t xml:space="preserve">Field: </w:t>
      </w:r>
      <w:r w:rsidRPr="00B0797B">
        <w:t>Ventilation Control Zone Temperature Setpoint Schedule Name</w:t>
      </w:r>
    </w:p>
    <w:p w14:paraId="269BE142" w14:textId="77777777" w:rsidR="008A45F3" w:rsidRDefault="008A45F3" w:rsidP="008A45F3">
      <w:pPr>
        <w:pStyle w:val="BodyText"/>
      </w:pPr>
      <w:r>
        <w:t>The name of a schedule of zone air temperature set points that controls the opening of a window or door associated with this surface to provide natural ventilation. This setpoint is the temperature above which this openable window or door will be opened if the conditions described in the previous field Ventilation Control Mode are met.</w:t>
      </w:r>
    </w:p>
    <w:p w14:paraId="451D677C" w14:textId="77777777" w:rsidR="008A45F3" w:rsidRDefault="008A45F3" w:rsidP="008A45F3">
      <w:pPr>
        <w:pStyle w:val="BodyText"/>
      </w:pPr>
      <w:r>
        <w:t xml:space="preserve">The </w:t>
      </w:r>
      <w:r w:rsidRPr="00B0797B">
        <w:t>Ventilation Control Zone Te</w:t>
      </w:r>
      <w:r>
        <w:t>mperature Setpoint Schedule applies only to a window or door attached to this surface that is specified using AirflowNetwork:MultiZone:Component:DetailedOpening or AirflowNetwork:MultiZone:Component:SimpleOpening.</w:t>
      </w:r>
    </w:p>
    <w:p w14:paraId="1417D6F7" w14:textId="77777777" w:rsidR="008A45F3" w:rsidRDefault="008A45F3" w:rsidP="008A45F3">
      <w:pPr>
        <w:pStyle w:val="BodyText"/>
      </w:pPr>
      <w:r>
        <w:t>(The discussion under the field Window/Door Opening Factor in this object describes how the actual opening area of a window or door in a particular timestep is determined.)</w:t>
      </w:r>
    </w:p>
    <w:p w14:paraId="719E902D" w14:textId="77777777" w:rsidR="008A45F3" w:rsidRDefault="008A45F3" w:rsidP="008A45F3">
      <w:pPr>
        <w:pStyle w:val="BodyText"/>
        <w:spacing w:before="120" w:after="120"/>
        <w:jc w:val="left"/>
        <w:rPr>
          <w:i/>
        </w:rPr>
      </w:pPr>
      <w:r>
        <w:rPr>
          <w:i/>
        </w:rPr>
        <w:t>Modulation of Openings</w:t>
      </w:r>
    </w:p>
    <w:p w14:paraId="6B0E155E" w14:textId="77777777" w:rsidR="008A45F3" w:rsidRDefault="008A45F3" w:rsidP="008A45F3">
      <w:pPr>
        <w:pStyle w:val="BodyText"/>
        <w:spacing w:before="0" w:after="240"/>
        <w:jc w:val="left"/>
      </w:pPr>
      <w:r>
        <w:t xml:space="preserve">The following five fields can be used to modulate this window/door opening when Ventilation Control Mode = Temperature or Enthalpy. These fields determine a factor between 0 and 1 that multiplies the opening factor of this window or door according to the control action shown in </w:t>
      </w:r>
      <w:r>
        <w:fldChar w:fldCharType="begin"/>
      </w:r>
      <w:r>
        <w:instrText xml:space="preserve"> REF _Ref132516284 \h </w:instrText>
      </w:r>
      <w:r>
        <w:fldChar w:fldCharType="separate"/>
      </w:r>
      <w:r>
        <w:t xml:space="preserve">Figure </w:t>
      </w:r>
      <w:r>
        <w:rPr>
          <w:noProof/>
        </w:rPr>
        <w:t>96</w:t>
      </w:r>
      <w:r>
        <w:fldChar w:fldCharType="end"/>
      </w:r>
      <w:r>
        <w:t xml:space="preserve"> for Ventilation Control Mode = Temperature and in </w:t>
      </w:r>
      <w:r>
        <w:fldChar w:fldCharType="begin"/>
      </w:r>
      <w:r>
        <w:instrText xml:space="preserve"> REF _Ref132516285 \h </w:instrText>
      </w:r>
      <w:r>
        <w:fldChar w:fldCharType="separate"/>
      </w:r>
      <w:r>
        <w:t xml:space="preserve">Figure </w:t>
      </w:r>
      <w:r>
        <w:rPr>
          <w:noProof/>
        </w:rPr>
        <w:t>97</w:t>
      </w:r>
      <w:r>
        <w:fldChar w:fldCharType="end"/>
      </w:r>
      <w:r>
        <w:t xml:space="preserve"> for Ventilation Control Mode = Enthalpy. Modulation of this opening can reduce the large temperature swings that can occur if the window/door is open too far when it is venting, especially when there is a large inside-outside temperature difference.</w:t>
      </w:r>
    </w:p>
    <w:p w14:paraId="16569D47" w14:textId="77777777" w:rsidR="008A45F3" w:rsidRDefault="008A45F3" w:rsidP="008A45F3">
      <w:pPr>
        <w:pStyle w:val="BodyText"/>
        <w:spacing w:before="0" w:after="240"/>
        <w:jc w:val="left"/>
      </w:pPr>
      <w:r>
        <w:lastRenderedPageBreak/>
        <w:t>The modulation takes the following form when Ventilation Control Mode = Temperature:</w:t>
      </w:r>
    </w:p>
    <w:p w14:paraId="13DC7673" w14:textId="77777777" w:rsidR="008A45F3" w:rsidRDefault="008A45F3" w:rsidP="008A45F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4"/>
      </w:r>
      <w:r>
        <w:rPr>
          <w:sz w:val="18"/>
        </w:rPr>
        <w:t xml:space="preserve">  [Lower Value on Inside/Outside Temperature Difference for Modulating the Venting Open Factor]   </w:t>
      </w:r>
      <w:r>
        <w:rPr>
          <w:b/>
          <w:sz w:val="18"/>
        </w:rPr>
        <w:sym w:font="Wingdings" w:char="F0E8"/>
      </w:r>
      <w:r>
        <w:rPr>
          <w:b/>
          <w:sz w:val="18"/>
        </w:rPr>
        <w:t xml:space="preserve"> </w:t>
      </w:r>
      <w:r>
        <w:rPr>
          <w:sz w:val="18"/>
        </w:rPr>
        <w:t xml:space="preserve">  Multiplication factor = 1.0</w:t>
      </w:r>
    </w:p>
    <w:p w14:paraId="0BB8E276" w14:textId="77777777" w:rsidR="008A45F3" w:rsidRDefault="008A45F3" w:rsidP="008A45F3">
      <w:pPr>
        <w:pStyle w:val="BodyText"/>
        <w:spacing w:before="0" w:after="240"/>
        <w:ind w:left="1440"/>
        <w:jc w:val="left"/>
        <w:rPr>
          <w:sz w:val="18"/>
        </w:rPr>
      </w:pPr>
      <w:r>
        <w:rPr>
          <w:sz w:val="18"/>
        </w:rPr>
        <w:t>[Lower Value on Inside/Outside Temperature Difference for Modulating the Venting Open Factor] &lt; T</w:t>
      </w:r>
      <w:r>
        <w:rPr>
          <w:sz w:val="18"/>
          <w:vertAlign w:val="subscript"/>
        </w:rPr>
        <w:t>zone</w:t>
      </w:r>
      <w:r>
        <w:rPr>
          <w:sz w:val="18"/>
        </w:rPr>
        <w:t xml:space="preserve"> - T</w:t>
      </w:r>
      <w:r>
        <w:rPr>
          <w:sz w:val="18"/>
          <w:vertAlign w:val="subscript"/>
        </w:rPr>
        <w:t>out</w:t>
      </w:r>
      <w:r>
        <w:rPr>
          <w:sz w:val="18"/>
        </w:rPr>
        <w:t xml:space="preserve"> &lt; [Upper Value on Inside/Outside Temperature Difference for Modulating the Venting Open Factor]  </w:t>
      </w:r>
      <w:r>
        <w:rPr>
          <w:b/>
          <w:sz w:val="18"/>
        </w:rPr>
        <w:sym w:font="Wingdings" w:char="F0E8"/>
      </w:r>
      <w:r>
        <w:rPr>
          <w:b/>
          <w:sz w:val="18"/>
        </w:rPr>
        <w:t xml:space="preserve">  </w:t>
      </w:r>
      <w:r>
        <w:rPr>
          <w:sz w:val="18"/>
        </w:rPr>
        <w:t>Multiplication factor varies linearly from 1.0 to [Limit Value on Multiplier for Modulating Venting Open Factor]</w:t>
      </w:r>
    </w:p>
    <w:p w14:paraId="4ED483AF" w14:textId="77777777" w:rsidR="008A45F3" w:rsidRDefault="008A45F3" w:rsidP="008A45F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5"/>
      </w:r>
      <w:r>
        <w:rPr>
          <w:sz w:val="18"/>
        </w:rPr>
        <w:t xml:space="preserve">  [Upper Value on Inside/Outside Temperature Difference for Modulating the Venting Open Factor]  </w:t>
      </w:r>
      <w:r>
        <w:rPr>
          <w:b/>
          <w:sz w:val="18"/>
        </w:rPr>
        <w:t xml:space="preserve"> </w:t>
      </w:r>
      <w:r>
        <w:rPr>
          <w:b/>
          <w:sz w:val="18"/>
        </w:rPr>
        <w:sym w:font="Wingdings" w:char="F0E8"/>
      </w:r>
      <w:r>
        <w:rPr>
          <w:b/>
          <w:sz w:val="18"/>
        </w:rPr>
        <w:t xml:space="preserve">  </w:t>
      </w:r>
      <w:r>
        <w:rPr>
          <w:sz w:val="18"/>
        </w:rPr>
        <w:t>Multiplication factor = [Limit Value on Multiplier for Modulating Venting Open Factor]</w:t>
      </w:r>
    </w:p>
    <w:p w14:paraId="49CCC0F7" w14:textId="77777777" w:rsidR="008A45F3" w:rsidRDefault="008A45F3" w:rsidP="008A45F3">
      <w:pPr>
        <w:pStyle w:val="BodyText"/>
        <w:spacing w:before="0" w:after="240"/>
        <w:jc w:val="left"/>
      </w:pPr>
      <w:r>
        <w:t>One way of “tuning” the following modulation control parameters is to perform a sensitivity analysis for winter and/or summer design days to determine what combination of values causes the biggest reduction in zone air temperature fluctuations due to venting.</w:t>
      </w:r>
    </w:p>
    <w:p w14:paraId="4F13AF41" w14:textId="77777777" w:rsidR="008A45F3" w:rsidRDefault="008A45F3" w:rsidP="008A45F3">
      <w:pPr>
        <w:pStyle w:val="BodyText"/>
        <w:spacing w:before="0" w:after="240"/>
        <w:jc w:val="left"/>
      </w:pPr>
      <w:r>
        <w:t>Note that the default values for the following fields are such that, if none of the fields are specified, modulation will not occur.</w:t>
      </w:r>
    </w:p>
    <w:p w14:paraId="41371D31" w14:textId="77777777" w:rsidR="008A45F3" w:rsidRDefault="008A45F3" w:rsidP="008A45F3">
      <w:pPr>
        <w:pStyle w:val="Heading4"/>
      </w:pPr>
      <w:r>
        <w:t xml:space="preserve">Field: </w:t>
      </w:r>
      <w:r w:rsidRPr="00B0797B">
        <w:t>Minimum Venting Open Factor</w:t>
      </w:r>
    </w:p>
    <w:p w14:paraId="7A67ACB3" w14:textId="77777777" w:rsidR="008A45F3" w:rsidRDefault="008A45F3" w:rsidP="008A45F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xml:space="preserve"> or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Temperature or Enthalpy. This value may be from zero to 1.0, with the default being 0.0.</w:t>
      </w:r>
    </w:p>
    <w:p w14:paraId="76594F4D" w14:textId="77777777" w:rsidR="008A45F3" w:rsidRDefault="008A45F3" w:rsidP="008A45F3">
      <w:pPr>
        <w:pStyle w:val="Heading4"/>
      </w:pPr>
      <w:r>
        <w:t xml:space="preserve">Field: </w:t>
      </w:r>
      <w:r w:rsidRPr="00B0797B">
        <w:t>Indoor and Outdoor Temperature Difference Lower Limit For Maximum Venting Open Factor</w:t>
      </w:r>
    </w:p>
    <w:p w14:paraId="5B443BFA" w14:textId="77777777" w:rsidR="008A45F3" w:rsidRDefault="008A45F3" w:rsidP="008A45F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may be from zero to less than 100</w:t>
      </w:r>
      <w:r>
        <w:rPr>
          <w:rFonts w:cs="Arial"/>
        </w:rPr>
        <w:t>°</w:t>
      </w:r>
      <w:r>
        <w:t>C, with the default being 0</w:t>
      </w:r>
      <w:r>
        <w:rPr>
          <w:rFonts w:cs="Arial"/>
        </w:rPr>
        <w:t>°</w:t>
      </w:r>
      <w:r>
        <w:t>C. The value for this field must be less than the value specified for the following field.</w:t>
      </w:r>
    </w:p>
    <w:p w14:paraId="63BDBB29" w14:textId="77777777" w:rsidR="008A45F3" w:rsidRDefault="008A45F3" w:rsidP="008A45F3">
      <w:pPr>
        <w:pStyle w:val="Heading4"/>
      </w:pPr>
      <w:r>
        <w:t xml:space="preserve">Field: </w:t>
      </w:r>
      <w:r w:rsidRPr="00B0797B">
        <w:t>Indoor and Outdoor Temperature Difference Upper Limit for Minimun Venting Open Factor</w:t>
      </w:r>
    </w:p>
    <w:p w14:paraId="00C20FD5" w14:textId="77777777" w:rsidR="008A45F3" w:rsidRDefault="008A45F3" w:rsidP="008A45F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must be greater than 0</w:t>
      </w:r>
      <w:r>
        <w:rPr>
          <w:rFonts w:cs="Arial"/>
        </w:rPr>
        <w:t>°</w:t>
      </w:r>
      <w:r>
        <w:t>C, with the default being 100</w:t>
      </w:r>
      <w:r>
        <w:rPr>
          <w:rFonts w:cs="Arial"/>
        </w:rPr>
        <w:t>°</w:t>
      </w:r>
      <w:r>
        <w:t>C.</w:t>
      </w:r>
      <w:r w:rsidRPr="00D42983">
        <w:t xml:space="preserve"> </w:t>
      </w:r>
      <w:r>
        <w:t>The value for this field must be greater than the value specified for the previous field.</w:t>
      </w:r>
    </w:p>
    <w:p w14:paraId="2FE5FC20" w14:textId="77777777" w:rsidR="008A45F3" w:rsidRDefault="008A45F3" w:rsidP="008A45F3">
      <w:pPr>
        <w:pStyle w:val="Heading4"/>
      </w:pPr>
      <w:r>
        <w:t xml:space="preserve">Field: </w:t>
      </w:r>
      <w:r w:rsidRPr="00B0797B">
        <w:t>Indoor and Outdoor Enthalpy Difference Lower Limit For Maximum Venting Open Factor</w:t>
      </w:r>
    </w:p>
    <w:p w14:paraId="250635BD" w14:textId="77777777" w:rsidR="008A45F3" w:rsidRDefault="008A45F3" w:rsidP="008A45F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may be from zero to less than 300,000 J/kg, with the default being 0 J/kg. The value for this field must be less than the value specified for the following field.</w:t>
      </w:r>
    </w:p>
    <w:p w14:paraId="7A485807" w14:textId="77777777" w:rsidR="008A45F3" w:rsidRDefault="008A45F3" w:rsidP="008A45F3">
      <w:pPr>
        <w:pStyle w:val="Heading4"/>
      </w:pPr>
      <w:r>
        <w:t xml:space="preserve">Field: </w:t>
      </w:r>
      <w:r w:rsidRPr="00B0797B">
        <w:t>Indoor and Outdoor Enthalpy Difference Upper Limit for Minimun Venting Open Factor</w:t>
      </w:r>
    </w:p>
    <w:p w14:paraId="44660E39" w14:textId="77777777" w:rsidR="008A45F3" w:rsidRDefault="008A45F3" w:rsidP="008A45F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must be greater than zero, with the default being 300,000 J/kg. The value for this field must be greater than the value specified for the previous field.</w:t>
      </w:r>
    </w:p>
    <w:p w14:paraId="1A3C84BD" w14:textId="77777777" w:rsidR="008A45F3" w:rsidRDefault="008A45F3" w:rsidP="008A45F3">
      <w:pPr>
        <w:pStyle w:val="Heading4"/>
      </w:pPr>
      <w:r>
        <w:t>Field: Venting Availability Schedule Name</w:t>
      </w:r>
    </w:p>
    <w:p w14:paraId="1EBD0CF2" w14:textId="77777777" w:rsidR="008A45F3" w:rsidRDefault="008A45F3" w:rsidP="008A45F3">
      <w:pPr>
        <w:pStyle w:val="BodyText"/>
      </w:pPr>
      <w:r>
        <w:t xml:space="preserve">The name of a schedule that specifies when venting is available. A zero or negative schedule value means venting is not allowed. A value greater than zero means venting can occur if other venting control conditions (specified by Ventilation Control Mode and Vent Temperature </w:t>
      </w:r>
      <w:r>
        <w:lastRenderedPageBreak/>
        <w:t>Schedule Name) are satisfied. This schedule name should not be confused with Vent Temperature Schedule Name.</w:t>
      </w:r>
    </w:p>
    <w:p w14:paraId="55A661ED" w14:textId="77777777" w:rsidR="008A45F3" w:rsidRDefault="008A45F3" w:rsidP="008A45F3">
      <w:pPr>
        <w:pStyle w:val="BodyText"/>
      </w:pPr>
      <w:r>
        <w:t>If a Venting Availability Schedule Name is not specified, it is assumed that venting is always available.</w:t>
      </w:r>
    </w:p>
    <w:p w14:paraId="6B079BE9" w14:textId="77777777" w:rsidR="008A45F3" w:rsidRDefault="008A45F3" w:rsidP="008A45F3">
      <w:pPr>
        <w:pStyle w:val="BodyText"/>
      </w:pPr>
      <w:r>
        <w:t>Using Venting Availability Schedule allows you to turn off venting at certain times of the day (at night, for example), week (on weekends, for example), or year (during the winter, for example).</w:t>
      </w:r>
    </w:p>
    <w:p w14:paraId="1DF5192E" w14:textId="77777777" w:rsidR="008A45F3" w:rsidRDefault="008A45F3" w:rsidP="008A45F3">
      <w:pPr>
        <w:pStyle w:val="BodyText"/>
      </w:pPr>
      <w:r>
        <w:t>If used with Ventilation Control Mode = Constant, the ventilation rate is constant only when this schedule allows venting; otherwise the ventilation rate is set to zero.</w:t>
      </w:r>
    </w:p>
    <w:p w14:paraId="5ED3C3F7" w14:textId="77777777" w:rsidR="008A45F3" w:rsidRDefault="008A45F3" w:rsidP="008A45F3">
      <w:pPr>
        <w:pStyle w:val="BodyText"/>
        <w:jc w:val="left"/>
      </w:pPr>
      <w:r>
        <w:t>If Ventilation Control Mode = NoVent, this schedule has no effect.</w:t>
      </w:r>
    </w:p>
    <w:p w14:paraId="7D11B4CA" w14:textId="77777777" w:rsidR="008A45F3" w:rsidRDefault="008A45F3" w:rsidP="008A45F3">
      <w:pPr>
        <w:pStyle w:val="BlockQuotation"/>
      </w:pPr>
      <w:r w:rsidRPr="00DF0930">
        <w:rPr>
          <w:b/>
        </w:rPr>
        <w:t>Note:</w:t>
      </w:r>
      <w:r w:rsidRPr="00106350">
        <w:t xml:space="preserve"> </w:t>
      </w:r>
      <w:r>
        <w:t>In order to establish an airflow network, each AirflowNetwork:Multizone:Zone object must have at least two surfaces defined with AirflowNetwork:Multizone:Surface objects, so that air can flow from one zone into other zones (or to outdoors) through the network (air mass flow conserved). In addition, for all AirflowNetwork:Multizone:Surface</w:t>
      </w:r>
      <w:r w:rsidDel="00FD1A20">
        <w:t xml:space="preserve"> </w:t>
      </w:r>
      <w:r>
        <w:t>objects facing the same Zone Name (ref. BuildingSurface:Detailed), at least two different environments must be defined for the other side of these surfaces (e.g., an external node and an adjacent zone, two adjacent zones, or two external nodes).</w:t>
      </w:r>
    </w:p>
    <w:p w14:paraId="2B51B653" w14:textId="77777777" w:rsidR="008A45F3" w:rsidRDefault="008A45F3" w:rsidP="008A45F3">
      <w:pPr>
        <w:pStyle w:val="BodyText"/>
      </w:pPr>
      <w:r>
        <w:t>IDF examples are provided below:</w:t>
      </w:r>
    </w:p>
    <w:p w14:paraId="78CC5B40" w14:textId="77777777" w:rsidR="008A45F3" w:rsidRDefault="008A45F3" w:rsidP="008A45F3">
      <w:pPr>
        <w:pStyle w:val="BodyText"/>
      </w:pPr>
    </w:p>
    <w:p w14:paraId="52D5A2EE" w14:textId="77777777" w:rsidR="008A45F3" w:rsidRPr="00B0797B" w:rsidRDefault="008A45F3" w:rsidP="008A45F3">
      <w:pPr>
        <w:pStyle w:val="IDDDefinition"/>
      </w:pPr>
      <w:r w:rsidRPr="00B0797B">
        <w:t>AirflowNetwork:MultiZone:Surface,</w:t>
      </w:r>
    </w:p>
    <w:p w14:paraId="68D867E3" w14:textId="77777777" w:rsidR="008A45F3" w:rsidRPr="00B0797B" w:rsidRDefault="008A45F3" w:rsidP="008A45F3">
      <w:pPr>
        <w:pStyle w:val="IDDDefinition"/>
      </w:pPr>
      <w:r w:rsidRPr="00B0797B">
        <w:t xml:space="preserve">    Zn001:Wall001,           !- Name of Associated Heat Transfer Surface</w:t>
      </w:r>
    </w:p>
    <w:p w14:paraId="51167117" w14:textId="77777777" w:rsidR="008A45F3" w:rsidRPr="00B0797B" w:rsidRDefault="008A45F3" w:rsidP="008A45F3">
      <w:pPr>
        <w:pStyle w:val="IDDDefinition"/>
      </w:pPr>
      <w:r w:rsidRPr="00B0797B">
        <w:t xml:space="preserve">    CR-1,                    !- Leakage Component Name</w:t>
      </w:r>
    </w:p>
    <w:p w14:paraId="64FD6255" w14:textId="77777777" w:rsidR="008A45F3" w:rsidRPr="00B0797B" w:rsidRDefault="008A45F3" w:rsidP="008A45F3">
      <w:pPr>
        <w:pStyle w:val="IDDDefinition"/>
      </w:pPr>
      <w:r w:rsidRPr="00B0797B">
        <w:t xml:space="preserve">    SFacade,                 !- External Node Name</w:t>
      </w:r>
    </w:p>
    <w:p w14:paraId="67B2550E" w14:textId="77777777" w:rsidR="008A45F3" w:rsidRPr="00B0797B" w:rsidRDefault="008A45F3" w:rsidP="008A45F3">
      <w:pPr>
        <w:pStyle w:val="IDDDefinition"/>
      </w:pPr>
      <w:r w:rsidRPr="00B0797B">
        <w:t xml:space="preserve">    1.0;                     !- Window/Door Opening Factor, or Crack Factor {dimensionless}</w:t>
      </w:r>
    </w:p>
    <w:p w14:paraId="3F75F5CB" w14:textId="77777777" w:rsidR="008A45F3" w:rsidRPr="00B0797B" w:rsidRDefault="008A45F3" w:rsidP="008A45F3">
      <w:pPr>
        <w:pStyle w:val="IDDDefinition"/>
      </w:pPr>
    </w:p>
    <w:p w14:paraId="2B634251" w14:textId="77777777" w:rsidR="008A45F3" w:rsidRPr="00B0797B" w:rsidRDefault="008A45F3" w:rsidP="008A45F3">
      <w:pPr>
        <w:pStyle w:val="IDDDefinition"/>
      </w:pPr>
      <w:r w:rsidRPr="00B0797B">
        <w:t>AirflowNetwork:MultiZone:Surface,</w:t>
      </w:r>
    </w:p>
    <w:p w14:paraId="19F3E18A" w14:textId="77777777" w:rsidR="008A45F3" w:rsidRPr="00B0797B" w:rsidRDefault="008A45F3" w:rsidP="008A45F3">
      <w:pPr>
        <w:pStyle w:val="IDDDefinition"/>
      </w:pPr>
      <w:r w:rsidRPr="00B0797B">
        <w:t xml:space="preserve">    Zn001:Wall001:Win001,    !- Name of Associated Heat Transfer Surface</w:t>
      </w:r>
    </w:p>
    <w:p w14:paraId="3C2022E1" w14:textId="77777777" w:rsidR="008A45F3" w:rsidRPr="00B0797B" w:rsidRDefault="008A45F3" w:rsidP="008A45F3">
      <w:pPr>
        <w:pStyle w:val="IDDDefinition"/>
      </w:pPr>
      <w:r w:rsidRPr="00B0797B">
        <w:t xml:space="preserve">    WiOpen1,                 !- Leakage Component Name</w:t>
      </w:r>
    </w:p>
    <w:p w14:paraId="37E6F0F9" w14:textId="77777777" w:rsidR="008A45F3" w:rsidRPr="00B0797B" w:rsidRDefault="008A45F3" w:rsidP="008A45F3">
      <w:pPr>
        <w:pStyle w:val="IDDDefinition"/>
      </w:pPr>
      <w:r w:rsidRPr="00B0797B">
        <w:t xml:space="preserve">    SFacade,                 !- External Node Name</w:t>
      </w:r>
    </w:p>
    <w:p w14:paraId="31B75521" w14:textId="77777777" w:rsidR="008A45F3" w:rsidRPr="00B0797B" w:rsidRDefault="008A45F3" w:rsidP="008A45F3">
      <w:pPr>
        <w:pStyle w:val="IDDDefinition"/>
      </w:pPr>
      <w:r w:rsidRPr="00B0797B">
        <w:t xml:space="preserve">    0.5;                     !- Window/Door Opening Factor, or Crack Factor {dimensionless} </w:t>
      </w:r>
    </w:p>
    <w:p w14:paraId="61499034" w14:textId="77777777" w:rsidR="008A45F3" w:rsidRDefault="008A45F3" w:rsidP="008A45F3">
      <w:pPr>
        <w:pStyle w:val="IDDDefinition"/>
      </w:pPr>
    </w:p>
    <w:p w14:paraId="5E2E0417" w14:textId="77777777" w:rsidR="008A45F3" w:rsidRPr="00C82CD2" w:rsidRDefault="008A45F3" w:rsidP="008A45F3">
      <w:pPr>
        <w:pStyle w:val="BodyText"/>
      </w:pPr>
    </w:p>
    <w:p w14:paraId="265FC118" w14:textId="77777777" w:rsidR="008A45F3" w:rsidRPr="00B0797B" w:rsidRDefault="008A45F3" w:rsidP="008A45F3">
      <w:pPr>
        <w:pStyle w:val="IDDDefinition"/>
        <w:rPr>
          <w:rFonts w:eastAsia="SimSun"/>
        </w:rPr>
      </w:pPr>
      <w:r w:rsidRPr="00B0797B">
        <w:rPr>
          <w:rFonts w:eastAsia="SimSun"/>
        </w:rPr>
        <w:t>AirflowNetwork:MultiZone:Surface,</w:t>
      </w:r>
    </w:p>
    <w:p w14:paraId="427F8E49" w14:textId="77777777" w:rsidR="008A45F3" w:rsidRPr="00B0797B" w:rsidRDefault="008A45F3" w:rsidP="008A45F3">
      <w:pPr>
        <w:pStyle w:val="IDDDefinition"/>
        <w:rPr>
          <w:rFonts w:eastAsia="SimSun"/>
        </w:rPr>
      </w:pPr>
      <w:r w:rsidRPr="00B0797B">
        <w:rPr>
          <w:rFonts w:eastAsia="SimSun"/>
        </w:rPr>
        <w:t xml:space="preserve">    Zn003:Wall003,           !- Name of Associated Heat Transfer Surface</w:t>
      </w:r>
    </w:p>
    <w:p w14:paraId="328254D2" w14:textId="77777777" w:rsidR="008A45F3" w:rsidRPr="00B0797B" w:rsidRDefault="008A45F3" w:rsidP="008A45F3">
      <w:pPr>
        <w:pStyle w:val="IDDDefinition"/>
        <w:rPr>
          <w:rFonts w:eastAsia="SimSun"/>
        </w:rPr>
      </w:pPr>
      <w:r w:rsidRPr="00B0797B">
        <w:rPr>
          <w:rFonts w:eastAsia="SimSun"/>
        </w:rPr>
        <w:t xml:space="preserve">    Zone3 Exhaust Fan,       !- Leakage Component Name</w:t>
      </w:r>
    </w:p>
    <w:p w14:paraId="4CFCCF02" w14:textId="77777777" w:rsidR="008A45F3" w:rsidRPr="00B0797B" w:rsidRDefault="008A45F3" w:rsidP="008A45F3">
      <w:pPr>
        <w:pStyle w:val="IDDDefinition"/>
        <w:rPr>
          <w:rFonts w:eastAsia="SimSun"/>
        </w:rPr>
      </w:pPr>
      <w:r w:rsidRPr="00B0797B">
        <w:rPr>
          <w:rFonts w:eastAsia="SimSun"/>
        </w:rPr>
        <w:t xml:space="preserve">    EFacade,                 !- External Node Name</w:t>
      </w:r>
    </w:p>
    <w:p w14:paraId="199E6DF3" w14:textId="77777777" w:rsidR="008A45F3" w:rsidRPr="00B0797B" w:rsidRDefault="008A45F3" w:rsidP="008A45F3">
      <w:pPr>
        <w:pStyle w:val="IDDDefinition"/>
        <w:rPr>
          <w:rFonts w:eastAsia="SimSun"/>
        </w:rPr>
      </w:pPr>
      <w:r w:rsidRPr="00B0797B">
        <w:rPr>
          <w:rFonts w:eastAsia="SimSun"/>
        </w:rPr>
        <w:t xml:space="preserve">    1.0;                     !- Window/Door Opening Factor, or Crack Factor {dimensionless}</w:t>
      </w:r>
    </w:p>
    <w:p w14:paraId="6DECBE2B" w14:textId="77777777" w:rsidR="008A45F3" w:rsidRPr="00B0797B" w:rsidRDefault="008A45F3" w:rsidP="008A45F3">
      <w:pPr>
        <w:pStyle w:val="IDDDefinition"/>
      </w:pPr>
      <w:r w:rsidRPr="00B0797B">
        <w:t>AirflowNetwork:MultiZone:Surface,</w:t>
      </w:r>
    </w:p>
    <w:p w14:paraId="2E486EFC" w14:textId="77777777" w:rsidR="008A45F3" w:rsidRPr="00B0797B" w:rsidRDefault="008A45F3" w:rsidP="008A45F3">
      <w:pPr>
        <w:pStyle w:val="IDDDefinition"/>
      </w:pPr>
      <w:r w:rsidRPr="00B0797B">
        <w:t xml:space="preserve">    Zn001:Wall001:Win002,    !- Name of Associated Heat Transfer Surface</w:t>
      </w:r>
    </w:p>
    <w:p w14:paraId="2BD67AA9" w14:textId="77777777" w:rsidR="008A45F3" w:rsidRPr="00B0797B" w:rsidRDefault="008A45F3" w:rsidP="008A45F3">
      <w:pPr>
        <w:pStyle w:val="IDDDefinition"/>
      </w:pPr>
      <w:r w:rsidRPr="00B0797B">
        <w:t xml:space="preserve">    WiOpen2,                 !- Leakage Component Name</w:t>
      </w:r>
    </w:p>
    <w:p w14:paraId="5E2C7950" w14:textId="77777777" w:rsidR="008A45F3" w:rsidRPr="00B0797B" w:rsidRDefault="008A45F3" w:rsidP="008A45F3">
      <w:pPr>
        <w:pStyle w:val="IDDDefinition"/>
      </w:pPr>
      <w:r w:rsidRPr="00B0797B">
        <w:t xml:space="preserve">    WFacade,                 !- External Node Name</w:t>
      </w:r>
    </w:p>
    <w:p w14:paraId="6B36DCAF" w14:textId="77777777" w:rsidR="008A45F3" w:rsidRPr="00B0797B" w:rsidRDefault="008A45F3" w:rsidP="008A45F3">
      <w:pPr>
        <w:pStyle w:val="IDDDefinition"/>
      </w:pPr>
      <w:r w:rsidRPr="00B0797B">
        <w:t>0.5;                     !- Window/Door Opening Factor, or Crack Factor {dimensionless}</w:t>
      </w:r>
    </w:p>
    <w:p w14:paraId="32BD119F" w14:textId="77777777" w:rsidR="008A45F3" w:rsidRPr="00B0797B" w:rsidRDefault="008A45F3" w:rsidP="008A45F3">
      <w:pPr>
        <w:pStyle w:val="IDDDefinition"/>
      </w:pPr>
      <w:r w:rsidRPr="00B0797B">
        <w:t xml:space="preserve">    Temperature,             !- Ventilation Control Mode</w:t>
      </w:r>
    </w:p>
    <w:p w14:paraId="1A59D7E8" w14:textId="77777777" w:rsidR="008A45F3" w:rsidRPr="00B0797B" w:rsidRDefault="008A45F3" w:rsidP="008A45F3">
      <w:pPr>
        <w:pStyle w:val="IDDDefinition"/>
      </w:pPr>
      <w:r w:rsidRPr="00B0797B">
        <w:t xml:space="preserve">    WindowVentSched,         !- Vent Temperature Schedule Name</w:t>
      </w:r>
    </w:p>
    <w:p w14:paraId="03BC9C47" w14:textId="77777777" w:rsidR="008A45F3" w:rsidRPr="00B0797B" w:rsidRDefault="008A45F3" w:rsidP="008A45F3">
      <w:pPr>
        <w:pStyle w:val="IDDDefinition"/>
      </w:pPr>
      <w:r w:rsidRPr="00B0797B">
        <w:t xml:space="preserve">    0.3,                     !- Limit Value on Multiplier for Modulating Venting Open Factor </w:t>
      </w:r>
    </w:p>
    <w:p w14:paraId="75C3FDB9" w14:textId="77777777" w:rsidR="008A45F3" w:rsidRPr="00B0797B" w:rsidRDefault="008A45F3" w:rsidP="008A45F3">
      <w:pPr>
        <w:pStyle w:val="IDDDefinition"/>
      </w:pPr>
      <w:r w:rsidRPr="00B0797B">
        <w:t xml:space="preserve">                             !- {dimensionless}</w:t>
      </w:r>
    </w:p>
    <w:p w14:paraId="7AE9894E" w14:textId="77777777" w:rsidR="008A45F3" w:rsidRPr="00B0797B" w:rsidRDefault="008A45F3" w:rsidP="008A45F3">
      <w:pPr>
        <w:pStyle w:val="IDDDefinition"/>
      </w:pPr>
      <w:r w:rsidRPr="00B0797B">
        <w:t xml:space="preserve">    5.0,                     !- Lower Value on Inside/Outside Temperature Difference for </w:t>
      </w:r>
    </w:p>
    <w:p w14:paraId="6C457323" w14:textId="77777777" w:rsidR="008A45F3" w:rsidRPr="00B0797B" w:rsidRDefault="008A45F3" w:rsidP="008A45F3">
      <w:pPr>
        <w:pStyle w:val="IDDDefinition"/>
      </w:pPr>
      <w:r w:rsidRPr="00B0797B">
        <w:t xml:space="preserve">                             !- Modulating the Venting Open Factor {deltaC}</w:t>
      </w:r>
    </w:p>
    <w:p w14:paraId="3F5F0505" w14:textId="77777777" w:rsidR="008A45F3" w:rsidRPr="00B0797B" w:rsidRDefault="008A45F3" w:rsidP="008A45F3">
      <w:pPr>
        <w:pStyle w:val="IDDDefinition"/>
      </w:pPr>
      <w:r w:rsidRPr="00B0797B">
        <w:t xml:space="preserve">    10.0,                    !- Upper Value on Inside/Outside Temperature Difference for </w:t>
      </w:r>
    </w:p>
    <w:p w14:paraId="3B505BAC" w14:textId="77777777" w:rsidR="008A45F3" w:rsidRPr="00B0797B" w:rsidRDefault="008A45F3" w:rsidP="008A45F3">
      <w:pPr>
        <w:pStyle w:val="IDDDefinition"/>
      </w:pPr>
      <w:r w:rsidRPr="00B0797B">
        <w:t xml:space="preserve">                             !- Modulating the Venting Open Factor {deltaC}</w:t>
      </w:r>
    </w:p>
    <w:p w14:paraId="14D99A92" w14:textId="77777777" w:rsidR="008A45F3" w:rsidRPr="00B0797B" w:rsidRDefault="008A45F3" w:rsidP="008A45F3">
      <w:pPr>
        <w:pStyle w:val="IDDDefinition"/>
      </w:pPr>
      <w:r w:rsidRPr="00B0797B">
        <w:t xml:space="preserve">    0.0,                     !- Lower Value on Inside/Outside Enthalpy Difference for Modulating </w:t>
      </w:r>
    </w:p>
    <w:p w14:paraId="7B0B98A5" w14:textId="77777777" w:rsidR="008A45F3" w:rsidRPr="00B0797B" w:rsidRDefault="008A45F3" w:rsidP="008A45F3">
      <w:pPr>
        <w:pStyle w:val="IDDDefinition"/>
      </w:pPr>
      <w:r w:rsidRPr="00B0797B">
        <w:t xml:space="preserve">                             !- the Venting Open Factor {J/kg}</w:t>
      </w:r>
    </w:p>
    <w:p w14:paraId="06EBE855" w14:textId="77777777" w:rsidR="008A45F3" w:rsidRPr="00B0797B" w:rsidRDefault="008A45F3" w:rsidP="008A45F3">
      <w:pPr>
        <w:pStyle w:val="IDDDefinition"/>
      </w:pPr>
      <w:r w:rsidRPr="00B0797B">
        <w:t xml:space="preserve">    300000.0,                !- Upper Value on Inside/Outside Enthalpy Difference for Modulating </w:t>
      </w:r>
    </w:p>
    <w:p w14:paraId="233CB80F" w14:textId="77777777" w:rsidR="008A45F3" w:rsidRPr="00B0797B" w:rsidRDefault="008A45F3" w:rsidP="008A45F3">
      <w:pPr>
        <w:pStyle w:val="IDDDefinition"/>
      </w:pPr>
      <w:r w:rsidRPr="00B0797B">
        <w:t xml:space="preserve">                             !- the Venting Open Factor {J/kg}</w:t>
      </w:r>
    </w:p>
    <w:p w14:paraId="6B6DCD3F" w14:textId="77777777" w:rsidR="008A45F3" w:rsidRPr="00B0797B" w:rsidRDefault="008A45F3" w:rsidP="008A45F3">
      <w:pPr>
        <w:pStyle w:val="IDDDefinition"/>
      </w:pPr>
      <w:r w:rsidRPr="00B0797B">
        <w:t xml:space="preserve">    VentingSched;            !- Venting Availability Schedule Name</w:t>
      </w:r>
    </w:p>
    <w:p w14:paraId="6E67D3C2" w14:textId="77777777" w:rsidR="008A45F3" w:rsidRDefault="008A45F3" w:rsidP="008A45F3">
      <w:pPr>
        <w:pStyle w:val="Heading3"/>
      </w:pPr>
      <w:bookmarkStart w:id="556" w:name="_Toc399589434"/>
      <w:r>
        <w:t>AirflowNetwork:MultiZone:ReferenceCrackConditions</w:t>
      </w:r>
      <w:bookmarkEnd w:id="556"/>
    </w:p>
    <w:p w14:paraId="2033ACA5" w14:textId="77777777" w:rsidR="008A45F3" w:rsidRPr="00D755B0" w:rsidRDefault="008A45F3" w:rsidP="008A45F3">
      <w:pPr>
        <w:pStyle w:val="BodyText"/>
      </w:pPr>
      <w:r w:rsidRPr="00D755B0">
        <w:t xml:space="preserve">This object specifies the </w:t>
      </w:r>
      <w:r>
        <w:t xml:space="preserve">reference </w:t>
      </w:r>
      <w:r w:rsidRPr="00D755B0">
        <w:t xml:space="preserve">conditions for temperature, humidity, and pressure which correspond to the </w:t>
      </w:r>
      <w:r>
        <w:t>AirflowNetwork:MultiZone:Surface:Crack object.</w:t>
      </w:r>
    </w:p>
    <w:p w14:paraId="7972F075" w14:textId="77777777" w:rsidR="008A45F3" w:rsidRDefault="008A45F3" w:rsidP="008A45F3">
      <w:pPr>
        <w:pStyle w:val="Heading4"/>
      </w:pPr>
      <w:r>
        <w:lastRenderedPageBreak/>
        <w:t>Field: Name</w:t>
      </w:r>
    </w:p>
    <w:p w14:paraId="497FB363" w14:textId="77777777" w:rsidR="008A45F3" w:rsidRPr="00D755B0" w:rsidRDefault="008A45F3" w:rsidP="008A45F3">
      <w:pPr>
        <w:pStyle w:val="BodyText"/>
      </w:pPr>
      <w:r w:rsidRPr="00D755B0">
        <w:t xml:space="preserve">The name of this </w:t>
      </w:r>
      <w:r>
        <w:t>Reference</w:t>
      </w:r>
      <w:r w:rsidRPr="00D755B0">
        <w:t xml:space="preserve"> Crack Conditon</w:t>
      </w:r>
      <w:r>
        <w:t>s</w:t>
      </w:r>
      <w:r w:rsidRPr="00D755B0">
        <w:t xml:space="preserve"> object. This name is referenced by an </w:t>
      </w:r>
      <w:r>
        <w:t>AirflowNetwork:MultiZone:Surface:Crack</w:t>
      </w:r>
      <w:r w:rsidRPr="00D755B0">
        <w:t xml:space="preserve"> object.</w:t>
      </w:r>
    </w:p>
    <w:p w14:paraId="4311B29C" w14:textId="77777777" w:rsidR="008A45F3" w:rsidRDefault="008A45F3" w:rsidP="008A45F3">
      <w:pPr>
        <w:pStyle w:val="Heading4"/>
      </w:pPr>
      <w:r>
        <w:t>Field: Reference Temperature</w:t>
      </w:r>
    </w:p>
    <w:p w14:paraId="18FDD5C1" w14:textId="77777777" w:rsidR="008A45F3" w:rsidRDefault="008A45F3" w:rsidP="008A45F3">
      <w:pPr>
        <w:pStyle w:val="BodyText"/>
      </w:pPr>
      <w:r>
        <w:t xml:space="preserve">The reference temperature in </w:t>
      </w:r>
      <w:r w:rsidRPr="002B62A8">
        <w:rPr>
          <w:rFonts w:cs="Arial"/>
        </w:rPr>
        <w:t>°</w:t>
      </w:r>
      <w:r>
        <w:t>C under which the Surface Crack Data were obtained. The default value is 20</w:t>
      </w:r>
      <w:r w:rsidRPr="002B62A8">
        <w:rPr>
          <w:rFonts w:cs="Arial"/>
        </w:rPr>
        <w:t>°</w:t>
      </w:r>
      <w:r>
        <w:t>C.</w:t>
      </w:r>
    </w:p>
    <w:p w14:paraId="5CFE00BD" w14:textId="77777777" w:rsidR="008A45F3" w:rsidRDefault="008A45F3" w:rsidP="008A45F3">
      <w:pPr>
        <w:pStyle w:val="Heading4"/>
        <w:jc w:val="both"/>
      </w:pPr>
      <w:r>
        <w:t>Field: Reference Barometric Pressure</w:t>
      </w:r>
    </w:p>
    <w:p w14:paraId="176F3245" w14:textId="77777777" w:rsidR="008A45F3" w:rsidRDefault="008A45F3" w:rsidP="008A45F3">
      <w:pPr>
        <w:pStyle w:val="BodyText"/>
      </w:pPr>
      <w:r>
        <w:t>The reference barometric pressure in Pa under which the Surface Crack Data were obtained. The default value is</w:t>
      </w:r>
      <w:r w:rsidRPr="00B5551B">
        <w:t xml:space="preserve"> 101325 Pa.</w:t>
      </w:r>
    </w:p>
    <w:p w14:paraId="1FE85237" w14:textId="77777777" w:rsidR="008A45F3" w:rsidRDefault="008A45F3" w:rsidP="008A45F3">
      <w:pPr>
        <w:pStyle w:val="Heading4"/>
        <w:jc w:val="both"/>
      </w:pPr>
      <w:r>
        <w:t>Field: Reference Humidity Ratio</w:t>
      </w:r>
    </w:p>
    <w:p w14:paraId="2EA6D6F5" w14:textId="77777777" w:rsidR="008A45F3" w:rsidRDefault="008A45F3" w:rsidP="008A45F3">
      <w:pPr>
        <w:pStyle w:val="BodyText"/>
      </w:pPr>
      <w:r>
        <w:t>The reference humidity ratio in kgWater/kgDryAir under which the Surface Crack Data were obtained. The default value is 0 kgWater/kgDryAir.</w:t>
      </w:r>
    </w:p>
    <w:p w14:paraId="519139B6" w14:textId="77777777" w:rsidR="008A45F3" w:rsidRDefault="008A45F3" w:rsidP="008A45F3">
      <w:pPr>
        <w:pStyle w:val="BodyText"/>
      </w:pPr>
      <w:r>
        <w:t>An IDF example is provided below:</w:t>
      </w:r>
    </w:p>
    <w:p w14:paraId="4B5FEA9C" w14:textId="77777777" w:rsidR="008A45F3" w:rsidRDefault="008A45F3" w:rsidP="008A45F3">
      <w:pPr>
        <w:pStyle w:val="IDDDefinition"/>
      </w:pPr>
      <w:r>
        <w:t>AirflowNetwork:MultiZone:ReferenceCrackConditions,</w:t>
      </w:r>
    </w:p>
    <w:p w14:paraId="39B8474D" w14:textId="77777777" w:rsidR="008A45F3" w:rsidRDefault="008A45F3" w:rsidP="008A45F3">
      <w:pPr>
        <w:pStyle w:val="IDDDefinition"/>
      </w:pPr>
      <w:r>
        <w:t xml:space="preserve">    ReferenceCrackConditions,      !- Name of Reference Crack Conditions</w:t>
      </w:r>
    </w:p>
    <w:p w14:paraId="6D942CA3" w14:textId="77777777" w:rsidR="008A45F3" w:rsidRDefault="008A45F3" w:rsidP="008A45F3">
      <w:pPr>
        <w:pStyle w:val="IDDDefinition"/>
      </w:pPr>
      <w:r>
        <w:t xml:space="preserve">    20.0,                          !- Reference Temperature for Crack Data {C}</w:t>
      </w:r>
    </w:p>
    <w:p w14:paraId="688156FC" w14:textId="77777777" w:rsidR="008A45F3" w:rsidRDefault="008A45F3" w:rsidP="008A45F3">
      <w:pPr>
        <w:pStyle w:val="IDDDefinition"/>
      </w:pPr>
      <w:r>
        <w:t xml:space="preserve">    101325,                        !- Reference Barometric Pressure for Crack Data {Pa}</w:t>
      </w:r>
    </w:p>
    <w:p w14:paraId="44F2DF6F" w14:textId="77777777" w:rsidR="008A45F3" w:rsidRDefault="008A45F3" w:rsidP="008A45F3">
      <w:pPr>
        <w:pStyle w:val="IDDDefinition"/>
      </w:pPr>
      <w:r>
        <w:t xml:space="preserve">    0.0;                           !- Reference Humidity Ratio for Crack Data {kgWater/kgDryAir}</w:t>
      </w:r>
    </w:p>
    <w:p w14:paraId="34726FA7" w14:textId="77777777" w:rsidR="008A45F3" w:rsidRDefault="008A45F3" w:rsidP="008A45F3">
      <w:pPr>
        <w:pStyle w:val="Heading3"/>
      </w:pPr>
      <w:bookmarkStart w:id="557" w:name="_Toc399589435"/>
      <w:r>
        <w:t>AirflowNetwork:MultiZone:Surface:Crack</w:t>
      </w:r>
      <w:bookmarkEnd w:id="557"/>
    </w:p>
    <w:p w14:paraId="25323AB4" w14:textId="77777777" w:rsidR="008A45F3" w:rsidRDefault="008A45F3" w:rsidP="008A45F3">
      <w:pPr>
        <w:pStyle w:val="BodyText"/>
      </w:pPr>
      <w:r>
        <w:t>This object specifies the properties of air flow through a crack and the associated measurement conditions. The following power law form is used that gives air flow through the crack as a function of the pressure difference across the crack:</w:t>
      </w:r>
    </w:p>
    <w:p w14:paraId="1302C77C" w14:textId="77777777" w:rsidR="008A45F3" w:rsidRDefault="008A45F3" w:rsidP="008A45F3">
      <w:pPr>
        <w:pStyle w:val="Equation"/>
        <w:rPr>
          <w:vertAlign w:val="superscript"/>
        </w:rPr>
      </w:pPr>
      <w:r w:rsidRPr="00884C36">
        <w:rPr>
          <w:position w:val="-14"/>
          <w:vertAlign w:val="superscript"/>
        </w:rPr>
        <w:object w:dxaOrig="3260" w:dyaOrig="440" w14:anchorId="12AA022F">
          <v:shape id="_x0000_i1032" type="#_x0000_t75" style="width:162pt;height:22pt" o:ole="">
            <v:imagedata r:id="rId29" o:title=""/>
          </v:shape>
          <o:OLEObject Type="Embed" ProgID="Equation.DSMT4" ShapeID="_x0000_i1032" DrawAspect="Content" ObjectID="_1476180301" r:id="rId30"/>
        </w:object>
      </w:r>
    </w:p>
    <w:p w14:paraId="6CABAD72" w14:textId="77777777" w:rsidR="008A45F3" w:rsidRDefault="008A45F3" w:rsidP="008A45F3">
      <w:pPr>
        <w:pStyle w:val="BodyText"/>
      </w:pPr>
      <w:r>
        <w:t>Where</w:t>
      </w:r>
    </w:p>
    <w:p w14:paraId="1129E09C" w14:textId="77777777" w:rsidR="008A45F3" w:rsidRDefault="008A45F3" w:rsidP="008A45F3">
      <w:pPr>
        <w:pStyle w:val="BodyText"/>
      </w:pPr>
      <w:r>
        <w:rPr>
          <w:rFonts w:ascii="Times New Roman" w:hAnsi="Times New Roman"/>
          <w:i/>
          <w:sz w:val="22"/>
        </w:rPr>
        <w:t>Q</w:t>
      </w:r>
      <w:r>
        <w:rPr>
          <w:rFonts w:ascii="Times New Roman" w:hAnsi="Times New Roman"/>
          <w:sz w:val="22"/>
        </w:rPr>
        <w:t xml:space="preserve"> </w:t>
      </w:r>
      <w:r>
        <w:t xml:space="preserve">   = air mass flow (kg/s)</w:t>
      </w:r>
    </w:p>
    <w:p w14:paraId="0E9A6D42" w14:textId="77777777" w:rsidR="008A45F3" w:rsidRDefault="008A45F3" w:rsidP="008A45F3">
      <w:pPr>
        <w:pStyle w:val="BodyText"/>
      </w:pPr>
      <w:r>
        <w:rPr>
          <w:rFonts w:ascii="Times New Roman" w:hAnsi="Times New Roman"/>
          <w:i/>
          <w:sz w:val="22"/>
        </w:rPr>
        <w:t>C</w:t>
      </w:r>
      <w:r>
        <w:rPr>
          <w:rFonts w:ascii="Times New Roman" w:hAnsi="Times New Roman"/>
          <w:i/>
          <w:sz w:val="22"/>
          <w:vertAlign w:val="subscript"/>
        </w:rPr>
        <w:t>Q</w:t>
      </w:r>
      <w:r>
        <w:rPr>
          <w:rFonts w:ascii="Times New Roman" w:hAnsi="Times New Roman"/>
          <w:i/>
          <w:sz w:val="22"/>
        </w:rPr>
        <w:t xml:space="preserve"> </w:t>
      </w:r>
      <w:r>
        <w:t xml:space="preserve"> = air mass flow coefficient (kg/s-Pa</w:t>
      </w:r>
      <w:r w:rsidRPr="00B025EF">
        <w:rPr>
          <w:vertAlign w:val="superscript"/>
        </w:rPr>
        <w:t>n</w:t>
      </w:r>
      <w:r>
        <w:t xml:space="preserve"> @ 1 Pa)</w:t>
      </w:r>
    </w:p>
    <w:p w14:paraId="555E3360" w14:textId="77777777" w:rsidR="008A45F3" w:rsidRDefault="008A45F3" w:rsidP="008A45F3">
      <w:pPr>
        <w:pStyle w:val="BodyText"/>
      </w:pPr>
      <w:r>
        <w:rPr>
          <w:rFonts w:ascii="Times New Roman" w:hAnsi="Times New Roman"/>
          <w:i/>
          <w:sz w:val="22"/>
        </w:rPr>
        <w:t>C</w:t>
      </w:r>
      <w:r>
        <w:rPr>
          <w:rFonts w:ascii="Times New Roman" w:hAnsi="Times New Roman"/>
          <w:i/>
          <w:sz w:val="22"/>
          <w:vertAlign w:val="subscript"/>
        </w:rPr>
        <w:t>T</w:t>
      </w:r>
      <w:r>
        <w:rPr>
          <w:rFonts w:ascii="Times New Roman" w:hAnsi="Times New Roman"/>
          <w:i/>
          <w:sz w:val="22"/>
        </w:rPr>
        <w:t xml:space="preserve"> </w:t>
      </w:r>
      <w:r>
        <w:t xml:space="preserve"> = reference condition temperature correction factor (dimensionless) </w:t>
      </w:r>
    </w:p>
    <w:p w14:paraId="19E5BEC5" w14:textId="77777777" w:rsidR="008A45F3" w:rsidRDefault="008A45F3" w:rsidP="008A45F3">
      <w:pPr>
        <w:pStyle w:val="BodyText"/>
      </w:pPr>
      <w:r w:rsidRPr="00884C36">
        <w:rPr>
          <w:position w:val="-4"/>
        </w:rPr>
        <w:object w:dxaOrig="380" w:dyaOrig="260" w14:anchorId="1F226E23">
          <v:shape id="_x0000_i1033" type="#_x0000_t75" style="width:19pt;height:13pt" o:ole="">
            <v:imagedata r:id="rId31" o:title=""/>
          </v:shape>
          <o:OLEObject Type="Embed" ProgID="Equation.DSMT4" ShapeID="_x0000_i1033" DrawAspect="Content" ObjectID="_1476180302" r:id="rId32"/>
        </w:object>
      </w:r>
      <w:r>
        <w:t>= pressure difference across crack (Pa)</w:t>
      </w:r>
    </w:p>
    <w:p w14:paraId="1DD45DB1" w14:textId="77777777" w:rsidR="008A45F3" w:rsidRDefault="008A45F3" w:rsidP="008A45F3">
      <w:pPr>
        <w:pStyle w:val="BodyText"/>
      </w:pPr>
      <w:r>
        <w:rPr>
          <w:rFonts w:ascii="Times New Roman" w:hAnsi="Times New Roman"/>
          <w:i/>
          <w:sz w:val="22"/>
        </w:rPr>
        <w:t xml:space="preserve">n </w:t>
      </w:r>
      <w:r>
        <w:t xml:space="preserve">   = air flow exponent (dimensionless)</w:t>
      </w:r>
    </w:p>
    <w:p w14:paraId="771B05C5" w14:textId="77777777" w:rsidR="008A45F3" w:rsidRDefault="008A45F3" w:rsidP="008A45F3">
      <w:pPr>
        <w:pStyle w:val="Equation"/>
      </w:pPr>
      <w:r w:rsidRPr="00884C36">
        <w:rPr>
          <w:position w:val="-30"/>
        </w:rPr>
        <w:object w:dxaOrig="2120" w:dyaOrig="780" w14:anchorId="06E7FCE0">
          <v:shape id="_x0000_i1034" type="#_x0000_t75" style="width:106pt;height:39pt" o:ole="">
            <v:imagedata r:id="rId33" o:title=""/>
          </v:shape>
          <o:OLEObject Type="Embed" ProgID="Equation.DSMT4" ShapeID="_x0000_i1034" DrawAspect="Content" ObjectID="_1476180303" r:id="rId34"/>
        </w:object>
      </w:r>
      <w:r>
        <w:t xml:space="preserve"> </w:t>
      </w:r>
    </w:p>
    <w:p w14:paraId="62B958CA" w14:textId="77777777" w:rsidR="008A45F3" w:rsidRDefault="008A45F3" w:rsidP="008A45F3">
      <w:pPr>
        <w:pStyle w:val="BodyText"/>
      </w:pPr>
      <w:r>
        <w:t>where</w:t>
      </w:r>
    </w:p>
    <w:p w14:paraId="7B9031E5" w14:textId="77777777" w:rsidR="008A45F3" w:rsidRDefault="008A45F3" w:rsidP="008A45F3">
      <w:pPr>
        <w:pStyle w:val="BodyText"/>
        <w:rPr>
          <w:rFonts w:eastAsia="SimSun"/>
        </w:rPr>
      </w:pPr>
      <w:r w:rsidRPr="00D675AF">
        <w:rPr>
          <w:rFonts w:eastAsia="SimSun"/>
        </w:rPr>
        <w:t>ρ</w:t>
      </w:r>
      <w:r>
        <w:rPr>
          <w:rFonts w:eastAsia="SimSun"/>
        </w:rPr>
        <w:t xml:space="preserve"> = Air de</w:t>
      </w:r>
      <w:r w:rsidRPr="00D675AF">
        <w:rPr>
          <w:rFonts w:eastAsia="SimSun"/>
        </w:rPr>
        <w:t>n</w:t>
      </w:r>
      <w:r>
        <w:rPr>
          <w:rFonts w:eastAsia="SimSun"/>
        </w:rPr>
        <w:t>s</w:t>
      </w:r>
      <w:r w:rsidRPr="00D675AF">
        <w:rPr>
          <w:rFonts w:eastAsia="SimSun"/>
        </w:rPr>
        <w:t>ity</w:t>
      </w:r>
      <w:r>
        <w:rPr>
          <w:rFonts w:eastAsia="SimSun"/>
        </w:rPr>
        <w:t xml:space="preserve"> at the specific air temperature and humidity ratio conditions [kg/m</w:t>
      </w:r>
      <w:r w:rsidRPr="00D675AF">
        <w:rPr>
          <w:rFonts w:eastAsia="SimSun"/>
          <w:vertAlign w:val="superscript"/>
        </w:rPr>
        <w:t>3</w:t>
      </w:r>
      <w:r>
        <w:rPr>
          <w:rFonts w:eastAsia="SimSun"/>
        </w:rPr>
        <w:t>]</w:t>
      </w:r>
    </w:p>
    <w:p w14:paraId="65D70956" w14:textId="77777777" w:rsidR="008A45F3" w:rsidRPr="00D675AF" w:rsidRDefault="008A45F3" w:rsidP="008A45F3">
      <w:pPr>
        <w:pStyle w:val="BodyText"/>
        <w:rPr>
          <w:rFonts w:eastAsia="SimSun"/>
        </w:rPr>
      </w:pPr>
      <w:r w:rsidRPr="00D675AF">
        <w:rPr>
          <w:rFonts w:eastAsia="SimSun"/>
        </w:rPr>
        <w:t>ν</w:t>
      </w:r>
      <w:r>
        <w:rPr>
          <w:rFonts w:eastAsia="SimSun"/>
        </w:rPr>
        <w:t xml:space="preserve"> </w:t>
      </w:r>
      <w:r w:rsidRPr="00D675AF">
        <w:rPr>
          <w:rFonts w:eastAsia="SimSun"/>
        </w:rPr>
        <w:t xml:space="preserve">= Air </w:t>
      </w:r>
      <w:r>
        <w:rPr>
          <w:rFonts w:eastAsia="SimSun"/>
        </w:rPr>
        <w:t xml:space="preserve">kinetic </w:t>
      </w:r>
      <w:r w:rsidRPr="00D675AF">
        <w:rPr>
          <w:rFonts w:eastAsia="SimSun"/>
        </w:rPr>
        <w:t xml:space="preserve">viscosity </w:t>
      </w:r>
      <w:r>
        <w:rPr>
          <w:rFonts w:eastAsia="SimSun"/>
        </w:rPr>
        <w:t>at the specific air temperature</w:t>
      </w:r>
      <w:r w:rsidRPr="00D675AF">
        <w:rPr>
          <w:rFonts w:eastAsia="SimSun"/>
        </w:rPr>
        <w:t xml:space="preserve"> </w:t>
      </w:r>
      <w:r>
        <w:rPr>
          <w:rFonts w:eastAsia="SimSun"/>
        </w:rPr>
        <w:t xml:space="preserve">condition </w:t>
      </w:r>
      <w:r w:rsidRPr="00D675AF">
        <w:rPr>
          <w:rFonts w:eastAsia="SimSun"/>
        </w:rPr>
        <w:t>[</w:t>
      </w:r>
      <w:r>
        <w:rPr>
          <w:rFonts w:eastAsia="SimSun"/>
        </w:rPr>
        <w:t>m</w:t>
      </w:r>
      <w:r w:rsidRPr="00904FD4">
        <w:rPr>
          <w:rFonts w:eastAsia="SimSun"/>
          <w:vertAlign w:val="superscript"/>
        </w:rPr>
        <w:t>2</w:t>
      </w:r>
      <w:r>
        <w:rPr>
          <w:rFonts w:eastAsia="SimSun"/>
        </w:rPr>
        <w:t>/s</w:t>
      </w:r>
      <w:r w:rsidRPr="00D675AF">
        <w:rPr>
          <w:rFonts w:eastAsia="SimSun"/>
        </w:rPr>
        <w:t>]</w:t>
      </w:r>
    </w:p>
    <w:p w14:paraId="058E1EDC" w14:textId="77777777" w:rsidR="008A45F3" w:rsidRDefault="008A45F3" w:rsidP="008A45F3">
      <w:pPr>
        <w:pStyle w:val="BodyText"/>
        <w:rPr>
          <w:rFonts w:eastAsia="SimSun"/>
        </w:rPr>
      </w:pPr>
      <w:r w:rsidRPr="00D675AF">
        <w:rPr>
          <w:rFonts w:eastAsia="SimSun"/>
        </w:rPr>
        <w:t>ρ</w:t>
      </w:r>
      <w:r w:rsidRPr="007D674A">
        <w:rPr>
          <w:rFonts w:eastAsia="SimSun"/>
          <w:vertAlign w:val="subscript"/>
        </w:rPr>
        <w:t>o</w:t>
      </w:r>
      <w:r>
        <w:rPr>
          <w:rFonts w:eastAsia="SimSun"/>
          <w:vertAlign w:val="subscript"/>
        </w:rPr>
        <w:t xml:space="preserve"> </w:t>
      </w:r>
      <w:r>
        <w:rPr>
          <w:rFonts w:eastAsia="SimSun"/>
        </w:rPr>
        <w:t>= Air de</w:t>
      </w:r>
      <w:r w:rsidRPr="00D675AF">
        <w:rPr>
          <w:rFonts w:eastAsia="SimSun"/>
        </w:rPr>
        <w:t>n</w:t>
      </w:r>
      <w:r>
        <w:rPr>
          <w:rFonts w:eastAsia="SimSun"/>
        </w:rPr>
        <w:t>s</w:t>
      </w:r>
      <w:r w:rsidRPr="00D675AF">
        <w:rPr>
          <w:rFonts w:eastAsia="SimSun"/>
        </w:rPr>
        <w:t>ity</w:t>
      </w:r>
      <w:r>
        <w:rPr>
          <w:rFonts w:eastAsia="SimSun"/>
        </w:rPr>
        <w:t xml:space="preserve"> at the reference air conditions provided by the object AirflowNetwork:MultiZone:ReferenceCrackConditions specified in the field Reference Crack Conditions [kg/m</w:t>
      </w:r>
      <w:r w:rsidRPr="00D675AF">
        <w:rPr>
          <w:rFonts w:eastAsia="SimSun"/>
          <w:vertAlign w:val="superscript"/>
        </w:rPr>
        <w:t>3</w:t>
      </w:r>
      <w:r>
        <w:rPr>
          <w:rFonts w:eastAsia="SimSun"/>
        </w:rPr>
        <w:t>]</w:t>
      </w:r>
    </w:p>
    <w:p w14:paraId="38427FA4" w14:textId="77777777" w:rsidR="008A45F3" w:rsidRPr="00D675AF" w:rsidRDefault="008A45F3" w:rsidP="008A45F3">
      <w:pPr>
        <w:pStyle w:val="BodyText"/>
        <w:rPr>
          <w:rFonts w:eastAsia="SimSun"/>
        </w:rPr>
      </w:pPr>
      <w:r w:rsidRPr="00D675AF">
        <w:rPr>
          <w:rFonts w:eastAsia="SimSun"/>
        </w:rPr>
        <w:t>ν</w:t>
      </w:r>
      <w:r w:rsidRPr="007D674A">
        <w:rPr>
          <w:rFonts w:eastAsia="SimSun"/>
          <w:vertAlign w:val="subscript"/>
        </w:rPr>
        <w:t>o</w:t>
      </w:r>
      <w:r>
        <w:rPr>
          <w:rFonts w:eastAsia="SimSun"/>
          <w:vertAlign w:val="subscript"/>
        </w:rPr>
        <w:t xml:space="preserve"> </w:t>
      </w:r>
      <w:r w:rsidRPr="00D675AF">
        <w:rPr>
          <w:rFonts w:eastAsia="SimSun"/>
        </w:rPr>
        <w:t xml:space="preserve">= Air </w:t>
      </w:r>
      <w:r>
        <w:rPr>
          <w:rFonts w:eastAsia="SimSun"/>
        </w:rPr>
        <w:t xml:space="preserve">kinetic </w:t>
      </w:r>
      <w:r w:rsidRPr="00D675AF">
        <w:rPr>
          <w:rFonts w:eastAsia="SimSun"/>
        </w:rPr>
        <w:t xml:space="preserve">viscosity </w:t>
      </w:r>
      <w:r>
        <w:rPr>
          <w:rFonts w:eastAsia="SimSun"/>
        </w:rPr>
        <w:t>at the reference air temperature provided by the object AirflowNetwork:MultiZone:ReferenceCrackConditions specified in the field Reference Crack Conditions</w:t>
      </w:r>
      <w:r w:rsidRPr="00D675AF" w:rsidDel="007D03C8">
        <w:rPr>
          <w:rFonts w:eastAsia="SimSun"/>
        </w:rPr>
        <w:t xml:space="preserve"> </w:t>
      </w:r>
      <w:r w:rsidRPr="00D675AF">
        <w:rPr>
          <w:rFonts w:eastAsia="SimSun"/>
        </w:rPr>
        <w:t>[</w:t>
      </w:r>
      <w:r>
        <w:rPr>
          <w:rFonts w:eastAsia="SimSun"/>
        </w:rPr>
        <w:t>m</w:t>
      </w:r>
      <w:r w:rsidRPr="00904FD4">
        <w:rPr>
          <w:rFonts w:eastAsia="SimSun"/>
          <w:vertAlign w:val="superscript"/>
        </w:rPr>
        <w:t>2</w:t>
      </w:r>
      <w:r>
        <w:rPr>
          <w:rFonts w:eastAsia="SimSun"/>
        </w:rPr>
        <w:t>/s</w:t>
      </w:r>
      <w:r w:rsidRPr="00D675AF">
        <w:rPr>
          <w:rFonts w:eastAsia="SimSun"/>
        </w:rPr>
        <w:t>]</w:t>
      </w:r>
    </w:p>
    <w:p w14:paraId="6A278660" w14:textId="77777777" w:rsidR="008A45F3" w:rsidRDefault="008A45F3" w:rsidP="008A45F3">
      <w:pPr>
        <w:pStyle w:val="BlockQuotation"/>
      </w:pPr>
      <w:r>
        <w:lastRenderedPageBreak/>
        <w:t xml:space="preserve">Note: The correction factor shown above is use for this particular component as specified. </w:t>
      </w:r>
    </w:p>
    <w:p w14:paraId="095AFBE0" w14:textId="77777777" w:rsidR="008A45F3" w:rsidRDefault="008A45F3" w:rsidP="008A45F3">
      <w:pPr>
        <w:pStyle w:val="Heading4"/>
      </w:pPr>
      <w:r>
        <w:t xml:space="preserve">Field: Name </w:t>
      </w:r>
    </w:p>
    <w:p w14:paraId="027D828A" w14:textId="77777777" w:rsidR="008A45F3" w:rsidRDefault="008A45F3" w:rsidP="008A45F3">
      <w:pPr>
        <w:pStyle w:val="BodyText"/>
      </w:pPr>
      <w:r>
        <w:t xml:space="preserve">This is a name for this AirflowNetwork:MultiZone:Surface:Crack object. It is referenced by an AirflowNetwork:Multizone:Surface object. </w:t>
      </w:r>
    </w:p>
    <w:p w14:paraId="2405AA85" w14:textId="77777777" w:rsidR="008A45F3" w:rsidRDefault="008A45F3" w:rsidP="008A45F3">
      <w:pPr>
        <w:pStyle w:val="Heading4"/>
      </w:pPr>
      <w:r>
        <w:t>Field: Air Mass Flow Coefficient at Reference Conditions</w:t>
      </w:r>
    </w:p>
    <w:p w14:paraId="086B879D" w14:textId="77777777" w:rsidR="008A45F3" w:rsidRDefault="008A45F3" w:rsidP="008A45F3">
      <w:pPr>
        <w:pStyle w:val="BodyText"/>
      </w:pPr>
      <w:r>
        <w:t>The value of the air mass flow coefficient,</w:t>
      </w:r>
      <w:r w:rsidRPr="00884C36">
        <w:rPr>
          <w:position w:val="-14"/>
        </w:rPr>
        <w:object w:dxaOrig="340" w:dyaOrig="380" w14:anchorId="0CDCCDC8">
          <v:shape id="_x0000_i1035" type="#_x0000_t75" style="width:17.5pt;height:19pt" o:ole="">
            <v:imagedata r:id="rId35" o:title=""/>
          </v:shape>
          <o:OLEObject Type="Embed" ProgID="Equation.DSMT4" ShapeID="_x0000_i1035" DrawAspect="Content" ObjectID="_1476180304" r:id="rId36"/>
        </w:object>
      </w:r>
      <w:r>
        <w:t>, in the crack air flow equation. It has units of kg/s at 1Pa. This value must be greater than zero.</w:t>
      </w:r>
    </w:p>
    <w:p w14:paraId="203E4D9B" w14:textId="77777777" w:rsidR="008A45F3" w:rsidRDefault="008A45F3" w:rsidP="008A45F3">
      <w:pPr>
        <w:pStyle w:val="Heading4"/>
      </w:pPr>
      <w:r>
        <w:t>Field: Air Mass Flow Exponent</w:t>
      </w:r>
    </w:p>
    <w:p w14:paraId="1133F64C" w14:textId="77777777" w:rsidR="008A45F3" w:rsidRDefault="008A45F3" w:rsidP="008A45F3">
      <w:pPr>
        <w:pStyle w:val="BodyText"/>
      </w:pPr>
      <w:r>
        <w:t>The value of the exponent,</w:t>
      </w:r>
      <w:r>
        <w:rPr>
          <w:rFonts w:ascii="Times New Roman" w:hAnsi="Times New Roman"/>
          <w:i/>
          <w:sz w:val="24"/>
        </w:rPr>
        <w:t xml:space="preserve"> n</w:t>
      </w:r>
      <w:r>
        <w:t>, in the crack air flow equation. The valid range is 0.5 to 1.0, with the default value being 0.65.</w:t>
      </w:r>
    </w:p>
    <w:p w14:paraId="117C83ED" w14:textId="77777777" w:rsidR="008A45F3" w:rsidRDefault="008A45F3" w:rsidP="008A45F3">
      <w:pPr>
        <w:pStyle w:val="Heading4"/>
      </w:pPr>
      <w:r>
        <w:t>Field: Reference Crack Conditions</w:t>
      </w:r>
    </w:p>
    <w:p w14:paraId="70DDC50E" w14:textId="77777777" w:rsidR="008A45F3" w:rsidRDefault="008A45F3" w:rsidP="008A45F3">
      <w:pPr>
        <w:pStyle w:val="BodyText"/>
      </w:pPr>
      <w:r>
        <w:t xml:space="preserve">The name of the AirflowNetwork:MultiZone:ReferenceCrackConditions object which specifies the conditions under which the air mass flow coefficient was measured. If the user omits this field and only </w:t>
      </w:r>
      <w:r w:rsidRPr="00F71ADD">
        <w:rPr>
          <w:u w:val="single"/>
        </w:rPr>
        <w:t>one</w:t>
      </w:r>
      <w:r>
        <w:t xml:space="preserve"> AirflowNetwork:MultiZone:ReferenceCrackConditions object is defined in the input data file, then those reference crack conditions will be used.</w:t>
      </w:r>
      <w:r w:rsidRPr="00F71ADD">
        <w:t xml:space="preserve"> </w:t>
      </w:r>
      <w:r>
        <w:t xml:space="preserve">If the user omits this field and either </w:t>
      </w:r>
      <w:r>
        <w:rPr>
          <w:u w:val="single"/>
        </w:rPr>
        <w:t>zero or more than one</w:t>
      </w:r>
      <w:r>
        <w:t xml:space="preserve"> AirflowNetwork:MultiZone:ReferenceCrackConditions objects are defined in the input data file, then the default conditions for the AirflowNetwork:Multizone: Reference Crack Conditions object will be used.</w:t>
      </w:r>
    </w:p>
    <w:p w14:paraId="06DD9F81" w14:textId="77777777" w:rsidR="008A45F3" w:rsidRDefault="008A45F3" w:rsidP="008A45F3">
      <w:pPr>
        <w:pStyle w:val="BodyText"/>
      </w:pPr>
      <w:r>
        <w:t>An IDF example is shown below:</w:t>
      </w:r>
    </w:p>
    <w:p w14:paraId="7F3CBD40" w14:textId="77777777" w:rsidR="008A45F3" w:rsidRDefault="008A45F3" w:rsidP="008A45F3">
      <w:pPr>
        <w:pStyle w:val="IDDDefinition"/>
        <w:rPr>
          <w:rFonts w:eastAsia="SimSun"/>
          <w:lang w:eastAsia="zh-CN"/>
        </w:rPr>
      </w:pPr>
      <w:bookmarkStart w:id="558" w:name="_Toc122310247"/>
      <w:r>
        <w:rPr>
          <w:rFonts w:eastAsia="SimSun"/>
          <w:lang w:eastAsia="zh-CN"/>
        </w:rPr>
        <w:t>AirflowNetwork:MultiZone:Surface:Crack,</w:t>
      </w:r>
    </w:p>
    <w:p w14:paraId="58353297" w14:textId="77777777" w:rsidR="008A45F3" w:rsidRDefault="008A45F3" w:rsidP="008A45F3">
      <w:pPr>
        <w:pStyle w:val="IDDDefinition"/>
        <w:rPr>
          <w:rFonts w:eastAsia="SimSun"/>
          <w:lang w:eastAsia="zh-CN"/>
        </w:rPr>
      </w:pPr>
      <w:r>
        <w:rPr>
          <w:rFonts w:eastAsia="SimSun"/>
          <w:lang w:eastAsia="zh-CN"/>
        </w:rPr>
        <w:t xml:space="preserve">    CR-1,                     !- Name of Surface Crack Component</w:t>
      </w:r>
    </w:p>
    <w:p w14:paraId="0BE2ABE4" w14:textId="77777777" w:rsidR="008A45F3" w:rsidRDefault="008A45F3" w:rsidP="008A45F3">
      <w:pPr>
        <w:pStyle w:val="IDDDefinition"/>
        <w:rPr>
          <w:rFonts w:eastAsia="SimSun"/>
          <w:lang w:eastAsia="zh-CN"/>
        </w:rPr>
      </w:pPr>
      <w:r>
        <w:rPr>
          <w:rFonts w:eastAsia="SimSun"/>
          <w:lang w:eastAsia="zh-CN"/>
        </w:rPr>
        <w:t xml:space="preserve">    0.01,                     !- Air Mass Flow Coefficient at Reference Conditions {kg/s}</w:t>
      </w:r>
    </w:p>
    <w:p w14:paraId="11E905EC" w14:textId="77777777" w:rsidR="008A45F3" w:rsidRDefault="008A45F3" w:rsidP="008A45F3">
      <w:pPr>
        <w:pStyle w:val="IDDDefinition"/>
        <w:rPr>
          <w:rFonts w:eastAsia="SimSun"/>
          <w:lang w:eastAsia="zh-CN"/>
        </w:rPr>
      </w:pPr>
      <w:r>
        <w:rPr>
          <w:rFonts w:eastAsia="SimSun"/>
          <w:lang w:eastAsia="zh-CN"/>
        </w:rPr>
        <w:t xml:space="preserve">    0.667,                    !- Air Mass Flow Exponent {dimensionless}</w:t>
      </w:r>
    </w:p>
    <w:p w14:paraId="3394FC23" w14:textId="77777777" w:rsidR="008A45F3" w:rsidRDefault="008A45F3" w:rsidP="008A45F3">
      <w:pPr>
        <w:pStyle w:val="IDDDefinition"/>
        <w:rPr>
          <w:rFonts w:eastAsia="SimSun"/>
          <w:lang w:eastAsia="zh-CN"/>
        </w:rPr>
      </w:pPr>
      <w:r>
        <w:rPr>
          <w:rFonts w:eastAsia="SimSun"/>
          <w:lang w:eastAsia="zh-CN"/>
        </w:rPr>
        <w:t xml:space="preserve">    ReferenceCrackConditions; !- Reference Crack Conditions</w:t>
      </w:r>
    </w:p>
    <w:p w14:paraId="7599968A" w14:textId="77777777" w:rsidR="008A45F3" w:rsidRDefault="008A45F3" w:rsidP="008A45F3">
      <w:pPr>
        <w:pStyle w:val="Heading3"/>
      </w:pPr>
      <w:bookmarkStart w:id="559" w:name="_Toc399589436"/>
      <w:bookmarkStart w:id="560" w:name="_Toc122310248"/>
      <w:bookmarkEnd w:id="558"/>
      <w:r>
        <w:t>AirflowNetwork:MultiZone:Surface:EffectiveLeakageArea</w:t>
      </w:r>
      <w:bookmarkEnd w:id="559"/>
    </w:p>
    <w:p w14:paraId="20312572" w14:textId="77777777" w:rsidR="008A45F3" w:rsidRDefault="008A45F3" w:rsidP="008A45F3">
      <w:pPr>
        <w:pStyle w:val="BodyText"/>
      </w:pPr>
      <w:r>
        <w:t>The effective leakage area (ELA) object is used to define surface air leakage. It has</w:t>
      </w:r>
    </w:p>
    <w:p w14:paraId="18763CE4" w14:textId="77777777" w:rsidR="008A45F3" w:rsidRDefault="008A45F3" w:rsidP="008A45F3">
      <w:pPr>
        <w:pStyle w:val="BodyText"/>
      </w:pPr>
      <w:r>
        <w:t>five fields. The relationship between pressure and airflow may be expressed as:</w:t>
      </w:r>
    </w:p>
    <w:p w14:paraId="0B0AAC55" w14:textId="77777777" w:rsidR="008A45F3" w:rsidRDefault="008A45F3" w:rsidP="008A45F3">
      <w:pPr>
        <w:pStyle w:val="Equation"/>
      </w:pPr>
      <w:r>
        <w:rPr>
          <w:noProof/>
          <w:position w:val="-14"/>
          <w:lang w:eastAsia="zh-CN"/>
        </w:rPr>
        <w:drawing>
          <wp:inline distT="0" distB="0" distL="0" distR="0" wp14:anchorId="0DCF322C" wp14:editId="60C48485">
            <wp:extent cx="2209800" cy="276225"/>
            <wp:effectExtent l="0" t="0" r="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09800" cy="276225"/>
                    </a:xfrm>
                    <a:prstGeom prst="rect">
                      <a:avLst/>
                    </a:prstGeom>
                    <a:noFill/>
                    <a:ln>
                      <a:noFill/>
                    </a:ln>
                  </pic:spPr>
                </pic:pic>
              </a:graphicData>
            </a:graphic>
          </wp:inline>
        </w:drawing>
      </w:r>
    </w:p>
    <w:p w14:paraId="3381E084" w14:textId="77777777" w:rsidR="008A45F3" w:rsidRDefault="008A45F3" w:rsidP="008A45F3">
      <w:pPr>
        <w:pStyle w:val="BodyText"/>
      </w:pPr>
      <w:r>
        <w:t>where</w:t>
      </w:r>
    </w:p>
    <w:p w14:paraId="188F052B" w14:textId="77777777" w:rsidR="008A45F3" w:rsidRDefault="008A45F3" w:rsidP="008A45F3">
      <w:pPr>
        <w:pStyle w:val="BodyText"/>
        <w:ind w:left="1620" w:hanging="540"/>
      </w:pPr>
      <w:r>
        <w:rPr>
          <w:noProof/>
          <w:position w:val="-6"/>
          <w:lang w:eastAsia="zh-CN"/>
        </w:rPr>
        <w:drawing>
          <wp:inline distT="0" distB="0" distL="0" distR="0" wp14:anchorId="6E1CC78B" wp14:editId="6120088B">
            <wp:extent cx="161925" cy="180975"/>
            <wp:effectExtent l="0" t="0" r="9525"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ab/>
        <w:t>= Air mass flow rate [kg/s]</w:t>
      </w:r>
    </w:p>
    <w:p w14:paraId="41C5F499" w14:textId="77777777" w:rsidR="008A45F3" w:rsidRDefault="008A45F3" w:rsidP="008A45F3">
      <w:pPr>
        <w:pStyle w:val="BodyText"/>
        <w:ind w:left="1620" w:hanging="540"/>
      </w:pPr>
      <w:r w:rsidRPr="00D34D09">
        <w:rPr>
          <w:i/>
        </w:rPr>
        <w:t>ELA</w:t>
      </w:r>
      <w:r>
        <w:tab/>
        <w:t>= Effective leakage area [m</w:t>
      </w:r>
      <w:r>
        <w:rPr>
          <w:vertAlign w:val="superscript"/>
        </w:rPr>
        <w:t>2</w:t>
      </w:r>
      <w:r>
        <w:t>]</w:t>
      </w:r>
    </w:p>
    <w:p w14:paraId="62457157" w14:textId="77777777" w:rsidR="008A45F3" w:rsidRPr="0094314E" w:rsidRDefault="008A45F3" w:rsidP="008A45F3">
      <w:pPr>
        <w:pStyle w:val="BodyText"/>
        <w:ind w:left="1620" w:hanging="540"/>
      </w:pPr>
      <w:r w:rsidRPr="0094314E">
        <w:t>ρ</w:t>
      </w:r>
      <w:r>
        <w:tab/>
      </w:r>
      <w:r w:rsidRPr="0094314E">
        <w:t>= Air density</w:t>
      </w:r>
      <w:r>
        <w:t xml:space="preserve"> [kg/m</w:t>
      </w:r>
      <w:r>
        <w:rPr>
          <w:vertAlign w:val="superscript"/>
        </w:rPr>
        <w:t>3</w:t>
      </w:r>
      <w:r>
        <w:t>]</w:t>
      </w:r>
    </w:p>
    <w:p w14:paraId="1D19F5B1" w14:textId="77777777" w:rsidR="008A45F3" w:rsidRDefault="008A45F3" w:rsidP="008A45F3">
      <w:pPr>
        <w:pStyle w:val="BodyText"/>
        <w:ind w:left="1620" w:hanging="540"/>
      </w:pPr>
      <w:r>
        <w:rPr>
          <w:noProof/>
          <w:position w:val="-12"/>
          <w:lang w:eastAsia="zh-CN"/>
        </w:rPr>
        <w:drawing>
          <wp:inline distT="0" distB="0" distL="0" distR="0" wp14:anchorId="24F4AFD0" wp14:editId="5A0986F1">
            <wp:extent cx="257175" cy="2286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ab/>
        <w:t>= Reference pressure difference [Pa]</w:t>
      </w:r>
    </w:p>
    <w:p w14:paraId="07F34E09" w14:textId="77777777" w:rsidR="008A45F3" w:rsidRDefault="008A45F3" w:rsidP="008A45F3">
      <w:pPr>
        <w:pStyle w:val="BodyText"/>
        <w:ind w:left="1620" w:hanging="540"/>
      </w:pPr>
      <w:r>
        <w:rPr>
          <w:noProof/>
          <w:position w:val="-4"/>
          <w:lang w:eastAsia="zh-CN"/>
        </w:rPr>
        <w:drawing>
          <wp:inline distT="0" distB="0" distL="0" distR="0" wp14:anchorId="3A8AB739" wp14:editId="76A3E038">
            <wp:extent cx="238125" cy="161925"/>
            <wp:effectExtent l="0" t="0" r="0" b="952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tab/>
        <w:t>= Pressure difference across this component [Pa]</w:t>
      </w:r>
    </w:p>
    <w:p w14:paraId="1C0574BB" w14:textId="77777777" w:rsidR="008A45F3" w:rsidRDefault="008A45F3" w:rsidP="008A45F3">
      <w:pPr>
        <w:pStyle w:val="BodyText"/>
        <w:ind w:left="1620" w:hanging="540"/>
      </w:pPr>
      <w:r>
        <w:t>C</w:t>
      </w:r>
      <w:r>
        <w:rPr>
          <w:vertAlign w:val="subscript"/>
        </w:rPr>
        <w:t>d</w:t>
      </w:r>
      <w:r>
        <w:rPr>
          <w:vertAlign w:val="subscript"/>
        </w:rPr>
        <w:tab/>
      </w:r>
      <w:r>
        <w:t>= Discharge coefficient [dimensionless]</w:t>
      </w:r>
    </w:p>
    <w:p w14:paraId="185BEC06" w14:textId="77777777" w:rsidR="008A45F3" w:rsidRDefault="008A45F3" w:rsidP="008A45F3">
      <w:pPr>
        <w:pStyle w:val="BodyText"/>
        <w:ind w:left="1620" w:hanging="540"/>
      </w:pPr>
      <w:r>
        <w:rPr>
          <w:rFonts w:cs="Arial"/>
        </w:rPr>
        <w:t>n</w:t>
      </w:r>
      <w:r>
        <w:rPr>
          <w:rFonts w:cs="Arial"/>
        </w:rPr>
        <w:tab/>
      </w:r>
      <w:r>
        <w:t>= Air mass flow exponent [</w:t>
      </w:r>
      <w:r w:rsidRPr="00B5551B">
        <w:t>dimensionless</w:t>
      </w:r>
      <w:r>
        <w:t>]</w:t>
      </w:r>
    </w:p>
    <w:p w14:paraId="197A5D9A" w14:textId="77777777" w:rsidR="008A45F3" w:rsidRDefault="008A45F3" w:rsidP="008A45F3">
      <w:pPr>
        <w:pStyle w:val="Heading4"/>
      </w:pPr>
      <w:r>
        <w:t xml:space="preserve">Field: Name </w:t>
      </w:r>
    </w:p>
    <w:p w14:paraId="06659200" w14:textId="77777777" w:rsidR="008A45F3" w:rsidRDefault="008A45F3" w:rsidP="008A45F3">
      <w:pPr>
        <w:pStyle w:val="BodyText"/>
      </w:pPr>
      <w:r>
        <w:t>This is a name for this AirflowNetwork:MultiZone:Surface:EffectiveLeakageArea object. It is referenced by an AirflowNetwork:Multizone:Surface object.</w:t>
      </w:r>
    </w:p>
    <w:p w14:paraId="019EAE32" w14:textId="77777777" w:rsidR="008A45F3" w:rsidRDefault="008A45F3" w:rsidP="008A45F3">
      <w:pPr>
        <w:pStyle w:val="Heading4"/>
      </w:pPr>
      <w:r>
        <w:lastRenderedPageBreak/>
        <w:t xml:space="preserve">Field: </w:t>
      </w:r>
      <w:r>
        <w:rPr>
          <w:rFonts w:eastAsia="SimSun"/>
          <w:lang w:eastAsia="zh-CN"/>
        </w:rPr>
        <w:t>Effective Leakage Area</w:t>
      </w:r>
    </w:p>
    <w:p w14:paraId="3F8D5D60" w14:textId="77777777" w:rsidR="008A45F3" w:rsidRDefault="008A45F3" w:rsidP="008A45F3">
      <w:pPr>
        <w:pStyle w:val="BodyText"/>
      </w:pPr>
      <w:r>
        <w:t>This numeric field is used to input the effective leakage area  in square meters. The effective leakage area is used to characterize openings for infiltration calculations (ASHRAE Handbook of Fundamentals, 1997, pp 25.18). This value must be greater than zero.</w:t>
      </w:r>
    </w:p>
    <w:p w14:paraId="2D4401F8" w14:textId="77777777" w:rsidR="008A45F3" w:rsidRDefault="008A45F3" w:rsidP="008A45F3">
      <w:pPr>
        <w:pStyle w:val="Heading4"/>
      </w:pPr>
      <w:r>
        <w:t>Field:</w:t>
      </w:r>
      <w:r w:rsidRPr="00465300">
        <w:rPr>
          <w:rFonts w:eastAsia="SimSun"/>
          <w:lang w:eastAsia="zh-CN"/>
        </w:rPr>
        <w:t xml:space="preserve"> </w:t>
      </w:r>
      <w:r>
        <w:rPr>
          <w:rFonts w:eastAsia="SimSun"/>
          <w:lang w:eastAsia="zh-CN"/>
        </w:rPr>
        <w:t>Discharge Coefficient</w:t>
      </w:r>
    </w:p>
    <w:p w14:paraId="250C6116" w14:textId="77777777" w:rsidR="008A45F3" w:rsidRDefault="008A45F3" w:rsidP="008A45F3">
      <w:pPr>
        <w:pStyle w:val="BodyText"/>
      </w:pPr>
      <w:r>
        <w:t>This numeric field is used to input the discharge coefficient. This value must be greater than zero, with a default value of 1.0.</w:t>
      </w:r>
    </w:p>
    <w:p w14:paraId="66F5423C" w14:textId="77777777" w:rsidR="008A45F3" w:rsidRDefault="008A45F3" w:rsidP="008A45F3">
      <w:pPr>
        <w:pStyle w:val="Heading4"/>
      </w:pPr>
      <w:r>
        <w:t xml:space="preserve">Field: </w:t>
      </w:r>
      <w:r>
        <w:rPr>
          <w:rFonts w:eastAsia="SimSun"/>
          <w:lang w:eastAsia="zh-CN"/>
        </w:rPr>
        <w:t>Reference Pressure Difference</w:t>
      </w:r>
    </w:p>
    <w:p w14:paraId="69FAEF4E" w14:textId="77777777" w:rsidR="008A45F3" w:rsidRDefault="008A45F3" w:rsidP="008A45F3">
      <w:pPr>
        <w:pStyle w:val="BodyText"/>
      </w:pPr>
      <w:r>
        <w:t>This numeric field is used to input the reference pressure difference [Pa]. This value must be greater than zero, with a default value of 4.0 Pa.</w:t>
      </w:r>
    </w:p>
    <w:p w14:paraId="5ABB78AC" w14:textId="77777777" w:rsidR="008A45F3" w:rsidRDefault="008A45F3" w:rsidP="008A45F3">
      <w:pPr>
        <w:pStyle w:val="Heading4"/>
      </w:pPr>
      <w:r>
        <w:t xml:space="preserve">Field: </w:t>
      </w:r>
      <w:r>
        <w:rPr>
          <w:rFonts w:eastAsia="SimSun"/>
          <w:lang w:eastAsia="zh-CN"/>
        </w:rPr>
        <w:t>Air Mass Flow Exponent</w:t>
      </w:r>
    </w:p>
    <w:p w14:paraId="6511498E" w14:textId="77777777" w:rsidR="008A45F3" w:rsidRDefault="008A45F3" w:rsidP="008A45F3">
      <w:pPr>
        <w:pStyle w:val="BodyText"/>
      </w:pPr>
      <w:r>
        <w:t xml:space="preserve">This numeric field is used to input the pressure difference exponent. The valid range of the exponent is from 0.5 to 1.0, with a default value of 0.65. </w:t>
      </w:r>
    </w:p>
    <w:p w14:paraId="633FBC14" w14:textId="77777777" w:rsidR="008A45F3" w:rsidRDefault="008A45F3" w:rsidP="008A45F3">
      <w:pPr>
        <w:pStyle w:val="BlockQuotation"/>
      </w:pPr>
      <w:r>
        <w:t>Note: There are two common sets of reference conditions: C</w:t>
      </w:r>
      <w:r>
        <w:rPr>
          <w:vertAlign w:val="subscript"/>
        </w:rPr>
        <w:t>d</w:t>
      </w:r>
      <w:r>
        <w:t xml:space="preserve"> = 1.0 and </w:t>
      </w:r>
      <w:r>
        <w:sym w:font="Symbol" w:char="F044"/>
      </w:r>
      <w:r>
        <w:t>P = 4 Pa, or C</w:t>
      </w:r>
      <w:r>
        <w:rPr>
          <w:vertAlign w:val="subscript"/>
        </w:rPr>
        <w:t>d</w:t>
      </w:r>
      <w:r>
        <w:t xml:space="preserve"> = 0.6 and </w:t>
      </w:r>
      <w:r>
        <w:sym w:font="Symbol" w:char="F044"/>
      </w:r>
      <w:r>
        <w:t xml:space="preserve">P = 10 Pa </w:t>
      </w:r>
    </w:p>
    <w:p w14:paraId="1F1F2FE6" w14:textId="77777777" w:rsidR="008A45F3" w:rsidRDefault="008A45F3" w:rsidP="008A45F3">
      <w:pPr>
        <w:pStyle w:val="BodyText"/>
      </w:pPr>
      <w:r>
        <w:t>An IDF example is shown below:</w:t>
      </w:r>
    </w:p>
    <w:p w14:paraId="0A7D3BDC" w14:textId="77777777" w:rsidR="008A45F3" w:rsidRDefault="008A45F3" w:rsidP="008A45F3">
      <w:pPr>
        <w:pStyle w:val="IDDDefinition"/>
        <w:rPr>
          <w:rFonts w:eastAsia="SimSun"/>
          <w:lang w:eastAsia="zh-CN"/>
        </w:rPr>
      </w:pPr>
      <w:r>
        <w:rPr>
          <w:rFonts w:eastAsia="SimSun"/>
          <w:lang w:eastAsia="zh-CN"/>
        </w:rPr>
        <w:t>AirflowNetwork:MultiZone:Surface:EffectiveLeakageArea,</w:t>
      </w:r>
    </w:p>
    <w:p w14:paraId="016E2E55" w14:textId="77777777" w:rsidR="008A45F3" w:rsidRDefault="008A45F3" w:rsidP="008A45F3">
      <w:pPr>
        <w:pStyle w:val="IDDDefinition"/>
        <w:rPr>
          <w:rFonts w:eastAsia="SimSun"/>
          <w:lang w:eastAsia="zh-CN"/>
        </w:rPr>
      </w:pPr>
      <w:r>
        <w:rPr>
          <w:rFonts w:eastAsia="SimSun"/>
          <w:lang w:eastAsia="zh-CN"/>
        </w:rPr>
        <w:t xml:space="preserve">    SurfaceELR,              !- Name of surface effective leakage area component</w:t>
      </w:r>
    </w:p>
    <w:p w14:paraId="7AF42A53" w14:textId="77777777" w:rsidR="008A45F3" w:rsidRDefault="008A45F3" w:rsidP="008A45F3">
      <w:pPr>
        <w:pStyle w:val="IDDDefinition"/>
        <w:rPr>
          <w:rFonts w:eastAsia="SimSun"/>
          <w:lang w:eastAsia="zh-CN"/>
        </w:rPr>
      </w:pPr>
      <w:r>
        <w:rPr>
          <w:rFonts w:eastAsia="SimSun"/>
          <w:lang w:eastAsia="zh-CN"/>
        </w:rPr>
        <w:t xml:space="preserve">    0.07,                    !- Effective leakage area {dimensionless}</w:t>
      </w:r>
    </w:p>
    <w:p w14:paraId="04089BE2" w14:textId="77777777" w:rsidR="008A45F3" w:rsidRDefault="008A45F3" w:rsidP="008A45F3">
      <w:pPr>
        <w:pStyle w:val="IDDDefinition"/>
        <w:rPr>
          <w:rFonts w:eastAsia="SimSun"/>
          <w:lang w:eastAsia="zh-CN"/>
        </w:rPr>
      </w:pPr>
      <w:r>
        <w:rPr>
          <w:rFonts w:eastAsia="SimSun"/>
          <w:lang w:eastAsia="zh-CN"/>
        </w:rPr>
        <w:t xml:space="preserve">    1.00,                    !- Discharge coefficient {dimensionless}</w:t>
      </w:r>
    </w:p>
    <w:p w14:paraId="5950D124" w14:textId="77777777" w:rsidR="008A45F3" w:rsidRDefault="008A45F3" w:rsidP="008A45F3">
      <w:pPr>
        <w:pStyle w:val="IDDDefinition"/>
        <w:rPr>
          <w:rFonts w:eastAsia="SimSun"/>
          <w:lang w:eastAsia="zh-CN"/>
        </w:rPr>
      </w:pPr>
      <w:r>
        <w:rPr>
          <w:rFonts w:eastAsia="SimSun"/>
          <w:lang w:eastAsia="zh-CN"/>
        </w:rPr>
        <w:t xml:space="preserve">    4.0,                     !- Reference pressure difference {Pa}</w:t>
      </w:r>
    </w:p>
    <w:p w14:paraId="0C743A15" w14:textId="77777777" w:rsidR="008A45F3" w:rsidRDefault="008A45F3" w:rsidP="008A45F3">
      <w:pPr>
        <w:pStyle w:val="IDDDefinition"/>
        <w:rPr>
          <w:rFonts w:eastAsia="SimSun"/>
          <w:lang w:eastAsia="zh-CN"/>
        </w:rPr>
      </w:pPr>
      <w:r>
        <w:rPr>
          <w:rFonts w:eastAsia="SimSun"/>
          <w:lang w:eastAsia="zh-CN"/>
        </w:rPr>
        <w:t xml:space="preserve">    0.65;                    !- Air mass flow exponent {dimensionless}</w:t>
      </w:r>
    </w:p>
    <w:p w14:paraId="61E4EF99" w14:textId="77777777" w:rsidR="008A45F3" w:rsidRDefault="008A45F3" w:rsidP="008A45F3">
      <w:pPr>
        <w:pStyle w:val="Heading3"/>
        <w:spacing w:before="240"/>
      </w:pPr>
      <w:bookmarkStart w:id="561" w:name="_Toc399589437"/>
      <w:bookmarkEnd w:id="560"/>
      <w:r>
        <w:t>AirflowNetwork:MultiZone:Component:DetailedOpening</w:t>
      </w:r>
      <w:bookmarkEnd w:id="561"/>
    </w:p>
    <w:p w14:paraId="26C8B4B9" w14:textId="77777777" w:rsidR="008A45F3" w:rsidRDefault="008A45F3" w:rsidP="008A45F3">
      <w:pPr>
        <w:pStyle w:val="BodyText"/>
      </w:pPr>
      <w:r>
        <w:t>This object specifies the properties of air flow through windows and doors (window, door and glass door heat transfer subsurfaces) when they are closed or open. The fields are similar to those for AirflowNetwork:Multizone:SurfaceCrack object when the window or door is closed, but additional fields are required to describe the air flow characteristics when the window or door is open. These additional fields include opening type, opening dimensions, degree of opening, and opening schedule.</w:t>
      </w:r>
    </w:p>
    <w:p w14:paraId="7CC9E582" w14:textId="77777777" w:rsidR="008A45F3" w:rsidRDefault="008A45F3" w:rsidP="008A45F3">
      <w:pPr>
        <w:pStyle w:val="BodyText"/>
      </w:pPr>
      <w:r>
        <w:t>The AirflowNetwork model assumes that open windows or doors are vertical or close to vertical; for this reason they are called “Large Vertical Openings.” Such openings can have air flow moving simultaneously in two different directions depending on stack effects and wind conditions (for example, flow from inside to outside at the top of a window and from outside to inside at the bottom). AirflowNetwork models such two-directional flow, but only for vertical openings.</w:t>
      </w:r>
    </w:p>
    <w:p w14:paraId="6876B74B" w14:textId="77777777" w:rsidR="008A45F3" w:rsidRDefault="008A45F3" w:rsidP="008A45F3">
      <w:pPr>
        <w:pStyle w:val="BodyText"/>
      </w:pPr>
      <w:r>
        <w:t>It is assumed that the air flow through a window opening is unaffected by the presence of a shading device such as a shade or blind on the window. Also, the calculation of conductive heat transfer and solar gain through a window or door assumes that the window or door is closed.</w:t>
      </w:r>
    </w:p>
    <w:p w14:paraId="2D6296E2" w14:textId="77777777" w:rsidR="008A45F3" w:rsidRDefault="008A45F3" w:rsidP="008A45F3">
      <w:pPr>
        <w:pStyle w:val="BodyText"/>
      </w:pPr>
      <w:r w:rsidRPr="001B3FA9">
        <w:t xml:space="preserve">The AirflowNetwork model does not have a model for bi-directional flow through large horizontal openings. For this reason, </w:t>
      </w:r>
      <w:r>
        <w:rPr>
          <w:b/>
        </w:rPr>
        <w:t>AirflowNetwork:MultiZone:Component:DetailedOpening</w:t>
      </w:r>
      <w:r w:rsidRPr="001B3FA9">
        <w:rPr>
          <w:b/>
        </w:rPr>
        <w:t xml:space="preserve"> should not be used for horizontal openings</w:t>
      </w:r>
      <w:r w:rsidRPr="001B3FA9">
        <w:t xml:space="preserve">. The best modeling technique in this case is to put an </w:t>
      </w:r>
      <w:r>
        <w:t>AirflowNetwork:MultiZone:Surface:Crack</w:t>
      </w:r>
      <w:r w:rsidRPr="001B3FA9">
        <w:t xml:space="preserve"> object in a horizontal surface and use a large air mass flow coefficient. Crack flow is assumed to be uni-directional in any given </w:t>
      </w:r>
      <w:r>
        <w:t>timestep</w:t>
      </w:r>
      <w:r w:rsidRPr="001B3FA9">
        <w:t xml:space="preserve"> (but can reverse flow direction from </w:t>
      </w:r>
      <w:r>
        <w:t>timestep</w:t>
      </w:r>
      <w:r w:rsidRPr="001B3FA9">
        <w:t xml:space="preserve"> to </w:t>
      </w:r>
      <w:r>
        <w:t>timestep</w:t>
      </w:r>
      <w:r w:rsidRPr="001B3FA9">
        <w:t>).</w:t>
      </w:r>
    </w:p>
    <w:p w14:paraId="3A431F63" w14:textId="77777777" w:rsidR="008A45F3" w:rsidRDefault="008A45F3" w:rsidP="008A45F3">
      <w:pPr>
        <w:pStyle w:val="BodyText"/>
      </w:pPr>
      <w:r>
        <w:lastRenderedPageBreak/>
        <w:t>A subsurface multiplier may be used to represent multiple subsurfaces and calculates total air flow when the subsurface (window, glassdoor, or door) is either closed or open. The total airflow across the surface is equal to the airflow based on the surface geometry multiplied by the subsurface multiplier.</w:t>
      </w:r>
    </w:p>
    <w:p w14:paraId="3C17F726" w14:textId="77777777" w:rsidR="008A45F3" w:rsidRDefault="008A45F3" w:rsidP="008A45F3">
      <w:pPr>
        <w:pStyle w:val="Heading4"/>
      </w:pPr>
      <w:r>
        <w:t>Field: Name</w:t>
      </w:r>
    </w:p>
    <w:p w14:paraId="7E715301" w14:textId="77777777" w:rsidR="008A45F3" w:rsidRDefault="008A45F3" w:rsidP="008A45F3">
      <w:pPr>
        <w:pStyle w:val="BodyText"/>
      </w:pPr>
      <w:r>
        <w:t>The name of this AirflowNetwork:MultiZone:Component:DetailedOpening object. It is referenced by an AirflowNetwork:Multizone:Surface object.</w:t>
      </w:r>
    </w:p>
    <w:p w14:paraId="5C8A4446" w14:textId="77777777" w:rsidR="008A45F3" w:rsidRDefault="008A45F3" w:rsidP="008A45F3">
      <w:pPr>
        <w:pStyle w:val="Heading4"/>
      </w:pPr>
      <w:r>
        <w:t>Field: Air Mass Flow Coefficient When Opening is Closed</w:t>
      </w:r>
    </w:p>
    <w:p w14:paraId="3F6A1576" w14:textId="77777777" w:rsidR="008A45F3" w:rsidRDefault="008A45F3" w:rsidP="008A45F3">
      <w:pPr>
        <w:pStyle w:val="BodyText"/>
      </w:pPr>
      <w:r>
        <w:t>Crack flow is assumed when the window or door is closed. The units for this air mass flow coefficient (</w:t>
      </w:r>
      <w:r w:rsidRPr="00884C36">
        <w:rPr>
          <w:position w:val="-14"/>
        </w:rPr>
        <w:object w:dxaOrig="999" w:dyaOrig="380" w14:anchorId="07DDAE5F">
          <v:shape id="_x0000_i1036" type="#_x0000_t75" style="width:50pt;height:19pt" o:ole="">
            <v:imagedata r:id="rId41" o:title=""/>
          </v:shape>
          <o:OLEObject Type="Embed" ProgID="Equation.DSMT4" ShapeID="_x0000_i1036" DrawAspect="Content" ObjectID="_1476180305" r:id="rId42"/>
        </w:object>
      </w:r>
      <w:r>
        <w:t xml:space="preserve">) are different from the units for </w:t>
      </w:r>
      <w:r w:rsidRPr="00884C36">
        <w:rPr>
          <w:position w:val="-14"/>
        </w:rPr>
        <w:object w:dxaOrig="340" w:dyaOrig="380" w14:anchorId="5E7726E3">
          <v:shape id="_x0000_i1037" type="#_x0000_t75" style="width:17.5pt;height:19pt" o:ole="">
            <v:imagedata r:id="rId43" o:title=""/>
          </v:shape>
          <o:OLEObject Type="Embed" ProgID="Equation.DSMT4" ShapeID="_x0000_i1037" DrawAspect="Content" ObjectID="_1476180306" r:id="rId44"/>
        </w:object>
      </w:r>
      <w:r>
        <w:t xml:space="preserve">(kg/s at 1 Pa pressure difference) defined in an AirflowNetwork:MultiZone:Surface:Crack object. There is no default but the entered value must be greater than zero. The program will automatically generate four cracks around the perimeter of the window or door--one along the bottom, one along the top, and one on each side. The temperature correction factor used in the AirflowNetwork:MultiZone:Surface:Crack object is not used for this component to calculate air mass flow rate. </w:t>
      </w:r>
    </w:p>
    <w:p w14:paraId="63C61626" w14:textId="77777777" w:rsidR="008A45F3" w:rsidRDefault="008A45F3" w:rsidP="008A45F3">
      <w:pPr>
        <w:pStyle w:val="Heading4"/>
      </w:pPr>
      <w:r>
        <w:t>Field: Air Mass Flow Exponent When Opening Is Closed</w:t>
      </w:r>
    </w:p>
    <w:p w14:paraId="414C982E" w14:textId="77777777" w:rsidR="008A45F3" w:rsidRDefault="008A45F3" w:rsidP="008A45F3">
      <w:pPr>
        <w:pStyle w:val="BodyText"/>
      </w:pPr>
      <w:r>
        <w:t>Crack flow is assumed when the window or door is closed. In this case, the value of this field is the exponent,</w:t>
      </w:r>
      <w:r>
        <w:rPr>
          <w:rFonts w:ascii="Times New Roman" w:hAnsi="Times New Roman"/>
          <w:i/>
          <w:sz w:val="24"/>
        </w:rPr>
        <w:t xml:space="preserve"> n</w:t>
      </w:r>
      <w:r>
        <w:t xml:space="preserve">, in the crack air flow equation. The valid range for this exponent is 0.5 to 1.0, with the default value being 0.65. </w:t>
      </w:r>
    </w:p>
    <w:p w14:paraId="3276F786" w14:textId="77777777" w:rsidR="008A45F3" w:rsidRDefault="008A45F3" w:rsidP="008A45F3">
      <w:pPr>
        <w:pStyle w:val="Heading4"/>
        <w:jc w:val="both"/>
      </w:pPr>
      <w:r>
        <w:t xml:space="preserve">Field: </w:t>
      </w:r>
      <w:r w:rsidRPr="009F58CF">
        <w:t>Type of Rectanguler Large Vertical Opening (LVO)</w:t>
      </w:r>
    </w:p>
    <w:p w14:paraId="1902AF37" w14:textId="77777777" w:rsidR="008A45F3" w:rsidRDefault="008A45F3" w:rsidP="008A45F3">
      <w:pPr>
        <w:pStyle w:val="BodyText"/>
      </w:pPr>
      <w:r>
        <w:t xml:space="preserve">This alpha field specifies the type of rectangular window or door. (Open windows or doors are also called Large Vertical Openings (LVOs). The choices for the opening type are </w:t>
      </w:r>
      <w:r w:rsidRPr="009F58CF">
        <w:rPr>
          <w:b/>
        </w:rPr>
        <w:t>NonPivoted</w:t>
      </w:r>
      <w:r>
        <w:t xml:space="preserve"> (LVO Type 1) and </w:t>
      </w:r>
      <w:r w:rsidRPr="009F58CF">
        <w:rPr>
          <w:b/>
        </w:rPr>
        <w:t>HorizontallyPivoted</w:t>
      </w:r>
      <w:r>
        <w:t xml:space="preserve"> (LVO Type 2) with the default being </w:t>
      </w:r>
      <w:r w:rsidRPr="009F58CF">
        <w:rPr>
          <w:b/>
        </w:rPr>
        <w:t>NonPivoted</w:t>
      </w:r>
      <w:r>
        <w:t xml:space="preserve">. The NonPivoted type represents a regular window or door. The HorizontallyPivoted type represents a window with a horizontal axis ((i.e., a horizontally-pivoting window) and cannot be used for a door. </w:t>
      </w:r>
    </w:p>
    <w:p w14:paraId="17089B2A" w14:textId="77777777" w:rsidR="008A45F3" w:rsidRDefault="008A45F3" w:rsidP="008A45F3">
      <w:pPr>
        <w:pStyle w:val="Heading4"/>
      </w:pPr>
      <w:r>
        <w:t xml:space="preserve">Field: </w:t>
      </w:r>
      <w:r w:rsidRPr="009F58CF">
        <w:t>Extra Crack Length or Height of Pivoting Axis</w:t>
      </w:r>
    </w:p>
    <w:p w14:paraId="403546FE" w14:textId="77777777" w:rsidR="008A45F3" w:rsidRDefault="008A45F3" w:rsidP="008A45F3">
      <w:pPr>
        <w:pStyle w:val="BodyText"/>
      </w:pPr>
      <w:r>
        <w:t>Specifies window or door characteristics that depend on the LVO type.</w:t>
      </w:r>
    </w:p>
    <w:p w14:paraId="56F1429B" w14:textId="77777777" w:rsidR="008A45F3" w:rsidRDefault="008A45F3" w:rsidP="008A45F3">
      <w:pPr>
        <w:pStyle w:val="BodyText"/>
      </w:pPr>
      <w:r>
        <w:t>For LVO Type 1 (rectangular non-pivoted windows and doors) this field is the extra crack length in meters due to multiple openable parts, if present. “Extra” here means in addition to the length, calculated by the program, of the cracks on the top, bottom and sides of the window/door.</w:t>
      </w:r>
    </w:p>
    <w:p w14:paraId="00952754" w14:textId="77777777" w:rsidR="008A45F3" w:rsidRDefault="008A45F3" w:rsidP="008A45F3">
      <w:pPr>
        <w:pStyle w:val="BodyText"/>
      </w:pPr>
      <w:r>
        <w:t>For LVO Type 2 (rectangular horizontally-pivoted windows) this field gives the height of the pivoting axis measured from the bottom of the glazed part of the window (m).</w:t>
      </w:r>
    </w:p>
    <w:p w14:paraId="75126E05" w14:textId="77777777" w:rsidR="008A45F3" w:rsidRDefault="008A45F3" w:rsidP="008A45F3">
      <w:pPr>
        <w:pStyle w:val="Heading4"/>
      </w:pPr>
      <w:r>
        <w:t>Field: Number of Sets of Opening Factor Data</w:t>
      </w:r>
    </w:p>
    <w:p w14:paraId="5F13B1F9" w14:textId="77777777" w:rsidR="008A45F3" w:rsidRDefault="008A45F3" w:rsidP="008A45F3">
      <w:pPr>
        <w:pStyle w:val="BodyText"/>
      </w:pPr>
      <w:r>
        <w:t>This is the number of the following sets of data for opening factor, discharge coefficient, width factor, height factor, and start height factor. From two to four of these sets must be defined. The first set should be for Opening Factor = 0.0 and the last set should be for Opening Factor = 1.0. For example, if only two sets are defined, the first set should be for Opening Factor = 0.0 and the second set should be for Opening Factor = 1.0, as shown below in the IDF example below.</w:t>
      </w:r>
    </w:p>
    <w:p w14:paraId="119F8217" w14:textId="77777777" w:rsidR="008A45F3" w:rsidRDefault="008A45F3" w:rsidP="008A45F3">
      <w:pPr>
        <w:pStyle w:val="BodyText"/>
      </w:pPr>
      <w:r>
        <w:t xml:space="preserve">An “opening factor” refers to the amount that a window or door is opened. The program linearly interpolates each timestep between the values of discharge coefficient, width factor, etc., in these sets using the opening factor for the window or door for the timestep. (See discussion under the field Window/Door Opening Factor in the AirflowNetwork:Multizone:Zone object for a description of how the AirflowNetwork model determines the time-step value of the opening factor.) </w:t>
      </w:r>
    </w:p>
    <w:p w14:paraId="2F4E5DA9" w14:textId="77777777" w:rsidR="008A45F3" w:rsidRDefault="008A45F3" w:rsidP="008A45F3">
      <w:pPr>
        <w:pStyle w:val="Heading4"/>
        <w:jc w:val="both"/>
      </w:pPr>
      <w:r>
        <w:lastRenderedPageBreak/>
        <w:t>Field Group: Opening Factor, Discharge Coefficient, Width Factor, Height Factor, Start Height Factor</w:t>
      </w:r>
    </w:p>
    <w:p w14:paraId="6C6BE3CC" w14:textId="77777777" w:rsidR="008A45F3" w:rsidRPr="00293CBE" w:rsidRDefault="008A45F3" w:rsidP="008A45F3">
      <w:pPr>
        <w:pStyle w:val="BodyText"/>
      </w:pPr>
      <w:r>
        <w:t>Each field is described for as many groups as required in the previous field (number of sets of opening factor data). As the final field has specific requirements, this field (n) will be described.</w:t>
      </w:r>
    </w:p>
    <w:p w14:paraId="020F0D49" w14:textId="77777777" w:rsidR="008A45F3" w:rsidRDefault="008A45F3" w:rsidP="008A45F3">
      <w:pPr>
        <w:pStyle w:val="Heading4"/>
        <w:jc w:val="both"/>
      </w:pPr>
      <w:r>
        <w:t>Field: Opening Factor 11</w:t>
      </w:r>
    </w:p>
    <w:p w14:paraId="167D6CE2" w14:textId="77777777" w:rsidR="008A45F3" w:rsidRDefault="008A45F3" w:rsidP="008A45F3">
      <w:pPr>
        <w:pStyle w:val="BodyText"/>
      </w:pPr>
      <w:r>
        <w:t>The first opening factor of a window or door. This value must be 0.0. The default value is also 0.0.</w:t>
      </w:r>
    </w:p>
    <w:p w14:paraId="64C6D8E4" w14:textId="77777777" w:rsidR="008A45F3" w:rsidRDefault="008A45F3" w:rsidP="008A45F3">
      <w:pPr>
        <w:pStyle w:val="BodyText"/>
      </w:pPr>
      <w:r>
        <w:t>For LVO Type 1 (rectangular non-pivoted window or door), the Opening Factor corresponds to the fraction of window or door that is opened.</w:t>
      </w:r>
    </w:p>
    <w:p w14:paraId="3B7B9BEA" w14:textId="77777777" w:rsidR="008A45F3" w:rsidRDefault="008A45F3" w:rsidP="008A45F3">
      <w:pPr>
        <w:pStyle w:val="BodyText"/>
      </w:pPr>
      <w:r>
        <w:t>For LVO Type 2 (rectangular horizontally-pivoted windows), the Opening Factor is determined by the window opening angle. For example, an opening angle of 45</w:t>
      </w:r>
      <w:r w:rsidRPr="00C14AB9">
        <w:rPr>
          <w:rFonts w:cs="Arial"/>
        </w:rPr>
        <w:t>°</w:t>
      </w:r>
      <w:r>
        <w:t xml:space="preserve"> corresponds to an Opening Factor of 0.50 since the maximum opening angle is 90</w:t>
      </w:r>
      <w:r w:rsidRPr="00C14AB9">
        <w:rPr>
          <w:rFonts w:cs="Arial"/>
        </w:rPr>
        <w:t>°</w:t>
      </w:r>
      <w:r>
        <w:t>.</w:t>
      </w:r>
    </w:p>
    <w:p w14:paraId="101927DE" w14:textId="77777777" w:rsidR="008A45F3" w:rsidRDefault="008A45F3" w:rsidP="008A45F3">
      <w:pPr>
        <w:pStyle w:val="Heading4"/>
      </w:pPr>
      <w:r>
        <w:t>Field: Discharge Coefficient for Opening Factor 1</w:t>
      </w:r>
    </w:p>
    <w:p w14:paraId="301B2A8B" w14:textId="77777777" w:rsidR="008A45F3" w:rsidRDefault="008A45F3" w:rsidP="008A45F3">
      <w:pPr>
        <w:pStyle w:val="BodyText"/>
      </w:pPr>
      <w:r>
        <w:t>The discharge coefficient of the window or door for Opening Factor 1. The range is greater than 0.0 to less than or equal to 1.0. The default value is 0.001. The Discharge Coefficient indicates the fractional effectiveness for air flow through a window or door at that Opening Factor.</w:t>
      </w:r>
    </w:p>
    <w:p w14:paraId="1D3BE77F" w14:textId="77777777" w:rsidR="008A45F3" w:rsidRDefault="008A45F3" w:rsidP="008A45F3">
      <w:pPr>
        <w:pStyle w:val="BlockQuotation"/>
      </w:pPr>
      <w:r w:rsidRPr="00DF0930">
        <w:rPr>
          <w:b/>
        </w:rPr>
        <w:t>Note:</w:t>
      </w:r>
      <w:r>
        <w:t xml:space="preserve"> In the following, “window width” and “window height” are glazing dimensions; they do not include the frame, if present.</w:t>
      </w:r>
    </w:p>
    <w:p w14:paraId="1E2CB42D" w14:textId="77777777" w:rsidR="008A45F3" w:rsidRDefault="008A45F3" w:rsidP="008A45F3">
      <w:pPr>
        <w:pStyle w:val="Heading4"/>
      </w:pPr>
      <w:r>
        <w:t>Field: Width Factor for Opening Factor 1</w:t>
      </w:r>
    </w:p>
    <w:p w14:paraId="3408EF4D" w14:textId="77777777" w:rsidR="008A45F3" w:rsidRDefault="008A45F3" w:rsidP="008A45F3">
      <w:pPr>
        <w:pStyle w:val="BodyText"/>
      </w:pPr>
      <w:r>
        <w:t xml:space="preserve">The Width Factor of the rectangular window or door for Opening Factor 1. The Width Factor is the opening width divided by the window or door width (see </w:t>
      </w:r>
      <w:r>
        <w:fldChar w:fldCharType="begin"/>
      </w:r>
      <w:r>
        <w:instrText xml:space="preserve"> REF _Ref132516287 \h </w:instrText>
      </w:r>
      <w:r>
        <w:fldChar w:fldCharType="separate"/>
      </w:r>
      <w:r>
        <w:t xml:space="preserve">Figure </w:t>
      </w:r>
      <w:r>
        <w:rPr>
          <w:noProof/>
        </w:rPr>
        <w:t>98</w:t>
      </w:r>
      <w:r>
        <w:fldChar w:fldCharType="end"/>
      </w:r>
      <w:r>
        <w:t>). The range is 0.0 to 1.0. The default value is 0.0. Note that the width factor applies to rectangular windows or doors where the width is assumed constant along the entire height of the opening.</w:t>
      </w:r>
    </w:p>
    <w:p w14:paraId="55D1255A" w14:textId="77777777" w:rsidR="008A45F3" w:rsidRDefault="008A45F3" w:rsidP="008A45F3">
      <w:pPr>
        <w:pStyle w:val="Heading4"/>
      </w:pPr>
      <w:r>
        <w:t>Field: Height Factor for Opening Factor 1</w:t>
      </w:r>
    </w:p>
    <w:p w14:paraId="5392D95E" w14:textId="77777777" w:rsidR="008A45F3" w:rsidRDefault="008A45F3" w:rsidP="008A45F3">
      <w:pPr>
        <w:pStyle w:val="BodyText"/>
      </w:pPr>
      <w:r>
        <w:t xml:space="preserve">The Height Factor of the rectangular window or door for Opening Factor 1. The Height Factor is the opening height divided by the window or door height (see </w:t>
      </w:r>
      <w:r>
        <w:fldChar w:fldCharType="begin"/>
      </w:r>
      <w:r>
        <w:instrText xml:space="preserve"> REF _Ref132516287 \h </w:instrText>
      </w:r>
      <w:r>
        <w:fldChar w:fldCharType="separate"/>
      </w:r>
      <w:r>
        <w:t xml:space="preserve">Figure </w:t>
      </w:r>
      <w:r>
        <w:rPr>
          <w:noProof/>
        </w:rPr>
        <w:t>98</w:t>
      </w:r>
      <w:r>
        <w:fldChar w:fldCharType="end"/>
      </w:r>
      <w:r>
        <w:t>). The range is 0.0 to 1.0. The default value is 0.0. Note that the height factor applies to rectangular windows or doors where the height is assumed constant along the entire width of the opening.</w:t>
      </w:r>
    </w:p>
    <w:p w14:paraId="43A9C5A9" w14:textId="77777777" w:rsidR="008A45F3" w:rsidRDefault="008A45F3" w:rsidP="008A45F3">
      <w:pPr>
        <w:pStyle w:val="Heading4"/>
      </w:pPr>
      <w:r>
        <w:t>Field: Start Height Factor for Opening Factor 1</w:t>
      </w:r>
    </w:p>
    <w:p w14:paraId="6310CE6B" w14:textId="77777777" w:rsidR="008A45F3" w:rsidRDefault="008A45F3" w:rsidP="008A45F3">
      <w:pPr>
        <w:pStyle w:val="BodyText"/>
      </w:pPr>
      <w:r>
        <w:t xml:space="preserve">The Start Height Factor of the window or door for Opening Factor 1. The Start Height Factor is the Start Height divided by the window or door height (see </w:t>
      </w:r>
      <w:r>
        <w:fldChar w:fldCharType="begin"/>
      </w:r>
      <w:r>
        <w:instrText xml:space="preserve"> REF _Ref132516287 \h </w:instrText>
      </w:r>
      <w:r>
        <w:fldChar w:fldCharType="separate"/>
      </w:r>
      <w:r>
        <w:t xml:space="preserve">Figure </w:t>
      </w:r>
      <w:r>
        <w:rPr>
          <w:noProof/>
        </w:rPr>
        <w:t>98</w:t>
      </w:r>
      <w:r>
        <w:fldChar w:fldCharType="end"/>
      </w:r>
      <w:r>
        <w:t>). The range is 0.0 to 1.0. The default is 0. Start Height is the distance between the bottom of the window or door and the bottom of the window or door opening. The sum of the Height Factor and the Start Height Factor must be less than 1.0 in order to have the opening within the window or door dimensions.</w:t>
      </w:r>
    </w:p>
    <w:p w14:paraId="16CBB98A" w14:textId="77777777" w:rsidR="008A45F3" w:rsidRDefault="008A45F3" w:rsidP="008A45F3">
      <w:pPr>
        <w:pStyle w:val="BodyText"/>
      </w:pPr>
    </w:p>
    <w:p w14:paraId="20998E5E" w14:textId="77777777" w:rsidR="008A45F3" w:rsidRDefault="008A45F3" w:rsidP="008A45F3">
      <w:pPr>
        <w:pStyle w:val="Picture"/>
      </w:pPr>
      <w:r>
        <w:rPr>
          <w:noProof/>
          <w:lang w:eastAsia="zh-CN"/>
        </w:rPr>
        <w:lastRenderedPageBreak/>
        <w:drawing>
          <wp:inline distT="0" distB="0" distL="0" distR="0" wp14:anchorId="1C1BAB08" wp14:editId="6C7D2034">
            <wp:extent cx="5486400" cy="2895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14:paraId="3DF77E92" w14:textId="77777777" w:rsidR="008A45F3" w:rsidRDefault="008A45F3" w:rsidP="008A45F3">
      <w:pPr>
        <w:pStyle w:val="Caption"/>
      </w:pPr>
      <w:bookmarkStart w:id="562" w:name="_Ref132516287"/>
      <w:bookmarkStart w:id="563" w:name="_Toc122310249"/>
      <w:bookmarkStart w:id="564" w:name="_Toc146669504"/>
      <w:r>
        <w:t xml:space="preserve">Figure </w:t>
      </w:r>
      <w:r w:rsidR="009D4576">
        <w:fldChar w:fldCharType="begin"/>
      </w:r>
      <w:r w:rsidR="009D4576">
        <w:instrText xml:space="preserve"> SEQ Figure \* ARABIC </w:instrText>
      </w:r>
      <w:r w:rsidR="009D4576">
        <w:fldChar w:fldCharType="separate"/>
      </w:r>
      <w:r>
        <w:rPr>
          <w:noProof/>
        </w:rPr>
        <w:t>98</w:t>
      </w:r>
      <w:r w:rsidR="009D4576">
        <w:rPr>
          <w:noProof/>
        </w:rPr>
        <w:fldChar w:fldCharType="end"/>
      </w:r>
      <w:bookmarkEnd w:id="562"/>
      <w:r>
        <w:t>. Window (or door) showing geometrical factors associated with an opening through which air flows.</w:t>
      </w:r>
      <w:bookmarkEnd w:id="563"/>
      <w:bookmarkEnd w:id="564"/>
    </w:p>
    <w:p w14:paraId="5ABF7962" w14:textId="77777777" w:rsidR="008A45F3" w:rsidRDefault="008A45F3" w:rsidP="008A45F3">
      <w:pPr>
        <w:pStyle w:val="Heading4"/>
      </w:pPr>
      <w:r>
        <w:t>Field: Opening Factor &lt;n&gt;</w:t>
      </w:r>
    </w:p>
    <w:p w14:paraId="7EA09657" w14:textId="77777777" w:rsidR="008A45F3" w:rsidRDefault="008A45F3" w:rsidP="008A45F3">
      <w:pPr>
        <w:pStyle w:val="BodyText"/>
      </w:pPr>
      <w:r>
        <w:t>When Number of Sets of Opening Factor Data = n, the value of Opening Factor n must be set to 1.0.</w:t>
      </w:r>
    </w:p>
    <w:p w14:paraId="71B47D77" w14:textId="77777777" w:rsidR="008A45F3" w:rsidRPr="00CB4A68" w:rsidRDefault="008A45F3" w:rsidP="008A45F3">
      <w:pPr>
        <w:pStyle w:val="Heading4"/>
      </w:pPr>
      <w:r>
        <w:t xml:space="preserve">Field: </w:t>
      </w:r>
      <w:r w:rsidRPr="00CB4A68">
        <w:t xml:space="preserve">Discharge Coefficient for Opening Factor </w:t>
      </w:r>
      <w:r>
        <w:t>&lt;n&gt;</w:t>
      </w:r>
      <w:r w:rsidRPr="00CB4A68">
        <w:t xml:space="preserve"> </w:t>
      </w:r>
    </w:p>
    <w:p w14:paraId="343E33CB" w14:textId="77777777" w:rsidR="008A45F3" w:rsidRPr="00CB4A68" w:rsidRDefault="008A45F3" w:rsidP="008A45F3">
      <w:pPr>
        <w:pStyle w:val="BodyText"/>
      </w:pPr>
      <w:r w:rsidRPr="00CB4A68">
        <w:t xml:space="preserve">The discharge coefficient of the window or door for Opening Factor </w:t>
      </w:r>
      <w:r>
        <w:t>n</w:t>
      </w:r>
      <w:r w:rsidRPr="00CB4A68">
        <w:t>. The range is greater than 0.0 to less than or equal to 1.0. The default value is 1.0.</w:t>
      </w:r>
    </w:p>
    <w:p w14:paraId="5155CC6F" w14:textId="77777777" w:rsidR="008A45F3" w:rsidRPr="00CB4A68" w:rsidRDefault="008A45F3" w:rsidP="008A45F3">
      <w:pPr>
        <w:pStyle w:val="Heading4"/>
      </w:pPr>
      <w:r>
        <w:t xml:space="preserve">Field: </w:t>
      </w:r>
      <w:r w:rsidRPr="00CB4A68">
        <w:t xml:space="preserve">Width Factor for Opening Factor </w:t>
      </w:r>
      <w:r>
        <w:t>&lt;n&gt;</w:t>
      </w:r>
    </w:p>
    <w:p w14:paraId="6390A86C" w14:textId="77777777" w:rsidR="008A45F3" w:rsidRPr="00CB4A68" w:rsidRDefault="008A45F3" w:rsidP="008A45F3">
      <w:pPr>
        <w:pStyle w:val="BodyText"/>
      </w:pPr>
      <w:r w:rsidRPr="00CB4A68">
        <w:t xml:space="preserve">The Width Factor of the rectangular window or door for Opening Factor </w:t>
      </w:r>
      <w:r>
        <w:t>n</w:t>
      </w:r>
      <w:r w:rsidRPr="00CB4A68">
        <w:t xml:space="preserve">. The Width Factor is the opening width divided by the window or door width (see </w:t>
      </w:r>
      <w:r>
        <w:fldChar w:fldCharType="begin"/>
      </w:r>
      <w:r>
        <w:instrText xml:space="preserve"> REF _Ref132516287 \h </w:instrText>
      </w:r>
      <w:r>
        <w:fldChar w:fldCharType="separate"/>
      </w:r>
      <w:r>
        <w:t xml:space="preserve">Figure </w:t>
      </w:r>
      <w:r>
        <w:rPr>
          <w:noProof/>
        </w:rPr>
        <w:t>98</w:t>
      </w:r>
      <w:r>
        <w:fldChar w:fldCharType="end"/>
      </w:r>
      <w:r w:rsidRPr="00CB4A68">
        <w:t>). The range is 0.0 to 1.0. The default value is 1.0.</w:t>
      </w:r>
    </w:p>
    <w:p w14:paraId="3F9A18DE" w14:textId="77777777" w:rsidR="008A45F3" w:rsidRPr="00CB4A68" w:rsidRDefault="008A45F3" w:rsidP="008A45F3">
      <w:pPr>
        <w:pStyle w:val="Heading4"/>
      </w:pPr>
      <w:r>
        <w:t xml:space="preserve">Field: </w:t>
      </w:r>
      <w:r w:rsidRPr="00CB4A68">
        <w:t xml:space="preserve">Height Factor for Opening Factor </w:t>
      </w:r>
      <w:r>
        <w:t>&lt;n&gt;</w:t>
      </w:r>
    </w:p>
    <w:p w14:paraId="15B8CA21" w14:textId="77777777" w:rsidR="008A45F3" w:rsidRPr="00CB4A68" w:rsidRDefault="008A45F3" w:rsidP="008A45F3">
      <w:pPr>
        <w:pStyle w:val="BodyText"/>
      </w:pPr>
      <w:r w:rsidRPr="00CB4A68">
        <w:t xml:space="preserve">The Height Factor of the rectangular window or door for Opening Factor </w:t>
      </w:r>
      <w:r>
        <w:t>n</w:t>
      </w:r>
      <w:r w:rsidRPr="00CB4A68">
        <w:t xml:space="preserve">. The Height Factor is the opening height divided by the window or door height (see </w:t>
      </w:r>
      <w:r>
        <w:fldChar w:fldCharType="begin"/>
      </w:r>
      <w:r>
        <w:instrText xml:space="preserve"> REF _Ref132516287 \h </w:instrText>
      </w:r>
      <w:r>
        <w:fldChar w:fldCharType="separate"/>
      </w:r>
      <w:r>
        <w:t xml:space="preserve">Figure </w:t>
      </w:r>
      <w:r>
        <w:rPr>
          <w:noProof/>
        </w:rPr>
        <w:t>98</w:t>
      </w:r>
      <w:r>
        <w:fldChar w:fldCharType="end"/>
      </w:r>
      <w:r w:rsidRPr="00CB4A68">
        <w:t>). The range is 0.0 to 1.0. The default value is 1.0.</w:t>
      </w:r>
    </w:p>
    <w:p w14:paraId="6D2F006B" w14:textId="77777777" w:rsidR="008A45F3" w:rsidRPr="00CB4A68" w:rsidRDefault="008A45F3" w:rsidP="008A45F3">
      <w:pPr>
        <w:pStyle w:val="Heading4"/>
      </w:pPr>
      <w:r>
        <w:t xml:space="preserve">Field: </w:t>
      </w:r>
      <w:r w:rsidRPr="00CB4A68">
        <w:t xml:space="preserve">Start Height Factor for Opening Factor </w:t>
      </w:r>
      <w:r>
        <w:t>&lt;n&gt;</w:t>
      </w:r>
    </w:p>
    <w:p w14:paraId="3F2FFE0F" w14:textId="77777777" w:rsidR="008A45F3" w:rsidRPr="00CB4A68" w:rsidRDefault="008A45F3" w:rsidP="008A45F3">
      <w:pPr>
        <w:pStyle w:val="BodyText"/>
      </w:pPr>
      <w:r w:rsidRPr="00CB4A68">
        <w:t xml:space="preserve">The Start Height Factor of the window or door for Opening Factor </w:t>
      </w:r>
      <w:r>
        <w:t>n</w:t>
      </w:r>
      <w:r w:rsidRPr="00CB4A68">
        <w:t xml:space="preserve">. The Start Height Factor is the Start Height divided by the window or door height (see </w:t>
      </w:r>
      <w:r>
        <w:fldChar w:fldCharType="begin"/>
      </w:r>
      <w:r>
        <w:instrText xml:space="preserve"> REF _Ref132516287 \h </w:instrText>
      </w:r>
      <w:r>
        <w:fldChar w:fldCharType="separate"/>
      </w:r>
      <w:r>
        <w:t xml:space="preserve">Figure </w:t>
      </w:r>
      <w:r>
        <w:rPr>
          <w:noProof/>
        </w:rPr>
        <w:t>98</w:t>
      </w:r>
      <w:r>
        <w:fldChar w:fldCharType="end"/>
      </w:r>
      <w:r w:rsidRPr="00CB4A68">
        <w:t>). The range is 0.0 to 1.0. The default is 0.</w:t>
      </w:r>
    </w:p>
    <w:p w14:paraId="2F326296" w14:textId="77777777" w:rsidR="008A45F3" w:rsidRPr="00C21008" w:rsidRDefault="008A45F3" w:rsidP="008A45F3">
      <w:pPr>
        <w:pStyle w:val="BodyText"/>
        <w:spacing w:before="0" w:after="0"/>
      </w:pPr>
      <w:r w:rsidRPr="00C21008">
        <w:t xml:space="preserve">When the opening factor value </w:t>
      </w:r>
      <w:r>
        <w:t xml:space="preserve">(as described under the field Window/Door Opening Factor in the AirflowNetwork:Multizone:Surface object) </w:t>
      </w:r>
      <w:r w:rsidRPr="00C21008">
        <w:t>is between two Opening Factor field values, the values of Discharge Coefficient, Width Factor, Height Factor, and Start Height Factor are linearly interpolated.</w:t>
      </w:r>
    </w:p>
    <w:p w14:paraId="3AFCE5DD" w14:textId="77777777" w:rsidR="008A45F3" w:rsidRDefault="008A45F3" w:rsidP="008A45F3">
      <w:pPr>
        <w:pStyle w:val="BodyText"/>
      </w:pPr>
      <w:r>
        <w:t>An IDF example is shown below:</w:t>
      </w:r>
    </w:p>
    <w:p w14:paraId="130B332B" w14:textId="77777777" w:rsidR="008A45F3" w:rsidRDefault="008A45F3" w:rsidP="008A45F3">
      <w:pPr>
        <w:pStyle w:val="IDDDefinition"/>
      </w:pPr>
      <w:r>
        <w:lastRenderedPageBreak/>
        <w:t>AirflowNetwork:MultiZone:Component:DetailedOpening,</w:t>
      </w:r>
    </w:p>
    <w:p w14:paraId="2FB6B0F8" w14:textId="77777777" w:rsidR="008A45F3" w:rsidRDefault="008A45F3" w:rsidP="008A45F3">
      <w:pPr>
        <w:pStyle w:val="IDDDefinition"/>
      </w:pPr>
      <w:r>
        <w:t xml:space="preserve">    WiOpen1,                 !- Detailed Opening Name</w:t>
      </w:r>
    </w:p>
    <w:p w14:paraId="0EAFE45A" w14:textId="77777777" w:rsidR="008A45F3" w:rsidRDefault="008A45F3" w:rsidP="008A45F3">
      <w:pPr>
        <w:pStyle w:val="IDDDefinition"/>
      </w:pPr>
      <w:r>
        <w:t xml:space="preserve">    0.001,                   !- Air Mass Flow Coefficient When Opening is Closed {kg/s-m}</w:t>
      </w:r>
    </w:p>
    <w:p w14:paraId="0CD80466" w14:textId="77777777" w:rsidR="008A45F3" w:rsidRDefault="008A45F3" w:rsidP="008A45F3">
      <w:pPr>
        <w:pStyle w:val="IDDDefinition"/>
      </w:pPr>
      <w:r>
        <w:t xml:space="preserve">    0.667,                   !- Air Mass Flow Exponent When Opening is Closed {dimensionless}</w:t>
      </w:r>
    </w:p>
    <w:p w14:paraId="562D7D44" w14:textId="77777777" w:rsidR="008A45F3" w:rsidRDefault="008A45F3" w:rsidP="008A45F3">
      <w:pPr>
        <w:pStyle w:val="IDDDefinition"/>
      </w:pPr>
      <w:r>
        <w:t xml:space="preserve">    NonPivoted,             !- Type of Large Vertical Opening (LVO)</w:t>
      </w:r>
    </w:p>
    <w:p w14:paraId="2A2B8D18" w14:textId="77777777" w:rsidR="008A45F3" w:rsidRDefault="008A45F3" w:rsidP="008A45F3">
      <w:pPr>
        <w:pStyle w:val="IDDDefinition"/>
      </w:pPr>
      <w:r>
        <w:t xml:space="preserve">    0.0,                     !- Extra crack length for LVO type 1 with multiple openable parts, </w:t>
      </w:r>
    </w:p>
    <w:p w14:paraId="63D0A111" w14:textId="77777777" w:rsidR="008A45F3" w:rsidRDefault="008A45F3" w:rsidP="008A45F3">
      <w:pPr>
        <w:pStyle w:val="IDDDefinition"/>
      </w:pPr>
      <w:r>
        <w:t xml:space="preserve">                             !- or Height of pivoting axis for LVO type 2 {m}</w:t>
      </w:r>
    </w:p>
    <w:p w14:paraId="55BFF0BA" w14:textId="77777777" w:rsidR="008A45F3" w:rsidRDefault="008A45F3" w:rsidP="008A45F3">
      <w:pPr>
        <w:pStyle w:val="IDDDefinition"/>
      </w:pPr>
      <w:r>
        <w:t xml:space="preserve">    2,                       !- Number of Sets of Opening Factor Data</w:t>
      </w:r>
    </w:p>
    <w:p w14:paraId="3F82EA75" w14:textId="77777777" w:rsidR="008A45F3" w:rsidRDefault="008A45F3" w:rsidP="008A45F3">
      <w:pPr>
        <w:pStyle w:val="IDDDefinition"/>
      </w:pPr>
      <w:r>
        <w:t xml:space="preserve">    0.0,                     !- Opening factor 1 {dimensionless}</w:t>
      </w:r>
    </w:p>
    <w:p w14:paraId="1C697102" w14:textId="77777777" w:rsidR="008A45F3" w:rsidRDefault="008A45F3" w:rsidP="008A45F3">
      <w:pPr>
        <w:pStyle w:val="IDDDefinition"/>
      </w:pPr>
      <w:r>
        <w:t xml:space="preserve">    0.5,                     !- Discharge coefficient for opening factor 1 {dimensionless}</w:t>
      </w:r>
    </w:p>
    <w:p w14:paraId="14211FCA" w14:textId="77777777" w:rsidR="008A45F3" w:rsidRDefault="008A45F3" w:rsidP="008A45F3">
      <w:pPr>
        <w:pStyle w:val="IDDDefinition"/>
      </w:pPr>
      <w:r>
        <w:t xml:space="preserve">    0.0,                     !- Width factor for opening factor 1 {dimensionless}</w:t>
      </w:r>
    </w:p>
    <w:p w14:paraId="55CD357D" w14:textId="77777777" w:rsidR="008A45F3" w:rsidRDefault="008A45F3" w:rsidP="008A45F3">
      <w:pPr>
        <w:pStyle w:val="IDDDefinition"/>
      </w:pPr>
      <w:r>
        <w:t xml:space="preserve">    1.0,                     !- Height factor for opening factor 1 {dimensionless}</w:t>
      </w:r>
    </w:p>
    <w:p w14:paraId="3C89E396" w14:textId="77777777" w:rsidR="008A45F3" w:rsidRDefault="008A45F3" w:rsidP="008A45F3">
      <w:pPr>
        <w:pStyle w:val="IDDDefinition"/>
      </w:pPr>
      <w:r>
        <w:t xml:space="preserve">    0.0,                     !- Start height factor for opening factor 1 {dimensionless}</w:t>
      </w:r>
    </w:p>
    <w:p w14:paraId="10ECCFE8" w14:textId="77777777" w:rsidR="008A45F3" w:rsidRDefault="008A45F3" w:rsidP="008A45F3">
      <w:pPr>
        <w:pStyle w:val="IDDDefinition"/>
      </w:pPr>
      <w:r>
        <w:t xml:space="preserve">    1.0,  0.6,  1.0,  1.0,  0.0;  !-  Set of values for opening factor 2</w:t>
      </w:r>
    </w:p>
    <w:p w14:paraId="67F0A5A9" w14:textId="77777777" w:rsidR="008A45F3" w:rsidRDefault="008A45F3" w:rsidP="008A45F3">
      <w:pPr>
        <w:pStyle w:val="Heading3"/>
      </w:pPr>
      <w:bookmarkStart w:id="565" w:name="_Toc399589438"/>
      <w:r>
        <w:t>AirflowNetwork:MultiZone:Component:HorizontalOpening</w:t>
      </w:r>
      <w:bookmarkEnd w:id="565"/>
    </w:p>
    <w:p w14:paraId="16102EF2" w14:textId="77777777" w:rsidR="008A45F3" w:rsidRDefault="008A45F3" w:rsidP="008A45F3">
      <w:pPr>
        <w:pStyle w:val="BodyText"/>
      </w:pPr>
      <w:r>
        <w:t>This object specifies the properties of air flow through windows, doors and glass doors (heat transfer subsurfaces defined as a subset of FenestrationSurface:Detailed objects) when they are closed or open. This AirflowNetwork model assumes that these openings are horizontal or close to horizontal and are interzone surfaces. The second and third input fields are similar to those for AirflowNetwork:MultiZone:Surface:Crack, when the window or door is closed, but additional information is required to describe the air flow characteristics when the window or door is open. This additional information is specified in the last two input fields. The airflow across the opening consists of two types of flows: forced and buoyancy. The forced flow is caused by the pressure difference between two zones, while the buoyancy flow only occurs when the air density in the upper zone is greater than the air density in the lower zone. This opening also allows for the possibility of two-way flow when forced and buoyancy flows co-exist. This object’s openness can also be modulated based on the same opening factor control as an AirflowNetwork:MultiZone:Component:DetailedOpening object. However, the opening factor is only applied to the subsurface width. The opening width is equal to opening factor multiplied by the subsurface width.</w:t>
      </w:r>
    </w:p>
    <w:p w14:paraId="05E5B8A2" w14:textId="77777777" w:rsidR="008A45F3" w:rsidRDefault="008A45F3" w:rsidP="008A45F3">
      <w:pPr>
        <w:pStyle w:val="BodyText"/>
      </w:pPr>
      <w:r>
        <w:t>A subsurface multiplier may be used to represent multiple subsurfaces and calculates total air flow when the subsurface (window, glassdoor, or door) is either closed or open. The total airflow across the surface is equal to the airflow based on the surface geometry multiplied by the subsurface multiplier.</w:t>
      </w:r>
    </w:p>
    <w:p w14:paraId="58E8D39A" w14:textId="77777777" w:rsidR="008A45F3" w:rsidRDefault="008A45F3" w:rsidP="008A45F3">
      <w:pPr>
        <w:pStyle w:val="Heading4"/>
      </w:pPr>
      <w:r>
        <w:t>Field: Name</w:t>
      </w:r>
    </w:p>
    <w:p w14:paraId="770A8FFC" w14:textId="77777777" w:rsidR="008A45F3" w:rsidRDefault="008A45F3" w:rsidP="008A45F3">
      <w:pPr>
        <w:pStyle w:val="BodyText"/>
      </w:pPr>
      <w:r>
        <w:t>This is a name for this AirflowNetwork:MultiZone:Component:HorizontalOpening object. It is referenced by an AirflowNetwork:Multizone:Surface object.</w:t>
      </w:r>
    </w:p>
    <w:p w14:paraId="6B42BCF7" w14:textId="77777777" w:rsidR="008A45F3" w:rsidRDefault="008A45F3" w:rsidP="008A45F3">
      <w:pPr>
        <w:pStyle w:val="Heading4"/>
      </w:pPr>
      <w:r>
        <w:t xml:space="preserve">Field: </w:t>
      </w:r>
      <w:r w:rsidRPr="00933F72">
        <w:t>Air Mass Flow Coefficient When Opening is Closed</w:t>
      </w:r>
    </w:p>
    <w:p w14:paraId="7A584AD6" w14:textId="77777777" w:rsidR="008A45F3" w:rsidRDefault="008A45F3" w:rsidP="008A45F3">
      <w:pPr>
        <w:pStyle w:val="BodyText"/>
      </w:pPr>
      <w:r>
        <w:t xml:space="preserve">The value of the air mass flow coefficient, </w:t>
      </w:r>
      <w:r w:rsidRPr="00884C36">
        <w:rPr>
          <w:position w:val="-14"/>
        </w:rPr>
        <w:object w:dxaOrig="999" w:dyaOrig="380" w14:anchorId="174963FA">
          <v:shape id="_x0000_i1038" type="#_x0000_t75" style="width:50pt;height:19pt" o:ole="">
            <v:imagedata r:id="rId46" o:title=""/>
          </v:shape>
          <o:OLEObject Type="Embed" ProgID="Equation.DSMT4" ShapeID="_x0000_i1038" DrawAspect="Content" ObjectID="_1476180307" r:id="rId47"/>
        </w:object>
      </w:r>
      <w:r>
        <w:t>, in the horizontal opening air flow equation. It has units of kg/s-m at 1Pa. The temperature correction factor is not applied to the mass flow calculation. This is a required input field and the entered value must be greater than zero.</w:t>
      </w:r>
    </w:p>
    <w:p w14:paraId="283BDE5E" w14:textId="77777777" w:rsidR="008A45F3" w:rsidRDefault="008A45F3" w:rsidP="008A45F3">
      <w:pPr>
        <w:pStyle w:val="Heading4"/>
      </w:pPr>
      <w:r>
        <w:t xml:space="preserve">Field: </w:t>
      </w:r>
      <w:r w:rsidRPr="00933F72">
        <w:t>Air Mass Flow Exponent When Opening is Closed</w:t>
      </w:r>
    </w:p>
    <w:p w14:paraId="1BCE81E9" w14:textId="77777777" w:rsidR="008A45F3" w:rsidRDefault="008A45F3" w:rsidP="008A45F3">
      <w:pPr>
        <w:pStyle w:val="BodyText"/>
      </w:pPr>
      <w:r>
        <w:t>The value of the exponent,</w:t>
      </w:r>
      <w:r>
        <w:rPr>
          <w:rFonts w:ascii="Times New Roman" w:hAnsi="Times New Roman"/>
          <w:i/>
          <w:sz w:val="24"/>
        </w:rPr>
        <w:t xml:space="preserve"> n</w:t>
      </w:r>
      <w:r>
        <w:t>, in the crack air flow equation. The valid range is 0.5 to 1.0, with the default value being 0.65.</w:t>
      </w:r>
    </w:p>
    <w:p w14:paraId="5C5A7F3D" w14:textId="77777777" w:rsidR="008A45F3" w:rsidRDefault="008A45F3" w:rsidP="008A45F3">
      <w:pPr>
        <w:pStyle w:val="Heading4"/>
      </w:pPr>
      <w:r>
        <w:t xml:space="preserve">Field: </w:t>
      </w:r>
      <w:r>
        <w:rPr>
          <w:rFonts w:eastAsia="SimSun"/>
          <w:lang w:eastAsia="zh-CN"/>
        </w:rPr>
        <w:t>Sloping Plane Angle</w:t>
      </w:r>
    </w:p>
    <w:p w14:paraId="16D03ED3" w14:textId="77777777" w:rsidR="008A45F3" w:rsidRDefault="008A45F3" w:rsidP="008A45F3">
      <w:pPr>
        <w:pStyle w:val="BodyText"/>
      </w:pPr>
      <w:r>
        <w:t xml:space="preserve">This numeric field is used to represent the angle between the horizontal plane and a sloped plane under the horizontal opening. </w:t>
      </w:r>
      <w:r>
        <w:rPr>
          <w:rFonts w:eastAsia="SimSun"/>
          <w:lang w:eastAsia="zh-CN"/>
        </w:rPr>
        <w:t>Sloping plane angle = 90 is equivalent to fully open.</w:t>
      </w:r>
      <w:r w:rsidRPr="00FC50F8">
        <w:t xml:space="preserve"> </w:t>
      </w:r>
      <w:r>
        <w:t>The valid range is &gt;0 to 90, with the default value being 90.</w:t>
      </w:r>
    </w:p>
    <w:p w14:paraId="4E06DB33" w14:textId="77777777" w:rsidR="008A45F3" w:rsidRDefault="008A45F3" w:rsidP="008A45F3">
      <w:pPr>
        <w:pStyle w:val="Heading4"/>
      </w:pPr>
      <w:r>
        <w:lastRenderedPageBreak/>
        <w:t>Field: Discharge Coefficient</w:t>
      </w:r>
    </w:p>
    <w:p w14:paraId="7814165B" w14:textId="77777777" w:rsidR="008A45F3" w:rsidRDefault="008A45F3" w:rsidP="008A45F3">
      <w:pPr>
        <w:pStyle w:val="BodyText"/>
      </w:pPr>
      <w:r>
        <w:t>This numeric field is used to input the discharge coefficient. This is a required field and the entered value must be greater than zero.</w:t>
      </w:r>
    </w:p>
    <w:p w14:paraId="35AA914D" w14:textId="77777777" w:rsidR="008A45F3" w:rsidRDefault="008A45F3" w:rsidP="008A45F3">
      <w:pPr>
        <w:pStyle w:val="BodyText"/>
      </w:pPr>
      <w:r>
        <w:t>An IDF example is shown below:</w:t>
      </w:r>
    </w:p>
    <w:p w14:paraId="6B9514B5" w14:textId="77777777" w:rsidR="008A45F3" w:rsidRPr="00F82368" w:rsidRDefault="008A45F3" w:rsidP="008A45F3">
      <w:pPr>
        <w:pStyle w:val="BodyText"/>
        <w:rPr>
          <w:rFonts w:eastAsia="SimSun"/>
          <w:lang w:eastAsia="zh-CN"/>
        </w:rPr>
      </w:pPr>
    </w:p>
    <w:p w14:paraId="51484682" w14:textId="77777777" w:rsidR="008A45F3" w:rsidRDefault="008A45F3" w:rsidP="008A45F3">
      <w:pPr>
        <w:pStyle w:val="IDDDefinition"/>
        <w:rPr>
          <w:rFonts w:eastAsia="SimSun"/>
          <w:lang w:eastAsia="zh-CN"/>
        </w:rPr>
      </w:pPr>
      <w:r>
        <w:rPr>
          <w:rFonts w:eastAsia="SimSun"/>
          <w:lang w:eastAsia="zh-CN"/>
        </w:rPr>
        <w:t>AirflowNetwork:MultiZone:Component:HorizontalOpening,</w:t>
      </w:r>
    </w:p>
    <w:p w14:paraId="5CC5D2A6" w14:textId="77777777" w:rsidR="008A45F3" w:rsidRDefault="008A45F3" w:rsidP="008A45F3">
      <w:pPr>
        <w:pStyle w:val="IDDDefinition"/>
        <w:rPr>
          <w:rFonts w:eastAsia="SimSun"/>
          <w:lang w:eastAsia="zh-CN"/>
        </w:rPr>
      </w:pPr>
      <w:r>
        <w:rPr>
          <w:rFonts w:eastAsia="SimSun"/>
          <w:lang w:eastAsia="zh-CN"/>
        </w:rPr>
        <w:t xml:space="preserve">    HrOpen,                  !- Name</w:t>
      </w:r>
    </w:p>
    <w:p w14:paraId="2C2F19F3" w14:textId="77777777" w:rsidR="008A45F3" w:rsidRDefault="008A45F3" w:rsidP="008A45F3">
      <w:pPr>
        <w:pStyle w:val="IDDDefinition"/>
        <w:rPr>
          <w:rFonts w:eastAsia="SimSun"/>
          <w:lang w:eastAsia="zh-CN"/>
        </w:rPr>
      </w:pPr>
      <w:r>
        <w:rPr>
          <w:rFonts w:eastAsia="SimSun"/>
          <w:lang w:eastAsia="zh-CN"/>
        </w:rPr>
        <w:t xml:space="preserve">    0.001,                   !- Air Mass Flow Coefficient When Opening is Closed {kg/s-m}</w:t>
      </w:r>
    </w:p>
    <w:p w14:paraId="26034B7B" w14:textId="77777777" w:rsidR="008A45F3" w:rsidRDefault="008A45F3" w:rsidP="008A45F3">
      <w:pPr>
        <w:pStyle w:val="IDDDefinition"/>
        <w:rPr>
          <w:rFonts w:eastAsia="SimSun"/>
          <w:lang w:eastAsia="zh-CN"/>
        </w:rPr>
      </w:pPr>
      <w:r>
        <w:rPr>
          <w:rFonts w:eastAsia="SimSun"/>
          <w:lang w:eastAsia="zh-CN"/>
        </w:rPr>
        <w:t xml:space="preserve">    0.667,                   !- Air Mass Flow Exponent When Opening is Closed {dimensionless}</w:t>
      </w:r>
    </w:p>
    <w:p w14:paraId="67737D1B" w14:textId="77777777" w:rsidR="008A45F3" w:rsidRDefault="008A45F3" w:rsidP="008A45F3">
      <w:pPr>
        <w:pStyle w:val="IDDDefinition"/>
        <w:rPr>
          <w:rFonts w:eastAsia="SimSun"/>
          <w:lang w:eastAsia="zh-CN"/>
        </w:rPr>
      </w:pPr>
      <w:r>
        <w:rPr>
          <w:rFonts w:eastAsia="SimSun"/>
          <w:lang w:eastAsia="zh-CN"/>
        </w:rPr>
        <w:t xml:space="preserve">    90.0,                    !- Sloping Plane Angle</w:t>
      </w:r>
    </w:p>
    <w:p w14:paraId="54936354" w14:textId="77777777" w:rsidR="008A45F3" w:rsidRDefault="008A45F3" w:rsidP="008A45F3">
      <w:pPr>
        <w:pStyle w:val="IDDDefinition"/>
        <w:rPr>
          <w:rFonts w:eastAsia="SimSun"/>
          <w:lang w:eastAsia="zh-CN"/>
        </w:rPr>
      </w:pPr>
      <w:r>
        <w:rPr>
          <w:rFonts w:eastAsia="SimSun"/>
          <w:lang w:eastAsia="zh-CN"/>
        </w:rPr>
        <w:t xml:space="preserve">    0.2;                     !- Discharge Coefficient</w:t>
      </w:r>
    </w:p>
    <w:p w14:paraId="35566449" w14:textId="77777777" w:rsidR="008A45F3" w:rsidRDefault="008A45F3" w:rsidP="008A45F3">
      <w:pPr>
        <w:pStyle w:val="Heading3"/>
      </w:pPr>
      <w:bookmarkStart w:id="566" w:name="_Toc399589439"/>
      <w:r>
        <w:t>AirflowNetwork:MultiZone:Component:SimpleOpening</w:t>
      </w:r>
      <w:bookmarkEnd w:id="566"/>
    </w:p>
    <w:p w14:paraId="4E520508" w14:textId="77777777" w:rsidR="008A45F3" w:rsidRDefault="008A45F3" w:rsidP="008A45F3">
      <w:pPr>
        <w:pStyle w:val="BodyText"/>
      </w:pPr>
      <w:r>
        <w:t>This object specifies the properties of air flow through windows, doors and glass doors (heat transfer subsurfaces) when they are closed or open. The AirflowNetwork model assumes that open windows or doors are vertical or close to vertical. The second and third fields are similar to those for AirflowNetwork:MultiZone:Surface:Crack, when the window or door is closed, but additional information is required to describe the air flow characteristics when the window or door is open. This additional information is specified in the last two fields. Compared to the object AirflowNetwork:MultiZone:Component:DetailedOpening, which requires more inputs at different opening factors, this object needs comparatively less inputs. For this reason it is called a simple opening. This opening also allows for the possibility of two-way flow due to temperature and resulting density differences. Therefore, it is possible to have a positive pressure difference at the top of the opening, and a negative pressure difference at the bottom (or vice versa) when the neutral height is between the bottom and top heights of the associated surface. This object’s openness can also be modulated based on the same opening factor control as an AirflowNetwork:MultiZone:Component:DetailedOpening object. However, the opening factor is only applied to the subsurface width. The opening width is equal to opening factor multiplied by the subsurface width.</w:t>
      </w:r>
    </w:p>
    <w:p w14:paraId="3B97ECCE" w14:textId="77777777" w:rsidR="008A45F3" w:rsidRDefault="008A45F3" w:rsidP="008A45F3">
      <w:pPr>
        <w:pStyle w:val="BodyText"/>
      </w:pPr>
      <w:r>
        <w:t>A subsurface multiplier may be used to represent multiple subsurfaces and calculates total air flow when the subsurface (window, glassdoor, or door) is either closed or open. The total airflow across the surface is equal to the airflow based on the surface geometry multiplied by the subsurface multiplier.</w:t>
      </w:r>
    </w:p>
    <w:p w14:paraId="4E648010" w14:textId="77777777" w:rsidR="008A45F3" w:rsidRDefault="008A45F3" w:rsidP="008A45F3">
      <w:pPr>
        <w:pStyle w:val="Heading4"/>
      </w:pPr>
      <w:r>
        <w:t>Field: Name</w:t>
      </w:r>
    </w:p>
    <w:p w14:paraId="0091CEDE" w14:textId="77777777" w:rsidR="008A45F3" w:rsidRDefault="008A45F3" w:rsidP="008A45F3">
      <w:pPr>
        <w:pStyle w:val="BodyText"/>
      </w:pPr>
      <w:r>
        <w:t>This is a name for this AirflowNetwork:MultiZone:Component:SimpleOpening object. It is referenced by an AirflowNetwork:Multizone:Surface object.</w:t>
      </w:r>
    </w:p>
    <w:p w14:paraId="74B9C115" w14:textId="77777777" w:rsidR="008A45F3" w:rsidRDefault="008A45F3" w:rsidP="008A45F3">
      <w:pPr>
        <w:pStyle w:val="Heading4"/>
      </w:pPr>
      <w:r>
        <w:t xml:space="preserve">Field: </w:t>
      </w:r>
      <w:r w:rsidRPr="00933F72">
        <w:t>Air Mass Flow Coefficient When Opening is Closed</w:t>
      </w:r>
    </w:p>
    <w:p w14:paraId="153149CE" w14:textId="77777777" w:rsidR="008A45F3" w:rsidRDefault="008A45F3" w:rsidP="008A45F3">
      <w:pPr>
        <w:pStyle w:val="BodyText"/>
      </w:pPr>
      <w:r>
        <w:t xml:space="preserve">The value of the air mass flow coefficient, </w:t>
      </w:r>
      <w:r w:rsidRPr="00884C36">
        <w:rPr>
          <w:position w:val="-14"/>
        </w:rPr>
        <w:object w:dxaOrig="999" w:dyaOrig="380" w14:anchorId="758D35AC">
          <v:shape id="_x0000_i1039" type="#_x0000_t75" style="width:50pt;height:19pt" o:ole="">
            <v:imagedata r:id="rId48" o:title=""/>
          </v:shape>
          <o:OLEObject Type="Embed" ProgID="Equation.DSMT4" ShapeID="_x0000_i1039" DrawAspect="Content" ObjectID="_1476180308" r:id="rId49"/>
        </w:object>
      </w:r>
      <w:r>
        <w:t xml:space="preserve">, in the simple opening air flow equation. It has units of kg/s-m at 1Pa. The temperature correction factor is not applied for mass flow calculation. </w:t>
      </w:r>
    </w:p>
    <w:p w14:paraId="1EE91691" w14:textId="77777777" w:rsidR="008A45F3" w:rsidRDefault="008A45F3" w:rsidP="008A45F3">
      <w:pPr>
        <w:pStyle w:val="Heading4"/>
      </w:pPr>
      <w:r>
        <w:t xml:space="preserve">Field: </w:t>
      </w:r>
      <w:r w:rsidRPr="00933F72">
        <w:t>Air Mass Flow Exponent When Opening is Closed</w:t>
      </w:r>
    </w:p>
    <w:p w14:paraId="6F136B06" w14:textId="77777777" w:rsidR="008A45F3" w:rsidRDefault="008A45F3" w:rsidP="008A45F3">
      <w:pPr>
        <w:pStyle w:val="BodyText"/>
      </w:pPr>
      <w:r>
        <w:t>The value of the exponent,</w:t>
      </w:r>
      <w:r>
        <w:rPr>
          <w:rFonts w:ascii="Times New Roman" w:hAnsi="Times New Roman"/>
          <w:i/>
          <w:sz w:val="24"/>
        </w:rPr>
        <w:t xml:space="preserve"> n</w:t>
      </w:r>
      <w:r>
        <w:t>, in the crack air flow equation. The valid range is 0.5 to 1.0, with the default value being 0.65.</w:t>
      </w:r>
    </w:p>
    <w:p w14:paraId="56FDC7C7" w14:textId="77777777" w:rsidR="008A45F3" w:rsidRDefault="008A45F3" w:rsidP="008A45F3">
      <w:pPr>
        <w:pStyle w:val="Heading4"/>
      </w:pPr>
      <w:r>
        <w:t xml:space="preserve">Field: </w:t>
      </w:r>
      <w:r w:rsidRPr="00933F72">
        <w:rPr>
          <w:rFonts w:eastAsia="SimSun"/>
          <w:lang w:eastAsia="zh-CN"/>
        </w:rPr>
        <w:t>Minimum Density Difference for Two-Way Flow</w:t>
      </w:r>
    </w:p>
    <w:p w14:paraId="60E60E35" w14:textId="77777777" w:rsidR="008A45F3" w:rsidRPr="00A06E1F" w:rsidRDefault="008A45F3" w:rsidP="008A45F3">
      <w:pPr>
        <w:autoSpaceDE w:val="0"/>
        <w:autoSpaceDN w:val="0"/>
        <w:rPr>
          <w:rFonts w:cs="Arial"/>
        </w:rPr>
      </w:pPr>
      <w:r w:rsidRPr="00A06E1F">
        <w:rPr>
          <w:rFonts w:cs="Arial"/>
        </w:rPr>
        <w:t>This numeric field is used to input the minimum density difference above which two-way or one way flow may occur due to stack effect with the window being open. Two-way flow occurs only when the neutral plane is within the opening. Density differences less than this value result in one-way flow only with the window being closed. The minimum value for this field is greater than zero.</w:t>
      </w:r>
    </w:p>
    <w:p w14:paraId="74BBFD30" w14:textId="77777777" w:rsidR="008A45F3" w:rsidRDefault="008A45F3" w:rsidP="008A45F3">
      <w:pPr>
        <w:pStyle w:val="Heading4"/>
      </w:pPr>
      <w:r>
        <w:lastRenderedPageBreak/>
        <w:t>Field: Discharge Coefficient</w:t>
      </w:r>
    </w:p>
    <w:p w14:paraId="6AED16E4" w14:textId="77777777" w:rsidR="008A45F3" w:rsidRDefault="008A45F3" w:rsidP="008A45F3">
      <w:pPr>
        <w:pStyle w:val="BodyText"/>
      </w:pPr>
      <w:r>
        <w:t>This numeric field is used to input the discharge coefficient. This value must be greater than zero.</w:t>
      </w:r>
    </w:p>
    <w:p w14:paraId="24941DCB" w14:textId="77777777" w:rsidR="008A45F3" w:rsidRDefault="008A45F3" w:rsidP="008A45F3">
      <w:pPr>
        <w:pStyle w:val="BodyText"/>
      </w:pPr>
      <w:r>
        <w:t>An IDF example is shown below:</w:t>
      </w:r>
    </w:p>
    <w:p w14:paraId="6147BD0D" w14:textId="77777777" w:rsidR="008A45F3" w:rsidRPr="00F82368" w:rsidRDefault="008A45F3" w:rsidP="008A45F3">
      <w:pPr>
        <w:pStyle w:val="BodyText"/>
        <w:rPr>
          <w:rFonts w:eastAsia="SimSun"/>
          <w:lang w:eastAsia="zh-CN"/>
        </w:rPr>
      </w:pPr>
    </w:p>
    <w:p w14:paraId="182C806E" w14:textId="77777777" w:rsidR="008A45F3" w:rsidRPr="00F82368" w:rsidRDefault="008A45F3" w:rsidP="008A45F3">
      <w:pPr>
        <w:pStyle w:val="IDDDefinition"/>
        <w:rPr>
          <w:rFonts w:eastAsia="SimSun"/>
        </w:rPr>
      </w:pPr>
      <w:r w:rsidDel="007E2756">
        <w:rPr>
          <w:rFonts w:eastAsia="SimSun"/>
          <w:lang w:eastAsia="zh-CN"/>
        </w:rPr>
        <w:t xml:space="preserve"> </w:t>
      </w:r>
      <w:r>
        <w:rPr>
          <w:rFonts w:eastAsia="SimSun"/>
        </w:rPr>
        <w:t>AirflowNetwork:MultiZone:Component:SimpleOpening</w:t>
      </w:r>
      <w:r w:rsidRPr="00F82368">
        <w:rPr>
          <w:rFonts w:eastAsia="SimSun"/>
        </w:rPr>
        <w:t>,</w:t>
      </w:r>
    </w:p>
    <w:p w14:paraId="7E47B43B" w14:textId="77777777" w:rsidR="008A45F3" w:rsidRPr="00F82368" w:rsidRDefault="008A45F3" w:rsidP="008A45F3">
      <w:pPr>
        <w:pStyle w:val="IDDDefinition"/>
        <w:rPr>
          <w:rFonts w:eastAsia="SimSun"/>
        </w:rPr>
      </w:pPr>
      <w:r w:rsidRPr="00F82368">
        <w:rPr>
          <w:rFonts w:eastAsia="SimSun"/>
        </w:rPr>
        <w:t xml:space="preserve">    WiOpen2,                 !- Simple Opening Name</w:t>
      </w:r>
    </w:p>
    <w:p w14:paraId="1FDA2516" w14:textId="77777777" w:rsidR="008A45F3" w:rsidRPr="00F82368" w:rsidRDefault="008A45F3" w:rsidP="008A45F3">
      <w:pPr>
        <w:pStyle w:val="IDDDefinition"/>
        <w:rPr>
          <w:rFonts w:eastAsia="SimSun"/>
        </w:rPr>
      </w:pPr>
      <w:r w:rsidRPr="00F82368">
        <w:rPr>
          <w:rFonts w:eastAsia="SimSun"/>
        </w:rPr>
        <w:t xml:space="preserve">    0.001,                   !- Air Mass Flow Coefficient </w:t>
      </w:r>
      <w:r>
        <w:rPr>
          <w:rFonts w:eastAsia="SimSun"/>
        </w:rPr>
        <w:t xml:space="preserve">When </w:t>
      </w:r>
      <w:r w:rsidRPr="00F82368">
        <w:rPr>
          <w:rFonts w:eastAsia="SimSun"/>
        </w:rPr>
        <w:t>Opening Is Closed {kg/s</w:t>
      </w:r>
      <w:r>
        <w:rPr>
          <w:rFonts w:eastAsia="SimSun"/>
        </w:rPr>
        <w:t>-m</w:t>
      </w:r>
      <w:r w:rsidRPr="00F82368">
        <w:rPr>
          <w:rFonts w:eastAsia="SimSun"/>
        </w:rPr>
        <w:t>}</w:t>
      </w:r>
    </w:p>
    <w:p w14:paraId="0ECD74F8" w14:textId="77777777" w:rsidR="008A45F3" w:rsidRPr="00F82368" w:rsidRDefault="008A45F3" w:rsidP="008A45F3">
      <w:pPr>
        <w:pStyle w:val="IDDDefinition"/>
        <w:rPr>
          <w:rFonts w:eastAsia="SimSun"/>
        </w:rPr>
      </w:pPr>
      <w:r w:rsidRPr="00F82368">
        <w:rPr>
          <w:rFonts w:eastAsia="SimSun"/>
        </w:rPr>
        <w:t xml:space="preserve">    0.650,                   !- Air Mass Flow Exponent When Opening Is Closed {dimensionless}</w:t>
      </w:r>
    </w:p>
    <w:p w14:paraId="7B0CF581" w14:textId="77777777" w:rsidR="008A45F3" w:rsidRPr="00F82368" w:rsidRDefault="008A45F3" w:rsidP="008A45F3">
      <w:pPr>
        <w:pStyle w:val="IDDDefinition"/>
        <w:rPr>
          <w:rFonts w:eastAsia="SimSun"/>
        </w:rPr>
      </w:pPr>
      <w:r w:rsidRPr="00F82368">
        <w:rPr>
          <w:rFonts w:eastAsia="SimSun"/>
        </w:rPr>
        <w:t xml:space="preserve">    0.0001,                  !- Minimum density difference for two-way flow</w:t>
      </w:r>
      <w:r>
        <w:rPr>
          <w:rFonts w:eastAsia="SimSun"/>
        </w:rPr>
        <w:t xml:space="preserve"> (kg/m3)</w:t>
      </w:r>
    </w:p>
    <w:p w14:paraId="3B334488" w14:textId="77777777" w:rsidR="008A45F3" w:rsidRPr="00F82368" w:rsidRDefault="008A45F3" w:rsidP="008A45F3">
      <w:pPr>
        <w:pStyle w:val="IDDDefinition"/>
        <w:rPr>
          <w:rFonts w:eastAsia="SimSun"/>
        </w:rPr>
      </w:pPr>
      <w:r w:rsidRPr="00F82368">
        <w:rPr>
          <w:rFonts w:eastAsia="SimSun"/>
        </w:rPr>
        <w:t xml:space="preserve">    1.0;                     !- Discharge coefficient</w:t>
      </w:r>
      <w:r>
        <w:rPr>
          <w:rFonts w:eastAsia="SimSun"/>
        </w:rPr>
        <w:t xml:space="preserve"> (dimensionless)</w:t>
      </w:r>
    </w:p>
    <w:p w14:paraId="38D8FA30" w14:textId="77777777" w:rsidR="008A45F3" w:rsidRDefault="008A45F3" w:rsidP="008A45F3">
      <w:pPr>
        <w:pStyle w:val="Heading3"/>
      </w:pPr>
      <w:bookmarkStart w:id="567" w:name="_Toc399589440"/>
      <w:r>
        <w:t>AirflowNetwork:MultiZone:Component:ZoneExhaustFan</w:t>
      </w:r>
      <w:bookmarkEnd w:id="567"/>
    </w:p>
    <w:p w14:paraId="7702C2AD" w14:textId="77777777" w:rsidR="008A45F3" w:rsidRDefault="008A45F3" w:rsidP="008A45F3">
      <w:pPr>
        <w:pStyle w:val="BodyText"/>
      </w:pPr>
      <w:r>
        <w:t xml:space="preserve">This object specifies the properties of air flow through an exterior heat transfer surface with a zone exhaust fan. The zone exhaust fan turns on or off based on the availability schedule defined in the corresponding Fan:ZoneExhaust object. When the </w:t>
      </w:r>
      <w:r w:rsidRPr="00B21788">
        <w:t xml:space="preserve">exhaust fan </w:t>
      </w:r>
      <w:r>
        <w:t>mass flow</w:t>
      </w:r>
      <w:r w:rsidRPr="00B21788">
        <w:t xml:space="preserve"> </w:t>
      </w:r>
      <w:r>
        <w:t xml:space="preserve">rate </w:t>
      </w:r>
      <w:r w:rsidRPr="00B21788">
        <w:t>is greater than zero, the airflow network model treats this object as a constant volume fan.</w:t>
      </w:r>
      <w:r>
        <w:t xml:space="preserve"> When the</w:t>
      </w:r>
      <w:r w:rsidRPr="00B21788">
        <w:t xml:space="preserve"> fan </w:t>
      </w:r>
      <w:r>
        <w:t>is</w:t>
      </w:r>
      <w:r w:rsidRPr="00B21788">
        <w:t xml:space="preserve"> off based on the availability schedule, the model treats this object as a crack.</w:t>
      </w:r>
      <w:r>
        <w:t xml:space="preserve"> </w:t>
      </w:r>
    </w:p>
    <w:p w14:paraId="3FF34C60" w14:textId="77777777" w:rsidR="008A45F3" w:rsidRDefault="008A45F3" w:rsidP="008A45F3">
      <w:pPr>
        <w:pStyle w:val="BodyText"/>
      </w:pPr>
      <w:r>
        <w:t xml:space="preserve">When the fan is on, the air mass flow rate modeled for the airflow network is based on the value defined in the </w:t>
      </w:r>
      <w:r w:rsidRPr="00180B5D">
        <w:rPr>
          <w:rFonts w:eastAsia="SimSun"/>
        </w:rPr>
        <w:t>Max</w:t>
      </w:r>
      <w:r>
        <w:rPr>
          <w:rFonts w:eastAsia="SimSun"/>
        </w:rPr>
        <w:t>imum</w:t>
      </w:r>
      <w:r>
        <w:rPr>
          <w:rFonts w:ascii="Courier New" w:eastAsia="SimSun" w:hAnsi="Courier New" w:cs="Courier New"/>
          <w:lang w:val="en-ZW" w:eastAsia="zh-CN"/>
        </w:rPr>
        <w:t xml:space="preserve"> </w:t>
      </w:r>
      <w:r w:rsidRPr="00962ACA">
        <w:rPr>
          <w:rFonts w:eastAsia="SimSun"/>
        </w:rPr>
        <w:t xml:space="preserve">Flow Rate field </w:t>
      </w:r>
      <w:r>
        <w:rPr>
          <w:rFonts w:eastAsia="SimSun"/>
        </w:rPr>
        <w:t>of</w:t>
      </w:r>
      <w:r w:rsidRPr="00962ACA">
        <w:rPr>
          <w:rFonts w:eastAsia="SimSun"/>
        </w:rPr>
        <w:t xml:space="preserve"> the </w:t>
      </w:r>
      <w:r>
        <w:t>Fan:ZoneExhaust</w:t>
      </w:r>
      <w:r w:rsidRPr="00962ACA">
        <w:rPr>
          <w:rFonts w:eastAsia="SimSun"/>
        </w:rPr>
        <w:t xml:space="preserve"> object.</w:t>
      </w:r>
      <w:r>
        <w:rPr>
          <w:rFonts w:eastAsia="SimSun"/>
        </w:rPr>
        <w:t xml:space="preserve"> The airflow direction is from the corresponding zone to outdoors. </w:t>
      </w:r>
    </w:p>
    <w:p w14:paraId="73C5DD82" w14:textId="77777777" w:rsidR="008A45F3" w:rsidRDefault="008A45F3" w:rsidP="008A45F3">
      <w:pPr>
        <w:pStyle w:val="BodyText"/>
      </w:pPr>
      <w:r>
        <w:t>When the fan is off, the following power law form is used that gives air flow through the crack as a function of the pressure difference across the crack:</w:t>
      </w:r>
    </w:p>
    <w:p w14:paraId="08CFADE1" w14:textId="77777777" w:rsidR="008A45F3" w:rsidRDefault="008A45F3" w:rsidP="008A45F3">
      <w:pPr>
        <w:pStyle w:val="Equation"/>
        <w:rPr>
          <w:vertAlign w:val="superscript"/>
        </w:rPr>
      </w:pPr>
      <w:r w:rsidRPr="00884C36">
        <w:rPr>
          <w:position w:val="-14"/>
          <w:vertAlign w:val="superscript"/>
        </w:rPr>
        <w:object w:dxaOrig="3260" w:dyaOrig="440" w14:anchorId="45510F1B">
          <v:shape id="_x0000_i1040" type="#_x0000_t75" style="width:162pt;height:22pt" o:ole="">
            <v:imagedata r:id="rId50" o:title=""/>
          </v:shape>
          <o:OLEObject Type="Embed" ProgID="Equation.DSMT4" ShapeID="_x0000_i1040" DrawAspect="Content" ObjectID="_1476180309" r:id="rId51"/>
        </w:object>
      </w:r>
    </w:p>
    <w:p w14:paraId="224E48B6" w14:textId="77777777" w:rsidR="008A45F3" w:rsidRDefault="008A45F3" w:rsidP="008A45F3">
      <w:pPr>
        <w:pStyle w:val="BodyText"/>
      </w:pPr>
      <w:r>
        <w:t>Where</w:t>
      </w:r>
    </w:p>
    <w:p w14:paraId="30483BE5" w14:textId="77777777" w:rsidR="008A45F3" w:rsidRDefault="008A45F3" w:rsidP="008A45F3">
      <w:pPr>
        <w:pStyle w:val="BodyText"/>
      </w:pPr>
      <w:r>
        <w:rPr>
          <w:rFonts w:ascii="Times New Roman" w:hAnsi="Times New Roman"/>
          <w:i/>
          <w:sz w:val="22"/>
        </w:rPr>
        <w:t>Q</w:t>
      </w:r>
      <w:r>
        <w:rPr>
          <w:rFonts w:ascii="Times New Roman" w:hAnsi="Times New Roman"/>
          <w:sz w:val="22"/>
        </w:rPr>
        <w:t xml:space="preserve"> </w:t>
      </w:r>
      <w:r>
        <w:t xml:space="preserve">   = air mass flow (kg/s)</w:t>
      </w:r>
    </w:p>
    <w:p w14:paraId="5E2E887F" w14:textId="77777777" w:rsidR="008A45F3" w:rsidRDefault="008A45F3" w:rsidP="008A45F3">
      <w:pPr>
        <w:pStyle w:val="BodyText"/>
      </w:pPr>
      <w:r>
        <w:rPr>
          <w:rFonts w:ascii="Times New Roman" w:hAnsi="Times New Roman"/>
          <w:i/>
          <w:sz w:val="22"/>
        </w:rPr>
        <w:t>C</w:t>
      </w:r>
      <w:r>
        <w:rPr>
          <w:rFonts w:ascii="Times New Roman" w:hAnsi="Times New Roman"/>
          <w:i/>
          <w:sz w:val="22"/>
          <w:vertAlign w:val="subscript"/>
        </w:rPr>
        <w:t>Q</w:t>
      </w:r>
      <w:r>
        <w:rPr>
          <w:rFonts w:ascii="Times New Roman" w:hAnsi="Times New Roman"/>
          <w:i/>
          <w:sz w:val="22"/>
        </w:rPr>
        <w:t xml:space="preserve"> </w:t>
      </w:r>
      <w:r>
        <w:t xml:space="preserve"> = air mass flow coefficient (kg/s-Pa</w:t>
      </w:r>
      <w:r w:rsidRPr="00B025EF">
        <w:rPr>
          <w:vertAlign w:val="superscript"/>
        </w:rPr>
        <w:t>n</w:t>
      </w:r>
      <w:r>
        <w:t xml:space="preserve"> @ 1 Pa)</w:t>
      </w:r>
    </w:p>
    <w:p w14:paraId="3A3754D7" w14:textId="77777777" w:rsidR="008A45F3" w:rsidRDefault="008A45F3" w:rsidP="008A45F3">
      <w:pPr>
        <w:pStyle w:val="BodyText"/>
      </w:pPr>
      <w:r>
        <w:rPr>
          <w:rFonts w:ascii="Times New Roman" w:hAnsi="Times New Roman"/>
          <w:i/>
          <w:sz w:val="22"/>
        </w:rPr>
        <w:t>C</w:t>
      </w:r>
      <w:r>
        <w:rPr>
          <w:rFonts w:ascii="Times New Roman" w:hAnsi="Times New Roman"/>
          <w:i/>
          <w:sz w:val="22"/>
          <w:vertAlign w:val="subscript"/>
        </w:rPr>
        <w:t>T</w:t>
      </w:r>
      <w:r>
        <w:rPr>
          <w:rFonts w:ascii="Times New Roman" w:hAnsi="Times New Roman"/>
          <w:i/>
          <w:sz w:val="22"/>
        </w:rPr>
        <w:t xml:space="preserve"> </w:t>
      </w:r>
      <w:r>
        <w:t xml:space="preserve"> = reference condition temperature correction factor (dimensionless)</w:t>
      </w:r>
    </w:p>
    <w:p w14:paraId="77BE9ABD" w14:textId="77777777" w:rsidR="008A45F3" w:rsidRDefault="008A45F3" w:rsidP="008A45F3">
      <w:pPr>
        <w:pStyle w:val="BodyText"/>
      </w:pPr>
      <w:r w:rsidRPr="00884C36">
        <w:rPr>
          <w:position w:val="-4"/>
        </w:rPr>
        <w:object w:dxaOrig="380" w:dyaOrig="260" w14:anchorId="51BD4FF5">
          <v:shape id="_x0000_i1041" type="#_x0000_t75" style="width:19pt;height:13pt" o:ole="">
            <v:imagedata r:id="rId52" o:title=""/>
          </v:shape>
          <o:OLEObject Type="Embed" ProgID="Equation.DSMT4" ShapeID="_x0000_i1041" DrawAspect="Content" ObjectID="_1476180310" r:id="rId53"/>
        </w:object>
      </w:r>
      <w:r>
        <w:t>= pressure difference across crack (Pa)</w:t>
      </w:r>
    </w:p>
    <w:p w14:paraId="66432E4F" w14:textId="77777777" w:rsidR="008A45F3" w:rsidRDefault="008A45F3" w:rsidP="008A45F3">
      <w:pPr>
        <w:pStyle w:val="BodyText"/>
      </w:pPr>
      <w:r>
        <w:rPr>
          <w:rFonts w:ascii="Times New Roman" w:hAnsi="Times New Roman"/>
          <w:i/>
          <w:sz w:val="22"/>
        </w:rPr>
        <w:t xml:space="preserve">n </w:t>
      </w:r>
      <w:r>
        <w:t xml:space="preserve">   = air flow exponent (dimensionless)</w:t>
      </w:r>
    </w:p>
    <w:p w14:paraId="3A546B09" w14:textId="77777777" w:rsidR="008A45F3" w:rsidRDefault="008A45F3" w:rsidP="008A45F3">
      <w:pPr>
        <w:pStyle w:val="Equation"/>
      </w:pPr>
      <w:r w:rsidRPr="00884C36">
        <w:rPr>
          <w:position w:val="-30"/>
        </w:rPr>
        <w:object w:dxaOrig="2120" w:dyaOrig="780" w14:anchorId="66B138FA">
          <v:shape id="_x0000_i1042" type="#_x0000_t75" style="width:106pt;height:39pt" o:ole="">
            <v:imagedata r:id="rId54" o:title=""/>
          </v:shape>
          <o:OLEObject Type="Embed" ProgID="Equation.DSMT4" ShapeID="_x0000_i1042" DrawAspect="Content" ObjectID="_1476180311" r:id="rId55"/>
        </w:object>
      </w:r>
      <w:r>
        <w:t xml:space="preserve"> </w:t>
      </w:r>
    </w:p>
    <w:p w14:paraId="539B060B" w14:textId="77777777" w:rsidR="008A45F3" w:rsidRDefault="008A45F3" w:rsidP="008A45F3">
      <w:pPr>
        <w:pStyle w:val="BodyText"/>
      </w:pPr>
      <w:r>
        <w:t>where</w:t>
      </w:r>
    </w:p>
    <w:p w14:paraId="7D43C2A9" w14:textId="77777777" w:rsidR="008A45F3" w:rsidRDefault="008A45F3" w:rsidP="008A45F3">
      <w:pPr>
        <w:pStyle w:val="BodyText"/>
        <w:rPr>
          <w:rFonts w:eastAsia="SimSun"/>
        </w:rPr>
      </w:pPr>
      <w:r w:rsidRPr="00D675AF">
        <w:rPr>
          <w:rFonts w:eastAsia="SimSun"/>
        </w:rPr>
        <w:t>ρ</w:t>
      </w:r>
      <w:r>
        <w:rPr>
          <w:rFonts w:eastAsia="SimSun"/>
        </w:rPr>
        <w:t xml:space="preserve"> = Air de</w:t>
      </w:r>
      <w:r w:rsidRPr="00D675AF">
        <w:rPr>
          <w:rFonts w:eastAsia="SimSun"/>
        </w:rPr>
        <w:t>n</w:t>
      </w:r>
      <w:r>
        <w:rPr>
          <w:rFonts w:eastAsia="SimSun"/>
        </w:rPr>
        <w:t>s</w:t>
      </w:r>
      <w:r w:rsidRPr="00D675AF">
        <w:rPr>
          <w:rFonts w:eastAsia="SimSun"/>
        </w:rPr>
        <w:t>ity</w:t>
      </w:r>
      <w:r>
        <w:rPr>
          <w:rFonts w:eastAsia="SimSun"/>
        </w:rPr>
        <w:t xml:space="preserve"> at the specific air temperature and humidity ratio conditions [kg/m</w:t>
      </w:r>
      <w:r w:rsidRPr="00D675AF">
        <w:rPr>
          <w:rFonts w:eastAsia="SimSun"/>
          <w:vertAlign w:val="superscript"/>
        </w:rPr>
        <w:t>3</w:t>
      </w:r>
      <w:r>
        <w:rPr>
          <w:rFonts w:eastAsia="SimSun"/>
        </w:rPr>
        <w:t>]</w:t>
      </w:r>
    </w:p>
    <w:p w14:paraId="2B8FD877" w14:textId="77777777" w:rsidR="008A45F3" w:rsidRPr="00D675AF" w:rsidRDefault="008A45F3" w:rsidP="008A45F3">
      <w:pPr>
        <w:pStyle w:val="BodyText"/>
        <w:rPr>
          <w:rFonts w:eastAsia="SimSun"/>
        </w:rPr>
      </w:pPr>
      <w:r w:rsidRPr="00D675AF">
        <w:rPr>
          <w:rFonts w:eastAsia="SimSun"/>
        </w:rPr>
        <w:t>ν</w:t>
      </w:r>
      <w:r>
        <w:rPr>
          <w:rFonts w:eastAsia="SimSun"/>
        </w:rPr>
        <w:t xml:space="preserve"> </w:t>
      </w:r>
      <w:r w:rsidRPr="00D675AF">
        <w:rPr>
          <w:rFonts w:eastAsia="SimSun"/>
        </w:rPr>
        <w:t xml:space="preserve">= Air </w:t>
      </w:r>
      <w:r>
        <w:rPr>
          <w:rFonts w:eastAsia="SimSun"/>
        </w:rPr>
        <w:t xml:space="preserve">kinetic </w:t>
      </w:r>
      <w:r w:rsidRPr="00D675AF">
        <w:rPr>
          <w:rFonts w:eastAsia="SimSun"/>
        </w:rPr>
        <w:t xml:space="preserve">viscosity </w:t>
      </w:r>
      <w:r>
        <w:rPr>
          <w:rFonts w:eastAsia="SimSun"/>
        </w:rPr>
        <w:t>at the specific air temperature</w:t>
      </w:r>
      <w:r w:rsidRPr="00D675AF">
        <w:rPr>
          <w:rFonts w:eastAsia="SimSun"/>
        </w:rPr>
        <w:t xml:space="preserve"> </w:t>
      </w:r>
      <w:r>
        <w:rPr>
          <w:rFonts w:eastAsia="SimSun"/>
        </w:rPr>
        <w:t xml:space="preserve">condition </w:t>
      </w:r>
      <w:r w:rsidRPr="00D675AF">
        <w:rPr>
          <w:rFonts w:eastAsia="SimSun"/>
        </w:rPr>
        <w:t>[</w:t>
      </w:r>
      <w:r>
        <w:rPr>
          <w:rFonts w:eastAsia="SimSun"/>
        </w:rPr>
        <w:t>m</w:t>
      </w:r>
      <w:r w:rsidRPr="00904FD4">
        <w:rPr>
          <w:rFonts w:eastAsia="SimSun"/>
          <w:vertAlign w:val="superscript"/>
        </w:rPr>
        <w:t>2</w:t>
      </w:r>
      <w:r>
        <w:rPr>
          <w:rFonts w:eastAsia="SimSun"/>
        </w:rPr>
        <w:t>/s</w:t>
      </w:r>
      <w:r w:rsidRPr="00D675AF">
        <w:rPr>
          <w:rFonts w:eastAsia="SimSun"/>
        </w:rPr>
        <w:t>]</w:t>
      </w:r>
    </w:p>
    <w:p w14:paraId="48700580" w14:textId="77777777" w:rsidR="008A45F3" w:rsidRDefault="008A45F3" w:rsidP="008A45F3">
      <w:pPr>
        <w:pStyle w:val="BodyText"/>
        <w:rPr>
          <w:rFonts w:eastAsia="SimSun"/>
        </w:rPr>
      </w:pPr>
      <w:r w:rsidRPr="00D675AF">
        <w:rPr>
          <w:rFonts w:eastAsia="SimSun"/>
        </w:rPr>
        <w:t>ρ</w:t>
      </w:r>
      <w:r w:rsidRPr="007D674A">
        <w:rPr>
          <w:rFonts w:eastAsia="SimSun"/>
          <w:vertAlign w:val="subscript"/>
        </w:rPr>
        <w:t>o</w:t>
      </w:r>
      <w:r>
        <w:rPr>
          <w:rFonts w:eastAsia="SimSun"/>
          <w:vertAlign w:val="subscript"/>
        </w:rPr>
        <w:t xml:space="preserve"> </w:t>
      </w:r>
      <w:r>
        <w:rPr>
          <w:rFonts w:eastAsia="SimSun"/>
        </w:rPr>
        <w:t>= Air de</w:t>
      </w:r>
      <w:r w:rsidRPr="00D675AF">
        <w:rPr>
          <w:rFonts w:eastAsia="SimSun"/>
        </w:rPr>
        <w:t>n</w:t>
      </w:r>
      <w:r>
        <w:rPr>
          <w:rFonts w:eastAsia="SimSun"/>
        </w:rPr>
        <w:t>s</w:t>
      </w:r>
      <w:r w:rsidRPr="00D675AF">
        <w:rPr>
          <w:rFonts w:eastAsia="SimSun"/>
        </w:rPr>
        <w:t>ity</w:t>
      </w:r>
      <w:r>
        <w:rPr>
          <w:rFonts w:eastAsia="SimSun"/>
        </w:rPr>
        <w:t xml:space="preserve"> at the reference air conditions provided by the object AirflowNetwork:MultiZone:ReferenceCrackConditions specified in the field Reference Crack Conditions [kg/m</w:t>
      </w:r>
      <w:r w:rsidRPr="00D675AF">
        <w:rPr>
          <w:rFonts w:eastAsia="SimSun"/>
          <w:vertAlign w:val="superscript"/>
        </w:rPr>
        <w:t>3</w:t>
      </w:r>
      <w:r>
        <w:rPr>
          <w:rFonts w:eastAsia="SimSun"/>
        </w:rPr>
        <w:t>]</w:t>
      </w:r>
    </w:p>
    <w:p w14:paraId="0C8FE927" w14:textId="77777777" w:rsidR="008A45F3" w:rsidRDefault="008A45F3" w:rsidP="008A45F3">
      <w:pPr>
        <w:pStyle w:val="BodyText"/>
        <w:rPr>
          <w:rFonts w:eastAsia="SimSun"/>
        </w:rPr>
      </w:pPr>
      <w:r w:rsidRPr="00D675AF">
        <w:rPr>
          <w:rFonts w:eastAsia="SimSun"/>
        </w:rPr>
        <w:t>ν</w:t>
      </w:r>
      <w:r w:rsidRPr="007D674A">
        <w:rPr>
          <w:rFonts w:eastAsia="SimSun"/>
          <w:vertAlign w:val="subscript"/>
        </w:rPr>
        <w:t>o</w:t>
      </w:r>
      <w:r>
        <w:rPr>
          <w:rFonts w:eastAsia="SimSun"/>
          <w:vertAlign w:val="subscript"/>
        </w:rPr>
        <w:t xml:space="preserve"> </w:t>
      </w:r>
      <w:r w:rsidRPr="00D675AF">
        <w:rPr>
          <w:rFonts w:eastAsia="SimSun"/>
        </w:rPr>
        <w:t xml:space="preserve">= Air </w:t>
      </w:r>
      <w:r>
        <w:rPr>
          <w:rFonts w:eastAsia="SimSun"/>
        </w:rPr>
        <w:t xml:space="preserve">kinetic </w:t>
      </w:r>
      <w:r w:rsidRPr="00D675AF">
        <w:rPr>
          <w:rFonts w:eastAsia="SimSun"/>
        </w:rPr>
        <w:t xml:space="preserve">viscosity </w:t>
      </w:r>
      <w:r>
        <w:rPr>
          <w:rFonts w:eastAsia="SimSun"/>
        </w:rPr>
        <w:t>at the reference air temperature provided by the object AirflowNetwork:MultiZone:ReferenceCrackConditions specified in the field Reference Crack Conditions</w:t>
      </w:r>
      <w:r w:rsidRPr="00D675AF" w:rsidDel="007D03C8">
        <w:rPr>
          <w:rFonts w:eastAsia="SimSun"/>
        </w:rPr>
        <w:t xml:space="preserve"> </w:t>
      </w:r>
      <w:r w:rsidRPr="00D675AF">
        <w:rPr>
          <w:rFonts w:eastAsia="SimSun"/>
        </w:rPr>
        <w:t>[</w:t>
      </w:r>
      <w:r>
        <w:rPr>
          <w:rFonts w:eastAsia="SimSun"/>
        </w:rPr>
        <w:t>m</w:t>
      </w:r>
      <w:r w:rsidRPr="00904FD4">
        <w:rPr>
          <w:rFonts w:eastAsia="SimSun"/>
          <w:vertAlign w:val="superscript"/>
        </w:rPr>
        <w:t>2</w:t>
      </w:r>
      <w:r>
        <w:rPr>
          <w:rFonts w:eastAsia="SimSun"/>
        </w:rPr>
        <w:t>/s</w:t>
      </w:r>
      <w:r w:rsidRPr="00D675AF">
        <w:rPr>
          <w:rFonts w:eastAsia="SimSun"/>
        </w:rPr>
        <w:t>]</w:t>
      </w:r>
    </w:p>
    <w:p w14:paraId="07F034FE" w14:textId="77777777" w:rsidR="008A45F3" w:rsidRDefault="008A45F3" w:rsidP="008A45F3">
      <w:pPr>
        <w:pStyle w:val="BlockQuotation"/>
      </w:pPr>
      <w:r>
        <w:t xml:space="preserve">Note: The correction factor shown above is used when the exhaust fan is off. The airflow direction is based on the pressure difference between the zone and outdoors. </w:t>
      </w:r>
    </w:p>
    <w:p w14:paraId="252DB41D" w14:textId="77777777" w:rsidR="008A45F3" w:rsidRPr="00962ACA" w:rsidRDefault="008A45F3" w:rsidP="008A45F3">
      <w:pPr>
        <w:pStyle w:val="Heading4"/>
      </w:pPr>
      <w:r w:rsidRPr="00962ACA">
        <w:lastRenderedPageBreak/>
        <w:t xml:space="preserve">Field: </w:t>
      </w:r>
      <w:r>
        <w:rPr>
          <w:rFonts w:eastAsia="SimSun"/>
        </w:rPr>
        <w:t>N</w:t>
      </w:r>
      <w:r w:rsidRPr="00962ACA">
        <w:rPr>
          <w:rFonts w:eastAsia="SimSun"/>
        </w:rPr>
        <w:t>ame</w:t>
      </w:r>
    </w:p>
    <w:p w14:paraId="65638D15" w14:textId="77777777" w:rsidR="008A45F3" w:rsidRDefault="008A45F3" w:rsidP="008A45F3">
      <w:pPr>
        <w:pStyle w:val="BodyText"/>
      </w:pPr>
      <w:r>
        <w:t xml:space="preserve">This is the name for this instance of the AirflowNetwork:MultiZone:Component:ZoneExhaustFan object. This name must be the same name defined in the </w:t>
      </w:r>
      <w:r w:rsidRPr="00B71861">
        <w:t>Fan:ZoneExhaust</w:t>
      </w:r>
      <w:r>
        <w:t xml:space="preserve"> object. It is referenced by an AirflowNetwork:Multizone:Surface object. </w:t>
      </w:r>
    </w:p>
    <w:p w14:paraId="37284296" w14:textId="77777777" w:rsidR="008A45F3" w:rsidRDefault="008A45F3" w:rsidP="008A45F3">
      <w:pPr>
        <w:pStyle w:val="Heading4"/>
      </w:pPr>
      <w:r>
        <w:t xml:space="preserve">Field: </w:t>
      </w:r>
      <w:r w:rsidRPr="00B71861">
        <w:t>Air Mass Flow Coefficient When the Zone Exhaust Fan is Off at Reference Conditions</w:t>
      </w:r>
    </w:p>
    <w:p w14:paraId="1E8F33CF" w14:textId="77777777" w:rsidR="008A45F3" w:rsidRDefault="008A45F3" w:rsidP="008A45F3">
      <w:pPr>
        <w:pStyle w:val="BodyText"/>
      </w:pPr>
      <w:r>
        <w:t>The value of the air mass flow coefficient,</w:t>
      </w:r>
      <w:r w:rsidRPr="00884C36">
        <w:rPr>
          <w:position w:val="-14"/>
        </w:rPr>
        <w:object w:dxaOrig="340" w:dyaOrig="380" w14:anchorId="37E3B9E5">
          <v:shape id="_x0000_i1043" type="#_x0000_t75" style="width:17.5pt;height:19pt" o:ole="">
            <v:imagedata r:id="rId56" o:title=""/>
          </v:shape>
          <o:OLEObject Type="Embed" ProgID="Equation.DSMT4" ShapeID="_x0000_i1043" DrawAspect="Content" ObjectID="_1476180312" r:id="rId57"/>
        </w:object>
      </w:r>
      <w:r>
        <w:t>, in the crack air flow equation. It has units of kg/s at 1Pa. This value must be greater than zero. The value is used when the fan is off.</w:t>
      </w:r>
    </w:p>
    <w:p w14:paraId="76C35254" w14:textId="77777777" w:rsidR="008A45F3" w:rsidRDefault="008A45F3" w:rsidP="008A45F3">
      <w:pPr>
        <w:pStyle w:val="Heading4"/>
      </w:pPr>
      <w:r>
        <w:t xml:space="preserve">Field: </w:t>
      </w:r>
      <w:r w:rsidRPr="00B71861">
        <w:t>Air Mass Flow Exponent When the Zone Exhaust Fan is Off</w:t>
      </w:r>
    </w:p>
    <w:p w14:paraId="3E3A6151" w14:textId="77777777" w:rsidR="008A45F3" w:rsidRDefault="008A45F3" w:rsidP="008A45F3">
      <w:pPr>
        <w:pStyle w:val="BodyText"/>
      </w:pPr>
      <w:r>
        <w:t>The value of the exponent,</w:t>
      </w:r>
      <w:r>
        <w:rPr>
          <w:rFonts w:ascii="Times New Roman" w:hAnsi="Times New Roman"/>
          <w:i/>
          <w:sz w:val="24"/>
        </w:rPr>
        <w:t xml:space="preserve"> n</w:t>
      </w:r>
      <w:r>
        <w:t>, in the crack air flow equation. The valid range is 0.5 to 1.0, with the default value being 0.65. The value is used when the fan is off.</w:t>
      </w:r>
    </w:p>
    <w:p w14:paraId="60B4438E" w14:textId="77777777" w:rsidR="008A45F3" w:rsidRDefault="008A45F3" w:rsidP="008A45F3">
      <w:pPr>
        <w:pStyle w:val="Heading4"/>
      </w:pPr>
      <w:r>
        <w:t>Field: Reference Crack Conditions</w:t>
      </w:r>
    </w:p>
    <w:p w14:paraId="7E908456" w14:textId="77777777" w:rsidR="008A45F3" w:rsidRDefault="008A45F3" w:rsidP="008A45F3">
      <w:pPr>
        <w:pStyle w:val="BodyText"/>
      </w:pPr>
      <w:r>
        <w:t xml:space="preserve">The name of the AirflowNetwork:MultiZone:ReferenceCrackConditions object which specifies the conditions under which the air mass flow coefficient was measured. If the user omits this field and only </w:t>
      </w:r>
      <w:r w:rsidRPr="00F71ADD">
        <w:rPr>
          <w:u w:val="single"/>
        </w:rPr>
        <w:t>one</w:t>
      </w:r>
      <w:r>
        <w:t xml:space="preserve"> AirflowNetwork:MultiZone:ReferenceCrackConditions object is defined in the input data file, then those reference crack conditions will be used.</w:t>
      </w:r>
      <w:r w:rsidRPr="00F71ADD">
        <w:t xml:space="preserve"> </w:t>
      </w:r>
      <w:r>
        <w:t xml:space="preserve">If the user omits this field and either </w:t>
      </w:r>
      <w:r>
        <w:rPr>
          <w:u w:val="single"/>
        </w:rPr>
        <w:t>zero or more than one</w:t>
      </w:r>
      <w:r>
        <w:t xml:space="preserve"> AirflowNetwork:MultiZone:ReferenceCrackConditions objects are defined in the input data file, then the default conditions for the AirflowNetwork:Multizone: Reference Crack Conditions object will be used.</w:t>
      </w:r>
    </w:p>
    <w:p w14:paraId="0931CAB6" w14:textId="77777777" w:rsidR="008A45F3" w:rsidRDefault="008A45F3" w:rsidP="008A45F3">
      <w:pPr>
        <w:pStyle w:val="BodyText"/>
      </w:pPr>
      <w:r>
        <w:t>An IDF example is shown below:</w:t>
      </w:r>
    </w:p>
    <w:bookmarkEnd w:id="552"/>
    <w:p w14:paraId="563A5825" w14:textId="77777777" w:rsidR="008A45F3" w:rsidRDefault="008A45F3" w:rsidP="008A45F3">
      <w:pPr>
        <w:pStyle w:val="IDDDefinition"/>
        <w:rPr>
          <w:rFonts w:eastAsia="SimSun"/>
          <w:lang w:val="en-ZW" w:eastAsia="zh-CN"/>
        </w:rPr>
      </w:pPr>
      <w:r>
        <w:rPr>
          <w:rFonts w:eastAsia="SimSun"/>
          <w:lang w:val="en-ZW" w:eastAsia="zh-CN"/>
        </w:rPr>
        <w:t>AirflowNetwork:MultiZone:Component:ZoneExhaustFan,</w:t>
      </w:r>
    </w:p>
    <w:p w14:paraId="17546DD8" w14:textId="77777777" w:rsidR="008A45F3" w:rsidRPr="00A355D0" w:rsidRDefault="008A45F3" w:rsidP="008A45F3">
      <w:pPr>
        <w:pStyle w:val="IDDDefinition"/>
        <w:rPr>
          <w:rFonts w:eastAsia="SimSun"/>
          <w:lang w:val="de-DE" w:eastAsia="zh-CN"/>
        </w:rPr>
      </w:pPr>
      <w:r>
        <w:rPr>
          <w:rFonts w:eastAsia="SimSun"/>
          <w:lang w:val="en-ZW" w:eastAsia="zh-CN"/>
        </w:rPr>
        <w:t xml:space="preserve">    </w:t>
      </w:r>
      <w:r w:rsidRPr="00A355D0">
        <w:rPr>
          <w:rFonts w:eastAsia="SimSun"/>
          <w:lang w:val="de-DE" w:eastAsia="zh-CN"/>
        </w:rPr>
        <w:t>Zone3 Exhaust Fan,       !- Name</w:t>
      </w:r>
      <w:r>
        <w:rPr>
          <w:rFonts w:eastAsia="SimSun"/>
          <w:lang w:val="de-DE" w:eastAsia="zh-CN"/>
        </w:rPr>
        <w:tab/>
      </w:r>
    </w:p>
    <w:p w14:paraId="1D06A840" w14:textId="77777777" w:rsidR="008A45F3" w:rsidRDefault="008A45F3" w:rsidP="008A45F3">
      <w:pPr>
        <w:pStyle w:val="IDDDefinition"/>
        <w:rPr>
          <w:rFonts w:eastAsia="SimSun"/>
          <w:lang w:val="en-ZW" w:eastAsia="zh-CN"/>
        </w:rPr>
      </w:pPr>
      <w:r w:rsidRPr="00A355D0">
        <w:rPr>
          <w:rFonts w:eastAsia="SimSun"/>
          <w:lang w:val="de-DE" w:eastAsia="zh-CN"/>
        </w:rPr>
        <w:t xml:space="preserve">    </w:t>
      </w:r>
      <w:r>
        <w:rPr>
          <w:rFonts w:eastAsia="SimSun"/>
          <w:lang w:val="en-ZW" w:eastAsia="zh-CN"/>
        </w:rPr>
        <w:t xml:space="preserve">0.01,     !- </w:t>
      </w:r>
      <w:r w:rsidRPr="00A355D0">
        <w:rPr>
          <w:rFonts w:eastAsia="SimSun"/>
          <w:lang w:val="en-ZW" w:eastAsia="zh-CN"/>
        </w:rPr>
        <w:t>Air Mass Flow Coefficient When the Zone Exhaust Fan is Off at Reference Conditions</w:t>
      </w:r>
      <w:r>
        <w:rPr>
          <w:rFonts w:eastAsia="SimSun"/>
          <w:lang w:val="en-ZW" w:eastAsia="zh-CN"/>
        </w:rPr>
        <w:t xml:space="preserve"> {kg/s}</w:t>
      </w:r>
    </w:p>
    <w:p w14:paraId="23715C3E" w14:textId="77777777" w:rsidR="008A45F3" w:rsidRDefault="008A45F3" w:rsidP="008A45F3">
      <w:pPr>
        <w:pStyle w:val="IDDDefinition"/>
        <w:rPr>
          <w:rFonts w:eastAsia="SimSun"/>
          <w:lang w:val="en-ZW" w:eastAsia="zh-CN"/>
        </w:rPr>
      </w:pPr>
      <w:r>
        <w:rPr>
          <w:rFonts w:eastAsia="SimSun"/>
          <w:lang w:val="en-ZW" w:eastAsia="zh-CN"/>
        </w:rPr>
        <w:t xml:space="preserve">    0.667;    !- </w:t>
      </w:r>
      <w:r w:rsidRPr="00A355D0">
        <w:rPr>
          <w:rFonts w:eastAsia="SimSun"/>
          <w:lang w:val="en-ZW" w:eastAsia="zh-CN"/>
        </w:rPr>
        <w:t>Air Mass Flow Exponent When the Zone Exhaust Fan is Of</w:t>
      </w:r>
      <w:r>
        <w:rPr>
          <w:rFonts w:eastAsia="SimSun"/>
          <w:lang w:val="en-ZW" w:eastAsia="zh-CN"/>
        </w:rPr>
        <w:t>f{dimensionless}</w:t>
      </w:r>
    </w:p>
    <w:p w14:paraId="4EEC8AD1" w14:textId="77777777" w:rsidR="008A45F3" w:rsidRDefault="008A45F3" w:rsidP="008A45F3">
      <w:pPr>
        <w:pStyle w:val="IDDDefinition"/>
        <w:rPr>
          <w:rFonts w:eastAsia="SimSun"/>
          <w:lang w:eastAsia="zh-CN"/>
        </w:rPr>
      </w:pPr>
      <w:r>
        <w:rPr>
          <w:rFonts w:eastAsia="SimSun"/>
          <w:lang w:eastAsia="zh-CN"/>
        </w:rPr>
        <w:t xml:space="preserve">    ReferenceCrackConditions; !- Reference Crack Conditions</w:t>
      </w:r>
    </w:p>
    <w:p w14:paraId="63965B06" w14:textId="77777777" w:rsidR="008A45F3" w:rsidRDefault="008A45F3" w:rsidP="008A45F3">
      <w:pPr>
        <w:pStyle w:val="Heading3"/>
      </w:pPr>
      <w:bookmarkStart w:id="568" w:name="_Toc399589441"/>
      <w:r>
        <w:t>AirflowNetwork:MultiZone:ExternalNode</w:t>
      </w:r>
      <w:bookmarkEnd w:id="568"/>
    </w:p>
    <w:p w14:paraId="1A2EF2FD" w14:textId="77777777" w:rsidR="008A45F3" w:rsidRDefault="008A45F3" w:rsidP="008A45F3">
      <w:pPr>
        <w:pStyle w:val="BodyText"/>
      </w:pPr>
      <w:r>
        <w:t>External nodes in the AirflowNetwork model define environmental conditions outside of the building. These conditions include wind pressure coefficients that vary from façade to façade and can be highly dependent on the building geometry.</w:t>
      </w:r>
    </w:p>
    <w:p w14:paraId="162C866A" w14:textId="77777777" w:rsidR="008A45F3" w:rsidRDefault="008A45F3" w:rsidP="008A45F3">
      <w:pPr>
        <w:pStyle w:val="BodyText"/>
      </w:pPr>
      <w:r>
        <w:t xml:space="preserve">AirflowNetwork:MultiZone:ExternalNode objects do </w:t>
      </w:r>
      <w:r>
        <w:rPr>
          <w:b/>
        </w:rPr>
        <w:t>not</w:t>
      </w:r>
      <w:r>
        <w:t xml:space="preserve"> have to be entered if Wind Pressure Coefficient Type = SurfaceAverageCalculation in the AirflowNetwork:SimulationControl object.</w:t>
      </w:r>
    </w:p>
    <w:p w14:paraId="452D5451" w14:textId="77777777" w:rsidR="008A45F3" w:rsidRDefault="008A45F3" w:rsidP="008A45F3">
      <w:pPr>
        <w:pStyle w:val="Heading4"/>
      </w:pPr>
      <w:r>
        <w:t>Field: Name</w:t>
      </w:r>
    </w:p>
    <w:p w14:paraId="77089006" w14:textId="77777777" w:rsidR="008A45F3" w:rsidRDefault="008A45F3" w:rsidP="008A45F3">
      <w:pPr>
        <w:pStyle w:val="BodyText"/>
      </w:pPr>
      <w:r>
        <w:t>The external node name is associated with a particular building façade. This name is referenced by the External Node Name field of an AirflowNetwork:MultiZone:WindPressureCoefficientValues object (which gives wind pressure coefficients for the façade as a function of angle of wind incident on the façade) and by the External Node Name field of an AirflowNetwork:MultiZone:Surface object.</w:t>
      </w:r>
    </w:p>
    <w:p w14:paraId="1E8A25E6" w14:textId="77777777" w:rsidR="008A45F3" w:rsidRDefault="008A45F3" w:rsidP="008A45F3">
      <w:pPr>
        <w:pStyle w:val="Heading4"/>
      </w:pPr>
      <w:r>
        <w:t>Field: External Node Height</w:t>
      </w:r>
    </w:p>
    <w:p w14:paraId="34DCBBCD" w14:textId="77777777" w:rsidR="008A45F3" w:rsidRDefault="008A45F3" w:rsidP="008A45F3">
      <w:pPr>
        <w:pStyle w:val="BodyText"/>
      </w:pPr>
      <w:r>
        <w:t>Designates the reference height, in meters, used to calculate relative pressure. The default value is 0 meters.</w:t>
      </w:r>
    </w:p>
    <w:p w14:paraId="131D79BF" w14:textId="77777777" w:rsidR="008A45F3" w:rsidRDefault="008A45F3" w:rsidP="008A45F3">
      <w:pPr>
        <w:pStyle w:val="Heading4"/>
      </w:pPr>
      <w:r>
        <w:t>Field: Wind Pressure Coefficient Values Object Name</w:t>
      </w:r>
    </w:p>
    <w:p w14:paraId="6CD458CB" w14:textId="77777777" w:rsidR="008A45F3" w:rsidRDefault="008A45F3" w:rsidP="008A45F3">
      <w:pPr>
        <w:pStyle w:val="BodyText"/>
      </w:pPr>
      <w:r>
        <w:t>The name of a specific AirflowNetwork:MultiZone:WindPressureCoefficientValues object (which gives wind pressure coefficients for the façade as a function of angle of wind incident on the façade).</w:t>
      </w:r>
    </w:p>
    <w:p w14:paraId="295F5DBB" w14:textId="77777777" w:rsidR="008A45F3" w:rsidRDefault="008A45F3" w:rsidP="008A45F3">
      <w:pPr>
        <w:pStyle w:val="BodyText"/>
      </w:pPr>
      <w:r>
        <w:t>IDF examples are provided below:</w:t>
      </w:r>
    </w:p>
    <w:p w14:paraId="4A9B9DAF" w14:textId="77777777" w:rsidR="008A45F3" w:rsidRDefault="008A45F3" w:rsidP="008A45F3">
      <w:pPr>
        <w:pStyle w:val="BodyText"/>
      </w:pPr>
    </w:p>
    <w:p w14:paraId="4EFD18BE" w14:textId="77777777" w:rsidR="008A45F3" w:rsidRDefault="008A45F3" w:rsidP="008A45F3">
      <w:pPr>
        <w:pStyle w:val="IDDDefinition"/>
      </w:pPr>
      <w:r>
        <w:t>AirflowNetwork:MultiZone:ExternalNode,</w:t>
      </w:r>
    </w:p>
    <w:p w14:paraId="5EAB0684" w14:textId="77777777" w:rsidR="008A45F3" w:rsidRDefault="008A45F3" w:rsidP="008A45F3">
      <w:pPr>
        <w:pStyle w:val="IDDDefinition"/>
      </w:pPr>
      <w:r>
        <w:t xml:space="preserve">    NFacade,                 !- Name</w:t>
      </w:r>
    </w:p>
    <w:p w14:paraId="6225D975" w14:textId="77777777" w:rsidR="008A45F3" w:rsidRDefault="008A45F3" w:rsidP="008A45F3">
      <w:pPr>
        <w:pStyle w:val="IDDDefinition"/>
      </w:pPr>
      <w:r>
        <w:t xml:space="preserve">    1.524,                   !- External Node Height {m}</w:t>
      </w:r>
    </w:p>
    <w:p w14:paraId="61143FBC" w14:textId="77777777" w:rsidR="008A45F3" w:rsidRDefault="008A45F3" w:rsidP="008A45F3">
      <w:pPr>
        <w:pStyle w:val="IDDDefinition"/>
      </w:pPr>
      <w:r>
        <w:t xml:space="preserve">    NFacade_WPCValue;        !- </w:t>
      </w:r>
      <w:r>
        <w:rPr>
          <w:rFonts w:eastAsia="SimSun"/>
          <w:lang w:eastAsia="zh-CN"/>
        </w:rPr>
        <w:t>Wind Pressure Coefficient Values Object Name</w:t>
      </w:r>
    </w:p>
    <w:p w14:paraId="60DDEE28" w14:textId="77777777" w:rsidR="008A45F3" w:rsidRDefault="008A45F3" w:rsidP="008A45F3">
      <w:pPr>
        <w:pStyle w:val="IDDDefinition"/>
      </w:pPr>
    </w:p>
    <w:p w14:paraId="3D064CB9" w14:textId="77777777" w:rsidR="008A45F3" w:rsidRDefault="008A45F3" w:rsidP="008A45F3">
      <w:pPr>
        <w:pStyle w:val="IDDDefinition"/>
      </w:pPr>
      <w:r>
        <w:t>AirflowNetwork:MultiZone:ExternalNode,</w:t>
      </w:r>
    </w:p>
    <w:p w14:paraId="35BA2708" w14:textId="77777777" w:rsidR="008A45F3" w:rsidRDefault="008A45F3" w:rsidP="008A45F3">
      <w:pPr>
        <w:pStyle w:val="IDDDefinition"/>
      </w:pPr>
      <w:r>
        <w:t xml:space="preserve">    EFacade,                 !- Name</w:t>
      </w:r>
    </w:p>
    <w:p w14:paraId="41781EDF" w14:textId="77777777" w:rsidR="008A45F3" w:rsidRDefault="008A45F3" w:rsidP="008A45F3">
      <w:pPr>
        <w:pStyle w:val="IDDDefinition"/>
      </w:pPr>
      <w:r>
        <w:t xml:space="preserve">    1.524,                   !- External Node Height {m}</w:t>
      </w:r>
    </w:p>
    <w:p w14:paraId="384516FF" w14:textId="77777777" w:rsidR="008A45F3" w:rsidRDefault="008A45F3" w:rsidP="008A45F3">
      <w:pPr>
        <w:pStyle w:val="IDDDefinition"/>
      </w:pPr>
      <w:r>
        <w:t xml:space="preserve">    EFacade_WPCValue;        !- </w:t>
      </w:r>
      <w:r>
        <w:rPr>
          <w:rFonts w:eastAsia="SimSun"/>
          <w:lang w:eastAsia="zh-CN"/>
        </w:rPr>
        <w:t xml:space="preserve">Wind Pressure Coefficient Values Object </w:t>
      </w:r>
      <w:r>
        <w:t>Name</w:t>
      </w:r>
    </w:p>
    <w:p w14:paraId="4D900123" w14:textId="77777777" w:rsidR="008A45F3" w:rsidRDefault="008A45F3" w:rsidP="008A45F3">
      <w:pPr>
        <w:pStyle w:val="IDDDefinition"/>
      </w:pPr>
    </w:p>
    <w:p w14:paraId="28888704" w14:textId="77777777" w:rsidR="008A45F3" w:rsidRDefault="008A45F3" w:rsidP="008A45F3">
      <w:pPr>
        <w:pStyle w:val="IDDDefinition"/>
      </w:pPr>
      <w:r>
        <w:t>AirflowNetwork:MultiZone:ExternalNode,</w:t>
      </w:r>
    </w:p>
    <w:p w14:paraId="18B05C21" w14:textId="77777777" w:rsidR="008A45F3" w:rsidRDefault="008A45F3" w:rsidP="008A45F3">
      <w:pPr>
        <w:pStyle w:val="IDDDefinition"/>
      </w:pPr>
      <w:r>
        <w:t xml:space="preserve">    SFacade,                 !- Name</w:t>
      </w:r>
    </w:p>
    <w:p w14:paraId="40CB0FE4" w14:textId="77777777" w:rsidR="008A45F3" w:rsidRDefault="008A45F3" w:rsidP="008A45F3">
      <w:pPr>
        <w:pStyle w:val="IDDDefinition"/>
      </w:pPr>
      <w:r>
        <w:t xml:space="preserve">    1.524,                   !- External Node Height {m}</w:t>
      </w:r>
    </w:p>
    <w:p w14:paraId="492D769E" w14:textId="77777777" w:rsidR="008A45F3" w:rsidRDefault="008A45F3" w:rsidP="008A45F3">
      <w:pPr>
        <w:pStyle w:val="IDDDefinition"/>
      </w:pPr>
      <w:r>
        <w:t xml:space="preserve">    SFacade_WPCValue;        !- </w:t>
      </w:r>
      <w:r>
        <w:rPr>
          <w:rFonts w:eastAsia="SimSun"/>
          <w:lang w:eastAsia="zh-CN"/>
        </w:rPr>
        <w:t xml:space="preserve">Wind Pressure Coefficient Values Object </w:t>
      </w:r>
      <w:r>
        <w:t>Name</w:t>
      </w:r>
    </w:p>
    <w:p w14:paraId="702C6E9A" w14:textId="77777777" w:rsidR="008A45F3" w:rsidRDefault="008A45F3" w:rsidP="008A45F3">
      <w:pPr>
        <w:pStyle w:val="IDDDefinition"/>
      </w:pPr>
    </w:p>
    <w:p w14:paraId="739BF6AA" w14:textId="77777777" w:rsidR="008A45F3" w:rsidRDefault="008A45F3" w:rsidP="008A45F3">
      <w:pPr>
        <w:pStyle w:val="IDDDefinition"/>
      </w:pPr>
      <w:r>
        <w:t>AirflowNetwork:MultiZone:ExternalNode,</w:t>
      </w:r>
    </w:p>
    <w:p w14:paraId="4152C72D" w14:textId="77777777" w:rsidR="008A45F3" w:rsidRDefault="008A45F3" w:rsidP="008A45F3">
      <w:pPr>
        <w:pStyle w:val="IDDDefinition"/>
      </w:pPr>
      <w:r>
        <w:t xml:space="preserve">    WFacade,                 !- Name</w:t>
      </w:r>
    </w:p>
    <w:p w14:paraId="1FAFE716" w14:textId="77777777" w:rsidR="008A45F3" w:rsidRDefault="008A45F3" w:rsidP="008A45F3">
      <w:pPr>
        <w:pStyle w:val="IDDDefinition"/>
      </w:pPr>
      <w:r>
        <w:t xml:space="preserve">    1.524,                   !- External Node Height {m}</w:t>
      </w:r>
    </w:p>
    <w:p w14:paraId="3A40F363" w14:textId="77777777" w:rsidR="008A45F3" w:rsidRDefault="008A45F3" w:rsidP="008A45F3">
      <w:pPr>
        <w:pStyle w:val="IDDDefinition"/>
      </w:pPr>
      <w:r>
        <w:t xml:space="preserve">    WFacade_WPCValue;        !- </w:t>
      </w:r>
      <w:r>
        <w:rPr>
          <w:rFonts w:eastAsia="SimSun"/>
          <w:lang w:eastAsia="zh-CN"/>
        </w:rPr>
        <w:t xml:space="preserve">Wind Pressure Coefficient Values Object </w:t>
      </w:r>
      <w:r>
        <w:t>Name</w:t>
      </w:r>
    </w:p>
    <w:p w14:paraId="68C5DFE0" w14:textId="77777777" w:rsidR="008A45F3" w:rsidRDefault="008A45F3" w:rsidP="008A45F3">
      <w:pPr>
        <w:pStyle w:val="IDDDefinition"/>
      </w:pPr>
    </w:p>
    <w:p w14:paraId="0A2A7616" w14:textId="77777777" w:rsidR="008A45F3" w:rsidRDefault="008A45F3" w:rsidP="008A45F3">
      <w:pPr>
        <w:pStyle w:val="IDDDefinition"/>
      </w:pPr>
      <w:r>
        <w:t>AirflowNetwork:MultiZone:ExternalNode,</w:t>
      </w:r>
    </w:p>
    <w:p w14:paraId="1A00D813" w14:textId="77777777" w:rsidR="008A45F3" w:rsidRPr="0090145F" w:rsidRDefault="008A45F3" w:rsidP="008A45F3">
      <w:pPr>
        <w:pStyle w:val="IDDDefinition"/>
      </w:pPr>
      <w:r w:rsidRPr="0090145F">
        <w:t xml:space="preserve">    Horizontal,              !- Name</w:t>
      </w:r>
    </w:p>
    <w:p w14:paraId="2D6E1F94" w14:textId="77777777" w:rsidR="008A45F3" w:rsidRPr="0090145F" w:rsidRDefault="002A27AC" w:rsidP="008A45F3">
      <w:pPr>
        <w:pStyle w:val="IDDDefinition"/>
      </w:pPr>
      <w:ins w:id="569" w:author="Lixing Gu" w:date="2014-10-17T09:31:00Z">
        <w:r>
          <w:t xml:space="preserve">    </w:t>
        </w:r>
      </w:ins>
      <w:r w:rsidR="008A45F3" w:rsidRPr="0090145F">
        <w:t>3.028,                   !- External Node Height {m}</w:t>
      </w:r>
    </w:p>
    <w:p w14:paraId="74BE3FF6" w14:textId="77777777" w:rsidR="008A45F3" w:rsidRDefault="002A27AC" w:rsidP="008A45F3">
      <w:pPr>
        <w:pStyle w:val="IDDDefinition"/>
      </w:pPr>
      <w:ins w:id="570" w:author="Lixing Gu" w:date="2014-10-17T09:32:00Z">
        <w:r>
          <w:t xml:space="preserve">    </w:t>
        </w:r>
      </w:ins>
      <w:r w:rsidR="008A45F3" w:rsidRPr="0090145F">
        <w:t xml:space="preserve">Horizontal_WPCValue;     !- </w:t>
      </w:r>
      <w:r w:rsidR="008A45F3" w:rsidRPr="0090145F">
        <w:rPr>
          <w:rFonts w:eastAsia="SimSun"/>
        </w:rPr>
        <w:t xml:space="preserve">Wind </w:t>
      </w:r>
      <w:r w:rsidR="008A45F3">
        <w:rPr>
          <w:rFonts w:eastAsia="SimSun"/>
          <w:lang w:eastAsia="zh-CN"/>
        </w:rPr>
        <w:t xml:space="preserve">Pressure Coefficient Values Object </w:t>
      </w:r>
      <w:r w:rsidR="008A45F3">
        <w:t>Name</w:t>
      </w:r>
    </w:p>
    <w:p w14:paraId="41A8C058" w14:textId="77777777" w:rsidR="008A45F3" w:rsidRPr="00A72AF5" w:rsidRDefault="008A45F3" w:rsidP="008A45F3">
      <w:pPr>
        <w:pStyle w:val="BodyText"/>
      </w:pPr>
    </w:p>
    <w:p w14:paraId="01E7D31A" w14:textId="77777777" w:rsidR="008A45F3" w:rsidRDefault="008A45F3" w:rsidP="008A45F3">
      <w:pPr>
        <w:pStyle w:val="Heading3"/>
        <w:spacing w:before="0"/>
      </w:pPr>
      <w:bookmarkStart w:id="571" w:name="_Toc399589442"/>
      <w:r>
        <w:t>AirflowNetwork:MultiZone:WindPressureCoefficientArray</w:t>
      </w:r>
      <w:bookmarkEnd w:id="571"/>
    </w:p>
    <w:p w14:paraId="359A4BD6" w14:textId="77777777" w:rsidR="008A45F3" w:rsidRDefault="008A45F3" w:rsidP="008A45F3">
      <w:pPr>
        <w:pStyle w:val="BodyText"/>
      </w:pPr>
      <w:r>
        <w:t>The reference height and wind directions are first specified under the AirflowNetwork:MultiZone:WindPressureCoefficientArray object. The user may specify up to 36 different wind directions in ascending order. These are then referenced by AirflowNetwork:MultiZone:WindPressureCoefficientValues objects defined for each AirflowNetwork:MultiZone:ExternalNode.</w:t>
      </w:r>
    </w:p>
    <w:p w14:paraId="7B5C1DD8" w14:textId="77777777" w:rsidR="008A45F3" w:rsidRDefault="008A45F3" w:rsidP="008A45F3">
      <w:pPr>
        <w:pStyle w:val="BodyText"/>
      </w:pPr>
      <w:r>
        <w:t>The AirflowNetwork:MultiZone:WindPressureCoefficientArray object is unique and needs to be entered only if Wind Pressure Coefficient Type = INPUT in the AirflowNetwork:SimulationControl object. If Wind Pressure Coefficient Type = SurfaceAverageCalculation, this object is not required.</w:t>
      </w:r>
    </w:p>
    <w:p w14:paraId="17F1D4CB" w14:textId="77777777" w:rsidR="008A45F3" w:rsidRDefault="008A45F3" w:rsidP="008A45F3">
      <w:pPr>
        <w:pStyle w:val="Heading4"/>
      </w:pPr>
      <w:r>
        <w:t>Field: Name</w:t>
      </w:r>
    </w:p>
    <w:p w14:paraId="337D23D3" w14:textId="77777777" w:rsidR="008A45F3" w:rsidRDefault="008A45F3" w:rsidP="008A45F3">
      <w:pPr>
        <w:pStyle w:val="BodyText"/>
      </w:pPr>
      <w:r>
        <w:t>The name of this AirflowNetwork:MultiZone:WindPressureCoefficientArray object. This name is referenced by each AirflowNetwork:MultiZone:WindPressureCoefficientValues object which, for each AirflowNetwork:MultiZone:ExternalNode, gives the wind pressure coefficients at each of the wind directions listed in the AirflowNetwork:MultiZone:WindPressureCoefficientArray. This name is also referenced by the AirflowNetwork:SimulationControl object, indicating that this AirflowNetwork:MultiZone:WindPressureCoefficientArray and the pressure coefficients in the associated AirflowNetwork:MultiZone:WindPressureCoefficientValues objects will be used in the air flow simulation.</w:t>
      </w:r>
    </w:p>
    <w:p w14:paraId="62D41258" w14:textId="77777777" w:rsidR="008A45F3" w:rsidRDefault="008A45F3" w:rsidP="008A45F3">
      <w:pPr>
        <w:pStyle w:val="Heading4"/>
      </w:pPr>
      <w:r>
        <w:t>Field: Wind Direction 1-Wind Direction N</w:t>
      </w:r>
    </w:p>
    <w:p w14:paraId="7CD098C0" w14:textId="77777777" w:rsidR="008A45F3" w:rsidRDefault="008A45F3" w:rsidP="008A45F3">
      <w:pPr>
        <w:pStyle w:val="BodyText"/>
      </w:pPr>
      <w:r>
        <w:t xml:space="preserve">Each field references the wind direction corresponding to the first through the Nth WPC value in each of the AirflowNetwork:MultiZone:WindPressureCoefficientValues objects. </w:t>
      </w:r>
      <w:r>
        <w:rPr>
          <w:i/>
        </w:rPr>
        <w:t>N</w:t>
      </w:r>
      <w:r>
        <w:t xml:space="preserve"> can be as high as 36.</w:t>
      </w:r>
    </w:p>
    <w:p w14:paraId="6980F555" w14:textId="77777777" w:rsidR="008A45F3" w:rsidRDefault="008A45F3" w:rsidP="008A45F3">
      <w:pPr>
        <w:pStyle w:val="BodyText"/>
      </w:pPr>
      <w:r>
        <w:t>An IDF example is provided below:</w:t>
      </w:r>
    </w:p>
    <w:p w14:paraId="1350BA30" w14:textId="77777777" w:rsidR="008A45F3" w:rsidRDefault="008A45F3" w:rsidP="008A45F3">
      <w:pPr>
        <w:pStyle w:val="BodyText"/>
      </w:pPr>
    </w:p>
    <w:p w14:paraId="1B038407" w14:textId="77777777" w:rsidR="008A45F3" w:rsidRDefault="008A45F3" w:rsidP="008A45F3">
      <w:pPr>
        <w:pStyle w:val="IDDDefinition"/>
      </w:pPr>
      <w:r>
        <w:lastRenderedPageBreak/>
        <w:t>AirflowNetwork:MultiZone:WindPressureCoefficientArray,</w:t>
      </w:r>
    </w:p>
    <w:p w14:paraId="70ECCA0C" w14:textId="77777777" w:rsidR="008A45F3" w:rsidRDefault="008A45F3" w:rsidP="008A45F3">
      <w:pPr>
        <w:pStyle w:val="IDDDefinition"/>
      </w:pPr>
      <w:r>
        <w:t xml:space="preserve">    Every 30 Degrees,        !- WPC Array Name</w:t>
      </w:r>
    </w:p>
    <w:p w14:paraId="47100F77" w14:textId="77777777" w:rsidR="008A45F3" w:rsidRDefault="008A45F3" w:rsidP="008A45F3">
      <w:pPr>
        <w:pStyle w:val="IDDDefinition"/>
      </w:pPr>
      <w:r>
        <w:t xml:space="preserve">    0,                       !- Wind Direction #1 {deg}</w:t>
      </w:r>
    </w:p>
    <w:p w14:paraId="4E2E31A7" w14:textId="77777777" w:rsidR="008A45F3" w:rsidRDefault="008A45F3" w:rsidP="008A45F3">
      <w:pPr>
        <w:pStyle w:val="IDDDefinition"/>
      </w:pPr>
      <w:r>
        <w:t xml:space="preserve">    30,                      !- Wind Direction #2 {deg}</w:t>
      </w:r>
    </w:p>
    <w:p w14:paraId="5D33C34F" w14:textId="77777777" w:rsidR="008A45F3" w:rsidRDefault="008A45F3" w:rsidP="008A45F3">
      <w:pPr>
        <w:pStyle w:val="IDDDefinition"/>
      </w:pPr>
      <w:r>
        <w:t xml:space="preserve">    60,                      !- Wind Direction #3 {deg}</w:t>
      </w:r>
    </w:p>
    <w:p w14:paraId="25D8A044" w14:textId="77777777" w:rsidR="008A45F3" w:rsidRDefault="008A45F3" w:rsidP="008A45F3">
      <w:pPr>
        <w:pStyle w:val="IDDDefinition"/>
      </w:pPr>
      <w:r>
        <w:t xml:space="preserve">    90,                      !- Wind Direction #4 {deg}</w:t>
      </w:r>
    </w:p>
    <w:p w14:paraId="02892022" w14:textId="77777777" w:rsidR="008A45F3" w:rsidRDefault="008A45F3" w:rsidP="008A45F3">
      <w:pPr>
        <w:pStyle w:val="IDDDefinition"/>
      </w:pPr>
      <w:r>
        <w:t xml:space="preserve">    120,                     !- Wind Direction #5 {deg}</w:t>
      </w:r>
    </w:p>
    <w:p w14:paraId="61A25A24" w14:textId="77777777" w:rsidR="008A45F3" w:rsidRDefault="008A45F3" w:rsidP="008A45F3">
      <w:pPr>
        <w:pStyle w:val="IDDDefinition"/>
      </w:pPr>
      <w:r>
        <w:t xml:space="preserve">    150,                     !- Wind Direction #6 {deg}</w:t>
      </w:r>
    </w:p>
    <w:p w14:paraId="2C691436" w14:textId="77777777" w:rsidR="008A45F3" w:rsidRDefault="008A45F3" w:rsidP="008A45F3">
      <w:pPr>
        <w:pStyle w:val="IDDDefinition"/>
      </w:pPr>
      <w:r>
        <w:t xml:space="preserve">    180,                     !- Wind Direction #7 {deg}</w:t>
      </w:r>
    </w:p>
    <w:p w14:paraId="56393322" w14:textId="77777777" w:rsidR="008A45F3" w:rsidRDefault="008A45F3" w:rsidP="008A45F3">
      <w:pPr>
        <w:pStyle w:val="IDDDefinition"/>
      </w:pPr>
      <w:r>
        <w:t xml:space="preserve">    210,                     !- Wind Direction #8 {deg}</w:t>
      </w:r>
    </w:p>
    <w:p w14:paraId="6B6B7F2F" w14:textId="77777777" w:rsidR="008A45F3" w:rsidRDefault="008A45F3" w:rsidP="008A45F3">
      <w:pPr>
        <w:pStyle w:val="IDDDefinition"/>
      </w:pPr>
      <w:r>
        <w:t xml:space="preserve">    240,                     !- Wind Direction #9 {deg}</w:t>
      </w:r>
    </w:p>
    <w:p w14:paraId="15FB1421" w14:textId="77777777" w:rsidR="008A45F3" w:rsidRDefault="008A45F3" w:rsidP="008A45F3">
      <w:pPr>
        <w:pStyle w:val="IDDDefinition"/>
      </w:pPr>
      <w:r>
        <w:t xml:space="preserve">    270,                     !- Wind Direction #10 {deg}</w:t>
      </w:r>
    </w:p>
    <w:p w14:paraId="5C3FF8BF" w14:textId="77777777" w:rsidR="008A45F3" w:rsidRDefault="008A45F3" w:rsidP="008A45F3">
      <w:pPr>
        <w:pStyle w:val="IDDDefinition"/>
      </w:pPr>
      <w:r>
        <w:t xml:space="preserve">    300,                     !- Wind Direction #11 {deg}</w:t>
      </w:r>
    </w:p>
    <w:p w14:paraId="1D36B186" w14:textId="77777777" w:rsidR="008A45F3" w:rsidRDefault="008A45F3" w:rsidP="008A45F3">
      <w:pPr>
        <w:pStyle w:val="IDDDefinition"/>
      </w:pPr>
      <w:r>
        <w:t xml:space="preserve">    330;                     !- Wind Direction #12 {deg}</w:t>
      </w:r>
    </w:p>
    <w:p w14:paraId="56451800" w14:textId="77777777" w:rsidR="008A45F3" w:rsidRDefault="008A45F3" w:rsidP="008A45F3">
      <w:pPr>
        <w:pStyle w:val="Heading3"/>
        <w:spacing w:before="240"/>
      </w:pPr>
      <w:bookmarkStart w:id="572" w:name="_Toc399589443"/>
      <w:r>
        <w:t>AirflowNetwork:MultiZone:WindPressureCoefficientValues</w:t>
      </w:r>
      <w:bookmarkEnd w:id="572"/>
    </w:p>
    <w:p w14:paraId="33B6AC4A" w14:textId="77777777" w:rsidR="008A45F3" w:rsidRDefault="008A45F3" w:rsidP="008A45F3">
      <w:pPr>
        <w:pStyle w:val="BodyText"/>
      </w:pPr>
      <w:r>
        <w:t>This object specifies up to 36 wind pressure coefficients (WPCs) for an AirflowNetwork:MultiZone:ExternalNode. These coefficients are defined for each of the wind directions defined in the unique AirflowNetwork:MultiZone:WindPressureCoefficientArray object. In the air flow calculation, interpolation of the specified WPC values is done for time-step values of wind direction.</w:t>
      </w:r>
    </w:p>
    <w:p w14:paraId="01FC6921" w14:textId="77777777" w:rsidR="008A45F3" w:rsidRDefault="008A45F3" w:rsidP="008A45F3">
      <w:pPr>
        <w:pStyle w:val="BodyText"/>
      </w:pPr>
      <w:r>
        <w:t>AirflowNetwork:MultiZone:WindPressureCoefficientValues objects need to be entered only if the Wind Pressure Coefficient Type = INPUT in the AirflowNetwork:SimulationControl object. If Wind Pressure Coefficient Type = SurfaceAverageCalculation, this object is not required and is not used.</w:t>
      </w:r>
    </w:p>
    <w:p w14:paraId="4B59CD16" w14:textId="77777777" w:rsidR="008A45F3" w:rsidRDefault="008A45F3" w:rsidP="008A45F3">
      <w:pPr>
        <w:pStyle w:val="Heading4"/>
      </w:pPr>
      <w:r>
        <w:t>Field: Name</w:t>
      </w:r>
    </w:p>
    <w:p w14:paraId="4F1DA461" w14:textId="77777777" w:rsidR="008A45F3" w:rsidRDefault="008A45F3" w:rsidP="008A45F3">
      <w:pPr>
        <w:pStyle w:val="BodyText"/>
      </w:pPr>
      <w:r>
        <w:t xml:space="preserve">The name of this WindPressureCoefficientValues object. This name can be referenced by multiple AirflowNetwork:MultiZone:ExternalNode objects. </w:t>
      </w:r>
    </w:p>
    <w:p w14:paraId="3F37F07C" w14:textId="77777777" w:rsidR="008A45F3" w:rsidRDefault="008A45F3" w:rsidP="008A45F3">
      <w:pPr>
        <w:pStyle w:val="Heading4"/>
      </w:pPr>
      <w:r>
        <w:t>Field: WindPressureCoefficientArray Name</w:t>
      </w:r>
    </w:p>
    <w:p w14:paraId="60119751" w14:textId="77777777" w:rsidR="008A45F3" w:rsidRDefault="008A45F3" w:rsidP="008A45F3">
      <w:pPr>
        <w:pStyle w:val="BodyText"/>
      </w:pPr>
      <w:r>
        <w:t>Name of the associated AirflowNetwork:MultiZone:WindPressureCoefficientArray, which lists the wind direction corresponding to each wind pressure coefficient value in this AirflowNetwork:MultiZone:WindPressureCoefficientValues object.</w:t>
      </w:r>
    </w:p>
    <w:p w14:paraId="1DE6E933" w14:textId="77777777" w:rsidR="008A45F3" w:rsidRDefault="008A45F3" w:rsidP="008A45F3">
      <w:pPr>
        <w:pStyle w:val="Heading4"/>
      </w:pPr>
      <w:r>
        <w:t>Field: Wind Pressure Coefficient Value 1 to Wind Pressure Coefficient Value N</w:t>
      </w:r>
    </w:p>
    <w:p w14:paraId="3E8D1D26" w14:textId="77777777" w:rsidR="008A45F3" w:rsidRDefault="008A45F3" w:rsidP="008A45F3">
      <w:pPr>
        <w:pStyle w:val="BodyText"/>
      </w:pPr>
      <w:r>
        <w:t xml:space="preserve">The WPC (wind pressure coefficient) value for the building façade indicated by the External Node Name field above. This WPC value corresponds to the first wind direction in the AirflowNetwork:MultiZone:WindPressureCoefficientArray. Note that WPC values can be positive, negative or zero. </w:t>
      </w:r>
    </w:p>
    <w:p w14:paraId="46A4098E" w14:textId="77777777" w:rsidR="008A45F3" w:rsidRDefault="008A45F3" w:rsidP="008A45F3">
      <w:pPr>
        <w:pStyle w:val="Heading4"/>
      </w:pPr>
      <w:r>
        <w:t>Obtaining WPC values</w:t>
      </w:r>
    </w:p>
    <w:p w14:paraId="1E0F62C2" w14:textId="77777777" w:rsidR="008A45F3" w:rsidRDefault="008A45F3" w:rsidP="008A45F3">
      <w:pPr>
        <w:pStyle w:val="BodyText"/>
        <w:jc w:val="left"/>
      </w:pPr>
      <w:r>
        <w:t xml:space="preserve">WPC values can be obtained from wind tunnel measurements, CFD calculations, or from published values for different building shapes. </w:t>
      </w:r>
    </w:p>
    <w:p w14:paraId="4F4C5B9B" w14:textId="77777777" w:rsidR="008A45F3" w:rsidRDefault="008A45F3" w:rsidP="008A45F3">
      <w:pPr>
        <w:pStyle w:val="BodyText"/>
        <w:jc w:val="left"/>
      </w:pPr>
      <w:r>
        <w:t xml:space="preserve">For </w:t>
      </w:r>
      <w:r>
        <w:rPr>
          <w:b/>
        </w:rPr>
        <w:t>rectangular buildings</w:t>
      </w:r>
      <w:r>
        <w:t xml:space="preserve"> EnergyPlus will automatically calculate surface-averaged Cp values for the walls and roof of the building if you specify Wind Pressure Coefficient Type = SurfaceAverageCalculation in the AirflowNetwork:SimulationControl object. In this case you do not have to enter any AirflowNetwork:MultiZone:WindPressureCoefficientValues objects.</w:t>
      </w:r>
    </w:p>
    <w:p w14:paraId="3F632CD0" w14:textId="77777777" w:rsidR="008A45F3" w:rsidRDefault="008A45F3" w:rsidP="008A45F3">
      <w:pPr>
        <w:pStyle w:val="BodyText"/>
        <w:jc w:val="left"/>
        <w:rPr>
          <w:rFonts w:cs="Arial"/>
        </w:rPr>
      </w:pPr>
      <w:r w:rsidRPr="000E546A">
        <w:rPr>
          <w:rFonts w:cs="Arial"/>
        </w:rPr>
        <w:t>Wind pressure coefficients are reported in the eplu</w:t>
      </w:r>
      <w:r>
        <w:rPr>
          <w:rFonts w:cs="Arial"/>
        </w:rPr>
        <w:t>s</w:t>
      </w:r>
      <w:r w:rsidRPr="000E546A">
        <w:rPr>
          <w:rFonts w:cs="Arial"/>
        </w:rPr>
        <w:t xml:space="preserve">out.eio either from inputs using “INPUT” as </w:t>
      </w:r>
      <w:r>
        <w:rPr>
          <w:rFonts w:cs="Arial"/>
        </w:rPr>
        <w:t>the</w:t>
      </w:r>
      <w:r w:rsidRPr="000E546A">
        <w:rPr>
          <w:rFonts w:cs="Arial"/>
        </w:rPr>
        <w:t xml:space="preserve"> choice for the </w:t>
      </w:r>
      <w:r w:rsidRPr="000E546A">
        <w:rPr>
          <w:rFonts w:eastAsia="SimSun" w:cs="Arial"/>
          <w:lang w:val="en-ZW" w:eastAsia="zh-CN"/>
        </w:rPr>
        <w:t>Wind Pressure Coefficient Type field defined</w:t>
      </w:r>
      <w:r w:rsidRPr="000E546A">
        <w:rPr>
          <w:rFonts w:cs="Arial"/>
        </w:rPr>
        <w:t xml:space="preserve"> in the </w:t>
      </w:r>
      <w:r>
        <w:rPr>
          <w:rFonts w:cs="Arial"/>
        </w:rPr>
        <w:t>AirflowNetwork:SimulationControl</w:t>
      </w:r>
      <w:r w:rsidRPr="000E546A">
        <w:rPr>
          <w:rFonts w:cs="Arial"/>
        </w:rPr>
        <w:t xml:space="preserve"> object, or from internal calculation using </w:t>
      </w:r>
      <w:r>
        <w:rPr>
          <w:rFonts w:eastAsia="SimSun" w:cs="Arial"/>
          <w:lang w:val="en-ZW" w:eastAsia="zh-CN"/>
        </w:rPr>
        <w:t>SurfaceAverageCalculation</w:t>
      </w:r>
      <w:r w:rsidRPr="000E546A">
        <w:rPr>
          <w:rFonts w:cs="Arial"/>
        </w:rPr>
        <w:t xml:space="preserve"> as </w:t>
      </w:r>
      <w:r>
        <w:rPr>
          <w:rFonts w:cs="Arial"/>
        </w:rPr>
        <w:t>the</w:t>
      </w:r>
      <w:r w:rsidRPr="000E546A">
        <w:rPr>
          <w:rFonts w:cs="Arial"/>
        </w:rPr>
        <w:t xml:space="preserve"> choice for the </w:t>
      </w:r>
      <w:r w:rsidRPr="000E546A">
        <w:rPr>
          <w:rFonts w:eastAsia="SimSun" w:cs="Arial"/>
          <w:lang w:val="en-ZW" w:eastAsia="zh-CN"/>
        </w:rPr>
        <w:t>Wind Pressure Coefficient Type field defined</w:t>
      </w:r>
      <w:r w:rsidRPr="000E546A">
        <w:rPr>
          <w:rFonts w:cs="Arial"/>
        </w:rPr>
        <w:t xml:space="preserve"> in the same object. Below is </w:t>
      </w:r>
      <w:r>
        <w:rPr>
          <w:rFonts w:cs="Arial"/>
        </w:rPr>
        <w:t>an</w:t>
      </w:r>
      <w:r w:rsidRPr="000E546A">
        <w:rPr>
          <w:rFonts w:cs="Arial"/>
        </w:rPr>
        <w:t xml:space="preserve"> output example </w:t>
      </w:r>
      <w:r>
        <w:rPr>
          <w:rFonts w:cs="Arial"/>
        </w:rPr>
        <w:t>from</w:t>
      </w:r>
      <w:r w:rsidRPr="000E546A">
        <w:rPr>
          <w:rFonts w:cs="Arial"/>
        </w:rPr>
        <w:t xml:space="preserve"> the eplusout.eio</w:t>
      </w:r>
      <w:r>
        <w:rPr>
          <w:rFonts w:cs="Arial"/>
        </w:rPr>
        <w:t xml:space="preserve"> file</w:t>
      </w:r>
      <w:r w:rsidRPr="000E546A">
        <w:rPr>
          <w:rFonts w:cs="Arial"/>
        </w:rPr>
        <w:t>:</w:t>
      </w:r>
    </w:p>
    <w:p w14:paraId="5ABB09CB" w14:textId="77777777" w:rsidR="008A45F3" w:rsidRDefault="008A45F3" w:rsidP="008A45F3">
      <w:pPr>
        <w:pStyle w:val="IDDDefinition"/>
        <w:rPr>
          <w:rFonts w:eastAsia="SimSun"/>
          <w:lang w:val="en-ZW" w:eastAsia="zh-CN"/>
        </w:rPr>
      </w:pPr>
      <w:r>
        <w:rPr>
          <w:rFonts w:eastAsia="SimSun"/>
          <w:lang w:val="en-ZW" w:eastAsia="zh-CN"/>
        </w:rPr>
        <w:lastRenderedPageBreak/>
        <w:t>AirflowNetwork Model:Wind Direction, 0.0,30.0,60.0,90.0,120.0,150.0,180.0,210.0,240.0,270.0,300.0,330.0</w:t>
      </w:r>
    </w:p>
    <w:p w14:paraId="54738F9B" w14:textId="77777777" w:rsidR="008A45F3" w:rsidRPr="00C956D0" w:rsidRDefault="008A45F3" w:rsidP="008A45F3">
      <w:pPr>
        <w:pStyle w:val="IDDDefinition"/>
        <w:rPr>
          <w:rFonts w:eastAsia="SimSun"/>
          <w:color w:val="FF0000"/>
          <w:lang w:val="en-ZW" w:eastAsia="zh-CN"/>
        </w:rPr>
      </w:pPr>
      <w:r w:rsidRPr="00C956D0">
        <w:rPr>
          <w:rFonts w:eastAsia="SimSun"/>
          <w:color w:val="FF0000"/>
          <w:lang w:val="en-ZW" w:eastAsia="zh-CN"/>
        </w:rPr>
        <w:t>! &lt;AirflowNetwork Model:Wind Pressure Coefficients, WPC Name, Wind Pressure Coefficients #1 to n (dimensionless)&gt;</w:t>
      </w:r>
    </w:p>
    <w:p w14:paraId="7059057F" w14:textId="77777777" w:rsidR="008A45F3" w:rsidRDefault="008A45F3" w:rsidP="008A45F3">
      <w:pPr>
        <w:pStyle w:val="IDDDefinition"/>
        <w:rPr>
          <w:rFonts w:eastAsia="SimSun"/>
          <w:lang w:val="en-ZW" w:eastAsia="zh-CN"/>
        </w:rPr>
      </w:pPr>
      <w:r>
        <w:rPr>
          <w:rFonts w:eastAsia="SimSun"/>
          <w:lang w:val="en-ZW" w:eastAsia="zh-CN"/>
        </w:rPr>
        <w:t>AirflowNetwork Model:Wind Pressure Coefficients, NFACADE, 0.60,0.48,4.00E-002,-0.56,-0.56,-0.42,-0.37,-0.42,-0.56,-0.56,4.00E-002,0.48</w:t>
      </w:r>
    </w:p>
    <w:p w14:paraId="2234D153" w14:textId="77777777" w:rsidR="008A45F3" w:rsidRDefault="008A45F3" w:rsidP="008A45F3">
      <w:pPr>
        <w:pStyle w:val="IDDDefinition"/>
        <w:rPr>
          <w:rFonts w:eastAsia="SimSun"/>
          <w:lang w:val="en-ZW" w:eastAsia="zh-CN"/>
        </w:rPr>
      </w:pPr>
      <w:r>
        <w:rPr>
          <w:rFonts w:eastAsia="SimSun"/>
          <w:lang w:val="en-ZW" w:eastAsia="zh-CN"/>
        </w:rPr>
        <w:t>AirflowNetwork Model:Wind Pressure Coefficients, EFACADE, -0.56,4.00E-002,0.48,0.60,0.48,4.00E-002,-0.56,-0.56,-0.42,-0.37,-0.42,-0.56</w:t>
      </w:r>
    </w:p>
    <w:p w14:paraId="5F4F1E1D" w14:textId="77777777" w:rsidR="008A45F3" w:rsidRDefault="008A45F3" w:rsidP="008A45F3">
      <w:pPr>
        <w:pStyle w:val="IDDDefinition"/>
        <w:rPr>
          <w:rFonts w:eastAsia="SimSun"/>
          <w:lang w:val="en-ZW" w:eastAsia="zh-CN"/>
        </w:rPr>
      </w:pPr>
      <w:r>
        <w:rPr>
          <w:rFonts w:eastAsia="SimSun"/>
          <w:lang w:val="en-ZW" w:eastAsia="zh-CN"/>
        </w:rPr>
        <w:t>AirflowNetwork Model:Wind Pressure Coefficients, SFACADE, -0.37,-0.42,-0.56,-0.56,4.00E-002,0.48,0.60,0.48,4.00E-002,-0.56,-0.56,-0.42</w:t>
      </w:r>
    </w:p>
    <w:p w14:paraId="79432AE1" w14:textId="77777777" w:rsidR="008A45F3" w:rsidRDefault="008A45F3" w:rsidP="008A45F3">
      <w:pPr>
        <w:pStyle w:val="IDDDefinition"/>
        <w:rPr>
          <w:rFonts w:eastAsia="SimSun"/>
          <w:lang w:val="en-ZW" w:eastAsia="zh-CN"/>
        </w:rPr>
      </w:pPr>
      <w:r>
        <w:rPr>
          <w:rFonts w:eastAsia="SimSun"/>
          <w:lang w:val="en-ZW" w:eastAsia="zh-CN"/>
        </w:rPr>
        <w:t>AirflowNetwork Model:Wind Pressure Coefficients, WFACADE, -0.56,-0.56,-0.42,-0.37,-0.42,-0.56,-0.56,4.00E-002,0.48,0.60,0.48,4.00E-002</w:t>
      </w:r>
    </w:p>
    <w:p w14:paraId="20D0EC9B" w14:textId="77777777" w:rsidR="008A45F3" w:rsidRDefault="008A45F3" w:rsidP="008A45F3">
      <w:pPr>
        <w:pStyle w:val="BodyText"/>
      </w:pPr>
    </w:p>
    <w:p w14:paraId="0A11BB52" w14:textId="77777777" w:rsidR="008A45F3" w:rsidRDefault="008A45F3" w:rsidP="008A45F3">
      <w:pPr>
        <w:pStyle w:val="BodyText"/>
      </w:pPr>
      <w:r>
        <w:t>An IDF example is provided below:</w:t>
      </w:r>
    </w:p>
    <w:p w14:paraId="654BF76D" w14:textId="77777777" w:rsidR="008A45F3" w:rsidRDefault="008A45F3" w:rsidP="008A45F3">
      <w:pPr>
        <w:pStyle w:val="BodyText"/>
      </w:pPr>
    </w:p>
    <w:p w14:paraId="2E600B1B" w14:textId="77777777" w:rsidR="008A45F3" w:rsidRPr="00B71861" w:rsidRDefault="008A45F3" w:rsidP="008A45F3">
      <w:pPr>
        <w:pStyle w:val="IDDDefinition"/>
        <w:rPr>
          <w:b/>
        </w:rPr>
      </w:pPr>
      <w:r w:rsidRPr="00B71861">
        <w:rPr>
          <w:b/>
        </w:rPr>
        <w:t>AirflowNetwork:MultiZone:WindPressureCoefficientValues,</w:t>
      </w:r>
    </w:p>
    <w:p w14:paraId="3596E3F9" w14:textId="77777777" w:rsidR="008A45F3" w:rsidRDefault="008A45F3" w:rsidP="008A45F3">
      <w:pPr>
        <w:pStyle w:val="IDDDefinition"/>
      </w:pPr>
      <w:r>
        <w:t xml:space="preserve">    NFacade_WPCValue,        !- Name</w:t>
      </w:r>
    </w:p>
    <w:p w14:paraId="78B4A723" w14:textId="77777777" w:rsidR="008A45F3" w:rsidRDefault="008A45F3" w:rsidP="008A45F3">
      <w:pPr>
        <w:pStyle w:val="IDDDefinition"/>
      </w:pPr>
      <w:r>
        <w:t xml:space="preserve">    Every 30 Degrees,        !- </w:t>
      </w:r>
      <w:r w:rsidRPr="00C05914">
        <w:rPr>
          <w:rFonts w:cs="Courier New"/>
          <w:szCs w:val="16"/>
        </w:rPr>
        <w:t>AirflowNetwork:MultiZone:WindPressureCoefficientArray Name</w:t>
      </w:r>
    </w:p>
    <w:p w14:paraId="457CE832" w14:textId="77777777" w:rsidR="008A45F3" w:rsidRDefault="008A45F3" w:rsidP="008A45F3">
      <w:pPr>
        <w:pStyle w:val="IDDDefinition"/>
      </w:pPr>
      <w:r>
        <w:t xml:space="preserve">    0.60,                    !- </w:t>
      </w:r>
      <w:r w:rsidRPr="00C05914">
        <w:rPr>
          <w:rFonts w:cs="Courier New"/>
          <w:szCs w:val="16"/>
        </w:rPr>
        <w:t>Wind Pressure Coefficient Value 1</w:t>
      </w:r>
      <w:r w:rsidRPr="00C05914">
        <w:rPr>
          <w:szCs w:val="16"/>
        </w:rPr>
        <w:t xml:space="preserve"> </w:t>
      </w:r>
      <w:r>
        <w:t>{dimensionless}</w:t>
      </w:r>
    </w:p>
    <w:p w14:paraId="63E49104" w14:textId="77777777" w:rsidR="008A45F3" w:rsidRDefault="008A45F3" w:rsidP="008A45F3">
      <w:pPr>
        <w:pStyle w:val="IDDDefinition"/>
      </w:pPr>
      <w:r>
        <w:t xml:space="preserve">    0.48,                    !- </w:t>
      </w:r>
      <w:r w:rsidRPr="00C05914">
        <w:rPr>
          <w:rFonts w:cs="Courier New"/>
          <w:szCs w:val="16"/>
        </w:rPr>
        <w:t>W</w:t>
      </w:r>
      <w:r>
        <w:rPr>
          <w:rFonts w:cs="Courier New"/>
          <w:szCs w:val="16"/>
        </w:rPr>
        <w:t xml:space="preserve">ind Pressure Coefficient Value </w:t>
      </w:r>
      <w:r>
        <w:t>2 {dimensionless}</w:t>
      </w:r>
    </w:p>
    <w:p w14:paraId="529C31E6" w14:textId="77777777" w:rsidR="008A45F3" w:rsidRDefault="008A45F3" w:rsidP="008A45F3">
      <w:pPr>
        <w:pStyle w:val="IDDDefinition"/>
      </w:pPr>
      <w:r>
        <w:t xml:space="preserve">    0.04,                    !- </w:t>
      </w:r>
      <w:r w:rsidRPr="00C05914">
        <w:rPr>
          <w:rFonts w:cs="Courier New"/>
          <w:szCs w:val="16"/>
        </w:rPr>
        <w:t>W</w:t>
      </w:r>
      <w:r>
        <w:rPr>
          <w:rFonts w:cs="Courier New"/>
          <w:szCs w:val="16"/>
        </w:rPr>
        <w:t xml:space="preserve">ind Pressure Coefficient Value </w:t>
      </w:r>
      <w:r>
        <w:t>3 {dimensionless}</w:t>
      </w:r>
    </w:p>
    <w:p w14:paraId="4D333087" w14:textId="77777777" w:rsidR="008A45F3" w:rsidRDefault="008A45F3" w:rsidP="008A45F3">
      <w:pPr>
        <w:pStyle w:val="IDDDefinition"/>
      </w:pPr>
      <w:r>
        <w:t xml:space="preserve">    -0.56,                   !- </w:t>
      </w:r>
      <w:r w:rsidRPr="00C05914">
        <w:rPr>
          <w:rFonts w:cs="Courier New"/>
          <w:szCs w:val="16"/>
        </w:rPr>
        <w:t>W</w:t>
      </w:r>
      <w:r>
        <w:rPr>
          <w:rFonts w:cs="Courier New"/>
          <w:szCs w:val="16"/>
        </w:rPr>
        <w:t xml:space="preserve">ind Pressure Coefficient Value </w:t>
      </w:r>
      <w:r>
        <w:t>4 {dimensionless}</w:t>
      </w:r>
    </w:p>
    <w:p w14:paraId="3FD97B11" w14:textId="77777777" w:rsidR="008A45F3" w:rsidRDefault="008A45F3" w:rsidP="008A45F3">
      <w:pPr>
        <w:pStyle w:val="IDDDefinition"/>
      </w:pPr>
      <w:r>
        <w:t xml:space="preserve">    -0.56,                   !- </w:t>
      </w:r>
      <w:r w:rsidRPr="00C05914">
        <w:rPr>
          <w:rFonts w:cs="Courier New"/>
          <w:szCs w:val="16"/>
        </w:rPr>
        <w:t>W</w:t>
      </w:r>
      <w:r>
        <w:rPr>
          <w:rFonts w:cs="Courier New"/>
          <w:szCs w:val="16"/>
        </w:rPr>
        <w:t xml:space="preserve">ind Pressure Coefficient Value </w:t>
      </w:r>
      <w:r>
        <w:t>5 {dimensionless}</w:t>
      </w:r>
    </w:p>
    <w:p w14:paraId="155314B8" w14:textId="77777777" w:rsidR="008A45F3" w:rsidRDefault="008A45F3" w:rsidP="008A45F3">
      <w:pPr>
        <w:pStyle w:val="IDDDefinition"/>
      </w:pPr>
      <w:r>
        <w:t xml:space="preserve">    -0.42,                   !- </w:t>
      </w:r>
      <w:r w:rsidRPr="00C05914">
        <w:rPr>
          <w:rFonts w:cs="Courier New"/>
          <w:szCs w:val="16"/>
        </w:rPr>
        <w:t>W</w:t>
      </w:r>
      <w:r>
        <w:rPr>
          <w:rFonts w:cs="Courier New"/>
          <w:szCs w:val="16"/>
        </w:rPr>
        <w:t xml:space="preserve">ind Pressure Coefficient Value </w:t>
      </w:r>
      <w:r>
        <w:t>6 {dimensionless}</w:t>
      </w:r>
    </w:p>
    <w:p w14:paraId="2F4E8CA5" w14:textId="77777777" w:rsidR="008A45F3" w:rsidRDefault="008A45F3" w:rsidP="008A45F3">
      <w:pPr>
        <w:pStyle w:val="IDDDefinition"/>
      </w:pPr>
      <w:r>
        <w:t xml:space="preserve">    -0.37,                   !- </w:t>
      </w:r>
      <w:r w:rsidRPr="00C05914">
        <w:rPr>
          <w:rFonts w:cs="Courier New"/>
          <w:szCs w:val="16"/>
        </w:rPr>
        <w:t>W</w:t>
      </w:r>
      <w:r>
        <w:rPr>
          <w:rFonts w:cs="Courier New"/>
          <w:szCs w:val="16"/>
        </w:rPr>
        <w:t xml:space="preserve">ind Pressure Coefficient Value </w:t>
      </w:r>
      <w:r>
        <w:t>7 {dimensionless}</w:t>
      </w:r>
    </w:p>
    <w:p w14:paraId="73765973" w14:textId="77777777" w:rsidR="008A45F3" w:rsidRDefault="008A45F3" w:rsidP="008A45F3">
      <w:pPr>
        <w:pStyle w:val="IDDDefinition"/>
      </w:pPr>
      <w:r>
        <w:t xml:space="preserve">    -0.42,                   !- </w:t>
      </w:r>
      <w:r w:rsidRPr="00C05914">
        <w:rPr>
          <w:rFonts w:cs="Courier New"/>
          <w:szCs w:val="16"/>
        </w:rPr>
        <w:t>W</w:t>
      </w:r>
      <w:r>
        <w:rPr>
          <w:rFonts w:cs="Courier New"/>
          <w:szCs w:val="16"/>
        </w:rPr>
        <w:t xml:space="preserve">ind Pressure Coefficient Value </w:t>
      </w:r>
      <w:r>
        <w:t>8 {dimensionless}</w:t>
      </w:r>
    </w:p>
    <w:p w14:paraId="1E5283DF" w14:textId="77777777" w:rsidR="008A45F3" w:rsidRDefault="008A45F3" w:rsidP="008A45F3">
      <w:pPr>
        <w:pStyle w:val="IDDDefinition"/>
      </w:pPr>
      <w:r>
        <w:t xml:space="preserve">    -0.56,                   !- </w:t>
      </w:r>
      <w:r w:rsidRPr="00C05914">
        <w:rPr>
          <w:rFonts w:cs="Courier New"/>
          <w:szCs w:val="16"/>
        </w:rPr>
        <w:t>W</w:t>
      </w:r>
      <w:r>
        <w:rPr>
          <w:rFonts w:cs="Courier New"/>
          <w:szCs w:val="16"/>
        </w:rPr>
        <w:t xml:space="preserve">ind Pressure Coefficient Value </w:t>
      </w:r>
      <w:r>
        <w:t>9 {dimensionless}</w:t>
      </w:r>
    </w:p>
    <w:p w14:paraId="5E99B57C" w14:textId="77777777" w:rsidR="008A45F3" w:rsidRDefault="008A45F3" w:rsidP="008A45F3">
      <w:pPr>
        <w:pStyle w:val="IDDDefinition"/>
      </w:pPr>
      <w:r>
        <w:t xml:space="preserve">    -0.56,                   !- </w:t>
      </w:r>
      <w:r w:rsidRPr="00C05914">
        <w:rPr>
          <w:rFonts w:cs="Courier New"/>
          <w:szCs w:val="16"/>
        </w:rPr>
        <w:t>W</w:t>
      </w:r>
      <w:r>
        <w:rPr>
          <w:rFonts w:cs="Courier New"/>
          <w:szCs w:val="16"/>
        </w:rPr>
        <w:t xml:space="preserve">ind Pressure Coefficient Value </w:t>
      </w:r>
      <w:r>
        <w:t>10 {dimensionless}</w:t>
      </w:r>
    </w:p>
    <w:p w14:paraId="49D44E15" w14:textId="77777777" w:rsidR="008A45F3" w:rsidRDefault="008A45F3" w:rsidP="008A45F3">
      <w:pPr>
        <w:pStyle w:val="IDDDefinition"/>
      </w:pPr>
      <w:r>
        <w:t xml:space="preserve">    0.04,                    !- </w:t>
      </w:r>
      <w:r w:rsidRPr="00C05914">
        <w:rPr>
          <w:rFonts w:cs="Courier New"/>
          <w:szCs w:val="16"/>
        </w:rPr>
        <w:t>W</w:t>
      </w:r>
      <w:r>
        <w:rPr>
          <w:rFonts w:cs="Courier New"/>
          <w:szCs w:val="16"/>
        </w:rPr>
        <w:t xml:space="preserve">ind Pressure Coefficient Value </w:t>
      </w:r>
      <w:r>
        <w:t>11 {dimensionless}</w:t>
      </w:r>
    </w:p>
    <w:p w14:paraId="70C45504" w14:textId="77777777" w:rsidR="008A45F3" w:rsidRDefault="008A45F3" w:rsidP="008A45F3">
      <w:pPr>
        <w:pStyle w:val="IDDDefinition"/>
      </w:pPr>
      <w:r>
        <w:t xml:space="preserve">    0.48;                    !- </w:t>
      </w:r>
      <w:r w:rsidRPr="00C05914">
        <w:rPr>
          <w:rFonts w:cs="Courier New"/>
          <w:szCs w:val="16"/>
        </w:rPr>
        <w:t>W</w:t>
      </w:r>
      <w:r>
        <w:rPr>
          <w:rFonts w:cs="Courier New"/>
          <w:szCs w:val="16"/>
        </w:rPr>
        <w:t xml:space="preserve">ind Pressure Coefficient Value </w:t>
      </w:r>
      <w:r>
        <w:t>12 {dimensionless}</w:t>
      </w:r>
    </w:p>
    <w:p w14:paraId="36FE6F0B" w14:textId="77777777" w:rsidR="00053BF8" w:rsidRDefault="00053BF8">
      <w:pPr>
        <w:pStyle w:val="BodyText"/>
        <w:ind w:left="0"/>
        <w:rPr>
          <w:ins w:id="573" w:author="Lixing Gu" w:date="2014-10-16T16:25:00Z"/>
        </w:rPr>
        <w:pPrChange w:id="574" w:author="Lixing Gu" w:date="2014-10-16T16:24:00Z">
          <w:pPr>
            <w:numPr>
              <w:numId w:val="93"/>
            </w:numPr>
            <w:tabs>
              <w:tab w:val="num" w:pos="360"/>
            </w:tabs>
            <w:autoSpaceDE w:val="0"/>
            <w:autoSpaceDN w:val="0"/>
            <w:adjustRightInd w:val="0"/>
            <w:ind w:left="0" w:hanging="360"/>
          </w:pPr>
        </w:pPrChange>
      </w:pPr>
    </w:p>
    <w:p w14:paraId="59F6C4BF" w14:textId="1334D100" w:rsidR="00053BF8" w:rsidRPr="00053BF8" w:rsidRDefault="00053BF8">
      <w:pPr>
        <w:pStyle w:val="BodyText"/>
        <w:ind w:hanging="90"/>
        <w:rPr>
          <w:ins w:id="575" w:author="Lixing Gu" w:date="2014-10-16T16:24:00Z"/>
        </w:rPr>
        <w:pPrChange w:id="576" w:author="Lixing Gu" w:date="2014-10-16T16:25:00Z">
          <w:pPr>
            <w:numPr>
              <w:numId w:val="93"/>
            </w:numPr>
            <w:tabs>
              <w:tab w:val="num" w:pos="360"/>
            </w:tabs>
            <w:autoSpaceDE w:val="0"/>
            <w:autoSpaceDN w:val="0"/>
            <w:adjustRightInd w:val="0"/>
            <w:ind w:left="0" w:hanging="360"/>
          </w:pPr>
        </w:pPrChange>
      </w:pPr>
      <w:ins w:id="577" w:author="Lixing Gu" w:date="2014-10-16T16:21:00Z">
        <w:r w:rsidRPr="00053BF8">
          <w:t xml:space="preserve">The next two objects of </w:t>
        </w:r>
        <w:r w:rsidRPr="007E4954">
          <w:t xml:space="preserve">AirflowNetwork:Intrazone:Node and </w:t>
        </w:r>
      </w:ins>
      <w:ins w:id="578" w:author="Lixing Gu" w:date="2014-10-16T16:22:00Z">
        <w:r w:rsidRPr="007E4954">
          <w:t xml:space="preserve">AirflowNetwork:Intrazone:Linkage are used </w:t>
        </w:r>
      </w:ins>
      <w:ins w:id="579" w:author="Lixing Gu" w:date="2014-10-16T16:23:00Z">
        <w:r w:rsidRPr="007E4954">
          <w:t>with RoomAir:Node:AirflowNetwork objects togethe</w:t>
        </w:r>
        <w:r w:rsidRPr="00672A0E">
          <w:t>r to simulate multiple node</w:t>
        </w:r>
      </w:ins>
      <w:ins w:id="580" w:author="Lixing Gu" w:date="2014-10-28T11:44:00Z">
        <w:r w:rsidR="00F51E0D">
          <w:t>s</w:t>
        </w:r>
      </w:ins>
      <w:ins w:id="581" w:author="Lixing Gu" w:date="2014-10-16T16:23:00Z">
        <w:r w:rsidRPr="00672A0E">
          <w:t xml:space="preserve"> in a</w:t>
        </w:r>
      </w:ins>
      <w:ins w:id="582" w:author="Lixing Gu" w:date="2014-10-28T11:45:00Z">
        <w:r w:rsidR="00F51E0D">
          <w:t xml:space="preserve"> thermal</w:t>
        </w:r>
      </w:ins>
      <w:ins w:id="583" w:author="Lixing Gu" w:date="2014-10-16T16:23:00Z">
        <w:r w:rsidRPr="00672A0E">
          <w:t xml:space="preserve"> zone</w:t>
        </w:r>
      </w:ins>
      <w:ins w:id="584" w:author="Lixing Gu" w:date="2014-10-16T16:24:00Z">
        <w:r w:rsidRPr="0038261F">
          <w:t>. The mixed-air assumption for zone air conditions is not always appropriate.  EnergyPlus includes several RoomAir models that can model the implications for different flow patterns on variations in temperature within t</w:t>
        </w:r>
        <w:r w:rsidRPr="00053BF8">
          <w:t>he zone.  However none of them are generalized for different types of air flow situations and none are coupled tightly with AirflowNetwork.  A general RoomAir model based on pressure network solver will allow modeling a variety of spaces types not currently covered by existing models such as tall spaces.</w:t>
        </w:r>
      </w:ins>
    </w:p>
    <w:p w14:paraId="6AE6C5BA" w14:textId="77777777" w:rsidR="00053BF8" w:rsidRDefault="00053BF8">
      <w:pPr>
        <w:pStyle w:val="BodyText"/>
        <w:ind w:hanging="90"/>
        <w:rPr>
          <w:ins w:id="585" w:author="Lixing Gu" w:date="2014-10-16T16:24:00Z"/>
        </w:rPr>
        <w:pPrChange w:id="586" w:author="Lixing Gu" w:date="2014-10-16T16:25:00Z">
          <w:pPr>
            <w:numPr>
              <w:numId w:val="93"/>
            </w:numPr>
            <w:tabs>
              <w:tab w:val="num" w:pos="360"/>
            </w:tabs>
            <w:autoSpaceDE w:val="0"/>
            <w:autoSpaceDN w:val="0"/>
            <w:adjustRightInd w:val="0"/>
            <w:ind w:left="0" w:hanging="360"/>
          </w:pPr>
        </w:pPrChange>
      </w:pPr>
      <w:ins w:id="587" w:author="Lixing Gu" w:date="2014-10-16T16:24:00Z">
        <w:r>
          <w:t>Recent advancements have been made to AirflowNetwork to model large horizontal openings.  This new development makes AirflowNetwork useful for not only modeling air movement between zones (and outdoors), but also within individual thermal zones.</w:t>
        </w:r>
      </w:ins>
    </w:p>
    <w:p w14:paraId="323C5174" w14:textId="77777777" w:rsidR="008A45F3" w:rsidDel="009C27B5" w:rsidRDefault="00053BF8" w:rsidP="007E4954">
      <w:pPr>
        <w:pStyle w:val="BodyText"/>
        <w:rPr>
          <w:del w:id="588" w:author="Lixing Gu" w:date="2014-10-16T16:26:00Z"/>
        </w:rPr>
      </w:pPr>
      <w:ins w:id="589" w:author="Lixing Gu" w:date="2014-10-16T16:24:00Z">
        <w:r>
          <w:t>The possible combination will allow the EnergyPlus to simulate a thermal zone using a network approach by assuming internal nodes connected by user-defined patterns</w:t>
        </w:r>
        <w:r w:rsidR="007E4954">
          <w:t xml:space="preserve"> of temperatures and airflows. </w:t>
        </w:r>
      </w:ins>
    </w:p>
    <w:p w14:paraId="4F0DA3BC" w14:textId="77777777" w:rsidR="009C27B5" w:rsidRPr="009C27B5" w:rsidRDefault="009C27B5">
      <w:pPr>
        <w:pStyle w:val="BodyText"/>
        <w:rPr>
          <w:ins w:id="590" w:author="Lixing Gu" w:date="2014-10-17T15:04:00Z"/>
        </w:rPr>
        <w:pPrChange w:id="591" w:author="Lixing Gu" w:date="2014-10-17T15:04:00Z">
          <w:pPr>
            <w:pStyle w:val="Heading4"/>
          </w:pPr>
        </w:pPrChange>
      </w:pPr>
      <w:bookmarkStart w:id="592" w:name="_GoBack"/>
      <w:ins w:id="593" w:author="Lixing Gu" w:date="2014-10-17T15:03:00Z">
        <w:r w:rsidRPr="009C27B5">
          <w:t xml:space="preserve">It should be pointed out that the new model works when the </w:t>
        </w:r>
      </w:ins>
      <w:ins w:id="594" w:author="Lixing Gu" w:date="2014-10-17T15:04:00Z">
        <w:r w:rsidRPr="009C27B5">
          <w:t xml:space="preserve">MultizoneWithoutDistribution is selected in the field of </w:t>
        </w:r>
      </w:ins>
      <w:ins w:id="595" w:author="Lixing Gu" w:date="2014-10-17T15:05:00Z">
        <w:r w:rsidRPr="008636A6">
          <w:t>AirflowNetwork Control</w:t>
        </w:r>
        <w:r>
          <w:t xml:space="preserve"> of the AirflowNetwork:SimulationCOntrol object. The model cannot work with other choices.</w:t>
        </w:r>
      </w:ins>
    </w:p>
    <w:p w14:paraId="594F3FE8" w14:textId="77777777" w:rsidR="00053BF8" w:rsidRDefault="00053BF8">
      <w:pPr>
        <w:pStyle w:val="Heading3"/>
        <w:rPr>
          <w:ins w:id="596" w:author="Lixing Gu" w:date="2014-10-16T16:20:00Z"/>
        </w:rPr>
        <w:pPrChange w:id="597" w:author="Lixing Gu" w:date="2014-10-16T16:21:00Z">
          <w:pPr>
            <w:pStyle w:val="BodyText"/>
            <w:spacing w:after="0"/>
            <w:ind w:firstLine="720"/>
          </w:pPr>
        </w:pPrChange>
      </w:pPr>
      <w:ins w:id="598" w:author="Lixing Gu" w:date="2014-10-16T16:20:00Z">
        <w:r>
          <w:t>AirflowNetwork:Intrazone:Node</w:t>
        </w:r>
      </w:ins>
    </w:p>
    <w:p w14:paraId="5053949A" w14:textId="062FDF4B" w:rsidR="00053BF8" w:rsidRPr="00053BF8" w:rsidRDefault="007E4954">
      <w:pPr>
        <w:pStyle w:val="BodyText"/>
        <w:rPr>
          <w:ins w:id="599" w:author="Lixing Gu" w:date="2014-10-16T16:20:00Z"/>
        </w:rPr>
        <w:pPrChange w:id="600" w:author="Lixing Gu" w:date="2014-10-16T16:21:00Z">
          <w:pPr>
            <w:pStyle w:val="BodyText"/>
            <w:spacing w:after="0"/>
            <w:ind w:firstLine="720"/>
          </w:pPr>
        </w:pPrChange>
      </w:pPr>
      <w:ins w:id="601" w:author="Lixing Gu" w:date="2014-10-16T16:27:00Z">
        <w:r>
          <w:t xml:space="preserve">This object allows users to input multiple nodes in a zone. A single object represent a node. </w:t>
        </w:r>
      </w:ins>
      <w:ins w:id="602" w:author="Lixing Gu" w:date="2014-10-16T16:20:00Z">
        <w:r w:rsidR="00053BF8" w:rsidRPr="00053BF8">
          <w:t xml:space="preserve">If there is only one node per zone, then use the AirflowNetwork:Multizone:Zone input object. </w:t>
        </w:r>
      </w:ins>
      <w:ins w:id="603" w:author="Lixing Gu" w:date="2014-10-28T11:46:00Z">
        <w:r w:rsidR="009B75C3">
          <w:t>T</w:t>
        </w:r>
      </w:ins>
      <w:ins w:id="604" w:author="Lixing Gu" w:date="2014-10-16T16:20:00Z">
        <w:r w:rsidR="00053BF8" w:rsidRPr="00053BF8">
          <w:t>he zone node is not defined in this object.</w:t>
        </w:r>
      </w:ins>
    </w:p>
    <w:p w14:paraId="3178B24F" w14:textId="77777777" w:rsidR="00053BF8" w:rsidRPr="001436C1" w:rsidRDefault="00053BF8">
      <w:pPr>
        <w:pStyle w:val="Heading4"/>
        <w:rPr>
          <w:ins w:id="605" w:author="Lixing Gu" w:date="2014-10-16T16:20:00Z"/>
        </w:rPr>
        <w:pPrChange w:id="606" w:author="Lixing Gu" w:date="2014-10-16T16:30:00Z">
          <w:pPr>
            <w:pStyle w:val="BodyText"/>
            <w:spacing w:after="0"/>
            <w:ind w:firstLine="720"/>
          </w:pPr>
        </w:pPrChange>
      </w:pPr>
      <w:ins w:id="607" w:author="Lixing Gu" w:date="2014-10-16T16:20:00Z">
        <w:r w:rsidRPr="001436C1">
          <w:t>Field: Name</w:t>
        </w:r>
      </w:ins>
    </w:p>
    <w:p w14:paraId="7E5D5CC8" w14:textId="77777777" w:rsidR="00053BF8" w:rsidRPr="00FA54D6" w:rsidRDefault="00053BF8">
      <w:pPr>
        <w:pStyle w:val="BodyText"/>
        <w:rPr>
          <w:ins w:id="608" w:author="Lixing Gu" w:date="2014-10-16T16:20:00Z"/>
        </w:rPr>
        <w:pPrChange w:id="609" w:author="Lixing Gu" w:date="2014-10-16T16:30:00Z">
          <w:pPr>
            <w:pStyle w:val="BodyText"/>
            <w:spacing w:after="0"/>
            <w:ind w:firstLine="720"/>
          </w:pPr>
        </w:pPrChange>
      </w:pPr>
      <w:ins w:id="610" w:author="Lixing Gu" w:date="2014-10-16T16:20:00Z">
        <w:r w:rsidRPr="007E4954">
          <w:t xml:space="preserve">The name identifies the node for later reference and in the output listing. Each </w:t>
        </w:r>
        <w:r w:rsidRPr="00672A0E">
          <w:t>node should have a unique name</w:t>
        </w:r>
        <w:r w:rsidRPr="00FA54D6">
          <w:t>.</w:t>
        </w:r>
      </w:ins>
      <w:ins w:id="611" w:author="Lixing Gu" w:date="2014-10-16T16:36:00Z">
        <w:r w:rsidR="00672A0E">
          <w:t xml:space="preserve"> This name can be </w:t>
        </w:r>
        <w:r w:rsidR="00672A0E" w:rsidRPr="00FA54D6">
          <w:t xml:space="preserve">referenced </w:t>
        </w:r>
        <w:r w:rsidR="00FA54D6" w:rsidRPr="0038261F">
          <w:t>as</w:t>
        </w:r>
        <w:r w:rsidR="00672A0E" w:rsidRPr="0038261F">
          <w:t xml:space="preserve"> </w:t>
        </w:r>
        <w:r w:rsidR="00FA54D6" w:rsidRPr="00FA54D6">
          <w:rPr>
            <w:rFonts w:eastAsiaTheme="minorEastAsia"/>
            <w:rPrChange w:id="612" w:author="Lixing Gu" w:date="2014-10-16T16:37:00Z">
              <w:rPr>
                <w:rFonts w:ascii="Courier New" w:eastAsiaTheme="minorEastAsia" w:hAnsi="Courier New" w:cs="Courier New"/>
                <w:sz w:val="22"/>
                <w:szCs w:val="22"/>
                <w:lang w:eastAsia="zh-CN"/>
              </w:rPr>
            </w:rPrChange>
          </w:rPr>
          <w:t>AirflowNetworkNodeNames.</w:t>
        </w:r>
      </w:ins>
    </w:p>
    <w:p w14:paraId="5EBD6DEC" w14:textId="77777777" w:rsidR="00053BF8" w:rsidRDefault="00053BF8" w:rsidP="00053BF8">
      <w:pPr>
        <w:pStyle w:val="BodyText"/>
        <w:spacing w:after="0"/>
        <w:ind w:firstLine="720"/>
        <w:rPr>
          <w:ins w:id="613" w:author="Lixing Gu" w:date="2014-10-16T16:20:00Z"/>
        </w:rPr>
      </w:pPr>
    </w:p>
    <w:p w14:paraId="242EEDF3" w14:textId="77777777" w:rsidR="00053BF8" w:rsidRPr="002079B8" w:rsidRDefault="00053BF8">
      <w:pPr>
        <w:pStyle w:val="Heading4"/>
        <w:rPr>
          <w:ins w:id="614" w:author="Lixing Gu" w:date="2014-10-16T16:20:00Z"/>
        </w:rPr>
        <w:pPrChange w:id="615" w:author="Lixing Gu" w:date="2014-10-16T16:49:00Z">
          <w:pPr>
            <w:pStyle w:val="BodyText"/>
            <w:spacing w:after="0"/>
            <w:ind w:firstLine="720"/>
          </w:pPr>
        </w:pPrChange>
      </w:pPr>
      <w:ins w:id="616" w:author="Lixing Gu" w:date="2014-10-16T16:20:00Z">
        <w:r w:rsidRPr="002079B8">
          <w:lastRenderedPageBreak/>
          <w:t>Field: RoomAir:Node</w:t>
        </w:r>
      </w:ins>
      <w:ins w:id="617" w:author="Lixing Gu" w:date="2014-10-16T16:50:00Z">
        <w:r w:rsidR="0038261F">
          <w:t>:AirflowNetwork</w:t>
        </w:r>
      </w:ins>
      <w:ins w:id="618" w:author="Lixing Gu" w:date="2014-10-16T16:20:00Z">
        <w:r w:rsidRPr="002079B8">
          <w:t xml:space="preserve"> Name</w:t>
        </w:r>
      </w:ins>
    </w:p>
    <w:p w14:paraId="2711FC6F" w14:textId="4B16023F" w:rsidR="00053BF8" w:rsidRDefault="00053BF8">
      <w:pPr>
        <w:pStyle w:val="BodyText"/>
        <w:rPr>
          <w:ins w:id="619" w:author="Lixing Gu" w:date="2014-10-16T16:20:00Z"/>
        </w:rPr>
        <w:pPrChange w:id="620" w:author="Lixing Gu" w:date="2014-10-28T11:47:00Z">
          <w:pPr>
            <w:pStyle w:val="BodyText"/>
            <w:spacing w:after="0"/>
            <w:ind w:firstLine="720"/>
          </w:pPr>
        </w:pPrChange>
      </w:pPr>
      <w:ins w:id="621" w:author="Lixing Gu" w:date="2014-10-16T16:20:00Z">
        <w:r w:rsidRPr="0038261F">
          <w:t>The name of a RoomAir:Node</w:t>
        </w:r>
      </w:ins>
      <w:ins w:id="622" w:author="Lixing Gu" w:date="2014-10-16T16:50:00Z">
        <w:r w:rsidR="0038261F">
          <w:t>:AirflowNetwork</w:t>
        </w:r>
      </w:ins>
      <w:ins w:id="623" w:author="Lixing Gu" w:date="2014-10-16T16:20:00Z">
        <w:r w:rsidRPr="0038261F">
          <w:t xml:space="preserve"> object</w:t>
        </w:r>
      </w:ins>
      <w:ins w:id="624" w:author="Lixing Gu" w:date="2014-10-16T16:50:00Z">
        <w:r w:rsidR="0038261F">
          <w:t>, which is also</w:t>
        </w:r>
      </w:ins>
      <w:ins w:id="625" w:author="Lixing Gu" w:date="2014-10-16T16:20:00Z">
        <w:r w:rsidRPr="0038261F">
          <w:t xml:space="preserve"> defined in a RoomAirSettings:AirflowNetwork object</w:t>
        </w:r>
      </w:ins>
      <w:ins w:id="626" w:author="Lixing Gu" w:date="2014-10-16T16:51:00Z">
        <w:r w:rsidR="0038261F">
          <w:t xml:space="preserve"> (zone based)</w:t>
        </w:r>
      </w:ins>
      <w:ins w:id="627" w:author="Lixing Gu" w:date="2014-10-16T16:20:00Z">
        <w:r w:rsidR="00E91590">
          <w:t>.</w:t>
        </w:r>
      </w:ins>
    </w:p>
    <w:p w14:paraId="780DF5F4" w14:textId="77777777" w:rsidR="00053BF8" w:rsidRPr="0038261F" w:rsidRDefault="00053BF8">
      <w:pPr>
        <w:pStyle w:val="Heading4"/>
        <w:rPr>
          <w:ins w:id="628" w:author="Lixing Gu" w:date="2014-10-16T16:20:00Z"/>
        </w:rPr>
        <w:pPrChange w:id="629" w:author="Lixing Gu" w:date="2014-10-16T16:52:00Z">
          <w:pPr>
            <w:pStyle w:val="BodyText"/>
            <w:spacing w:after="0"/>
            <w:ind w:firstLine="720"/>
          </w:pPr>
        </w:pPrChange>
      </w:pPr>
      <w:ins w:id="630" w:author="Lixing Gu" w:date="2014-10-16T16:20:00Z">
        <w:r w:rsidRPr="0038261F">
          <w:t>Field: Node Height</w:t>
        </w:r>
      </w:ins>
    </w:p>
    <w:p w14:paraId="4AA1845B" w14:textId="77777777" w:rsidR="00053BF8" w:rsidRDefault="0038261F">
      <w:pPr>
        <w:pStyle w:val="BodyText"/>
        <w:spacing w:after="0"/>
        <w:rPr>
          <w:ins w:id="631" w:author="Lixing Gu" w:date="2014-10-16T17:00:00Z"/>
        </w:rPr>
        <w:pPrChange w:id="632" w:author="Lixing Gu" w:date="2014-10-16T16:52:00Z">
          <w:pPr>
            <w:pStyle w:val="BodyText"/>
            <w:spacing w:after="0"/>
            <w:ind w:firstLine="720"/>
          </w:pPr>
        </w:pPrChange>
      </w:pPr>
      <w:ins w:id="633" w:author="Lixing Gu" w:date="2014-10-16T16:52:00Z">
        <w:r>
          <w:t xml:space="preserve">This field requires input of node height </w:t>
        </w:r>
      </w:ins>
      <w:ins w:id="634" w:author="Lixing Gu" w:date="2014-10-16T16:20:00Z">
        <w:r w:rsidR="00053BF8">
          <w:t xml:space="preserve">in meters. </w:t>
        </w:r>
      </w:ins>
    </w:p>
    <w:p w14:paraId="315F747F" w14:textId="77777777" w:rsidR="00420FEB" w:rsidRDefault="00420FEB" w:rsidP="00420FEB">
      <w:pPr>
        <w:autoSpaceDE w:val="0"/>
        <w:autoSpaceDN w:val="0"/>
        <w:adjustRightInd w:val="0"/>
        <w:ind w:left="0"/>
        <w:rPr>
          <w:ins w:id="635" w:author="Lixing Gu" w:date="2014-10-16T17:01:00Z"/>
          <w:rFonts w:ascii="Courier New" w:eastAsiaTheme="minorEastAsia" w:hAnsi="Courier New" w:cs="Courier New"/>
          <w:sz w:val="22"/>
          <w:szCs w:val="22"/>
          <w:lang w:eastAsia="zh-CN"/>
        </w:rPr>
      </w:pPr>
    </w:p>
    <w:p w14:paraId="3604F305" w14:textId="77777777" w:rsidR="0058396D" w:rsidRDefault="0058396D" w:rsidP="0058396D">
      <w:pPr>
        <w:pStyle w:val="BodyText"/>
        <w:rPr>
          <w:ins w:id="636" w:author="Lixing Gu" w:date="2014-10-16T17:01:00Z"/>
        </w:rPr>
      </w:pPr>
      <w:ins w:id="637" w:author="Lixing Gu" w:date="2014-10-16T17:01:00Z">
        <w:r>
          <w:t>An IDF example is provided below:</w:t>
        </w:r>
      </w:ins>
    </w:p>
    <w:p w14:paraId="76EBDA35" w14:textId="77777777" w:rsidR="00420FEB" w:rsidRDefault="00420FEB">
      <w:pPr>
        <w:pStyle w:val="IDDDefinition"/>
        <w:rPr>
          <w:ins w:id="638" w:author="Lixing Gu" w:date="2014-10-16T17:00:00Z"/>
          <w:rFonts w:eastAsiaTheme="minorEastAsia"/>
          <w:lang w:eastAsia="zh-CN"/>
        </w:rPr>
        <w:pPrChange w:id="639" w:author="Lixing Gu" w:date="2014-10-16T17:01:00Z">
          <w:pPr>
            <w:autoSpaceDE w:val="0"/>
            <w:autoSpaceDN w:val="0"/>
            <w:adjustRightInd w:val="0"/>
            <w:ind w:left="0"/>
          </w:pPr>
        </w:pPrChange>
      </w:pPr>
      <w:ins w:id="640" w:author="Lixing Gu" w:date="2014-10-16T17:00:00Z">
        <w:r>
          <w:rPr>
            <w:rFonts w:eastAsiaTheme="minorEastAsia"/>
            <w:lang w:eastAsia="zh-CN"/>
          </w:rPr>
          <w:t>AirflowNetwork:IntraZone:Node,</w:t>
        </w:r>
      </w:ins>
    </w:p>
    <w:p w14:paraId="511F29D3" w14:textId="77777777" w:rsidR="00420FEB" w:rsidRDefault="00420FEB">
      <w:pPr>
        <w:pStyle w:val="IDDDefinition"/>
        <w:rPr>
          <w:ins w:id="641" w:author="Lixing Gu" w:date="2014-10-16T17:00:00Z"/>
          <w:rFonts w:eastAsiaTheme="minorEastAsia"/>
          <w:lang w:eastAsia="zh-CN"/>
        </w:rPr>
        <w:pPrChange w:id="642" w:author="Lixing Gu" w:date="2014-10-16T17:01:00Z">
          <w:pPr>
            <w:autoSpaceDE w:val="0"/>
            <w:autoSpaceDN w:val="0"/>
            <w:adjustRightInd w:val="0"/>
            <w:ind w:left="0"/>
          </w:pPr>
        </w:pPrChange>
      </w:pPr>
      <w:ins w:id="643" w:author="Lixing Gu" w:date="2014-10-16T17:00:00Z">
        <w:r>
          <w:rPr>
            <w:rFonts w:eastAsiaTheme="minorEastAsia"/>
            <w:lang w:eastAsia="zh-CN"/>
          </w:rPr>
          <w:t>LeftUpper,</w:t>
        </w:r>
      </w:ins>
    </w:p>
    <w:p w14:paraId="3394662F" w14:textId="77777777" w:rsidR="00420FEB" w:rsidRDefault="00420FEB">
      <w:pPr>
        <w:pStyle w:val="IDDDefinition"/>
        <w:rPr>
          <w:ins w:id="644" w:author="Lixing Gu" w:date="2014-10-16T17:00:00Z"/>
          <w:rFonts w:eastAsiaTheme="minorEastAsia"/>
          <w:lang w:eastAsia="zh-CN"/>
        </w:rPr>
        <w:pPrChange w:id="645" w:author="Lixing Gu" w:date="2014-10-16T17:01:00Z">
          <w:pPr>
            <w:autoSpaceDE w:val="0"/>
            <w:autoSpaceDN w:val="0"/>
            <w:adjustRightInd w:val="0"/>
            <w:ind w:left="0"/>
          </w:pPr>
        </w:pPrChange>
      </w:pPr>
      <w:ins w:id="646" w:author="Lixing Gu" w:date="2014-10-16T17:00:00Z">
        <w:r>
          <w:rPr>
            <w:rFonts w:eastAsiaTheme="minorEastAsia"/>
            <w:lang w:eastAsia="zh-CN"/>
          </w:rPr>
          <w:t>LeftUpper,</w:t>
        </w:r>
      </w:ins>
    </w:p>
    <w:p w14:paraId="5F20ED71" w14:textId="77777777" w:rsidR="00420FEB" w:rsidRDefault="00420FEB">
      <w:pPr>
        <w:pStyle w:val="IDDDefinition"/>
        <w:rPr>
          <w:ins w:id="647" w:author="Lixing Gu" w:date="2014-10-16T17:00:00Z"/>
          <w:rFonts w:eastAsiaTheme="minorEastAsia"/>
          <w:lang w:eastAsia="zh-CN"/>
        </w:rPr>
        <w:pPrChange w:id="648" w:author="Lixing Gu" w:date="2014-10-16T17:01:00Z">
          <w:pPr>
            <w:autoSpaceDE w:val="0"/>
            <w:autoSpaceDN w:val="0"/>
            <w:adjustRightInd w:val="0"/>
            <w:ind w:left="0"/>
          </w:pPr>
        </w:pPrChange>
      </w:pPr>
      <w:ins w:id="649" w:author="Lixing Gu" w:date="2014-10-16T17:00:00Z">
        <w:r>
          <w:rPr>
            <w:rFonts w:eastAsiaTheme="minorEastAsia"/>
            <w:lang w:eastAsia="zh-CN"/>
          </w:rPr>
          <w:t>NORTH_ZONE,</w:t>
        </w:r>
      </w:ins>
    </w:p>
    <w:p w14:paraId="0D41F620" w14:textId="77777777" w:rsidR="00420FEB" w:rsidRDefault="00420FEB">
      <w:pPr>
        <w:pStyle w:val="IDDDefinition"/>
        <w:rPr>
          <w:ins w:id="650" w:author="Lixing Gu" w:date="2014-10-16T17:00:00Z"/>
          <w:rFonts w:eastAsiaTheme="minorEastAsia"/>
          <w:lang w:eastAsia="zh-CN"/>
        </w:rPr>
        <w:pPrChange w:id="651" w:author="Lixing Gu" w:date="2014-10-16T17:01:00Z">
          <w:pPr>
            <w:autoSpaceDE w:val="0"/>
            <w:autoSpaceDN w:val="0"/>
            <w:adjustRightInd w:val="0"/>
            <w:ind w:left="0"/>
          </w:pPr>
        </w:pPrChange>
      </w:pPr>
      <w:ins w:id="652" w:author="Lixing Gu" w:date="2014-10-16T17:00:00Z">
        <w:r>
          <w:rPr>
            <w:rFonts w:eastAsiaTheme="minorEastAsia"/>
            <w:lang w:eastAsia="zh-CN"/>
          </w:rPr>
          <w:t>4.572;</w:t>
        </w:r>
      </w:ins>
    </w:p>
    <w:p w14:paraId="368BD695" w14:textId="77777777" w:rsidR="00053BF8" w:rsidRDefault="00053BF8">
      <w:pPr>
        <w:pStyle w:val="Heading3"/>
        <w:rPr>
          <w:ins w:id="653" w:author="Lixing Gu" w:date="2014-10-16T16:20:00Z"/>
        </w:rPr>
        <w:pPrChange w:id="654" w:author="Lixing Gu" w:date="2014-10-16T16:22:00Z">
          <w:pPr>
            <w:pStyle w:val="BodyText"/>
            <w:spacing w:after="0"/>
            <w:ind w:firstLine="720"/>
          </w:pPr>
        </w:pPrChange>
      </w:pPr>
      <w:ins w:id="655" w:author="Lixing Gu" w:date="2014-10-16T16:20:00Z">
        <w:r>
          <w:t>AirflowNetwork:Intrazone:Linkage</w:t>
        </w:r>
      </w:ins>
    </w:p>
    <w:p w14:paraId="2DB3EB5F" w14:textId="77777777" w:rsidR="00053BF8" w:rsidRPr="003A3797" w:rsidRDefault="00053BF8">
      <w:pPr>
        <w:pStyle w:val="BodyText"/>
        <w:rPr>
          <w:ins w:id="656" w:author="Lixing Gu" w:date="2014-10-16T16:20:00Z"/>
        </w:rPr>
        <w:pPrChange w:id="657" w:author="Lixing Gu" w:date="2014-10-16T16:57:00Z">
          <w:pPr>
            <w:pStyle w:val="BodyText"/>
            <w:spacing w:after="0"/>
            <w:ind w:firstLine="720"/>
          </w:pPr>
        </w:pPrChange>
      </w:pPr>
      <w:ins w:id="658" w:author="Lixing Gu" w:date="2014-10-16T16:20:00Z">
        <w:r w:rsidRPr="00420FEB">
          <w:t>The input object specifies a connection bet</w:t>
        </w:r>
        <w:r w:rsidRPr="0058396D">
          <w:t xml:space="preserve">ween two AirflowNetwork:Intrazone:Node objects and an AiflowNetwork component defined elsewhere. </w:t>
        </w:r>
      </w:ins>
      <w:ins w:id="659" w:author="Lixing Gu" w:date="2014-10-16T17:02:00Z">
        <w:r w:rsidR="003A3797">
          <w:t xml:space="preserve">The object also allow users to specify a connection between an </w:t>
        </w:r>
        <w:r w:rsidR="003A3797" w:rsidRPr="0058396D">
          <w:t>AirflowNetwork:Intrazone:Node</w:t>
        </w:r>
        <w:r w:rsidR="003A3797">
          <w:t xml:space="preserve"> and an adjacent zone defined in</w:t>
        </w:r>
      </w:ins>
      <w:ins w:id="660" w:author="Lixing Gu" w:date="2014-10-16T17:03:00Z">
        <w:r w:rsidR="003A3797">
          <w:t xml:space="preserve"> an AirflowNetwork:MultiZone:Zone object.</w:t>
        </w:r>
      </w:ins>
      <w:ins w:id="661" w:author="Lixing Gu" w:date="2014-10-16T17:02:00Z">
        <w:r w:rsidR="003A3797">
          <w:t xml:space="preserve"> </w:t>
        </w:r>
      </w:ins>
      <w:ins w:id="662" w:author="Lixing Gu" w:date="2014-10-16T16:20:00Z">
        <w:r w:rsidRPr="0058396D">
          <w:t>This object provides flexibility to define a linkage either in the same zone or in two different zones.</w:t>
        </w:r>
      </w:ins>
    </w:p>
    <w:p w14:paraId="6A595BCC" w14:textId="77777777" w:rsidR="00053BF8" w:rsidRPr="001436C1" w:rsidRDefault="00053BF8">
      <w:pPr>
        <w:pStyle w:val="Heading4"/>
        <w:rPr>
          <w:ins w:id="663" w:author="Lixing Gu" w:date="2014-10-16T16:20:00Z"/>
        </w:rPr>
        <w:pPrChange w:id="664" w:author="Lixing Gu" w:date="2014-10-16T17:03:00Z">
          <w:pPr>
            <w:pStyle w:val="BodyText"/>
            <w:spacing w:after="0"/>
            <w:ind w:firstLine="720"/>
          </w:pPr>
        </w:pPrChange>
      </w:pPr>
      <w:ins w:id="665" w:author="Lixing Gu" w:date="2014-10-16T16:20:00Z">
        <w:r w:rsidRPr="001436C1">
          <w:t>Field: Name</w:t>
        </w:r>
      </w:ins>
    </w:p>
    <w:p w14:paraId="01239B79" w14:textId="77777777" w:rsidR="00053BF8" w:rsidRDefault="00053BF8">
      <w:pPr>
        <w:pStyle w:val="BodyText"/>
        <w:spacing w:after="0"/>
        <w:rPr>
          <w:ins w:id="666" w:author="Lixing Gu" w:date="2014-10-16T16:20:00Z"/>
        </w:rPr>
        <w:pPrChange w:id="667" w:author="Lixing Gu" w:date="2014-10-16T17:04:00Z">
          <w:pPr>
            <w:pStyle w:val="BodyText"/>
            <w:spacing w:after="0"/>
            <w:ind w:firstLine="720"/>
          </w:pPr>
        </w:pPrChange>
      </w:pPr>
      <w:ins w:id="668" w:author="Lixing Gu" w:date="2014-10-16T16:20:00Z">
        <w:r w:rsidRPr="001025BC">
          <w:t>The name identifies the linkage for later reference and in the output listing. Each linkage should have a unique name</w:t>
        </w:r>
        <w:r>
          <w:t>.</w:t>
        </w:r>
      </w:ins>
    </w:p>
    <w:p w14:paraId="4E1015D2" w14:textId="77777777" w:rsidR="00053BF8" w:rsidRPr="001436C1" w:rsidRDefault="00053BF8">
      <w:pPr>
        <w:pStyle w:val="Heading4"/>
        <w:rPr>
          <w:ins w:id="669" w:author="Lixing Gu" w:date="2014-10-16T16:20:00Z"/>
        </w:rPr>
        <w:pPrChange w:id="670" w:author="Lixing Gu" w:date="2014-10-17T09:09:00Z">
          <w:pPr>
            <w:pStyle w:val="BodyText"/>
            <w:spacing w:after="0"/>
            <w:ind w:firstLine="720"/>
          </w:pPr>
        </w:pPrChange>
      </w:pPr>
      <w:ins w:id="671" w:author="Lixing Gu" w:date="2014-10-16T16:20:00Z">
        <w:r w:rsidRPr="001436C1">
          <w:t>Field: Node 1 Name</w:t>
        </w:r>
      </w:ins>
    </w:p>
    <w:p w14:paraId="5A220137" w14:textId="77777777" w:rsidR="00053BF8" w:rsidRDefault="009C5DA7">
      <w:pPr>
        <w:pStyle w:val="BodyText"/>
        <w:spacing w:after="0"/>
        <w:rPr>
          <w:ins w:id="672" w:author="Lixing Gu" w:date="2014-10-16T16:20:00Z"/>
        </w:rPr>
        <w:pPrChange w:id="673" w:author="Lixing Gu" w:date="2014-10-17T09:09:00Z">
          <w:pPr>
            <w:pStyle w:val="BodyText"/>
            <w:spacing w:after="0"/>
            <w:ind w:firstLine="720"/>
          </w:pPr>
        </w:pPrChange>
      </w:pPr>
      <w:ins w:id="674" w:author="Lixing Gu" w:date="2014-10-17T09:09:00Z">
        <w:r>
          <w:t>The input d</w:t>
        </w:r>
      </w:ins>
      <w:ins w:id="675" w:author="Lixing Gu" w:date="2014-10-16T16:20:00Z">
        <w:r w:rsidR="00053BF8">
          <w:t>esignates a node name where airflow starts. The node name should be defined in an AirflowNetwork:Intrazone:Node object</w:t>
        </w:r>
      </w:ins>
      <w:ins w:id="676" w:author="Lixing Gu" w:date="2014-10-17T09:09:00Z">
        <w:r>
          <w:t xml:space="preserve"> or an </w:t>
        </w:r>
      </w:ins>
      <w:ins w:id="677" w:author="Lixing Gu" w:date="2014-10-17T09:10:00Z">
        <w:r>
          <w:t>AirflowNetwork:MultiZone:Zone object</w:t>
        </w:r>
      </w:ins>
      <w:ins w:id="678" w:author="Lixing Gu" w:date="2014-10-16T16:20:00Z">
        <w:r w:rsidR="00053BF8">
          <w:t xml:space="preserve">. </w:t>
        </w:r>
      </w:ins>
    </w:p>
    <w:p w14:paraId="65957DCF" w14:textId="77777777" w:rsidR="00053BF8" w:rsidRPr="001436C1" w:rsidRDefault="00053BF8">
      <w:pPr>
        <w:pStyle w:val="Heading4"/>
        <w:rPr>
          <w:ins w:id="679" w:author="Lixing Gu" w:date="2014-10-16T16:20:00Z"/>
        </w:rPr>
        <w:pPrChange w:id="680" w:author="Lixing Gu" w:date="2014-10-17T09:10:00Z">
          <w:pPr>
            <w:pStyle w:val="BodyText"/>
            <w:spacing w:after="0"/>
            <w:ind w:firstLine="720"/>
          </w:pPr>
        </w:pPrChange>
      </w:pPr>
      <w:ins w:id="681" w:author="Lixing Gu" w:date="2014-10-16T16:20:00Z">
        <w:r w:rsidRPr="001436C1">
          <w:t>Field: Node 2 Name</w:t>
        </w:r>
      </w:ins>
    </w:p>
    <w:p w14:paraId="33085E71" w14:textId="77777777" w:rsidR="00053BF8" w:rsidRDefault="006F2623">
      <w:pPr>
        <w:pStyle w:val="BodyText"/>
        <w:spacing w:after="0"/>
        <w:rPr>
          <w:ins w:id="682" w:author="Lixing Gu" w:date="2014-10-17T09:25:00Z"/>
        </w:rPr>
        <w:pPrChange w:id="683" w:author="Lixing Gu" w:date="2014-10-17T09:11:00Z">
          <w:pPr>
            <w:pStyle w:val="BodyText"/>
            <w:spacing w:after="0"/>
            <w:ind w:firstLine="720"/>
          </w:pPr>
        </w:pPrChange>
      </w:pPr>
      <w:ins w:id="684" w:author="Lixing Gu" w:date="2014-10-17T09:11:00Z">
        <w:r>
          <w:t>The input d</w:t>
        </w:r>
      </w:ins>
      <w:ins w:id="685" w:author="Lixing Gu" w:date="2014-10-16T16:20:00Z">
        <w:r w:rsidR="00053BF8">
          <w:t>esignates a node name where airflow ends. The node name should be defined in an AirflowNetwork:Intrazone:Node object</w:t>
        </w:r>
      </w:ins>
      <w:ins w:id="686" w:author="Lixing Gu" w:date="2014-10-17T09:11:00Z">
        <w:r w:rsidRPr="006F2623">
          <w:t xml:space="preserve"> </w:t>
        </w:r>
        <w:r>
          <w:t>or an AirflowNetwork:MultiZone:Zone object</w:t>
        </w:r>
      </w:ins>
      <w:ins w:id="687" w:author="Lixing Gu" w:date="2014-10-16T16:20:00Z">
        <w:r w:rsidR="00053BF8">
          <w:t xml:space="preserve">. </w:t>
        </w:r>
      </w:ins>
    </w:p>
    <w:p w14:paraId="631BF2A2" w14:textId="77777777" w:rsidR="004D2BBC" w:rsidRDefault="004D2BBC">
      <w:pPr>
        <w:pStyle w:val="BlockQuotation"/>
        <w:rPr>
          <w:ins w:id="688" w:author="Lixing Gu" w:date="2014-10-16T16:20:00Z"/>
        </w:rPr>
        <w:pPrChange w:id="689" w:author="Lixing Gu" w:date="2014-10-17T09:25:00Z">
          <w:pPr>
            <w:pStyle w:val="BodyText"/>
            <w:spacing w:after="0"/>
            <w:ind w:firstLine="720"/>
          </w:pPr>
        </w:pPrChange>
      </w:pPr>
      <w:ins w:id="690" w:author="Lixing Gu" w:date="2014-10-17T09:25:00Z">
        <w:r>
          <w:t xml:space="preserve">Note: One of Node 1 and Node 2 should be </w:t>
        </w:r>
      </w:ins>
      <w:ins w:id="691" w:author="Lixing Gu" w:date="2014-10-17T09:26:00Z">
        <w:r>
          <w:t xml:space="preserve">defined as an AirflowNetwork:Intrazone:Node object. In other words, both nodes cannot be </w:t>
        </w:r>
      </w:ins>
      <w:ins w:id="692" w:author="Lixing Gu" w:date="2014-10-17T09:27:00Z">
        <w:r>
          <w:t xml:space="preserve">defined as AirflowNetwork:MultiZone:Zone object. This type of connection should be defined as an AirflowNetwork:MultiZone:Surface object.  </w:t>
        </w:r>
      </w:ins>
    </w:p>
    <w:p w14:paraId="42382C09" w14:textId="77777777" w:rsidR="00053BF8" w:rsidRPr="001436C1" w:rsidRDefault="00053BF8">
      <w:pPr>
        <w:pStyle w:val="Heading4"/>
        <w:rPr>
          <w:ins w:id="693" w:author="Lixing Gu" w:date="2014-10-16T16:20:00Z"/>
        </w:rPr>
        <w:pPrChange w:id="694" w:author="Lixing Gu" w:date="2014-10-17T09:23:00Z">
          <w:pPr>
            <w:pStyle w:val="BodyText"/>
            <w:spacing w:after="0"/>
            <w:ind w:firstLine="720"/>
          </w:pPr>
        </w:pPrChange>
      </w:pPr>
      <w:ins w:id="695" w:author="Lixing Gu" w:date="2014-10-16T16:20:00Z">
        <w:r w:rsidRPr="001436C1">
          <w:t>Field: Component Name</w:t>
        </w:r>
      </w:ins>
    </w:p>
    <w:p w14:paraId="7FFE206B" w14:textId="77777777" w:rsidR="00053BF8" w:rsidRDefault="006C51F0">
      <w:pPr>
        <w:pStyle w:val="BodyText"/>
        <w:spacing w:after="0"/>
        <w:rPr>
          <w:ins w:id="696" w:author="Lixing Gu" w:date="2014-10-16T16:20:00Z"/>
        </w:rPr>
        <w:pPrChange w:id="697" w:author="Lixing Gu" w:date="2014-10-17T09:23:00Z">
          <w:pPr>
            <w:pStyle w:val="BodyText"/>
            <w:spacing w:after="0"/>
            <w:ind w:firstLine="720"/>
          </w:pPr>
        </w:pPrChange>
      </w:pPr>
      <w:ins w:id="698" w:author="Lixing Gu" w:date="2014-10-17T09:23:00Z">
        <w:r>
          <w:t>The input d</w:t>
        </w:r>
      </w:ins>
      <w:ins w:id="699" w:author="Lixing Gu" w:date="2014-10-16T16:20:00Z">
        <w:r w:rsidR="00053BF8">
          <w:t>esignates an AirflowNetwork component name associated with the two nodes. The component name should be one of the AirflowNetwork:Multizone:Component… object names. The component is used for intrazone node connection only. If the next field is specified, the input of this field could be a blank.</w:t>
        </w:r>
      </w:ins>
    </w:p>
    <w:p w14:paraId="532EB031" w14:textId="77777777" w:rsidR="00053BF8" w:rsidRPr="001436C1" w:rsidRDefault="00053BF8">
      <w:pPr>
        <w:pStyle w:val="Heading4"/>
        <w:rPr>
          <w:ins w:id="700" w:author="Lixing Gu" w:date="2014-10-16T16:20:00Z"/>
        </w:rPr>
        <w:pPrChange w:id="701" w:author="Lixing Gu" w:date="2014-10-17T09:23:00Z">
          <w:pPr>
            <w:pStyle w:val="BodyText"/>
            <w:spacing w:after="0"/>
            <w:ind w:firstLine="720"/>
          </w:pPr>
        </w:pPrChange>
      </w:pPr>
      <w:ins w:id="702" w:author="Lixing Gu" w:date="2014-10-16T16:20:00Z">
        <w:r w:rsidRPr="001436C1">
          <w:t xml:space="preserve">Field: </w:t>
        </w:r>
        <w:r>
          <w:t>Connection Surface</w:t>
        </w:r>
      </w:ins>
    </w:p>
    <w:p w14:paraId="412A2370" w14:textId="77777777" w:rsidR="00053BF8" w:rsidRDefault="004D2BBC">
      <w:pPr>
        <w:pStyle w:val="BodyText"/>
        <w:spacing w:after="0"/>
        <w:rPr>
          <w:ins w:id="703" w:author="Lixing Gu" w:date="2014-10-16T17:04:00Z"/>
        </w:rPr>
        <w:pPrChange w:id="704" w:author="Lixing Gu" w:date="2014-10-17T09:23:00Z">
          <w:pPr>
            <w:pStyle w:val="BodyText"/>
            <w:spacing w:after="0"/>
            <w:ind w:firstLine="720"/>
          </w:pPr>
        </w:pPrChange>
      </w:pPr>
      <w:ins w:id="705" w:author="Lixing Gu" w:date="2014-10-17T09:24:00Z">
        <w:r>
          <w:t>The input s</w:t>
        </w:r>
      </w:ins>
      <w:ins w:id="706" w:author="Lixing Gu" w:date="2014-10-16T16:20:00Z">
        <w:r w:rsidR="00053BF8">
          <w:t xml:space="preserve">pecifies an AirflowNetwork:Multizone:Surface object name, when the nodes defined above are not located in the same zone. The surface linkage will be connected by the above two nodes, instead of zone nodes in normal definition. </w:t>
        </w:r>
      </w:ins>
      <w:ins w:id="707" w:author="Lixing Gu" w:date="2014-10-17T09:29:00Z">
        <w:r>
          <w:t xml:space="preserve">In other words, the connection defined in </w:t>
        </w:r>
      </w:ins>
      <w:ins w:id="708" w:author="Lixing Gu" w:date="2014-10-17T09:30:00Z">
        <w:r>
          <w:t xml:space="preserve">an AirflowNetwork:Multizone:Surface is removed. Instead, this new connection replaces the the connection specified before. A warning message is issued to let users be aware of the changes. </w:t>
        </w:r>
      </w:ins>
      <w:ins w:id="709" w:author="Lixing Gu" w:date="2014-10-16T16:20:00Z">
        <w:r w:rsidR="00053BF8">
          <w:t>Since each AirflowNetwork:Multizone:Surface object has its own component defined</w:t>
        </w:r>
        <w:r w:rsidR="00053BF8" w:rsidRPr="000D58C2">
          <w:t xml:space="preserve"> in the Leakage Component Name field</w:t>
        </w:r>
        <w:r w:rsidR="00053BF8">
          <w:t>, the input of the Component Name field in this object will be ignored.</w:t>
        </w:r>
        <w:r w:rsidR="00053BF8" w:rsidRPr="000D58C2">
          <w:t xml:space="preserve">  </w:t>
        </w:r>
      </w:ins>
    </w:p>
    <w:p w14:paraId="089E5F26" w14:textId="77777777" w:rsidR="001B1DAE" w:rsidRDefault="001B1DAE" w:rsidP="001B1DAE">
      <w:pPr>
        <w:pStyle w:val="BodyText"/>
        <w:rPr>
          <w:ins w:id="710" w:author="Lixing Gu" w:date="2014-10-16T17:05:00Z"/>
        </w:rPr>
      </w:pPr>
    </w:p>
    <w:p w14:paraId="3EB4F804" w14:textId="77777777" w:rsidR="001B1DAE" w:rsidRDefault="001B1DAE" w:rsidP="001B1DAE">
      <w:pPr>
        <w:pStyle w:val="BodyText"/>
        <w:rPr>
          <w:ins w:id="711" w:author="Lixing Gu" w:date="2014-10-16T17:05:00Z"/>
        </w:rPr>
      </w:pPr>
      <w:ins w:id="712" w:author="Lixing Gu" w:date="2014-10-16T17:05:00Z">
        <w:r>
          <w:lastRenderedPageBreak/>
          <w:t>An IDF example is provided below:</w:t>
        </w:r>
      </w:ins>
    </w:p>
    <w:p w14:paraId="3F9B88AC" w14:textId="77777777" w:rsidR="001B1DAE" w:rsidRDefault="001B1DAE" w:rsidP="00053BF8">
      <w:pPr>
        <w:pStyle w:val="BodyText"/>
        <w:spacing w:after="0"/>
        <w:ind w:firstLine="720"/>
        <w:rPr>
          <w:ins w:id="713" w:author="Lixing Gu" w:date="2014-10-16T17:04:00Z"/>
        </w:rPr>
      </w:pPr>
    </w:p>
    <w:p w14:paraId="4CD6F272" w14:textId="77777777" w:rsidR="001B1DAE" w:rsidRDefault="001B1DAE">
      <w:pPr>
        <w:pStyle w:val="IDDDefinition"/>
        <w:rPr>
          <w:ins w:id="714" w:author="Lixing Gu" w:date="2014-10-16T17:04:00Z"/>
          <w:rFonts w:eastAsiaTheme="minorEastAsia"/>
          <w:lang w:eastAsia="zh-CN"/>
        </w:rPr>
        <w:pPrChange w:id="715" w:author="Lixing Gu" w:date="2014-10-16T17:04:00Z">
          <w:pPr>
            <w:autoSpaceDE w:val="0"/>
            <w:autoSpaceDN w:val="0"/>
            <w:adjustRightInd w:val="0"/>
            <w:ind w:left="0"/>
          </w:pPr>
        </w:pPrChange>
      </w:pPr>
      <w:ins w:id="716" w:author="Lixing Gu" w:date="2014-10-16T17:04:00Z">
        <w:r>
          <w:rPr>
            <w:rFonts w:eastAsiaTheme="minorEastAsia"/>
            <w:lang w:eastAsia="zh-CN"/>
          </w:rPr>
          <w:t>AirflowNetwork:IntraZone:Linkage,</w:t>
        </w:r>
      </w:ins>
    </w:p>
    <w:p w14:paraId="6D1FCF96" w14:textId="77777777" w:rsidR="001B1DAE" w:rsidRDefault="001B1DAE">
      <w:pPr>
        <w:pStyle w:val="IDDDefinition"/>
        <w:rPr>
          <w:ins w:id="717" w:author="Lixing Gu" w:date="2014-10-16T17:04:00Z"/>
          <w:rFonts w:eastAsiaTheme="minorEastAsia"/>
          <w:lang w:eastAsia="zh-CN"/>
        </w:rPr>
        <w:pPrChange w:id="718" w:author="Lixing Gu" w:date="2014-10-16T17:04:00Z">
          <w:pPr>
            <w:autoSpaceDE w:val="0"/>
            <w:autoSpaceDN w:val="0"/>
            <w:adjustRightInd w:val="0"/>
            <w:ind w:left="0"/>
          </w:pPr>
        </w:pPrChange>
      </w:pPr>
      <w:ins w:id="719" w:author="Lixing Gu" w:date="2014-10-16T17:04:00Z">
        <w:r>
          <w:rPr>
            <w:rFonts w:eastAsiaTheme="minorEastAsia"/>
            <w:lang w:eastAsia="zh-CN"/>
          </w:rPr>
          <w:t>IntraZoneMiddleUpperLink,</w:t>
        </w:r>
      </w:ins>
    </w:p>
    <w:p w14:paraId="786B94F7" w14:textId="77777777" w:rsidR="001B1DAE" w:rsidRDefault="001B1DAE">
      <w:pPr>
        <w:pStyle w:val="IDDDefinition"/>
        <w:rPr>
          <w:ins w:id="720" w:author="Lixing Gu" w:date="2014-10-16T17:04:00Z"/>
          <w:rFonts w:eastAsiaTheme="minorEastAsia"/>
          <w:lang w:eastAsia="zh-CN"/>
        </w:rPr>
        <w:pPrChange w:id="721" w:author="Lixing Gu" w:date="2014-10-16T17:04:00Z">
          <w:pPr>
            <w:autoSpaceDE w:val="0"/>
            <w:autoSpaceDN w:val="0"/>
            <w:adjustRightInd w:val="0"/>
            <w:ind w:left="0"/>
          </w:pPr>
        </w:pPrChange>
      </w:pPr>
      <w:ins w:id="722" w:author="Lixing Gu" w:date="2014-10-16T17:04:00Z">
        <w:r>
          <w:rPr>
            <w:rFonts w:eastAsiaTheme="minorEastAsia"/>
            <w:lang w:eastAsia="zh-CN"/>
          </w:rPr>
          <w:t>LeftUpper,</w:t>
        </w:r>
      </w:ins>
    </w:p>
    <w:p w14:paraId="523EC216" w14:textId="77777777" w:rsidR="001B1DAE" w:rsidRDefault="001B1DAE">
      <w:pPr>
        <w:pStyle w:val="IDDDefinition"/>
        <w:rPr>
          <w:ins w:id="723" w:author="Lixing Gu" w:date="2014-10-16T17:04:00Z"/>
          <w:rFonts w:eastAsiaTheme="minorEastAsia"/>
          <w:lang w:eastAsia="zh-CN"/>
        </w:rPr>
        <w:pPrChange w:id="724" w:author="Lixing Gu" w:date="2014-10-16T17:04:00Z">
          <w:pPr>
            <w:autoSpaceDE w:val="0"/>
            <w:autoSpaceDN w:val="0"/>
            <w:adjustRightInd w:val="0"/>
            <w:ind w:left="0"/>
          </w:pPr>
        </w:pPrChange>
      </w:pPr>
      <w:ins w:id="725" w:author="Lixing Gu" w:date="2014-10-16T17:04:00Z">
        <w:r>
          <w:rPr>
            <w:rFonts w:eastAsiaTheme="minorEastAsia"/>
            <w:lang w:eastAsia="zh-CN"/>
          </w:rPr>
          <w:t>CentralUpper,</w:t>
        </w:r>
      </w:ins>
    </w:p>
    <w:p w14:paraId="4CA8B7A8" w14:textId="77777777" w:rsidR="001B1DAE" w:rsidRDefault="001B1DAE">
      <w:pPr>
        <w:pStyle w:val="IDDDefinition"/>
        <w:rPr>
          <w:ins w:id="726" w:author="Lixing Gu" w:date="2014-10-16T17:04:00Z"/>
          <w:rFonts w:eastAsiaTheme="minorEastAsia"/>
          <w:lang w:eastAsia="zh-CN"/>
        </w:rPr>
        <w:pPrChange w:id="727" w:author="Lixing Gu" w:date="2014-10-16T17:04:00Z">
          <w:pPr>
            <w:autoSpaceDE w:val="0"/>
            <w:autoSpaceDN w:val="0"/>
            <w:adjustRightInd w:val="0"/>
            <w:ind w:left="0"/>
          </w:pPr>
        </w:pPrChange>
      </w:pPr>
      <w:ins w:id="728" w:author="Lixing Gu" w:date="2014-10-16T17:04:00Z">
        <w:r>
          <w:rPr>
            <w:rFonts w:eastAsiaTheme="minorEastAsia"/>
            <w:lang w:eastAsia="zh-CN"/>
          </w:rPr>
          <w:t>CR-1;                    !- Component Name</w:t>
        </w:r>
      </w:ins>
    </w:p>
    <w:p w14:paraId="7F9A96EC" w14:textId="77777777" w:rsidR="001B1DAE" w:rsidRDefault="001B1DAE">
      <w:pPr>
        <w:pStyle w:val="IDDDefinition"/>
        <w:rPr>
          <w:ins w:id="729" w:author="Lixing Gu" w:date="2014-10-16T17:04:00Z"/>
          <w:rFonts w:eastAsiaTheme="minorEastAsia"/>
          <w:lang w:eastAsia="zh-CN"/>
        </w:rPr>
        <w:pPrChange w:id="730" w:author="Lixing Gu" w:date="2014-10-16T17:04:00Z">
          <w:pPr>
            <w:autoSpaceDE w:val="0"/>
            <w:autoSpaceDN w:val="0"/>
            <w:adjustRightInd w:val="0"/>
            <w:ind w:left="0"/>
          </w:pPr>
        </w:pPrChange>
      </w:pPr>
    </w:p>
    <w:p w14:paraId="689CD557" w14:textId="77777777" w:rsidR="001B1DAE" w:rsidRDefault="001B1DAE">
      <w:pPr>
        <w:pStyle w:val="IDDDefinition"/>
        <w:rPr>
          <w:ins w:id="731" w:author="Lixing Gu" w:date="2014-10-16T17:04:00Z"/>
          <w:rFonts w:eastAsiaTheme="minorEastAsia"/>
          <w:lang w:eastAsia="zh-CN"/>
        </w:rPr>
        <w:pPrChange w:id="732" w:author="Lixing Gu" w:date="2014-10-16T17:04:00Z">
          <w:pPr>
            <w:autoSpaceDE w:val="0"/>
            <w:autoSpaceDN w:val="0"/>
            <w:adjustRightInd w:val="0"/>
            <w:ind w:left="0"/>
          </w:pPr>
        </w:pPrChange>
      </w:pPr>
      <w:ins w:id="733" w:author="Lixing Gu" w:date="2014-10-16T17:04:00Z">
        <w:r>
          <w:rPr>
            <w:rFonts w:eastAsiaTheme="minorEastAsia"/>
            <w:lang w:eastAsia="zh-CN"/>
          </w:rPr>
          <w:t>AirflowNetwork:IntraZone:Linkage,</w:t>
        </w:r>
      </w:ins>
    </w:p>
    <w:p w14:paraId="63B16350" w14:textId="77777777" w:rsidR="001B1DAE" w:rsidRDefault="001B1DAE">
      <w:pPr>
        <w:pStyle w:val="IDDDefinition"/>
        <w:rPr>
          <w:ins w:id="734" w:author="Lixing Gu" w:date="2014-10-16T17:04:00Z"/>
          <w:rFonts w:eastAsiaTheme="minorEastAsia"/>
          <w:lang w:eastAsia="zh-CN"/>
        </w:rPr>
        <w:pPrChange w:id="735" w:author="Lixing Gu" w:date="2014-10-16T17:04:00Z">
          <w:pPr>
            <w:autoSpaceDE w:val="0"/>
            <w:autoSpaceDN w:val="0"/>
            <w:adjustRightInd w:val="0"/>
            <w:ind w:left="0"/>
          </w:pPr>
        </w:pPrChange>
      </w:pPr>
      <w:ins w:id="736" w:author="Lixing Gu" w:date="2014-10-16T17:04:00Z">
        <w:r>
          <w:rPr>
            <w:rFonts w:eastAsiaTheme="minorEastAsia"/>
            <w:lang w:eastAsia="zh-CN"/>
          </w:rPr>
          <w:t>IntraZoneLeftUpperLink,</w:t>
        </w:r>
      </w:ins>
    </w:p>
    <w:p w14:paraId="273BE5CE" w14:textId="77777777" w:rsidR="001B1DAE" w:rsidRDefault="001B1DAE">
      <w:pPr>
        <w:pStyle w:val="IDDDefinition"/>
        <w:rPr>
          <w:ins w:id="737" w:author="Lixing Gu" w:date="2014-10-16T17:04:00Z"/>
          <w:rFonts w:eastAsiaTheme="minorEastAsia"/>
          <w:lang w:eastAsia="zh-CN"/>
        </w:rPr>
        <w:pPrChange w:id="738" w:author="Lixing Gu" w:date="2014-10-16T17:04:00Z">
          <w:pPr>
            <w:autoSpaceDE w:val="0"/>
            <w:autoSpaceDN w:val="0"/>
            <w:adjustRightInd w:val="0"/>
            <w:ind w:left="0"/>
          </w:pPr>
        </w:pPrChange>
      </w:pPr>
      <w:ins w:id="739" w:author="Lixing Gu" w:date="2014-10-16T17:04:00Z">
        <w:r>
          <w:rPr>
            <w:rFonts w:eastAsiaTheme="minorEastAsia"/>
            <w:lang w:eastAsia="zh-CN"/>
          </w:rPr>
          <w:t>LeftUpper,</w:t>
        </w:r>
      </w:ins>
    </w:p>
    <w:p w14:paraId="3FEBDF56" w14:textId="77777777" w:rsidR="001B1DAE" w:rsidRDefault="001B1DAE">
      <w:pPr>
        <w:pStyle w:val="IDDDefinition"/>
        <w:rPr>
          <w:ins w:id="740" w:author="Lixing Gu" w:date="2014-10-16T17:04:00Z"/>
          <w:rFonts w:eastAsiaTheme="minorEastAsia"/>
          <w:lang w:eastAsia="zh-CN"/>
        </w:rPr>
        <w:pPrChange w:id="741" w:author="Lixing Gu" w:date="2014-10-16T17:04:00Z">
          <w:pPr>
            <w:autoSpaceDE w:val="0"/>
            <w:autoSpaceDN w:val="0"/>
            <w:adjustRightInd w:val="0"/>
            <w:ind w:left="0"/>
          </w:pPr>
        </w:pPrChange>
      </w:pPr>
      <w:ins w:id="742" w:author="Lixing Gu" w:date="2014-10-16T17:04:00Z">
        <w:r>
          <w:rPr>
            <w:rFonts w:eastAsiaTheme="minorEastAsia"/>
            <w:lang w:eastAsia="zh-CN"/>
          </w:rPr>
          <w:t>EAST_ZONE_T,</w:t>
        </w:r>
      </w:ins>
    </w:p>
    <w:p w14:paraId="56E3B55E" w14:textId="77777777" w:rsidR="001B1DAE" w:rsidRDefault="001B1DAE">
      <w:pPr>
        <w:pStyle w:val="IDDDefinition"/>
        <w:rPr>
          <w:ins w:id="743" w:author="Lixing Gu" w:date="2014-10-16T17:04:00Z"/>
          <w:rFonts w:eastAsiaTheme="minorEastAsia"/>
          <w:lang w:eastAsia="zh-CN"/>
        </w:rPr>
        <w:pPrChange w:id="744" w:author="Lixing Gu" w:date="2014-10-16T17:04:00Z">
          <w:pPr>
            <w:autoSpaceDE w:val="0"/>
            <w:autoSpaceDN w:val="0"/>
            <w:adjustRightInd w:val="0"/>
            <w:ind w:left="0"/>
          </w:pPr>
        </w:pPrChange>
      </w:pPr>
      <w:ins w:id="745" w:author="Lixing Gu" w:date="2014-10-16T17:04:00Z">
        <w:r>
          <w:rPr>
            <w:rFonts w:eastAsiaTheme="minorEastAsia"/>
            <w:lang w:eastAsia="zh-CN"/>
          </w:rPr>
          <w:t>CR-1,                    !- Component Name</w:t>
        </w:r>
      </w:ins>
    </w:p>
    <w:p w14:paraId="78B1A9CB" w14:textId="77777777" w:rsidR="001B1DAE" w:rsidRDefault="001B1DAE">
      <w:pPr>
        <w:pStyle w:val="IDDDefinition"/>
        <w:rPr>
          <w:ins w:id="746" w:author="Lixing Gu" w:date="2014-10-16T17:04:00Z"/>
          <w:rFonts w:eastAsiaTheme="minorEastAsia"/>
          <w:lang w:eastAsia="zh-CN"/>
        </w:rPr>
        <w:pPrChange w:id="747" w:author="Lixing Gu" w:date="2014-10-16T17:04:00Z">
          <w:pPr>
            <w:autoSpaceDE w:val="0"/>
            <w:autoSpaceDN w:val="0"/>
            <w:adjustRightInd w:val="0"/>
            <w:ind w:left="0"/>
          </w:pPr>
        </w:pPrChange>
      </w:pPr>
      <w:ins w:id="748" w:author="Lixing Gu" w:date="2014-10-16T17:04:00Z">
        <w:r>
          <w:rPr>
            <w:rFonts w:eastAsiaTheme="minorEastAsia"/>
            <w:lang w:eastAsia="zh-CN"/>
          </w:rPr>
          <w:t>Surface_11_T;            !- Surface Name</w:t>
        </w:r>
      </w:ins>
    </w:p>
    <w:p w14:paraId="52CBB7FF" w14:textId="77777777" w:rsidR="001B1DAE" w:rsidRPr="000D58C2" w:rsidRDefault="001B1DAE">
      <w:pPr>
        <w:pStyle w:val="IDDDefinition"/>
        <w:rPr>
          <w:ins w:id="749" w:author="Lixing Gu" w:date="2014-10-16T16:20:00Z"/>
        </w:rPr>
        <w:pPrChange w:id="750" w:author="Lixing Gu" w:date="2014-10-16T17:04:00Z">
          <w:pPr>
            <w:pStyle w:val="BodyText"/>
            <w:spacing w:after="0"/>
            <w:ind w:firstLine="720"/>
          </w:pPr>
        </w:pPrChange>
      </w:pPr>
    </w:p>
    <w:p w14:paraId="6C5E972A" w14:textId="77777777" w:rsidR="00280BD1" w:rsidRDefault="00280BD1" w:rsidP="008A45F3">
      <w:pPr>
        <w:pStyle w:val="BodyText"/>
        <w:rPr>
          <w:ins w:id="751" w:author="Lixing Gu" w:date="2014-10-17T09:31:00Z"/>
        </w:rPr>
      </w:pPr>
    </w:p>
    <w:bookmarkEnd w:id="592"/>
    <w:p w14:paraId="03DA04D2" w14:textId="77777777" w:rsidR="008A45F3" w:rsidRDefault="008A45F3" w:rsidP="008A45F3">
      <w:pPr>
        <w:pStyle w:val="BodyText"/>
        <w:rPr>
          <w:rFonts w:eastAsia="SimSun"/>
        </w:rPr>
      </w:pPr>
      <w:r>
        <w:t xml:space="preserve">The previous sections of </w:t>
      </w:r>
      <w:r w:rsidRPr="00AE5969">
        <w:t xml:space="preserve">this </w:t>
      </w:r>
      <w:r>
        <w:t>AirflowNetwork model discussion</w:t>
      </w:r>
      <w:r w:rsidRPr="00AE5969">
        <w:t xml:space="preserve"> </w:t>
      </w:r>
      <w:r>
        <w:t>describe input objects used for multizone airflow calculations. The following sections describe input objects used for air distribution system simulations. These</w:t>
      </w:r>
      <w:r w:rsidRPr="00291659">
        <w:t xml:space="preserve"> object</w:t>
      </w:r>
      <w:r>
        <w:t>s</w:t>
      </w:r>
      <w:r w:rsidRPr="00291659">
        <w:t xml:space="preserve"> work</w:t>
      </w:r>
      <w:r>
        <w:t xml:space="preserve"> when</w:t>
      </w:r>
      <w:r w:rsidRPr="00291659">
        <w:t xml:space="preserve"> </w:t>
      </w:r>
      <w:r>
        <w:t>control option “</w:t>
      </w:r>
      <w:r w:rsidRPr="00291659">
        <w:t>MultiZone with Distribution</w:t>
      </w:r>
      <w:r>
        <w:t>” or</w:t>
      </w:r>
      <w:r w:rsidRPr="00291659">
        <w:t xml:space="preserve"> </w:t>
      </w:r>
      <w:r>
        <w:t>“</w:t>
      </w:r>
      <w:r w:rsidRPr="00291659">
        <w:t>MultiZone with Distrib</w:t>
      </w:r>
      <w:r>
        <w:t>ution Only During Fan Operation” is defined in the</w:t>
      </w:r>
      <w:r w:rsidRPr="00291659">
        <w:t xml:space="preserve"> </w:t>
      </w:r>
      <w:r w:rsidRPr="00291659">
        <w:rPr>
          <w:rFonts w:eastAsia="SimSun"/>
        </w:rPr>
        <w:t xml:space="preserve">AirflowNetwork Control field in the </w:t>
      </w:r>
      <w:r>
        <w:rPr>
          <w:rFonts w:eastAsia="SimSun"/>
        </w:rPr>
        <w:t>AirflowNetwork:SimulationControl</w:t>
      </w:r>
      <w:r w:rsidRPr="00291659">
        <w:rPr>
          <w:rFonts w:eastAsia="SimSun"/>
        </w:rPr>
        <w:t xml:space="preserve"> object.</w:t>
      </w:r>
      <w:r>
        <w:rPr>
          <w:rFonts w:eastAsia="SimSun"/>
        </w:rPr>
        <w:t xml:space="preserve"> </w:t>
      </w:r>
    </w:p>
    <w:p w14:paraId="5DF7A8C1" w14:textId="77777777" w:rsidR="008A45F3" w:rsidRDefault="008A45F3" w:rsidP="008A45F3">
      <w:pPr>
        <w:pStyle w:val="BodyText"/>
      </w:pPr>
      <w:r>
        <w:t>The first section presents the input object for distribution system nodes. Although thermal zones are required to perform air distribution system simulations, the thermal zones are already defined in the multizone input section (described previously), so that there is no need to repeat the inputs for thermal zones when modeling an air distribution system. The same is also true for surface air leakage. This section has only one object: AirflowNetwork:Distribution:Node.</w:t>
      </w:r>
    </w:p>
    <w:p w14:paraId="0111E45C" w14:textId="77777777" w:rsidR="008A45F3" w:rsidRDefault="008A45F3" w:rsidP="008A45F3">
      <w:pPr>
        <w:pStyle w:val="Heading3"/>
        <w:spacing w:before="240"/>
      </w:pPr>
      <w:bookmarkStart w:id="752" w:name="_Toc146669510"/>
      <w:bookmarkStart w:id="753" w:name="_Toc399589444"/>
      <w:r>
        <w:t>AirflowNetwork:Distribution:Node</w:t>
      </w:r>
      <w:bookmarkEnd w:id="752"/>
      <w:bookmarkEnd w:id="753"/>
    </w:p>
    <w:p w14:paraId="267254A5" w14:textId="77777777" w:rsidR="008A45F3" w:rsidRDefault="008A45F3" w:rsidP="008A45F3">
      <w:pPr>
        <w:pStyle w:val="BodyText"/>
      </w:pPr>
      <w:r>
        <w:t>The AirflowNetwork:Distribution:Node object is used to represent air distribution system nodes for the AirflowNetwork model. The EnergyPlus nodes defined in an AirLoopHVAC are a subset of the nodes used to simulate the distribution system using the AirflowNetwork model. For example, the inlet node of a fan and the outlet node of a coil defined in an AirLoopHVAC must be defined as nodes using the AirflowNetwork:Distribution:Node object. A set of EnergyPlus Zone Equipment nodes is also a subset of the AirflowNetwork:Distribution:Nodes. For example, zone inlet and outlet nodes must be defined as nodes using the AirflowNetwork:Distribution: Node object. In addition, although mixers and splitters are defined as objects with inlet and outlet nodes within EnergyPlus, the AirflowNetwork:Distribution:Node object treats mixers and splitters as single nodes. The node objects are referenced by AirflowNetwork:Distribution:Linkage objects.</w:t>
      </w:r>
    </w:p>
    <w:p w14:paraId="0B2612C4" w14:textId="77777777" w:rsidR="008A45F3" w:rsidRDefault="008A45F3" w:rsidP="008A45F3">
      <w:pPr>
        <w:pStyle w:val="BodyText"/>
      </w:pPr>
      <w:r>
        <w:t>In summary, all nodes used to define an AirLoopHVAC (except splitters, mixers, and outdoor air systems which are treated as single nodes) and its connections to a thermal zone must be specified as AirflowNetwork:Distribution:Nodes. If distribution system air leaks are to be modeled, additional AirflowNetwork:Distribution:Nodes may be defined along with AirflowNetwork:Distribution:Components (e.g., leak or leak ratio) to define the air leakage characteristics.</w:t>
      </w:r>
    </w:p>
    <w:p w14:paraId="4EAA997E" w14:textId="77777777" w:rsidR="008A45F3" w:rsidRDefault="008A45F3" w:rsidP="008A45F3">
      <w:pPr>
        <w:pStyle w:val="BlockQuotation"/>
      </w:pPr>
      <w:r>
        <w:t>Note: Supply and return leaks are not allowed in an AirLoopHVAC. They can only be modeled in the Zone Equipment Loop (i.e., return leaks may be modeled between the zone return node and the zone mixer inlet or the zone mixer outlet and the zone equipment loop outlet; and supply leaks may be modeled between the zone equipment loop inlet and the AirLoopHVAC:ZoneSplitter inlet node or the AirLoopHVAC:ZoneSplitter outlet node and the zone supply node).</w:t>
      </w:r>
    </w:p>
    <w:p w14:paraId="01CF6662" w14:textId="77777777" w:rsidR="008A45F3" w:rsidRDefault="008A45F3" w:rsidP="008A45F3">
      <w:pPr>
        <w:pStyle w:val="Heading4"/>
      </w:pPr>
      <w:r>
        <w:lastRenderedPageBreak/>
        <w:t>Field: Name</w:t>
      </w:r>
    </w:p>
    <w:p w14:paraId="0C97731B" w14:textId="77777777" w:rsidR="008A45F3" w:rsidRDefault="008A45F3" w:rsidP="008A45F3">
      <w:pPr>
        <w:pStyle w:val="BodyText"/>
      </w:pPr>
      <w:r>
        <w:t>The name of an air distribution system node. This node name is referenced by an AirflowNetwork:Distribution:Linkage and in the output listing. Each node should have a unique name within the AirflowNetwork:Distribution:Node objects (however, the node name may be used elsewhere as regular EnergyPlus node names such as the fan inlet node or coil outlet node).</w:t>
      </w:r>
    </w:p>
    <w:p w14:paraId="29277A73" w14:textId="77777777" w:rsidR="008A45F3" w:rsidRDefault="008A45F3" w:rsidP="008A45F3">
      <w:pPr>
        <w:pStyle w:val="Heading4"/>
      </w:pPr>
      <w:r>
        <w:t>Field:Component Name or Node Name</w:t>
      </w:r>
    </w:p>
    <w:p w14:paraId="6A915B9E" w14:textId="77777777" w:rsidR="008A45F3" w:rsidRDefault="008A45F3" w:rsidP="008A45F3">
      <w:pPr>
        <w:pStyle w:val="BodyText"/>
      </w:pPr>
      <w:r>
        <w:t>Designates node names defined in another EnergyPlus object, so that the AirflowNetwork:Distribution:Node object is able to get input parameters and node conditions from the associated EnergyPlus node or object. The actual node name is entered here and represents a node already defined in an AirLoopHVAC or zone equipment loop. This field is left blank if the EnergyPlus Node Type field below is entered as Mixer, Splitter, Outdoor air System, or Other.</w:t>
      </w:r>
    </w:p>
    <w:p w14:paraId="6574A2C9" w14:textId="77777777" w:rsidR="008A45F3" w:rsidRDefault="008A45F3" w:rsidP="008A45F3">
      <w:pPr>
        <w:pStyle w:val="Heading4"/>
      </w:pPr>
      <w:r>
        <w:t>Field: Component Object Type or Node Type</w:t>
      </w:r>
    </w:p>
    <w:p w14:paraId="4695EE35" w14:textId="77777777" w:rsidR="008A45F3" w:rsidRDefault="008A45F3" w:rsidP="008A45F3">
      <w:pPr>
        <w:pStyle w:val="BodyText"/>
      </w:pPr>
      <w:r>
        <w:t>This choice field distinguishes the node type for the EnergyPlus node or object name defined above. Five node types are available:</w:t>
      </w:r>
    </w:p>
    <w:p w14:paraId="00E04465" w14:textId="77777777" w:rsidR="008A45F3" w:rsidRDefault="008A45F3" w:rsidP="008A45F3">
      <w:pPr>
        <w:pStyle w:val="ListBullet"/>
        <w:numPr>
          <w:ilvl w:val="0"/>
          <w:numId w:val="1"/>
        </w:numPr>
        <w:tabs>
          <w:tab w:val="clear" w:pos="1440"/>
        </w:tabs>
      </w:pPr>
      <w:r w:rsidRPr="00B71861">
        <w:rPr>
          <w:b/>
        </w:rPr>
        <w:t>AirLoopHVAC:ZoneMixer</w:t>
      </w:r>
      <w:r w:rsidRPr="00292116">
        <w:t>:</w:t>
      </w:r>
      <w:r>
        <w:t xml:space="preserve"> Represents an</w:t>
      </w:r>
      <w:r w:rsidRPr="00E9283E">
        <w:rPr>
          <w:rFonts w:cs="Arial"/>
        </w:rPr>
        <w:t xml:space="preserve"> AirLoopHVAC:ZoneMixer </w:t>
      </w:r>
      <w:r>
        <w:rPr>
          <w:rFonts w:cs="Arial"/>
        </w:rPr>
        <w:t xml:space="preserve">object </w:t>
      </w:r>
      <w:r>
        <w:t>defined in EnergyPlus</w:t>
      </w:r>
    </w:p>
    <w:p w14:paraId="36AC81B3" w14:textId="77777777" w:rsidR="008A45F3" w:rsidRPr="00E9283E" w:rsidRDefault="008A45F3" w:rsidP="008A45F3">
      <w:pPr>
        <w:pStyle w:val="ListBullet"/>
        <w:numPr>
          <w:ilvl w:val="0"/>
          <w:numId w:val="1"/>
        </w:numPr>
        <w:tabs>
          <w:tab w:val="clear" w:pos="1440"/>
        </w:tabs>
        <w:rPr>
          <w:rFonts w:cs="Arial"/>
        </w:rPr>
      </w:pPr>
      <w:r w:rsidRPr="00B71861">
        <w:rPr>
          <w:b/>
        </w:rPr>
        <w:t>AirLoopHVAC:ZoneSplitter</w:t>
      </w:r>
      <w:r w:rsidRPr="00292116">
        <w:t>:</w:t>
      </w:r>
      <w:r>
        <w:t xml:space="preserve"> Represents an</w:t>
      </w:r>
      <w:r w:rsidRPr="00E9283E">
        <w:rPr>
          <w:rFonts w:cs="Arial"/>
        </w:rPr>
        <w:t xml:space="preserve"> AirLoopHVAC:ZoneSplitter object defined in EnergyPlus</w:t>
      </w:r>
    </w:p>
    <w:p w14:paraId="12F893E9" w14:textId="77777777" w:rsidR="008A45F3" w:rsidRDefault="008A45F3" w:rsidP="008A45F3">
      <w:pPr>
        <w:pStyle w:val="ListBullet"/>
        <w:numPr>
          <w:ilvl w:val="0"/>
          <w:numId w:val="1"/>
        </w:numPr>
        <w:tabs>
          <w:tab w:val="clear" w:pos="1440"/>
        </w:tabs>
      </w:pPr>
      <w:r w:rsidRPr="00B71861">
        <w:rPr>
          <w:b/>
        </w:rPr>
        <w:t>AirLoopHVAC:OutdoorAirSystem</w:t>
      </w:r>
      <w:r>
        <w:t xml:space="preserve">: Represents an </w:t>
      </w:r>
      <w:r w:rsidRPr="00E9283E">
        <w:rPr>
          <w:rFonts w:cs="Arial"/>
        </w:rPr>
        <w:t>AirLoopHVAC:OutdoorAirSystem</w:t>
      </w:r>
      <w:r>
        <w:t xml:space="preserve"> object used in EnergyPlus</w:t>
      </w:r>
    </w:p>
    <w:p w14:paraId="654F1574" w14:textId="77777777" w:rsidR="008A45F3" w:rsidRPr="00442719" w:rsidRDefault="008A45F3" w:rsidP="008A45F3">
      <w:pPr>
        <w:pStyle w:val="ListBullet"/>
        <w:numPr>
          <w:ilvl w:val="0"/>
          <w:numId w:val="1"/>
        </w:numPr>
        <w:tabs>
          <w:tab w:val="clear" w:pos="1440"/>
        </w:tabs>
      </w:pPr>
      <w:r w:rsidRPr="00B71861">
        <w:rPr>
          <w:rFonts w:cs="Arial"/>
          <w:b/>
        </w:rPr>
        <w:t>OAMixerOutdoorAirStreamNode</w:t>
      </w:r>
      <w:r>
        <w:rPr>
          <w:rFonts w:cs="Arial"/>
        </w:rPr>
        <w:t>:</w:t>
      </w:r>
      <w:r w:rsidRPr="00AA5076" w:rsidDel="00B71861">
        <w:rPr>
          <w:rFonts w:cs="Arial"/>
        </w:rPr>
        <w:t xml:space="preserve"> </w:t>
      </w:r>
      <w:r>
        <w:t xml:space="preserve">Represents an external node name specified as an </w:t>
      </w:r>
      <w:r w:rsidRPr="00032A05">
        <w:rPr>
          <w:rFonts w:eastAsia="SimSun"/>
        </w:rPr>
        <w:t>Out</w:t>
      </w:r>
      <w:r>
        <w:rPr>
          <w:rFonts w:eastAsia="SimSun"/>
        </w:rPr>
        <w:t>door Air Stream Node Name in the OutdoorAir:Mixer object when the AirLoopHVAC:OutdoorAirSystem object is used.</w:t>
      </w:r>
    </w:p>
    <w:p w14:paraId="25F6EBBE" w14:textId="77777777" w:rsidR="008A45F3" w:rsidRDefault="008A45F3" w:rsidP="008A45F3">
      <w:pPr>
        <w:pStyle w:val="ListBullet"/>
        <w:numPr>
          <w:ilvl w:val="0"/>
          <w:numId w:val="1"/>
        </w:numPr>
        <w:tabs>
          <w:tab w:val="clear" w:pos="1440"/>
        </w:tabs>
      </w:pPr>
      <w:r>
        <w:rPr>
          <w:rFonts w:cs="Arial"/>
          <w:b/>
        </w:rPr>
        <w:t>OutdoorAir:NodeList</w:t>
      </w:r>
      <w:r>
        <w:rPr>
          <w:rFonts w:cs="Arial"/>
        </w:rPr>
        <w:t xml:space="preserve">: </w:t>
      </w:r>
      <w:r>
        <w:t xml:space="preserve">Represents an external node name defined </w:t>
      </w:r>
      <w:r>
        <w:rPr>
          <w:rFonts w:eastAsia="SimSun"/>
        </w:rPr>
        <w:t>in the OutdoorAir:NodeList object when the AirLoopHVAC:OutdoorAirSystem object and an exhaust energy recovery system (air-to-air heat exchanger) are used.</w:t>
      </w:r>
    </w:p>
    <w:p w14:paraId="0CBEA162" w14:textId="77777777" w:rsidR="008A45F3" w:rsidRDefault="008A45F3" w:rsidP="008A45F3">
      <w:pPr>
        <w:pStyle w:val="ListBullet"/>
        <w:numPr>
          <w:ilvl w:val="0"/>
          <w:numId w:val="1"/>
        </w:numPr>
        <w:tabs>
          <w:tab w:val="clear" w:pos="1440"/>
        </w:tabs>
      </w:pPr>
      <w:r>
        <w:rPr>
          <w:rFonts w:cs="Arial"/>
          <w:b/>
        </w:rPr>
        <w:t>OutdoorAir</w:t>
      </w:r>
      <w:r w:rsidRPr="00292116">
        <w:rPr>
          <w:rFonts w:cs="Arial"/>
        </w:rPr>
        <w:t>:</w:t>
      </w:r>
      <w:r>
        <w:rPr>
          <w:rFonts w:cs="Arial"/>
        </w:rPr>
        <w:t xml:space="preserve"> </w:t>
      </w:r>
      <w:r>
        <w:t xml:space="preserve">Represents an external node name defined </w:t>
      </w:r>
      <w:r>
        <w:rPr>
          <w:rFonts w:eastAsia="SimSun"/>
        </w:rPr>
        <w:t>in the OutdoorAir:Node object when the AirLoopHVAC:OutdoorAirSystem and an exhaust energy recovery system (air-to-air heat exchanger) are used.</w:t>
      </w:r>
    </w:p>
    <w:p w14:paraId="0841D96A" w14:textId="77777777" w:rsidR="008A45F3" w:rsidRDefault="008A45F3" w:rsidP="008A45F3">
      <w:pPr>
        <w:pStyle w:val="ListBullet"/>
        <w:numPr>
          <w:ilvl w:val="0"/>
          <w:numId w:val="1"/>
        </w:numPr>
        <w:tabs>
          <w:tab w:val="clear" w:pos="1440"/>
        </w:tabs>
      </w:pPr>
      <w:r w:rsidRPr="00B71861">
        <w:rPr>
          <w:b/>
        </w:rPr>
        <w:t>Other</w:t>
      </w:r>
      <w:r>
        <w:t>: Represents a type not already defined above.</w:t>
      </w:r>
    </w:p>
    <w:p w14:paraId="613E5C72" w14:textId="77777777" w:rsidR="008A45F3" w:rsidRDefault="008A45F3" w:rsidP="008A45F3">
      <w:pPr>
        <w:pStyle w:val="BlockQuotation"/>
      </w:pPr>
      <w:r>
        <w:t xml:space="preserve">Note: Both the OutdoorAir:NodeList and OutdoorAir:Node node types represent a node to outdoor air conditions. Either one of these node types can be used to represent an external node when an air-to-air heat exchanger is used to recover energy from the exhaust air stream as part of an AirLoopHVAC:OutdoorAirSystem object. Node type </w:t>
      </w:r>
      <w:r w:rsidRPr="003210B1">
        <w:rPr>
          <w:rFonts w:cs="Arial"/>
        </w:rPr>
        <w:t>OAMixerOutdoorAirStreamNode</w:t>
      </w:r>
      <w:r>
        <w:rPr>
          <w:rFonts w:cs="Arial"/>
        </w:rPr>
        <w:t xml:space="preserve"> does not represent an external node when an </w:t>
      </w:r>
      <w:r>
        <w:t>OutdoorAir:NodeList or OutdoorAir:Node object is specified</w:t>
      </w:r>
      <w:r>
        <w:rPr>
          <w:rFonts w:cs="Arial"/>
        </w:rPr>
        <w:t>.</w:t>
      </w:r>
      <w:r>
        <w:rPr>
          <w:rFonts w:eastAsia="SimSun"/>
        </w:rPr>
        <w:t xml:space="preserve"> If no exhaust heat recovery system (i.e., air-to-air heat exchanger) is specified in the AirLoopHVAC:OutdoorAirSystem, the node type </w:t>
      </w:r>
      <w:r w:rsidRPr="003210B1">
        <w:rPr>
          <w:rFonts w:cs="Arial"/>
        </w:rPr>
        <w:t>OAMixerOutdoorAirStreamNode</w:t>
      </w:r>
      <w:r>
        <w:rPr>
          <w:rFonts w:cs="Arial"/>
        </w:rPr>
        <w:t xml:space="preserve"> represents an external node.</w:t>
      </w:r>
    </w:p>
    <w:p w14:paraId="306D704F" w14:textId="77777777" w:rsidR="008A45F3" w:rsidRDefault="008A45F3" w:rsidP="008A45F3">
      <w:pPr>
        <w:pStyle w:val="Heading4"/>
      </w:pPr>
      <w:r>
        <w:t>Field: Node Height</w:t>
      </w:r>
    </w:p>
    <w:p w14:paraId="717A59F1" w14:textId="77777777" w:rsidR="008A45F3" w:rsidRDefault="008A45F3" w:rsidP="008A45F3">
      <w:pPr>
        <w:pStyle w:val="BodyText"/>
      </w:pPr>
      <w:r>
        <w:t>Designates the reference height in meters used to calculate relative pressure. The default value is 0 meters.</w:t>
      </w:r>
    </w:p>
    <w:p w14:paraId="7DD96B2F" w14:textId="77777777" w:rsidR="008A45F3" w:rsidRDefault="008A45F3" w:rsidP="008A45F3">
      <w:pPr>
        <w:pStyle w:val="BodyText"/>
      </w:pPr>
      <w:r>
        <w:t>IDF examples are provided below:</w:t>
      </w:r>
    </w:p>
    <w:p w14:paraId="18F1D500" w14:textId="77777777" w:rsidR="008A45F3" w:rsidRDefault="008A45F3" w:rsidP="008A45F3">
      <w:pPr>
        <w:pStyle w:val="IDDDefinition"/>
      </w:pPr>
      <w:r>
        <w:lastRenderedPageBreak/>
        <w:t>AirflowNetwork:Distribution:Node,</w:t>
      </w:r>
    </w:p>
    <w:p w14:paraId="10851C46" w14:textId="77777777" w:rsidR="008A45F3" w:rsidRDefault="008A45F3" w:rsidP="008A45F3">
      <w:pPr>
        <w:pStyle w:val="IDDDefinition"/>
      </w:pPr>
      <w:r>
        <w:t xml:space="preserve">    EquipmentInletNode,      !- Name</w:t>
      </w:r>
    </w:p>
    <w:p w14:paraId="5D9A508A" w14:textId="77777777" w:rsidR="008A45F3" w:rsidRDefault="008A45F3" w:rsidP="008A45F3">
      <w:pPr>
        <w:pStyle w:val="IDDDefinition"/>
      </w:pPr>
      <w:r>
        <w:t xml:space="preserve">    Zone Equipment Inlet Node,  !- Component Name or Node Name</w:t>
      </w:r>
    </w:p>
    <w:p w14:paraId="0410B74C" w14:textId="77777777" w:rsidR="008A45F3" w:rsidRDefault="008A45F3" w:rsidP="008A45F3">
      <w:pPr>
        <w:pStyle w:val="IDDDefinition"/>
      </w:pPr>
      <w:r>
        <w:t xml:space="preserve">    Other,                   !- Component Object Type or Node Type</w:t>
      </w:r>
    </w:p>
    <w:p w14:paraId="10548713" w14:textId="77777777" w:rsidR="008A45F3" w:rsidRDefault="008A45F3" w:rsidP="008A45F3">
      <w:pPr>
        <w:pStyle w:val="IDDDefinition"/>
      </w:pPr>
      <w:r>
        <w:t xml:space="preserve">    3.0;                     !- Node Height {m}</w:t>
      </w:r>
    </w:p>
    <w:p w14:paraId="15CE9AAE" w14:textId="77777777" w:rsidR="008A45F3" w:rsidRDefault="008A45F3" w:rsidP="008A45F3">
      <w:pPr>
        <w:pStyle w:val="IDDDefinition"/>
      </w:pPr>
    </w:p>
    <w:p w14:paraId="3210B039" w14:textId="77777777" w:rsidR="008A45F3" w:rsidRDefault="008A45F3" w:rsidP="008A45F3">
      <w:pPr>
        <w:pStyle w:val="IDDDefinition"/>
      </w:pPr>
      <w:r>
        <w:t>AirflowNetwork:Distribution:Node,</w:t>
      </w:r>
    </w:p>
    <w:p w14:paraId="45453839" w14:textId="77777777" w:rsidR="008A45F3" w:rsidRDefault="008A45F3" w:rsidP="008A45F3">
      <w:pPr>
        <w:pStyle w:val="IDDDefinition"/>
      </w:pPr>
      <w:r>
        <w:t xml:space="preserve">    SupplyMainNode,          !- Name</w:t>
      </w:r>
    </w:p>
    <w:p w14:paraId="0B8AC16B" w14:textId="77777777" w:rsidR="008A45F3" w:rsidRDefault="008A45F3" w:rsidP="008A45F3">
      <w:pPr>
        <w:pStyle w:val="IDDDefinition"/>
      </w:pPr>
      <w:r>
        <w:t xml:space="preserve">    ,                        !- Component Name or Node Name</w:t>
      </w:r>
    </w:p>
    <w:p w14:paraId="652AF020" w14:textId="77777777" w:rsidR="008A45F3" w:rsidRDefault="008A45F3" w:rsidP="008A45F3">
      <w:pPr>
        <w:pStyle w:val="IDDDefinition"/>
      </w:pPr>
      <w:r>
        <w:t xml:space="preserve">    Other,                   !- Component Object Type or Node Type</w:t>
      </w:r>
    </w:p>
    <w:p w14:paraId="3B4AD5B0" w14:textId="77777777" w:rsidR="008A45F3" w:rsidRDefault="008A45F3" w:rsidP="008A45F3">
      <w:pPr>
        <w:pStyle w:val="IDDDefinition"/>
      </w:pPr>
      <w:r>
        <w:t xml:space="preserve">    3.0;                     !- Node Height {m}</w:t>
      </w:r>
    </w:p>
    <w:p w14:paraId="40F4A784" w14:textId="77777777" w:rsidR="008A45F3" w:rsidRDefault="008A45F3" w:rsidP="008A45F3">
      <w:pPr>
        <w:pStyle w:val="IDDDefinition"/>
      </w:pPr>
    </w:p>
    <w:p w14:paraId="04CB3FFC" w14:textId="77777777" w:rsidR="008A45F3" w:rsidRDefault="008A45F3" w:rsidP="008A45F3">
      <w:pPr>
        <w:pStyle w:val="IDDDefinition"/>
      </w:pPr>
      <w:r>
        <w:t>AirflowNetwork:Distribution:Node,</w:t>
      </w:r>
    </w:p>
    <w:p w14:paraId="04624F89" w14:textId="77777777" w:rsidR="008A45F3" w:rsidRDefault="008A45F3" w:rsidP="008A45F3">
      <w:pPr>
        <w:pStyle w:val="IDDDefinition"/>
      </w:pPr>
      <w:r>
        <w:t xml:space="preserve">    MainSplitterNode,        !- Name</w:t>
      </w:r>
    </w:p>
    <w:p w14:paraId="4A91FBF5" w14:textId="77777777" w:rsidR="008A45F3" w:rsidRDefault="008A45F3" w:rsidP="008A45F3">
      <w:pPr>
        <w:pStyle w:val="IDDDefinition"/>
      </w:pPr>
      <w:r>
        <w:t xml:space="preserve">    ,                        !- Component Name or Node Name</w:t>
      </w:r>
    </w:p>
    <w:p w14:paraId="5D7BC0E4" w14:textId="77777777" w:rsidR="008A45F3" w:rsidRDefault="008A45F3" w:rsidP="008A45F3">
      <w:pPr>
        <w:pStyle w:val="IDDDefinition"/>
      </w:pPr>
      <w:r>
        <w:t xml:space="preserve">    AirLoopHVAC:ZoneSplitter,  !- Component Object Type or Node Type</w:t>
      </w:r>
    </w:p>
    <w:p w14:paraId="6FA3D154" w14:textId="77777777" w:rsidR="008A45F3" w:rsidRDefault="008A45F3" w:rsidP="008A45F3">
      <w:pPr>
        <w:pStyle w:val="IDDDefinition"/>
      </w:pPr>
      <w:r>
        <w:t xml:space="preserve">    3.0;                     !- Node Height {m}</w:t>
      </w:r>
    </w:p>
    <w:p w14:paraId="7AA26FEF" w14:textId="77777777" w:rsidR="008A45F3" w:rsidRPr="00C956D0" w:rsidRDefault="008A45F3" w:rsidP="008A45F3">
      <w:pPr>
        <w:pStyle w:val="BodyText"/>
      </w:pPr>
    </w:p>
    <w:p w14:paraId="44AD1DBC" w14:textId="77777777" w:rsidR="008A45F3" w:rsidRDefault="008A45F3" w:rsidP="008A45F3">
      <w:pPr>
        <w:pStyle w:val="IDDDefinition"/>
      </w:pPr>
      <w:r>
        <w:t>AirflowNetwork:Distribution:Node,</w:t>
      </w:r>
    </w:p>
    <w:p w14:paraId="405A7D27" w14:textId="77777777" w:rsidR="008A45F3" w:rsidRDefault="008A45F3" w:rsidP="008A45F3">
      <w:pPr>
        <w:pStyle w:val="IDDDefinition"/>
      </w:pPr>
      <w:r>
        <w:t xml:space="preserve">    MainSplitterNode,        !- Name of Node</w:t>
      </w:r>
    </w:p>
    <w:p w14:paraId="6A80226C" w14:textId="77777777" w:rsidR="008A45F3" w:rsidRDefault="008A45F3" w:rsidP="008A45F3">
      <w:pPr>
        <w:pStyle w:val="IDDDefinition"/>
      </w:pPr>
      <w:r>
        <w:t xml:space="preserve">    ,                        !- Name of Associated EnergyPlus Node or Object</w:t>
      </w:r>
    </w:p>
    <w:p w14:paraId="50B58098" w14:textId="77777777" w:rsidR="008A45F3" w:rsidRDefault="008A45F3" w:rsidP="008A45F3">
      <w:pPr>
        <w:pStyle w:val="IDDDefinition"/>
      </w:pPr>
      <w:r>
        <w:t xml:space="preserve">    AirLoopHVAC:ZoneSplitter,  !- EnergyPlus Object or Node Type</w:t>
      </w:r>
    </w:p>
    <w:p w14:paraId="5E132E9E" w14:textId="77777777" w:rsidR="008A45F3" w:rsidRDefault="008A45F3" w:rsidP="008A45F3">
      <w:pPr>
        <w:pStyle w:val="IDDDefinition"/>
      </w:pPr>
      <w:r>
        <w:t xml:space="preserve">    3.0;                     !- Node Height {m}</w:t>
      </w:r>
    </w:p>
    <w:p w14:paraId="20F056B7" w14:textId="77777777" w:rsidR="008A45F3" w:rsidRDefault="008A45F3" w:rsidP="008A45F3">
      <w:pPr>
        <w:pStyle w:val="BodyText"/>
      </w:pPr>
    </w:p>
    <w:p w14:paraId="3F3B72DD" w14:textId="77777777" w:rsidR="008A45F3" w:rsidRDefault="008A45F3" w:rsidP="008A45F3">
      <w:pPr>
        <w:pStyle w:val="BodyText"/>
      </w:pPr>
      <w:bookmarkStart w:id="754" w:name="_Toc99527957"/>
      <w:bookmarkStart w:id="755" w:name="_Toc122310406"/>
      <w:r>
        <w:t>The next section describes AirflowNetwork Distribution Components, with 7 available types listed below. All required fields for each component represent a relationship between pressure difference and airflow. The components are referenced in AirflowNetwork:Distribution:Linkage objects.</w:t>
      </w:r>
    </w:p>
    <w:p w14:paraId="66B24D97" w14:textId="77777777" w:rsidR="008A45F3" w:rsidRPr="00C21A05" w:rsidRDefault="008A45F3" w:rsidP="008A45F3">
      <w:pPr>
        <w:pStyle w:val="ListBullet"/>
        <w:numPr>
          <w:ilvl w:val="0"/>
          <w:numId w:val="1"/>
        </w:numPr>
        <w:tabs>
          <w:tab w:val="clear" w:pos="1440"/>
        </w:tabs>
      </w:pPr>
      <w:r>
        <w:t>AirflowNetwork:Distribution:Component:Leak</w:t>
      </w:r>
    </w:p>
    <w:p w14:paraId="61579ABB" w14:textId="77777777" w:rsidR="008A45F3" w:rsidRDefault="008A45F3" w:rsidP="008A45F3">
      <w:pPr>
        <w:pStyle w:val="ListBullet"/>
        <w:numPr>
          <w:ilvl w:val="0"/>
          <w:numId w:val="1"/>
        </w:numPr>
        <w:tabs>
          <w:tab w:val="clear" w:pos="1440"/>
        </w:tabs>
      </w:pPr>
      <w:r>
        <w:t>AirflowNetwork:Distribution:Component:LeakageRatio</w:t>
      </w:r>
    </w:p>
    <w:p w14:paraId="78D7E1F4" w14:textId="77777777" w:rsidR="008A45F3" w:rsidRDefault="008A45F3" w:rsidP="008A45F3">
      <w:pPr>
        <w:pStyle w:val="ListBullet"/>
        <w:numPr>
          <w:ilvl w:val="0"/>
          <w:numId w:val="1"/>
        </w:numPr>
        <w:tabs>
          <w:tab w:val="clear" w:pos="1440"/>
        </w:tabs>
      </w:pPr>
      <w:r>
        <w:t>AirflowNetwork:Distribution:Component:Duct</w:t>
      </w:r>
    </w:p>
    <w:p w14:paraId="0D044EAC" w14:textId="77777777" w:rsidR="008A45F3" w:rsidRDefault="008A45F3" w:rsidP="008A45F3">
      <w:pPr>
        <w:pStyle w:val="ListBullet"/>
        <w:numPr>
          <w:ilvl w:val="0"/>
          <w:numId w:val="1"/>
        </w:numPr>
        <w:tabs>
          <w:tab w:val="clear" w:pos="1440"/>
        </w:tabs>
      </w:pPr>
      <w:r>
        <w:t>AirflowNetwork:Distribution:Component:ConstantVolumeFan</w:t>
      </w:r>
    </w:p>
    <w:p w14:paraId="794AC7DD" w14:textId="77777777" w:rsidR="008A45F3" w:rsidRDefault="008A45F3" w:rsidP="008A45F3">
      <w:pPr>
        <w:pStyle w:val="ListBullet"/>
        <w:numPr>
          <w:ilvl w:val="0"/>
          <w:numId w:val="1"/>
        </w:numPr>
        <w:tabs>
          <w:tab w:val="clear" w:pos="1440"/>
        </w:tabs>
      </w:pPr>
      <w:r>
        <w:t>AirflowNetwork:Distribution:Component:Coil</w:t>
      </w:r>
    </w:p>
    <w:p w14:paraId="44E27002" w14:textId="77777777" w:rsidR="008A45F3" w:rsidRDefault="008A45F3" w:rsidP="008A45F3">
      <w:pPr>
        <w:pStyle w:val="ListBullet"/>
        <w:numPr>
          <w:ilvl w:val="0"/>
          <w:numId w:val="1"/>
        </w:numPr>
        <w:tabs>
          <w:tab w:val="clear" w:pos="1440"/>
        </w:tabs>
      </w:pPr>
      <w:r>
        <w:t>AirflowNetwork:Distribution:Component:HeatExchanger</w:t>
      </w:r>
    </w:p>
    <w:p w14:paraId="3DEFC6FB" w14:textId="77777777" w:rsidR="008A45F3" w:rsidRDefault="008A45F3" w:rsidP="008A45F3">
      <w:pPr>
        <w:pStyle w:val="ListBullet"/>
        <w:numPr>
          <w:ilvl w:val="0"/>
          <w:numId w:val="1"/>
        </w:numPr>
        <w:tabs>
          <w:tab w:val="clear" w:pos="1440"/>
        </w:tabs>
      </w:pPr>
      <w:r>
        <w:t>AirflowNetwork:Distribution:Component:TerminalUnit</w:t>
      </w:r>
    </w:p>
    <w:p w14:paraId="32B16540" w14:textId="77777777" w:rsidR="008A45F3" w:rsidRDefault="008A45F3" w:rsidP="008A45F3">
      <w:pPr>
        <w:pStyle w:val="ListBullet"/>
        <w:numPr>
          <w:ilvl w:val="0"/>
          <w:numId w:val="1"/>
        </w:numPr>
        <w:tabs>
          <w:tab w:val="clear" w:pos="1440"/>
        </w:tabs>
      </w:pPr>
      <w:r>
        <w:t>AirflowNetwork:Distribution:Component:ConstantPressureDrop</w:t>
      </w:r>
    </w:p>
    <w:p w14:paraId="5A860876" w14:textId="77777777" w:rsidR="008A45F3" w:rsidRDefault="008A45F3" w:rsidP="008A45F3">
      <w:pPr>
        <w:pStyle w:val="Heading3"/>
      </w:pPr>
      <w:bookmarkStart w:id="756" w:name="_Toc399589445"/>
      <w:r>
        <w:t>AirflowNetwork:Distribution:Component:Leak</w:t>
      </w:r>
      <w:bookmarkEnd w:id="756"/>
    </w:p>
    <w:p w14:paraId="62FF8A41" w14:textId="77777777" w:rsidR="008A45F3" w:rsidRDefault="008A45F3" w:rsidP="008A45F3">
      <w:pPr>
        <w:pStyle w:val="BodyText"/>
      </w:pPr>
      <w:r>
        <w:t>This component may be also called a power law component and is used to represent a supply or return air leak in an air distribution system. Its relationship between pressure difference and airflow may be expressed as:</w:t>
      </w:r>
    </w:p>
    <w:p w14:paraId="0067D554" w14:textId="77777777" w:rsidR="008A45F3" w:rsidRDefault="008A45F3" w:rsidP="008A45F3">
      <w:pPr>
        <w:pStyle w:val="Equation"/>
      </w:pPr>
      <w:r w:rsidRPr="00884C36">
        <w:rPr>
          <w:position w:val="-14"/>
        </w:rPr>
        <w:object w:dxaOrig="1500" w:dyaOrig="440" w14:anchorId="365F4F53">
          <v:shape id="_x0000_i1044" type="#_x0000_t75" style="width:75pt;height:22pt" o:ole="">
            <v:imagedata r:id="rId58" o:title=""/>
          </v:shape>
          <o:OLEObject Type="Embed" ProgID="Equation.DSMT4" ShapeID="_x0000_i1044" DrawAspect="Content" ObjectID="_1476180313" r:id="rId59"/>
        </w:object>
      </w:r>
    </w:p>
    <w:p w14:paraId="2A6FB8B4" w14:textId="77777777" w:rsidR="008A45F3" w:rsidRDefault="008A45F3" w:rsidP="008A45F3">
      <w:pPr>
        <w:pStyle w:val="BodyText"/>
      </w:pPr>
      <w:r>
        <w:t>where</w:t>
      </w:r>
    </w:p>
    <w:p w14:paraId="1B0DAC48" w14:textId="77777777" w:rsidR="008A45F3" w:rsidRDefault="008A45F3" w:rsidP="008A45F3">
      <w:pPr>
        <w:pStyle w:val="BodyText"/>
      </w:pPr>
      <w:r w:rsidRPr="00884C36">
        <w:rPr>
          <w:position w:val="-6"/>
        </w:rPr>
        <w:object w:dxaOrig="260" w:dyaOrig="279" w14:anchorId="0172E16C">
          <v:shape id="_x0000_i1045" type="#_x0000_t75" style="width:13pt;height:14.5pt" o:ole="">
            <v:imagedata r:id="rId60" o:title=""/>
          </v:shape>
          <o:OLEObject Type="Embed" ProgID="Equation.DSMT4" ShapeID="_x0000_i1045" DrawAspect="Content" ObjectID="_1476180314" r:id="rId61"/>
        </w:object>
      </w:r>
      <w:r>
        <w:t xml:space="preserve"> = Air mass flow rate through the component [kg/s]</w:t>
      </w:r>
    </w:p>
    <w:p w14:paraId="769714AE" w14:textId="77777777" w:rsidR="008A45F3" w:rsidRDefault="008A45F3" w:rsidP="008A45F3">
      <w:pPr>
        <w:pStyle w:val="BodyText"/>
        <w:tabs>
          <w:tab w:val="left" w:pos="-2340"/>
        </w:tabs>
      </w:pPr>
      <w:r>
        <w:t>C = Air mass flow coefficient (kg/s at 1 Pa pressure difference)</w:t>
      </w:r>
    </w:p>
    <w:p w14:paraId="1D013ED7" w14:textId="77777777" w:rsidR="008A45F3" w:rsidRDefault="008A45F3" w:rsidP="008A45F3">
      <w:pPr>
        <w:pStyle w:val="BodyText"/>
      </w:pPr>
      <w:r w:rsidRPr="00884C36">
        <w:rPr>
          <w:position w:val="-4"/>
        </w:rPr>
        <w:object w:dxaOrig="380" w:dyaOrig="260" w14:anchorId="2F3E9D8A">
          <v:shape id="_x0000_i1046" type="#_x0000_t75" style="width:19pt;height:13pt" o:ole="">
            <v:imagedata r:id="rId62" o:title=""/>
          </v:shape>
          <o:OLEObject Type="Embed" ProgID="Equation.DSMT4" ShapeID="_x0000_i1046" DrawAspect="Content" ObjectID="_1476180315" r:id="rId63"/>
        </w:object>
      </w:r>
      <w:r>
        <w:t xml:space="preserve"> = Total pressure loss across the element [Pa]</w:t>
      </w:r>
    </w:p>
    <w:p w14:paraId="53D479AC" w14:textId="77777777" w:rsidR="008A45F3" w:rsidRDefault="008A45F3" w:rsidP="008A45F3">
      <w:pPr>
        <w:pStyle w:val="BodyText"/>
      </w:pPr>
      <w:r>
        <w:t>n = Air mass flow exponent</w:t>
      </w:r>
    </w:p>
    <w:p w14:paraId="194CA4D6" w14:textId="77777777" w:rsidR="008A45F3" w:rsidRDefault="008A45F3" w:rsidP="008A45F3">
      <w:pPr>
        <w:pStyle w:val="BodyText"/>
      </w:pPr>
      <w:r>
        <w:t>C</w:t>
      </w:r>
      <w:r w:rsidRPr="007D674A">
        <w:rPr>
          <w:vertAlign w:val="subscript"/>
        </w:rPr>
        <w:t>T</w:t>
      </w:r>
      <w:r>
        <w:rPr>
          <w:vertAlign w:val="subscript"/>
        </w:rPr>
        <w:t xml:space="preserve"> </w:t>
      </w:r>
      <w:r>
        <w:t>= Temperature correction factor</w:t>
      </w:r>
    </w:p>
    <w:p w14:paraId="2C5C680E" w14:textId="77777777" w:rsidR="008A45F3" w:rsidRDefault="008A45F3" w:rsidP="008A45F3">
      <w:pPr>
        <w:pStyle w:val="Equation"/>
      </w:pPr>
      <w:r w:rsidRPr="00884C36">
        <w:rPr>
          <w:position w:val="-30"/>
        </w:rPr>
        <w:object w:dxaOrig="2120" w:dyaOrig="780" w14:anchorId="102E7E8B">
          <v:shape id="_x0000_i1047" type="#_x0000_t75" style="width:106pt;height:39pt" o:ole="">
            <v:imagedata r:id="rId64" o:title=""/>
          </v:shape>
          <o:OLEObject Type="Embed" ProgID="Equation.DSMT4" ShapeID="_x0000_i1047" DrawAspect="Content" ObjectID="_1476180316" r:id="rId65"/>
        </w:object>
      </w:r>
    </w:p>
    <w:p w14:paraId="7010B168" w14:textId="77777777" w:rsidR="008A45F3" w:rsidRDefault="008A45F3" w:rsidP="008A45F3">
      <w:pPr>
        <w:pStyle w:val="BodyText"/>
      </w:pPr>
      <w:r>
        <w:t>where</w:t>
      </w:r>
    </w:p>
    <w:p w14:paraId="4B72D832" w14:textId="77777777" w:rsidR="008A45F3" w:rsidRDefault="008A45F3" w:rsidP="008A45F3">
      <w:pPr>
        <w:pStyle w:val="BodyText"/>
        <w:rPr>
          <w:rFonts w:eastAsia="SimSun"/>
        </w:rPr>
      </w:pPr>
      <w:r w:rsidRPr="00D675AF">
        <w:rPr>
          <w:rFonts w:eastAsia="SimSun"/>
        </w:rPr>
        <w:t>ρ</w:t>
      </w:r>
      <w:r>
        <w:rPr>
          <w:rFonts w:eastAsia="SimSun"/>
        </w:rPr>
        <w:t xml:space="preserve"> = Air de</w:t>
      </w:r>
      <w:r w:rsidRPr="00D675AF">
        <w:rPr>
          <w:rFonts w:eastAsia="SimSun"/>
        </w:rPr>
        <w:t>n</w:t>
      </w:r>
      <w:r>
        <w:rPr>
          <w:rFonts w:eastAsia="SimSun"/>
        </w:rPr>
        <w:t>s</w:t>
      </w:r>
      <w:r w:rsidRPr="00D675AF">
        <w:rPr>
          <w:rFonts w:eastAsia="SimSun"/>
        </w:rPr>
        <w:t>ity</w:t>
      </w:r>
      <w:r>
        <w:rPr>
          <w:rFonts w:eastAsia="SimSun"/>
        </w:rPr>
        <w:t xml:space="preserve"> at the specific air temperature and humidity ratio conditions [kg/m</w:t>
      </w:r>
      <w:r w:rsidRPr="00D675AF">
        <w:rPr>
          <w:rFonts w:eastAsia="SimSun"/>
          <w:vertAlign w:val="superscript"/>
        </w:rPr>
        <w:t>3</w:t>
      </w:r>
      <w:r>
        <w:rPr>
          <w:rFonts w:eastAsia="SimSun"/>
        </w:rPr>
        <w:t>]</w:t>
      </w:r>
    </w:p>
    <w:p w14:paraId="0FDCC1EB" w14:textId="77777777" w:rsidR="008A45F3" w:rsidRPr="00D675AF" w:rsidRDefault="008A45F3" w:rsidP="008A45F3">
      <w:pPr>
        <w:pStyle w:val="BodyText"/>
        <w:rPr>
          <w:rFonts w:eastAsia="SimSun"/>
        </w:rPr>
      </w:pPr>
      <w:r w:rsidRPr="00D675AF">
        <w:rPr>
          <w:rFonts w:eastAsia="SimSun"/>
        </w:rPr>
        <w:t>ν</w:t>
      </w:r>
      <w:r>
        <w:rPr>
          <w:rFonts w:eastAsia="SimSun"/>
        </w:rPr>
        <w:t xml:space="preserve"> </w:t>
      </w:r>
      <w:r w:rsidRPr="00D675AF">
        <w:rPr>
          <w:rFonts w:eastAsia="SimSun"/>
        </w:rPr>
        <w:t xml:space="preserve">= Air </w:t>
      </w:r>
      <w:r>
        <w:rPr>
          <w:rFonts w:eastAsia="SimSun"/>
        </w:rPr>
        <w:t xml:space="preserve">kinetic </w:t>
      </w:r>
      <w:r w:rsidRPr="00D675AF">
        <w:rPr>
          <w:rFonts w:eastAsia="SimSun"/>
        </w:rPr>
        <w:t xml:space="preserve">viscosity </w:t>
      </w:r>
      <w:r>
        <w:rPr>
          <w:rFonts w:eastAsia="SimSun"/>
        </w:rPr>
        <w:t>at the specific air temperature</w:t>
      </w:r>
      <w:r w:rsidRPr="00D675AF">
        <w:rPr>
          <w:rFonts w:eastAsia="SimSun"/>
        </w:rPr>
        <w:t xml:space="preserve"> </w:t>
      </w:r>
      <w:r>
        <w:rPr>
          <w:rFonts w:eastAsia="SimSun"/>
        </w:rPr>
        <w:t xml:space="preserve">condition </w:t>
      </w:r>
      <w:r w:rsidRPr="00D675AF">
        <w:rPr>
          <w:rFonts w:eastAsia="SimSun"/>
        </w:rPr>
        <w:t>[</w:t>
      </w:r>
      <w:r>
        <w:rPr>
          <w:rFonts w:eastAsia="SimSun"/>
        </w:rPr>
        <w:t>m</w:t>
      </w:r>
      <w:r w:rsidRPr="00904FD4">
        <w:rPr>
          <w:rFonts w:eastAsia="SimSun"/>
          <w:vertAlign w:val="superscript"/>
        </w:rPr>
        <w:t>2</w:t>
      </w:r>
      <w:r>
        <w:rPr>
          <w:rFonts w:eastAsia="SimSun"/>
        </w:rPr>
        <w:t>/s</w:t>
      </w:r>
      <w:r w:rsidRPr="00D675AF">
        <w:rPr>
          <w:rFonts w:eastAsia="SimSun"/>
        </w:rPr>
        <w:t>]</w:t>
      </w:r>
    </w:p>
    <w:p w14:paraId="2308205A" w14:textId="77777777" w:rsidR="008A45F3" w:rsidRDefault="008A45F3" w:rsidP="008A45F3">
      <w:pPr>
        <w:pStyle w:val="BodyText"/>
        <w:rPr>
          <w:rFonts w:eastAsia="SimSun"/>
        </w:rPr>
      </w:pPr>
      <w:r w:rsidRPr="00D675AF">
        <w:rPr>
          <w:rFonts w:eastAsia="SimSun"/>
        </w:rPr>
        <w:t>ρ</w:t>
      </w:r>
      <w:r w:rsidRPr="007D674A">
        <w:rPr>
          <w:rFonts w:eastAsia="SimSun"/>
          <w:vertAlign w:val="subscript"/>
        </w:rPr>
        <w:t>o</w:t>
      </w:r>
      <w:r>
        <w:rPr>
          <w:rFonts w:eastAsia="SimSun"/>
          <w:vertAlign w:val="subscript"/>
        </w:rPr>
        <w:t xml:space="preserve"> </w:t>
      </w:r>
      <w:r>
        <w:rPr>
          <w:rFonts w:eastAsia="SimSun"/>
        </w:rPr>
        <w:t>= Air de</w:t>
      </w:r>
      <w:r w:rsidRPr="00D675AF">
        <w:rPr>
          <w:rFonts w:eastAsia="SimSun"/>
        </w:rPr>
        <w:t>n</w:t>
      </w:r>
      <w:r>
        <w:rPr>
          <w:rFonts w:eastAsia="SimSun"/>
        </w:rPr>
        <w:t>s</w:t>
      </w:r>
      <w:r w:rsidRPr="00D675AF">
        <w:rPr>
          <w:rFonts w:eastAsia="SimSun"/>
        </w:rPr>
        <w:t>ity</w:t>
      </w:r>
      <w:r>
        <w:rPr>
          <w:rFonts w:eastAsia="SimSun"/>
        </w:rPr>
        <w:t xml:space="preserve"> at air conditions of 20</w:t>
      </w:r>
      <w:r>
        <w:rPr>
          <w:rFonts w:eastAsia="SimSun" w:cs="Arial"/>
        </w:rPr>
        <w:t>°C</w:t>
      </w:r>
      <w:r>
        <w:rPr>
          <w:rFonts w:eastAsia="SimSun"/>
        </w:rPr>
        <w:t>, 0 kg/kg and 101325 Pa [kg/m</w:t>
      </w:r>
      <w:r w:rsidRPr="00D675AF">
        <w:rPr>
          <w:rFonts w:eastAsia="SimSun"/>
          <w:vertAlign w:val="superscript"/>
        </w:rPr>
        <w:t>3</w:t>
      </w:r>
      <w:r>
        <w:rPr>
          <w:rFonts w:eastAsia="SimSun"/>
        </w:rPr>
        <w:t>]</w:t>
      </w:r>
    </w:p>
    <w:p w14:paraId="09CDD738" w14:textId="77777777" w:rsidR="008A45F3" w:rsidRPr="00D675AF" w:rsidRDefault="008A45F3" w:rsidP="008A45F3">
      <w:pPr>
        <w:pStyle w:val="BodyText"/>
        <w:rPr>
          <w:rFonts w:eastAsia="SimSun"/>
        </w:rPr>
      </w:pPr>
      <w:r w:rsidRPr="00D675AF">
        <w:rPr>
          <w:rFonts w:eastAsia="SimSun"/>
        </w:rPr>
        <w:t>ν</w:t>
      </w:r>
      <w:r w:rsidRPr="007D674A">
        <w:rPr>
          <w:rFonts w:eastAsia="SimSun"/>
          <w:vertAlign w:val="subscript"/>
        </w:rPr>
        <w:t>o</w:t>
      </w:r>
      <w:r>
        <w:rPr>
          <w:rFonts w:eastAsia="SimSun"/>
          <w:vertAlign w:val="subscript"/>
        </w:rPr>
        <w:t xml:space="preserve"> </w:t>
      </w:r>
      <w:r w:rsidRPr="00D675AF">
        <w:rPr>
          <w:rFonts w:eastAsia="SimSun"/>
        </w:rPr>
        <w:t xml:space="preserve">= Air </w:t>
      </w:r>
      <w:r>
        <w:rPr>
          <w:rFonts w:eastAsia="SimSun"/>
        </w:rPr>
        <w:t xml:space="preserve">kinetic </w:t>
      </w:r>
      <w:r w:rsidRPr="00D675AF">
        <w:rPr>
          <w:rFonts w:eastAsia="SimSun"/>
        </w:rPr>
        <w:t xml:space="preserve">viscosity </w:t>
      </w:r>
      <w:r>
        <w:rPr>
          <w:rFonts w:eastAsia="SimSun"/>
        </w:rPr>
        <w:t>at an air temperature of 20</w:t>
      </w:r>
      <w:r>
        <w:rPr>
          <w:rFonts w:eastAsia="SimSun" w:cs="Arial"/>
        </w:rPr>
        <w:t>°C</w:t>
      </w:r>
      <w:r w:rsidRPr="00D675AF" w:rsidDel="007D03C8">
        <w:rPr>
          <w:rFonts w:eastAsia="SimSun"/>
        </w:rPr>
        <w:t xml:space="preserve"> </w:t>
      </w:r>
      <w:r w:rsidRPr="00D675AF">
        <w:rPr>
          <w:rFonts w:eastAsia="SimSun"/>
        </w:rPr>
        <w:t>[</w:t>
      </w:r>
      <w:r>
        <w:rPr>
          <w:rFonts w:eastAsia="SimSun"/>
        </w:rPr>
        <w:t>m</w:t>
      </w:r>
      <w:r w:rsidRPr="00904FD4">
        <w:rPr>
          <w:rFonts w:eastAsia="SimSun"/>
          <w:vertAlign w:val="superscript"/>
        </w:rPr>
        <w:t>2</w:t>
      </w:r>
      <w:r>
        <w:rPr>
          <w:rFonts w:eastAsia="SimSun"/>
        </w:rPr>
        <w:t>/s</w:t>
      </w:r>
      <w:r w:rsidRPr="00D675AF">
        <w:rPr>
          <w:rFonts w:eastAsia="SimSun"/>
        </w:rPr>
        <w:t>]</w:t>
      </w:r>
    </w:p>
    <w:p w14:paraId="38C62D80" w14:textId="77777777" w:rsidR="008A45F3" w:rsidRDefault="008A45F3" w:rsidP="008A45F3">
      <w:pPr>
        <w:pStyle w:val="BlockQuotation"/>
      </w:pPr>
      <w:r>
        <w:t xml:space="preserve">Note: The correction factor shown above is use for this particular component as specified. </w:t>
      </w:r>
    </w:p>
    <w:p w14:paraId="25CC5D25" w14:textId="77777777" w:rsidR="008A45F3" w:rsidRDefault="008A45F3" w:rsidP="008A45F3">
      <w:pPr>
        <w:pStyle w:val="Heading4"/>
      </w:pPr>
      <w:r>
        <w:t>Field: Name</w:t>
      </w:r>
    </w:p>
    <w:p w14:paraId="2C1E1F85" w14:textId="77777777" w:rsidR="008A45F3" w:rsidRDefault="008A45F3" w:rsidP="008A45F3">
      <w:pPr>
        <w:pStyle w:val="BodyText"/>
      </w:pPr>
      <w:r>
        <w:t>A unique name identifying a supply or return air leak in an air distribution system. This unique name will be referenced by an AirflowNetwork:Distribution:Linkage object to represent a component leak.</w:t>
      </w:r>
    </w:p>
    <w:p w14:paraId="1AAC0B4F" w14:textId="77777777" w:rsidR="008A45F3" w:rsidRDefault="008A45F3" w:rsidP="008A45F3">
      <w:pPr>
        <w:pStyle w:val="Heading4"/>
      </w:pPr>
      <w:r>
        <w:t>Field: Air Mass Flow Coefficient</w:t>
      </w:r>
    </w:p>
    <w:p w14:paraId="553A8EF2" w14:textId="77777777" w:rsidR="008A45F3" w:rsidRDefault="008A45F3" w:rsidP="008A45F3">
      <w:pPr>
        <w:pStyle w:val="BodyText"/>
      </w:pPr>
      <w:r>
        <w:t>This numeric field is defined as the air mass flow coefficient at 1 Pa pressure difference across this component. Valid entries must be greater than zero.</w:t>
      </w:r>
    </w:p>
    <w:p w14:paraId="428AAB10" w14:textId="77777777" w:rsidR="008A45F3" w:rsidRDefault="008A45F3" w:rsidP="008A45F3">
      <w:pPr>
        <w:pStyle w:val="Heading4"/>
      </w:pPr>
      <w:r>
        <w:t>Field: Air Mass Flow Exponent</w:t>
      </w:r>
    </w:p>
    <w:p w14:paraId="5CD153C9" w14:textId="77777777" w:rsidR="008A45F3" w:rsidRDefault="008A45F3" w:rsidP="008A45F3">
      <w:pPr>
        <w:pStyle w:val="BodyText"/>
      </w:pPr>
      <w:r>
        <w:t>This numeric field is defined as the pressure difference exponent across the component. Valid entries are from 0.5 to 1.0, with the default value being 0.65.</w:t>
      </w:r>
    </w:p>
    <w:p w14:paraId="65883117" w14:textId="77777777" w:rsidR="008A45F3" w:rsidRDefault="008A45F3" w:rsidP="008A45F3">
      <w:pPr>
        <w:pStyle w:val="BodyText"/>
      </w:pPr>
      <w:r>
        <w:t>An IDF example is provided below:</w:t>
      </w:r>
    </w:p>
    <w:p w14:paraId="34D02EDA" w14:textId="77777777" w:rsidR="008A45F3" w:rsidRDefault="008A45F3" w:rsidP="008A45F3">
      <w:pPr>
        <w:pStyle w:val="BodyText"/>
      </w:pPr>
    </w:p>
    <w:p w14:paraId="31A21F76" w14:textId="77777777" w:rsidR="008A45F3" w:rsidRDefault="008A45F3" w:rsidP="008A45F3">
      <w:pPr>
        <w:pStyle w:val="IDDDefinition"/>
      </w:pPr>
      <w:r>
        <w:t>AirflowNetwork:Distribution:Component:Leak,</w:t>
      </w:r>
    </w:p>
    <w:p w14:paraId="339DC989" w14:textId="77777777" w:rsidR="008A45F3" w:rsidRDefault="008A45F3" w:rsidP="008A45F3">
      <w:pPr>
        <w:pStyle w:val="IDDDefinition"/>
      </w:pPr>
      <w:r>
        <w:t xml:space="preserve">    MainSupplyLeak,          !- Name of Supply or Return Leak</w:t>
      </w:r>
    </w:p>
    <w:p w14:paraId="4749542D" w14:textId="77777777" w:rsidR="008A45F3" w:rsidRDefault="008A45F3" w:rsidP="008A45F3">
      <w:pPr>
        <w:pStyle w:val="IDDDefinition"/>
      </w:pPr>
      <w:r>
        <w:t xml:space="preserve">    0.0001,                  !- Air Mass Flow Coefficient {kg/s}</w:t>
      </w:r>
    </w:p>
    <w:p w14:paraId="632F2028" w14:textId="77777777" w:rsidR="008A45F3" w:rsidRDefault="008A45F3" w:rsidP="008A45F3">
      <w:pPr>
        <w:pStyle w:val="IDDDefinition"/>
      </w:pPr>
      <w:r>
        <w:t xml:space="preserve">    0.65;                    !- Air Mass Flow Exponent {dimensionless}</w:t>
      </w:r>
    </w:p>
    <w:p w14:paraId="21F18842" w14:textId="77777777" w:rsidR="008A45F3" w:rsidRDefault="008A45F3" w:rsidP="008A45F3">
      <w:pPr>
        <w:pStyle w:val="IDDDefinition"/>
      </w:pPr>
    </w:p>
    <w:p w14:paraId="4A050AC4" w14:textId="77777777" w:rsidR="008A45F3" w:rsidRDefault="008A45F3" w:rsidP="008A45F3">
      <w:pPr>
        <w:pStyle w:val="IDDDefinition"/>
      </w:pPr>
      <w:r>
        <w:t>AirflowNetwork:Distribution:Component:Leak,</w:t>
      </w:r>
    </w:p>
    <w:p w14:paraId="3E7AE349" w14:textId="77777777" w:rsidR="008A45F3" w:rsidRDefault="008A45F3" w:rsidP="008A45F3">
      <w:pPr>
        <w:pStyle w:val="IDDDefinition"/>
      </w:pPr>
      <w:r>
        <w:t xml:space="preserve">    ZoneSupplyLeak,          !- Name of Supply or Return Leak</w:t>
      </w:r>
    </w:p>
    <w:p w14:paraId="0B6E3872" w14:textId="77777777" w:rsidR="008A45F3" w:rsidRDefault="008A45F3" w:rsidP="008A45F3">
      <w:pPr>
        <w:pStyle w:val="IDDDefinition"/>
      </w:pPr>
      <w:r>
        <w:t xml:space="preserve">    0.01,                    !- Air Mass Flow Coefficient {kg/s}</w:t>
      </w:r>
    </w:p>
    <w:p w14:paraId="1E78277C" w14:textId="77777777" w:rsidR="008A45F3" w:rsidRDefault="008A45F3" w:rsidP="008A45F3">
      <w:pPr>
        <w:pStyle w:val="IDDDefinition"/>
      </w:pPr>
      <w:r>
        <w:t xml:space="preserve">    0.65;                    !- Air Mass Flow Exponent {dimensionless}</w:t>
      </w:r>
    </w:p>
    <w:p w14:paraId="028F9120" w14:textId="77777777" w:rsidR="008A45F3" w:rsidRDefault="008A45F3" w:rsidP="008A45F3">
      <w:pPr>
        <w:pStyle w:val="Heading3"/>
      </w:pPr>
      <w:bookmarkStart w:id="757" w:name="_Toc399589446"/>
      <w:r>
        <w:t>AirflowNetwork:Distribution:Component:LeakageRatio</w:t>
      </w:r>
      <w:bookmarkEnd w:id="757"/>
    </w:p>
    <w:p w14:paraId="58BF1A44" w14:textId="77777777" w:rsidR="008A45F3" w:rsidRDefault="008A45F3" w:rsidP="008A45F3">
      <w:pPr>
        <w:pStyle w:val="BodyText"/>
      </w:pPr>
      <w:r>
        <w:t>The leakage ratio component is generally used to define supply and return leaks with respect to a constant fan flow. This object requires 5 inputs. The relationship between pressure and airflow may be expressed as a power law element:</w:t>
      </w:r>
    </w:p>
    <w:p w14:paraId="365F91E6" w14:textId="77777777" w:rsidR="008A45F3" w:rsidRDefault="008A45F3" w:rsidP="008A45F3">
      <w:pPr>
        <w:pStyle w:val="Equation"/>
      </w:pPr>
      <w:r w:rsidRPr="00884C36">
        <w:rPr>
          <w:position w:val="-14"/>
        </w:rPr>
        <w:object w:dxaOrig="1480" w:dyaOrig="440" w14:anchorId="62B95D71">
          <v:shape id="_x0000_i1048" type="#_x0000_t75" style="width:74pt;height:22pt" o:ole="">
            <v:imagedata r:id="rId66" o:title=""/>
          </v:shape>
          <o:OLEObject Type="Embed" ProgID="Equation.DSMT4" ShapeID="_x0000_i1048" DrawAspect="Content" ObjectID="_1476180317" r:id="rId67"/>
        </w:object>
      </w:r>
    </w:p>
    <w:p w14:paraId="0B6D0451" w14:textId="77777777" w:rsidR="008A45F3" w:rsidRDefault="008A45F3" w:rsidP="008A45F3">
      <w:pPr>
        <w:pStyle w:val="BodyText"/>
      </w:pPr>
      <w:r>
        <w:t>where</w:t>
      </w:r>
    </w:p>
    <w:p w14:paraId="704B5025" w14:textId="77777777" w:rsidR="008A45F3" w:rsidRDefault="008A45F3" w:rsidP="008A45F3">
      <w:pPr>
        <w:pStyle w:val="BodyText"/>
      </w:pPr>
      <w:r>
        <w:sym w:font="Symbol" w:char="F072"/>
      </w:r>
      <w:r>
        <w:t xml:space="preserve"> = Air density [kg/m</w:t>
      </w:r>
      <w:r>
        <w:rPr>
          <w:vertAlign w:val="superscript"/>
        </w:rPr>
        <w:t>3</w:t>
      </w:r>
      <w:r>
        <w:t>]</w:t>
      </w:r>
    </w:p>
    <w:p w14:paraId="144E888A" w14:textId="77777777" w:rsidR="008A45F3" w:rsidRDefault="008A45F3" w:rsidP="008A45F3">
      <w:pPr>
        <w:pStyle w:val="BodyText"/>
      </w:pPr>
      <w:r w:rsidRPr="00884C36">
        <w:rPr>
          <w:position w:val="-4"/>
        </w:rPr>
        <w:object w:dxaOrig="380" w:dyaOrig="260" w14:anchorId="7C42B06B">
          <v:shape id="_x0000_i1049" type="#_x0000_t75" style="width:19pt;height:13pt" o:ole="">
            <v:imagedata r:id="rId68" o:title=""/>
          </v:shape>
          <o:OLEObject Type="Embed" ProgID="Equation.DSMT4" ShapeID="_x0000_i1049" DrawAspect="Content" ObjectID="_1476180318" r:id="rId69"/>
        </w:object>
      </w:r>
      <w:r>
        <w:t xml:space="preserve"> = Total pressure loss across the element [Pa]</w:t>
      </w:r>
    </w:p>
    <w:p w14:paraId="23D8DB98" w14:textId="77777777" w:rsidR="008A45F3" w:rsidRDefault="008A45F3" w:rsidP="008A45F3">
      <w:pPr>
        <w:pStyle w:val="BodyText"/>
      </w:pPr>
      <w:r>
        <w:t>n = Air mass flow exponent</w:t>
      </w:r>
    </w:p>
    <w:p w14:paraId="516D184E" w14:textId="77777777" w:rsidR="008A45F3" w:rsidRDefault="008A45F3" w:rsidP="008A45F3">
      <w:pPr>
        <w:pStyle w:val="BodyText"/>
      </w:pPr>
      <w:r>
        <w:t>C</w:t>
      </w:r>
      <w:r>
        <w:rPr>
          <w:vertAlign w:val="subscript"/>
        </w:rPr>
        <w:t xml:space="preserve">equ </w:t>
      </w:r>
      <w:r>
        <w:t>= Equivalent air mass flow coefficient</w:t>
      </w:r>
    </w:p>
    <w:p w14:paraId="614A4A1E" w14:textId="77777777" w:rsidR="008A45F3" w:rsidRDefault="008A45F3" w:rsidP="008A45F3">
      <w:pPr>
        <w:pStyle w:val="Equation"/>
      </w:pPr>
      <w:r w:rsidRPr="00884C36">
        <w:rPr>
          <w:position w:val="-14"/>
        </w:rPr>
        <w:object w:dxaOrig="2620" w:dyaOrig="440" w14:anchorId="257704D7">
          <v:shape id="_x0000_i1050" type="#_x0000_t75" style="width:131.5pt;height:22pt" o:ole="">
            <v:imagedata r:id="rId70" o:title=""/>
          </v:shape>
          <o:OLEObject Type="Embed" ProgID="Equation.DSMT4" ShapeID="_x0000_i1050" DrawAspect="Content" ObjectID="_1476180319" r:id="rId71"/>
        </w:object>
      </w:r>
    </w:p>
    <w:p w14:paraId="7A0A3C4F" w14:textId="77777777" w:rsidR="008A45F3" w:rsidRDefault="008A45F3" w:rsidP="008A45F3">
      <w:pPr>
        <w:pStyle w:val="BodyText"/>
      </w:pPr>
      <w:r>
        <w:t>where</w:t>
      </w:r>
    </w:p>
    <w:p w14:paraId="75B8939D" w14:textId="77777777" w:rsidR="008A45F3" w:rsidRDefault="008A45F3" w:rsidP="008A45F3">
      <w:pPr>
        <w:pStyle w:val="BodyText"/>
      </w:pPr>
      <w:r>
        <w:t>r = Effective leakage ratio [dimensionless]</w:t>
      </w:r>
    </w:p>
    <w:p w14:paraId="4503E40C" w14:textId="77777777" w:rsidR="008A45F3" w:rsidRDefault="008A45F3" w:rsidP="008A45F3">
      <w:pPr>
        <w:pStyle w:val="BodyText"/>
      </w:pPr>
      <w:r>
        <w:t>Q</w:t>
      </w:r>
      <w:r>
        <w:rPr>
          <w:vertAlign w:val="subscript"/>
        </w:rPr>
        <w:t xml:space="preserve">r </w:t>
      </w:r>
      <w:r>
        <w:t>= Maximum airflow rate [m</w:t>
      </w:r>
      <w:r w:rsidRPr="00E84425">
        <w:rPr>
          <w:vertAlign w:val="superscript"/>
        </w:rPr>
        <w:t>3</w:t>
      </w:r>
      <w:r>
        <w:t>/s]</w:t>
      </w:r>
    </w:p>
    <w:p w14:paraId="41507D7F" w14:textId="77777777" w:rsidR="008A45F3" w:rsidRDefault="008A45F3" w:rsidP="008A45F3">
      <w:pPr>
        <w:pStyle w:val="BodyText"/>
      </w:pPr>
      <w:r w:rsidRPr="00884C36">
        <w:rPr>
          <w:position w:val="-12"/>
        </w:rPr>
        <w:object w:dxaOrig="400" w:dyaOrig="360" w14:anchorId="62016B45">
          <v:shape id="_x0000_i1051" type="#_x0000_t75" style="width:20.5pt;height:18pt" o:ole="">
            <v:imagedata r:id="rId72" o:title=""/>
          </v:shape>
          <o:OLEObject Type="Embed" ProgID="Equation.DSMT4" ShapeID="_x0000_i1051" DrawAspect="Content" ObjectID="_1476180320" r:id="rId73"/>
        </w:object>
      </w:r>
      <w:r>
        <w:t xml:space="preserve"> = Reference pressure difference [Pa]</w:t>
      </w:r>
    </w:p>
    <w:p w14:paraId="47EB4282" w14:textId="77777777" w:rsidR="008A45F3" w:rsidRDefault="008A45F3" w:rsidP="008A45F3">
      <w:pPr>
        <w:pStyle w:val="BodyText"/>
      </w:pPr>
      <w:r>
        <w:t>n = Air mass flow exponent [dimensionless]</w:t>
      </w:r>
    </w:p>
    <w:p w14:paraId="2763591C" w14:textId="77777777" w:rsidR="008A45F3" w:rsidRDefault="008A45F3" w:rsidP="008A45F3">
      <w:pPr>
        <w:pStyle w:val="BodyText"/>
      </w:pPr>
      <w:r>
        <w:t xml:space="preserve">The above calculation is valid only for a HVAC system using a constant volume supply fan: </w:t>
      </w:r>
      <w:r w:rsidRPr="006C6F91">
        <w:t>Fan:ConstantVolume</w:t>
      </w:r>
      <w:r>
        <w:t xml:space="preserve"> or </w:t>
      </w:r>
      <w:r w:rsidRPr="006C6F91">
        <w:t>Fan:OnOff</w:t>
      </w:r>
      <w:r>
        <w:t xml:space="preserve">.  </w:t>
      </w:r>
    </w:p>
    <w:p w14:paraId="295E3F85" w14:textId="77777777" w:rsidR="008A45F3" w:rsidRDefault="008A45F3" w:rsidP="008A45F3">
      <w:pPr>
        <w:pStyle w:val="Heading4"/>
      </w:pPr>
      <w:r>
        <w:t>Field: Name</w:t>
      </w:r>
    </w:p>
    <w:p w14:paraId="1FB79B93" w14:textId="77777777" w:rsidR="008A45F3" w:rsidRDefault="008A45F3" w:rsidP="008A45F3">
      <w:pPr>
        <w:pStyle w:val="BodyText"/>
      </w:pPr>
      <w:r>
        <w:t>A unique name identifying a supply or return air leak (ratio with respect to the constant volume fan flow rate) in an air distribution system. This unique name will be referenced in an AirflowNetwork:Distribution:Linkage object to represent a component.</w:t>
      </w:r>
    </w:p>
    <w:p w14:paraId="61D80A1A" w14:textId="77777777" w:rsidR="008A45F3" w:rsidRDefault="008A45F3" w:rsidP="008A45F3">
      <w:pPr>
        <w:pStyle w:val="Heading4"/>
      </w:pPr>
      <w:r>
        <w:t>Field: Effective Leakage Ratio</w:t>
      </w:r>
    </w:p>
    <w:p w14:paraId="38086E06" w14:textId="77777777" w:rsidR="008A45F3" w:rsidRDefault="008A45F3" w:rsidP="008A45F3">
      <w:pPr>
        <w:pStyle w:val="BodyText"/>
      </w:pPr>
      <w:r>
        <w:t>This numeric field is used to input the effective leakage ratio. This value must be greater than zero and less than or equal to 1. The effective leakage ratio is used to characterize supply and return leaks with respect to the constant fan flow (supply or return air leak flow rate divided by the maximum air flow rate for the fan). When a VAV system is used with</w:t>
      </w:r>
      <w:r w:rsidRPr="008A5D78">
        <w:t xml:space="preserve"> </w:t>
      </w:r>
      <w:r>
        <w:t xml:space="preserve">Supply Fan Object Type = </w:t>
      </w:r>
      <w:r w:rsidRPr="006C6F91">
        <w:t>Fan:</w:t>
      </w:r>
      <w:r>
        <w:t>Variable</w:t>
      </w:r>
      <w:r w:rsidRPr="006C6F91">
        <w:t>Volume</w:t>
      </w:r>
      <w:r>
        <w:t xml:space="preserve"> in the AirflowNetwork:Distribution:Component:Fan object, the ratio for a supply leak is defined as the value of supply air leak flow rate divided by the supply fan air flow rate at the current time step. The inputs of the rest of 3 fields are not used.</w:t>
      </w:r>
    </w:p>
    <w:p w14:paraId="3671A935" w14:textId="77777777" w:rsidR="008A45F3" w:rsidRDefault="008A45F3" w:rsidP="008A45F3">
      <w:pPr>
        <w:pStyle w:val="Heading4"/>
      </w:pPr>
      <w:r>
        <w:t>Field: Maximum Flow Rate</w:t>
      </w:r>
    </w:p>
    <w:p w14:paraId="4175259A" w14:textId="77777777" w:rsidR="008A45F3" w:rsidRDefault="008A45F3" w:rsidP="008A45F3">
      <w:pPr>
        <w:pStyle w:val="BodyText"/>
      </w:pPr>
      <w:r>
        <w:t>This numeric field is used to input the maximum flow rate for a constant volume fan [m</w:t>
      </w:r>
      <w:r>
        <w:rPr>
          <w:vertAlign w:val="superscript"/>
        </w:rPr>
        <w:t>3</w:t>
      </w:r>
      <w:r>
        <w:t>/s]. This value must be greater than 0 m</w:t>
      </w:r>
      <w:r>
        <w:rPr>
          <w:vertAlign w:val="superscript"/>
        </w:rPr>
        <w:t>3</w:t>
      </w:r>
      <w:r>
        <w:t>/s.</w:t>
      </w:r>
      <w:r w:rsidRPr="00CA7EB5">
        <w:t xml:space="preserve"> </w:t>
      </w:r>
      <w:r>
        <w:t>When a VAV system is used with</w:t>
      </w:r>
      <w:r w:rsidRPr="008A5D78">
        <w:t xml:space="preserve"> </w:t>
      </w:r>
      <w:r>
        <w:t xml:space="preserve">Supply Fan Object Type = </w:t>
      </w:r>
      <w:r w:rsidRPr="006C6F91">
        <w:t>Fan:</w:t>
      </w:r>
      <w:r>
        <w:t>Variable</w:t>
      </w:r>
      <w:r w:rsidRPr="006C6F91">
        <w:t>Volume</w:t>
      </w:r>
      <w:r>
        <w:t xml:space="preserve"> in the AirflowNetwork:Distribution:Component:Fan object, this input is not used, because the real supply fan flow rate at the current time step is used to calculate the amount of a supply leak.</w:t>
      </w:r>
    </w:p>
    <w:p w14:paraId="46306C7F" w14:textId="77777777" w:rsidR="008A45F3" w:rsidRDefault="008A45F3" w:rsidP="008A45F3">
      <w:pPr>
        <w:pStyle w:val="Heading4"/>
      </w:pPr>
      <w:r>
        <w:t>Field: Reference Pressure Difference</w:t>
      </w:r>
    </w:p>
    <w:p w14:paraId="4ABF1F06" w14:textId="77777777" w:rsidR="008A45F3" w:rsidRDefault="008A45F3" w:rsidP="008A45F3">
      <w:pPr>
        <w:pStyle w:val="BodyText"/>
      </w:pPr>
      <w:r>
        <w:t>This numeric field is used to input the reference pressure difference [Pa]. This value must be greater than 0 Pa. When a VAV system is used with</w:t>
      </w:r>
      <w:r w:rsidRPr="008A5D78">
        <w:t xml:space="preserve"> </w:t>
      </w:r>
      <w:r>
        <w:t xml:space="preserve">Supply Fan Object Type = </w:t>
      </w:r>
      <w:r w:rsidRPr="006C6F91">
        <w:t>Fan:</w:t>
      </w:r>
      <w:r>
        <w:t>Variable</w:t>
      </w:r>
      <w:r w:rsidRPr="006C6F91">
        <w:t>Volume</w:t>
      </w:r>
      <w:r>
        <w:t xml:space="preserve"> in the AirflowNetwork:Distribution:Component:Fan object, this input is not used, because the real supply fan flow rate at the current time step is used to calculate the amount of a supply leak.</w:t>
      </w:r>
    </w:p>
    <w:p w14:paraId="21160FAF" w14:textId="77777777" w:rsidR="008A45F3" w:rsidRDefault="008A45F3" w:rsidP="008A45F3">
      <w:pPr>
        <w:pStyle w:val="Heading4"/>
      </w:pPr>
      <w:r>
        <w:t>Field: Air Mass Flow Exponent</w:t>
      </w:r>
    </w:p>
    <w:p w14:paraId="666472A1" w14:textId="77777777" w:rsidR="008A45F3" w:rsidRDefault="008A45F3" w:rsidP="008A45F3">
      <w:pPr>
        <w:pStyle w:val="BodyText"/>
      </w:pPr>
      <w:r>
        <w:t>This numeric field is used to input the pressure difference exponent. The value of the exponent can be from 0.5 to 1.0, with the default value being 0.65. When a VAV system is used with</w:t>
      </w:r>
      <w:r w:rsidRPr="008A5D78">
        <w:t xml:space="preserve"> </w:t>
      </w:r>
      <w:r>
        <w:t xml:space="preserve">Supply Fan Object Type = </w:t>
      </w:r>
      <w:r w:rsidRPr="006C6F91">
        <w:t>Fan:</w:t>
      </w:r>
      <w:r>
        <w:t>Variable</w:t>
      </w:r>
      <w:r w:rsidRPr="006C6F91">
        <w:t>Volume</w:t>
      </w:r>
      <w:r>
        <w:t xml:space="preserve"> in the AirflowNetwork:Distribution:Component:Fan object, this input is not used, because the real supply fan flow rate at the current time step is used to calculate the amount of a supply leak.</w:t>
      </w:r>
    </w:p>
    <w:p w14:paraId="368E8453" w14:textId="77777777" w:rsidR="008A45F3" w:rsidRDefault="008A45F3" w:rsidP="008A45F3">
      <w:pPr>
        <w:pStyle w:val="BlockQuotation"/>
      </w:pPr>
      <w:r>
        <w:t>Note: The reference pressure difference is defined as the difference between pressures of originate and terminate nodes for supply and return leaks. In general, it may require that a simulation be performed with an initial guess for reference pressure difference using design day conditions. After obtaining pressures at the leakage nodes, more realistic reference pressure differences can be entered. It should be pointed out that since pressures at the nodes vary with temperature and other conditions, the effective leakage ratio is only an estimate. In other words, the exact leakage ratio may not be available.</w:t>
      </w:r>
    </w:p>
    <w:p w14:paraId="147724F8" w14:textId="77777777" w:rsidR="008A45F3" w:rsidRDefault="008A45F3" w:rsidP="008A45F3">
      <w:pPr>
        <w:pStyle w:val="BlockQuotation"/>
      </w:pPr>
      <w:r>
        <w:lastRenderedPageBreak/>
        <w:t>When a VAV system is used with</w:t>
      </w:r>
      <w:r w:rsidRPr="008A5D78">
        <w:t xml:space="preserve"> </w:t>
      </w:r>
      <w:r>
        <w:t xml:space="preserve">Supply Fan Object Type = </w:t>
      </w:r>
      <w:r w:rsidRPr="006C6F91">
        <w:t>Fan:</w:t>
      </w:r>
      <w:r>
        <w:t>Variable</w:t>
      </w:r>
      <w:r w:rsidRPr="006C6F91">
        <w:t>Volume</w:t>
      </w:r>
      <w:r>
        <w:t xml:space="preserve"> in the AirflowNetwork:Distribution:Component:Fan object, the AirflowNetwork:Distribution:Component:LeakageRatio object has to be used to define a supply leak. The other components cannot be used. In addition, the first node in a </w:t>
      </w:r>
      <w:r w:rsidRPr="009C4F84">
        <w:t>AirflowNetwork:Distribution:Linkage</w:t>
      </w:r>
      <w:r>
        <w:t xml:space="preserve"> to define a supply leak has to be the node in the duct to originate a supply leak, and the second node has to be the node of a zone to terminate a supply leak. In other words, the supply leak has to flow from node 1 to node 2.</w:t>
      </w:r>
      <w:r>
        <w:rPr>
          <w:b/>
          <w:bCs/>
        </w:rPr>
        <w:t xml:space="preserve"> </w:t>
      </w:r>
      <w:r>
        <w:t xml:space="preserve"> When this object is used to define a return leak, the first node in a </w:t>
      </w:r>
      <w:r w:rsidRPr="009C4F84">
        <w:t>AirflowNetwork:Distribution:Linkage</w:t>
      </w:r>
      <w:r>
        <w:t xml:space="preserve"> has to be a thermal zone to originate a leak, and the second node has to be the node of a duct to terminate a leak.</w:t>
      </w:r>
    </w:p>
    <w:p w14:paraId="39D1F624" w14:textId="77777777" w:rsidR="008A45F3" w:rsidRPr="001D5AD5" w:rsidRDefault="008A45F3" w:rsidP="008A45F3">
      <w:pPr>
        <w:pStyle w:val="BodyText"/>
      </w:pPr>
      <w:r w:rsidRPr="001D5AD5">
        <w:t>An IDF example</w:t>
      </w:r>
      <w:r>
        <w:t xml:space="preserve"> is provided below</w:t>
      </w:r>
      <w:r w:rsidRPr="001D5AD5">
        <w:t>:</w:t>
      </w:r>
    </w:p>
    <w:p w14:paraId="46DC97D2" w14:textId="77777777" w:rsidR="008A45F3" w:rsidRDefault="008A45F3" w:rsidP="008A45F3">
      <w:pPr>
        <w:pStyle w:val="BodyText"/>
      </w:pPr>
    </w:p>
    <w:p w14:paraId="17B93DD7" w14:textId="77777777" w:rsidR="008A45F3" w:rsidRDefault="008A45F3" w:rsidP="008A45F3">
      <w:pPr>
        <w:pStyle w:val="IDDDefinition"/>
      </w:pPr>
      <w:r>
        <w:t>AirflowNetwork:Distribution:Component:LeakageRatio,</w:t>
      </w:r>
    </w:p>
    <w:p w14:paraId="38861FD2" w14:textId="77777777" w:rsidR="008A45F3" w:rsidRDefault="008A45F3" w:rsidP="008A45F3">
      <w:pPr>
        <w:pStyle w:val="IDDDefinition"/>
      </w:pPr>
      <w:r>
        <w:t xml:space="preserve">    Zone1SupplyLeakELA,      !- Name of Effective Leakage Ratio</w:t>
      </w:r>
    </w:p>
    <w:p w14:paraId="0C7F9668" w14:textId="77777777" w:rsidR="008A45F3" w:rsidRDefault="008A45F3" w:rsidP="008A45F3">
      <w:pPr>
        <w:pStyle w:val="IDDDefinition"/>
      </w:pPr>
      <w:r>
        <w:t xml:space="preserve">    0.043527,                !- Effective Leakage Ratio {dimensionless}</w:t>
      </w:r>
    </w:p>
    <w:p w14:paraId="15B9C277" w14:textId="77777777" w:rsidR="008A45F3" w:rsidRDefault="008A45F3" w:rsidP="008A45F3">
      <w:pPr>
        <w:pStyle w:val="IDDDefinition"/>
      </w:pPr>
      <w:r>
        <w:t xml:space="preserve">    1.0,                     !- Maximum Flow Rate {m3/s}</w:t>
      </w:r>
    </w:p>
    <w:p w14:paraId="126608EE" w14:textId="77777777" w:rsidR="008A45F3" w:rsidRDefault="008A45F3" w:rsidP="008A45F3">
      <w:pPr>
        <w:pStyle w:val="IDDDefinition"/>
      </w:pPr>
      <w:r>
        <w:t xml:space="preserve">    20.0,                    !- Reference Pressure Difference {Pa}</w:t>
      </w:r>
    </w:p>
    <w:p w14:paraId="6F7140B0" w14:textId="77777777" w:rsidR="008A45F3" w:rsidRDefault="008A45F3" w:rsidP="008A45F3">
      <w:pPr>
        <w:pStyle w:val="IDDDefinition"/>
      </w:pPr>
      <w:r>
        <w:t xml:space="preserve">    0.65;                    !- Air Mass Flow Exponent {dimensionless}</w:t>
      </w:r>
    </w:p>
    <w:p w14:paraId="66CBA2E9" w14:textId="77777777" w:rsidR="008A45F3" w:rsidRDefault="008A45F3" w:rsidP="008A45F3">
      <w:pPr>
        <w:pStyle w:val="Heading3"/>
      </w:pPr>
      <w:bookmarkStart w:id="758" w:name="_Toc399589447"/>
      <w:r>
        <w:t>AirflowNetwork:Distribution:Component:Duct</w:t>
      </w:r>
      <w:bookmarkEnd w:id="758"/>
    </w:p>
    <w:p w14:paraId="2D35B1F7" w14:textId="77777777" w:rsidR="008A45F3" w:rsidRDefault="008A45F3" w:rsidP="008A45F3">
      <w:pPr>
        <w:pStyle w:val="BodyText"/>
      </w:pPr>
      <w:r>
        <w:t>This object represents a duct component and requires 9 input fields, one alpha field and 8 numeric fields. The relationship between pressure and airflow across the component may be expressed as (2001 ASHRAE Handbook of Fundamentals, Chapter 34):</w:t>
      </w:r>
    </w:p>
    <w:p w14:paraId="7FF92B17" w14:textId="77777777" w:rsidR="008A45F3" w:rsidRDefault="008A45F3" w:rsidP="008A45F3">
      <w:pPr>
        <w:pStyle w:val="Equation"/>
      </w:pPr>
      <w:r w:rsidRPr="00884C36">
        <w:rPr>
          <w:position w:val="-32"/>
        </w:rPr>
        <w:object w:dxaOrig="2000" w:dyaOrig="780" w14:anchorId="6B7D14A0">
          <v:shape id="_x0000_i1052" type="#_x0000_t75" style="width:100pt;height:39pt" o:ole="">
            <v:imagedata r:id="rId74" o:title=""/>
          </v:shape>
          <o:OLEObject Type="Embed" ProgID="Equation.DSMT4" ShapeID="_x0000_i1052" DrawAspect="Content" ObjectID="_1476180321" r:id="rId75"/>
        </w:object>
      </w:r>
    </w:p>
    <w:p w14:paraId="14F713CF" w14:textId="77777777" w:rsidR="008A45F3" w:rsidRDefault="008A45F3" w:rsidP="008A45F3">
      <w:pPr>
        <w:pStyle w:val="BodyText"/>
      </w:pPr>
      <w:r>
        <w:t>where</w:t>
      </w:r>
    </w:p>
    <w:p w14:paraId="65BFA8D0" w14:textId="77777777" w:rsidR="008A45F3" w:rsidRDefault="008A45F3" w:rsidP="008A45F3">
      <w:pPr>
        <w:pStyle w:val="BodyText"/>
      </w:pPr>
      <w:r w:rsidRPr="00884C36">
        <w:rPr>
          <w:position w:val="-6"/>
        </w:rPr>
        <w:object w:dxaOrig="260" w:dyaOrig="279" w14:anchorId="388D20CE">
          <v:shape id="_x0000_i1053" type="#_x0000_t75" style="width:13pt;height:14.5pt" o:ole="">
            <v:imagedata r:id="rId76" o:title=""/>
          </v:shape>
          <o:OLEObject Type="Embed" ProgID="Equation.DSMT4" ShapeID="_x0000_i1053" DrawAspect="Content" ObjectID="_1476180322" r:id="rId77"/>
        </w:object>
      </w:r>
      <w:r>
        <w:t xml:space="preserve"> = Mass flow rate of air through the component [kg/s]</w:t>
      </w:r>
    </w:p>
    <w:p w14:paraId="04BC31BF" w14:textId="77777777" w:rsidR="008A45F3" w:rsidRDefault="008A45F3" w:rsidP="008A45F3">
      <w:pPr>
        <w:pStyle w:val="BodyText"/>
      </w:pPr>
      <w:r>
        <w:rPr>
          <w:rFonts w:ascii="WP Greek Century" w:hAnsi="WP Greek Century"/>
        </w:rPr>
        <w:sym w:font="Symbol" w:char="F072"/>
      </w:r>
      <w:r>
        <w:rPr>
          <w:rFonts w:ascii="WP Greek Century" w:hAnsi="WP Greek Century"/>
        </w:rPr>
        <w:t></w:t>
      </w:r>
      <w:r>
        <w:t>= Air density [kg/m</w:t>
      </w:r>
      <w:r>
        <w:rPr>
          <w:vertAlign w:val="superscript"/>
        </w:rPr>
        <w:t>3</w:t>
      </w:r>
      <w:r>
        <w:t>]</w:t>
      </w:r>
    </w:p>
    <w:p w14:paraId="42CD1B5E" w14:textId="77777777" w:rsidR="008A45F3" w:rsidRDefault="008A45F3" w:rsidP="008A45F3">
      <w:pPr>
        <w:pStyle w:val="BodyText"/>
      </w:pPr>
      <w:r>
        <w:t>A = Cross sectional area [m</w:t>
      </w:r>
      <w:r>
        <w:rPr>
          <w:vertAlign w:val="superscript"/>
        </w:rPr>
        <w:t>2</w:t>
      </w:r>
      <w:r>
        <w:t>]</w:t>
      </w:r>
    </w:p>
    <w:p w14:paraId="519FBAB7" w14:textId="77777777" w:rsidR="008A45F3" w:rsidRDefault="008A45F3" w:rsidP="008A45F3">
      <w:pPr>
        <w:pStyle w:val="BodyText"/>
      </w:pPr>
      <w:r w:rsidRPr="00884C36">
        <w:rPr>
          <w:position w:val="-4"/>
        </w:rPr>
        <w:object w:dxaOrig="380" w:dyaOrig="260" w14:anchorId="19306138">
          <v:shape id="_x0000_i1054" type="#_x0000_t75" style="width:19pt;height:13pt" o:ole="">
            <v:imagedata r:id="rId78" o:title=""/>
          </v:shape>
          <o:OLEObject Type="Embed" ProgID="Equation.DSMT4" ShapeID="_x0000_i1054" DrawAspect="Content" ObjectID="_1476180323" r:id="rId79"/>
        </w:object>
      </w:r>
      <w:r>
        <w:t xml:space="preserve"> = Total pressure loss across the component [Pa]</w:t>
      </w:r>
    </w:p>
    <w:p w14:paraId="77CAE8F3" w14:textId="77777777" w:rsidR="008A45F3" w:rsidRDefault="008A45F3" w:rsidP="008A45F3">
      <w:pPr>
        <w:pStyle w:val="BodyText"/>
      </w:pPr>
      <w:r>
        <w:t>L = Duct length [m]</w:t>
      </w:r>
    </w:p>
    <w:p w14:paraId="3E57B6C0" w14:textId="77777777" w:rsidR="008A45F3" w:rsidRDefault="008A45F3" w:rsidP="008A45F3">
      <w:pPr>
        <w:pStyle w:val="BodyText"/>
      </w:pPr>
      <w:r>
        <w:t>D = Hydraulic diameter [m]</w:t>
      </w:r>
    </w:p>
    <w:p w14:paraId="460AC2FC" w14:textId="77777777" w:rsidR="008A45F3" w:rsidRDefault="008A45F3" w:rsidP="008A45F3">
      <w:pPr>
        <w:pStyle w:val="BodyText"/>
      </w:pPr>
      <w:r>
        <w:t>C</w:t>
      </w:r>
      <w:r>
        <w:rPr>
          <w:vertAlign w:val="subscript"/>
        </w:rPr>
        <w:t xml:space="preserve">d </w:t>
      </w:r>
      <w:r>
        <w:t>= Dynamic loss coefficient due to fitting [dimensionless]</w:t>
      </w:r>
    </w:p>
    <w:p w14:paraId="25E71238" w14:textId="77777777" w:rsidR="008A45F3" w:rsidRDefault="008A45F3" w:rsidP="008A45F3">
      <w:pPr>
        <w:pStyle w:val="BodyText"/>
      </w:pPr>
      <w:r>
        <w:t>f = Friction factor</w:t>
      </w:r>
    </w:p>
    <w:p w14:paraId="2CB2AB90" w14:textId="77777777" w:rsidR="008A45F3" w:rsidRDefault="008A45F3" w:rsidP="008A45F3">
      <w:pPr>
        <w:pStyle w:val="BodyText"/>
      </w:pPr>
      <w:r>
        <w:t>The friction factor can be calculated using the nonlinear Colebrook equation (ASHRAE Handbook of Fundamentals, 1997. p. 2.9, Eq. 29b)</w:t>
      </w:r>
    </w:p>
    <w:p w14:paraId="5D6C7626" w14:textId="77777777" w:rsidR="008A45F3" w:rsidRDefault="008A45F3" w:rsidP="008A45F3">
      <w:pPr>
        <w:pStyle w:val="Equation"/>
      </w:pPr>
      <w:r w:rsidRPr="00884C36">
        <w:rPr>
          <w:position w:val="-34"/>
        </w:rPr>
        <w:object w:dxaOrig="5200" w:dyaOrig="800" w14:anchorId="700E67C6">
          <v:shape id="_x0000_i1055" type="#_x0000_t75" style="width:260.5pt;height:40pt" o:ole="">
            <v:imagedata r:id="rId80" o:title=""/>
          </v:shape>
          <o:OLEObject Type="Embed" ProgID="Equation.DSMT4" ShapeID="_x0000_i1055" DrawAspect="Content" ObjectID="_1476180324" r:id="rId81"/>
        </w:object>
      </w:r>
    </w:p>
    <w:p w14:paraId="24FD6A8B" w14:textId="77777777" w:rsidR="008A45F3" w:rsidRDefault="008A45F3" w:rsidP="008A45F3">
      <w:pPr>
        <w:pStyle w:val="BodyText"/>
      </w:pPr>
      <w:r>
        <w:t>where</w:t>
      </w:r>
    </w:p>
    <w:p w14:paraId="28ED2F10" w14:textId="77777777" w:rsidR="008A45F3" w:rsidRDefault="008A45F3" w:rsidP="008A45F3">
      <w:pPr>
        <w:pStyle w:val="BodyText"/>
        <w:rPr>
          <w:sz w:val="22"/>
          <w:szCs w:val="22"/>
        </w:rPr>
      </w:pPr>
      <w:r>
        <w:rPr>
          <w:sz w:val="22"/>
          <w:szCs w:val="22"/>
        </w:rPr>
        <w:sym w:font="Symbol" w:char="F065"/>
      </w:r>
      <w:r>
        <w:rPr>
          <w:sz w:val="22"/>
          <w:szCs w:val="22"/>
        </w:rPr>
        <w:t xml:space="preserve"> </w:t>
      </w:r>
      <w:r>
        <w:t>= Surface roughness [m]</w:t>
      </w:r>
    </w:p>
    <w:p w14:paraId="2E33471D" w14:textId="77777777" w:rsidR="008A45F3" w:rsidRDefault="008A45F3" w:rsidP="008A45F3">
      <w:pPr>
        <w:pStyle w:val="BodyText"/>
      </w:pPr>
      <w:r>
        <w:t xml:space="preserve">Re = Reynolds number = </w:t>
      </w:r>
      <w:r w:rsidRPr="00884C36">
        <w:rPr>
          <w:position w:val="-22"/>
        </w:rPr>
        <w:object w:dxaOrig="740" w:dyaOrig="560" w14:anchorId="73B00D3D">
          <v:shape id="_x0000_i1056" type="#_x0000_t75" style="width:36.5pt;height:27.5pt" o:ole="">
            <v:imagedata r:id="rId82" o:title=""/>
          </v:shape>
          <o:OLEObject Type="Embed" ProgID="Equation.DSMT4" ShapeID="_x0000_i1056" DrawAspect="Content" ObjectID="_1476180325" r:id="rId83"/>
        </w:object>
      </w:r>
    </w:p>
    <w:p w14:paraId="003BF643" w14:textId="77777777" w:rsidR="008A45F3" w:rsidRDefault="008A45F3" w:rsidP="008A45F3">
      <w:pPr>
        <w:pStyle w:val="Heading4"/>
      </w:pPr>
      <w:r>
        <w:lastRenderedPageBreak/>
        <w:t xml:space="preserve">Field: Name </w:t>
      </w:r>
    </w:p>
    <w:p w14:paraId="176309D6" w14:textId="77777777" w:rsidR="008A45F3" w:rsidRDefault="008A45F3" w:rsidP="008A45F3">
      <w:pPr>
        <w:pStyle w:val="BodyText"/>
      </w:pPr>
      <w:r>
        <w:t>A unique name for an AirflowNetwork duct component in an air distribution system. This unique name will be referenced by an AirflowNetwork:Distribution:Linkage object to represent a component.</w:t>
      </w:r>
    </w:p>
    <w:p w14:paraId="4D7D11A3" w14:textId="77777777" w:rsidR="008A45F3" w:rsidRDefault="008A45F3" w:rsidP="008A45F3">
      <w:pPr>
        <w:pStyle w:val="Heading4"/>
      </w:pPr>
      <w:r>
        <w:t>Field: Duct Length</w:t>
      </w:r>
    </w:p>
    <w:p w14:paraId="521A7994" w14:textId="77777777" w:rsidR="008A45F3" w:rsidRDefault="008A45F3" w:rsidP="008A45F3">
      <w:pPr>
        <w:pStyle w:val="BodyText"/>
      </w:pPr>
      <w:r>
        <w:t>This numeric field is used to input duct length [m]. This value must be greater than zero.</w:t>
      </w:r>
    </w:p>
    <w:p w14:paraId="5CB70D3D" w14:textId="77777777" w:rsidR="008A45F3" w:rsidRDefault="008A45F3" w:rsidP="008A45F3">
      <w:pPr>
        <w:pStyle w:val="Heading4"/>
      </w:pPr>
      <w:r>
        <w:t>Field: Hydraulic Diameter</w:t>
      </w:r>
    </w:p>
    <w:p w14:paraId="7583BB44" w14:textId="77777777" w:rsidR="008A45F3" w:rsidRDefault="008A45F3" w:rsidP="008A45F3">
      <w:pPr>
        <w:pStyle w:val="BodyText"/>
      </w:pPr>
      <w:r>
        <w:t>This numeric field is used to input hydraulic diameter, which is defined as:</w:t>
      </w:r>
    </w:p>
    <w:p w14:paraId="59B4254D" w14:textId="77777777" w:rsidR="008A45F3" w:rsidRDefault="008A45F3" w:rsidP="008A45F3">
      <w:pPr>
        <w:pStyle w:val="Equation"/>
      </w:pPr>
      <w:r w:rsidRPr="00884C36">
        <w:rPr>
          <w:position w:val="-24"/>
        </w:rPr>
        <w:object w:dxaOrig="900" w:dyaOrig="620" w14:anchorId="43F8D62B">
          <v:shape id="_x0000_i1057" type="#_x0000_t75" style="width:45pt;height:31pt" o:ole="">
            <v:imagedata r:id="rId84" o:title=""/>
          </v:shape>
          <o:OLEObject Type="Embed" ProgID="Equation.DSMT4" ShapeID="_x0000_i1057" DrawAspect="Content" ObjectID="_1476180326" r:id="rId85"/>
        </w:object>
      </w:r>
    </w:p>
    <w:p w14:paraId="6F07CFB7" w14:textId="77777777" w:rsidR="008A45F3" w:rsidRDefault="008A45F3" w:rsidP="008A45F3">
      <w:pPr>
        <w:pStyle w:val="BodyText"/>
      </w:pPr>
      <w:r>
        <w:t xml:space="preserve">where </w:t>
      </w:r>
    </w:p>
    <w:p w14:paraId="19B88A08" w14:textId="77777777" w:rsidR="008A45F3" w:rsidRDefault="008A45F3" w:rsidP="008A45F3">
      <w:pPr>
        <w:pStyle w:val="BodyText"/>
      </w:pPr>
      <w:r>
        <w:t>D</w:t>
      </w:r>
      <w:r>
        <w:rPr>
          <w:vertAlign w:val="subscript"/>
        </w:rPr>
        <w:t xml:space="preserve">h </w:t>
      </w:r>
      <w:r>
        <w:t>= Hydraulic diameter [m]</w:t>
      </w:r>
    </w:p>
    <w:p w14:paraId="579413C5" w14:textId="77777777" w:rsidR="008A45F3" w:rsidRDefault="008A45F3" w:rsidP="008A45F3">
      <w:pPr>
        <w:pStyle w:val="BodyText"/>
      </w:pPr>
      <w:r>
        <w:t>A = Duct cross sectional area [m</w:t>
      </w:r>
      <w:r>
        <w:rPr>
          <w:vertAlign w:val="superscript"/>
        </w:rPr>
        <w:t>2</w:t>
      </w:r>
      <w:r>
        <w:t>]</w:t>
      </w:r>
    </w:p>
    <w:p w14:paraId="66C7559D" w14:textId="77777777" w:rsidR="008A45F3" w:rsidRDefault="008A45F3" w:rsidP="008A45F3">
      <w:pPr>
        <w:pStyle w:val="BodyText"/>
      </w:pPr>
      <w:r>
        <w:t>P = Perimeter of cross section [m]</w:t>
      </w:r>
    </w:p>
    <w:p w14:paraId="082C5B34" w14:textId="77777777" w:rsidR="008A45F3" w:rsidRDefault="008A45F3" w:rsidP="008A45F3">
      <w:pPr>
        <w:pStyle w:val="Heading4"/>
      </w:pPr>
      <w:r>
        <w:t>Field: Cross Section Area</w:t>
      </w:r>
    </w:p>
    <w:p w14:paraId="28B39456" w14:textId="77777777" w:rsidR="008A45F3" w:rsidRDefault="008A45F3" w:rsidP="008A45F3">
      <w:pPr>
        <w:pStyle w:val="BodyText"/>
      </w:pPr>
      <w:r>
        <w:t>This numeric field is used to input cross section area [m</w:t>
      </w:r>
      <w:r>
        <w:rPr>
          <w:vertAlign w:val="superscript"/>
        </w:rPr>
        <w:t>2</w:t>
      </w:r>
      <w:r>
        <w:t>]. The model assumes that this element has no area change along its length. Otherwise, effective cross sectional area is required.</w:t>
      </w:r>
    </w:p>
    <w:p w14:paraId="0C4E74CC" w14:textId="77777777" w:rsidR="008A45F3" w:rsidRDefault="008A45F3" w:rsidP="008A45F3">
      <w:pPr>
        <w:pStyle w:val="Heading4"/>
      </w:pPr>
      <w:r>
        <w:t>Field: Surface Roughness</w:t>
      </w:r>
    </w:p>
    <w:p w14:paraId="38E36983" w14:textId="77777777" w:rsidR="008A45F3" w:rsidRDefault="008A45F3" w:rsidP="008A45F3">
      <w:pPr>
        <w:pStyle w:val="BodyText"/>
      </w:pPr>
      <w:r>
        <w:t>This numeric field is used to input surface roughness [m]. This value must be greater than zero, and the default value is 0.0009 m.</w:t>
      </w:r>
    </w:p>
    <w:p w14:paraId="0753914C" w14:textId="77777777" w:rsidR="008A45F3" w:rsidRDefault="008A45F3" w:rsidP="008A45F3">
      <w:pPr>
        <w:pStyle w:val="Heading4"/>
      </w:pPr>
      <w:r>
        <w:t>Field: Coefficient for Local Dynamic Loss Due to fitting</w:t>
      </w:r>
    </w:p>
    <w:p w14:paraId="2BF9C7C2" w14:textId="77777777" w:rsidR="008A45F3" w:rsidRDefault="008A45F3" w:rsidP="008A45F3">
      <w:pPr>
        <w:pStyle w:val="BodyText"/>
      </w:pPr>
      <w:r>
        <w:t>This numeric field is defined as a coefficient for dynamic loss [dimensionless]. It represents dynamic loss due to fittings (such as an elbow).</w:t>
      </w:r>
    </w:p>
    <w:p w14:paraId="28712B54" w14:textId="77777777" w:rsidR="008A45F3" w:rsidRDefault="008A45F3" w:rsidP="008A45F3">
      <w:pPr>
        <w:pStyle w:val="Heading4"/>
      </w:pPr>
      <w:r>
        <w:t>Field: Overall Heat Transmittance Coefficient (U-Factor) from Air to Air</w:t>
      </w:r>
    </w:p>
    <w:p w14:paraId="189804CB" w14:textId="77777777" w:rsidR="008A45F3" w:rsidRDefault="008A45F3" w:rsidP="008A45F3">
      <w:pPr>
        <w:pStyle w:val="BodyText"/>
      </w:pPr>
      <w:r>
        <w:t>This numeric field is defined as the overall heat transmittance coefficient (U value, W/m</w:t>
      </w:r>
      <w:r w:rsidRPr="006B08A5">
        <w:rPr>
          <w:vertAlign w:val="superscript"/>
        </w:rPr>
        <w:t>2</w:t>
      </w:r>
      <w:r>
        <w:t>-K) from air to air, including film coefficients at both surfaces.</w:t>
      </w:r>
    </w:p>
    <w:p w14:paraId="1AFC99F8" w14:textId="77777777" w:rsidR="008A45F3" w:rsidRDefault="008A45F3" w:rsidP="008A45F3">
      <w:pPr>
        <w:pStyle w:val="Heading4"/>
      </w:pPr>
      <w:r>
        <w:t>Field: Overall Moisture Transmittance Coefficient from Air to Air</w:t>
      </w:r>
    </w:p>
    <w:p w14:paraId="67AB77BD" w14:textId="77777777" w:rsidR="008A45F3" w:rsidRDefault="008A45F3" w:rsidP="008A45F3">
      <w:pPr>
        <w:pStyle w:val="BodyText"/>
      </w:pPr>
      <w:r>
        <w:t>This numeric field is defined as the overall moisture transmittance coefficient (kg/m</w:t>
      </w:r>
      <w:r>
        <w:rPr>
          <w:vertAlign w:val="superscript"/>
        </w:rPr>
        <w:t>2</w:t>
      </w:r>
      <w:r>
        <w:t>) from air to air, including film coefficients at both surfaces.</w:t>
      </w:r>
    </w:p>
    <w:p w14:paraId="381D73CA" w14:textId="77777777" w:rsidR="008A45F3" w:rsidRPr="005C7B6C" w:rsidRDefault="008A45F3" w:rsidP="008A45F3">
      <w:pPr>
        <w:pStyle w:val="BodyText"/>
      </w:pPr>
      <w:r w:rsidRPr="005C7B6C">
        <w:t>An IDF example</w:t>
      </w:r>
      <w:r>
        <w:t xml:space="preserve"> is provided below</w:t>
      </w:r>
      <w:r w:rsidRPr="005C7B6C">
        <w:t>:</w:t>
      </w:r>
    </w:p>
    <w:p w14:paraId="5CEFD5F6" w14:textId="77777777" w:rsidR="008A45F3" w:rsidRDefault="008A45F3" w:rsidP="008A45F3">
      <w:pPr>
        <w:pStyle w:val="IDDDefinition"/>
      </w:pPr>
      <w:r>
        <w:t>AirflowNetwork:Distribution:Component:Duct,</w:t>
      </w:r>
    </w:p>
    <w:p w14:paraId="77F02671" w14:textId="77777777" w:rsidR="008A45F3" w:rsidRDefault="008A45F3" w:rsidP="008A45F3">
      <w:pPr>
        <w:pStyle w:val="IDDDefinition"/>
      </w:pPr>
      <w:r>
        <w:t xml:space="preserve">    MainTruck1,              !- Name of Duct Component</w:t>
      </w:r>
    </w:p>
    <w:p w14:paraId="52FFA25A" w14:textId="77777777" w:rsidR="008A45F3" w:rsidRDefault="008A45F3" w:rsidP="008A45F3">
      <w:pPr>
        <w:pStyle w:val="IDDDefinition"/>
      </w:pPr>
      <w:r>
        <w:t xml:space="preserve">    3.0,                     !- Duct Length {m}</w:t>
      </w:r>
    </w:p>
    <w:p w14:paraId="340446B7" w14:textId="77777777" w:rsidR="008A45F3" w:rsidRDefault="008A45F3" w:rsidP="008A45F3">
      <w:pPr>
        <w:pStyle w:val="IDDDefinition"/>
      </w:pPr>
      <w:r>
        <w:t xml:space="preserve">    0.6,                     !- Hydraulic Diameter {m}</w:t>
      </w:r>
    </w:p>
    <w:p w14:paraId="2319A32A" w14:textId="77777777" w:rsidR="008A45F3" w:rsidRDefault="008A45F3" w:rsidP="008A45F3">
      <w:pPr>
        <w:pStyle w:val="IDDDefinition"/>
      </w:pPr>
      <w:r>
        <w:t xml:space="preserve">    0.2827,                  !- Cross Section Area {m2}</w:t>
      </w:r>
    </w:p>
    <w:p w14:paraId="29953D14" w14:textId="77777777" w:rsidR="008A45F3" w:rsidRDefault="008A45F3" w:rsidP="008A45F3">
      <w:pPr>
        <w:pStyle w:val="IDDDefinition"/>
      </w:pPr>
      <w:r>
        <w:t xml:space="preserve">    0.0009,                  !- Surface Roughness {m}</w:t>
      </w:r>
    </w:p>
    <w:p w14:paraId="5D54F24B" w14:textId="77777777" w:rsidR="008A45F3" w:rsidRDefault="008A45F3" w:rsidP="008A45F3">
      <w:pPr>
        <w:pStyle w:val="IDDDefinition"/>
      </w:pPr>
      <w:r>
        <w:t xml:space="preserve">    0.01,                    !- Coefficient for local dynamic loss due to fitting {dimensionless}</w:t>
      </w:r>
    </w:p>
    <w:p w14:paraId="1EE012C5" w14:textId="77777777" w:rsidR="008A45F3" w:rsidRDefault="008A45F3" w:rsidP="008A45F3">
      <w:pPr>
        <w:pStyle w:val="IDDDefinition"/>
      </w:pPr>
      <w:r>
        <w:t xml:space="preserve">    0.772,                   !- Overall heat transmittance coefficient (U value) from air to air </w:t>
      </w:r>
    </w:p>
    <w:p w14:paraId="153CDC25" w14:textId="77777777" w:rsidR="008A45F3" w:rsidRDefault="008A45F3" w:rsidP="008A45F3">
      <w:pPr>
        <w:pStyle w:val="IDDDefinition"/>
      </w:pPr>
      <w:r>
        <w:t xml:space="preserve">                             !- {W/m2-K}</w:t>
      </w:r>
    </w:p>
    <w:p w14:paraId="5AD64358" w14:textId="77777777" w:rsidR="008A45F3" w:rsidRDefault="008A45F3" w:rsidP="008A45F3">
      <w:pPr>
        <w:pStyle w:val="IDDDefinition"/>
      </w:pPr>
      <w:r>
        <w:t xml:space="preserve">    0.0001;                  !- Overall moisture transmittance coefficient from air to air {kg/m2}</w:t>
      </w:r>
    </w:p>
    <w:p w14:paraId="68E260E1" w14:textId="77777777" w:rsidR="008A45F3" w:rsidRDefault="008A45F3" w:rsidP="008A45F3">
      <w:pPr>
        <w:pStyle w:val="Heading3"/>
      </w:pPr>
      <w:bookmarkStart w:id="759" w:name="_Toc399589448"/>
      <w:r>
        <w:t>AirflowNetwork:Distribution:Component:Fan</w:t>
      </w:r>
      <w:bookmarkEnd w:id="759"/>
    </w:p>
    <w:p w14:paraId="4FAB96BE" w14:textId="77777777" w:rsidR="008A45F3" w:rsidRDefault="008A45F3" w:rsidP="008A45F3">
      <w:pPr>
        <w:pStyle w:val="BodyText"/>
      </w:pPr>
      <w:r>
        <w:t xml:space="preserve">This component represents a constant volume fan in the air distribution system (AirLoopHVAC). The air flow rate and air conditions (temperature and humidity) are obtained from the associated </w:t>
      </w:r>
      <w:r w:rsidRPr="006C6F91">
        <w:t>Fan:ConstantVolume</w:t>
      </w:r>
      <w:r>
        <w:t xml:space="preserve">, </w:t>
      </w:r>
      <w:r w:rsidRPr="006C6F91">
        <w:t>Fan:OnOff</w:t>
      </w:r>
      <w:r>
        <w:t xml:space="preserve">, or </w:t>
      </w:r>
      <w:r w:rsidRPr="006C6F91">
        <w:t>Fan:</w:t>
      </w:r>
      <w:r>
        <w:t>Variable</w:t>
      </w:r>
      <w:r w:rsidRPr="006C6F91">
        <w:t>Volume</w:t>
      </w:r>
      <w:r>
        <w:t xml:space="preserve"> object.</w:t>
      </w:r>
    </w:p>
    <w:p w14:paraId="04C2CC4C" w14:textId="77777777" w:rsidR="008A45F3" w:rsidRDefault="008A45F3" w:rsidP="008A45F3">
      <w:pPr>
        <w:pStyle w:val="Heading4"/>
      </w:pPr>
      <w:r>
        <w:lastRenderedPageBreak/>
        <w:t>Field: Fan Name</w:t>
      </w:r>
    </w:p>
    <w:p w14:paraId="402427D9" w14:textId="77777777" w:rsidR="008A45F3" w:rsidRDefault="008A45F3" w:rsidP="008A45F3">
      <w:pPr>
        <w:pStyle w:val="BodyText"/>
      </w:pPr>
      <w:r>
        <w:t xml:space="preserve">The name identifying an AirflowNetwork constant volume fan in an air distribution system. This name must be the same as the name of the associated </w:t>
      </w:r>
      <w:r w:rsidRPr="006C6F91">
        <w:t>Fan:ConstantVolume</w:t>
      </w:r>
      <w:r>
        <w:t xml:space="preserve">,  Fan:OnOff or </w:t>
      </w:r>
      <w:r w:rsidRPr="006C6F91">
        <w:t>Fan:</w:t>
      </w:r>
      <w:r>
        <w:t>Variable</w:t>
      </w:r>
      <w:r w:rsidRPr="006C6F91">
        <w:t>Volume</w:t>
      </w:r>
      <w:r>
        <w:t xml:space="preserve"> object. This name will be referenced by an AirflowNetwork:Distribution:Linkage object to represent a component.</w:t>
      </w:r>
    </w:p>
    <w:p w14:paraId="46197810" w14:textId="77777777" w:rsidR="008A45F3" w:rsidRDefault="008A45F3" w:rsidP="008A45F3">
      <w:pPr>
        <w:pStyle w:val="Heading4"/>
      </w:pPr>
      <w:r>
        <w:t>Field: Supply Fan Object Type</w:t>
      </w:r>
    </w:p>
    <w:p w14:paraId="5A1FDB8C" w14:textId="77777777" w:rsidR="008A45F3" w:rsidRDefault="008A45F3" w:rsidP="008A45F3">
      <w:pPr>
        <w:pStyle w:val="BodyText"/>
        <w:rPr>
          <w:rFonts w:eastAsia="SimSun"/>
          <w:lang w:eastAsia="zh-CN"/>
        </w:rPr>
      </w:pPr>
      <w:r>
        <w:rPr>
          <w:rFonts w:eastAsia="SimSun"/>
          <w:lang w:eastAsia="zh-CN"/>
        </w:rPr>
        <w:t xml:space="preserve">This choice field defines the type of fan. The only valid choices are Fan:OnOff,  Fan:ConstantVolume, and </w:t>
      </w:r>
      <w:r w:rsidRPr="006C6F91">
        <w:t>Fan:</w:t>
      </w:r>
      <w:r>
        <w:t>Variable</w:t>
      </w:r>
      <w:r w:rsidRPr="006C6F91">
        <w:t>Volume</w:t>
      </w:r>
      <w:r>
        <w:rPr>
          <w:rFonts w:eastAsia="SimSun"/>
          <w:lang w:eastAsia="zh-CN"/>
        </w:rPr>
        <w:t xml:space="preserve">, </w:t>
      </w:r>
      <w:r>
        <w:t xml:space="preserve">with the default being </w:t>
      </w:r>
      <w:r>
        <w:rPr>
          <w:rFonts w:eastAsia="SimSun"/>
          <w:lang w:eastAsia="zh-CN"/>
        </w:rPr>
        <w:t xml:space="preserve">Fan:ConstantVolume. Both cycling and continuous fan operating modes are allowed for Fan:OnOff. Only the continuous fan operating mode is allowed for Fan:ConstantVolume. </w:t>
      </w:r>
      <w:r>
        <w:t xml:space="preserve">The variable airflow rate is allowed for </w:t>
      </w:r>
      <w:r w:rsidRPr="006C6F91">
        <w:t>Fan:</w:t>
      </w:r>
      <w:r>
        <w:t>Variable</w:t>
      </w:r>
      <w:r w:rsidRPr="006C6F91">
        <w:t>Volume</w:t>
      </w:r>
      <w:r>
        <w:t>.</w:t>
      </w:r>
    </w:p>
    <w:p w14:paraId="13366C9E" w14:textId="77777777" w:rsidR="008A45F3" w:rsidRDefault="008A45F3" w:rsidP="008A45F3">
      <w:pPr>
        <w:pStyle w:val="BlockQuotation"/>
      </w:pPr>
      <w:r w:rsidRPr="002E18B0">
        <w:t xml:space="preserve">Note: </w:t>
      </w:r>
      <w:r>
        <w:t>Make sure</w:t>
      </w:r>
      <w:r w:rsidRPr="002E18B0">
        <w:t xml:space="preserve"> th</w:t>
      </w:r>
      <w:r>
        <w:t>at the</w:t>
      </w:r>
      <w:r w:rsidRPr="002E18B0">
        <w:t xml:space="preserve"> </w:t>
      </w:r>
      <w:r>
        <w:t>volumetric</w:t>
      </w:r>
      <w:r w:rsidRPr="002E18B0">
        <w:t xml:space="preserve"> </w:t>
      </w:r>
      <w:r>
        <w:t xml:space="preserve">air </w:t>
      </w:r>
      <w:r w:rsidRPr="002E18B0">
        <w:t>flow rate</w:t>
      </w:r>
      <w:r>
        <w:t>s for the fan, coils, and parent components (e.g., unitary system or furnace) are</w:t>
      </w:r>
      <w:r w:rsidRPr="002E18B0">
        <w:t xml:space="preserve"> the same</w:t>
      </w:r>
      <w:r>
        <w:t xml:space="preserve"> so that fan energy and air distribution system losses/gains are properly calculated.</w:t>
      </w:r>
    </w:p>
    <w:p w14:paraId="29F1AC50" w14:textId="77777777" w:rsidR="008A45F3" w:rsidRDefault="008A45F3" w:rsidP="008A45F3">
      <w:pPr>
        <w:pStyle w:val="BodyText"/>
      </w:pPr>
    </w:p>
    <w:p w14:paraId="376C3468" w14:textId="77777777" w:rsidR="008A45F3" w:rsidRDefault="008A45F3" w:rsidP="008A45F3">
      <w:pPr>
        <w:pStyle w:val="BodyText"/>
      </w:pPr>
      <w:r w:rsidRPr="001C6DDB">
        <w:t>An IDF example is provided below:</w:t>
      </w:r>
    </w:p>
    <w:p w14:paraId="4D234E3A" w14:textId="77777777" w:rsidR="008A45F3" w:rsidRDefault="008A45F3" w:rsidP="008A45F3">
      <w:pPr>
        <w:pStyle w:val="IDDDefinition"/>
      </w:pPr>
      <w:r>
        <w:t>AirflowNetwork:Distribution:Component:Fan,</w:t>
      </w:r>
    </w:p>
    <w:p w14:paraId="5E7CD5BE" w14:textId="77777777" w:rsidR="008A45F3" w:rsidRDefault="008A45F3" w:rsidP="008A45F3">
      <w:pPr>
        <w:pStyle w:val="IDDDefinition"/>
        <w:rPr>
          <w:rFonts w:eastAsia="SimSun"/>
          <w:lang w:val="en-ZW" w:eastAsia="zh-CN"/>
        </w:rPr>
      </w:pPr>
      <w:r>
        <w:rPr>
          <w:rFonts w:eastAsia="SimSun"/>
          <w:lang w:val="en-ZW" w:eastAsia="zh-CN"/>
        </w:rPr>
        <w:t xml:space="preserve">    Supply Fan 1,            !- Name of Constant Volume Fan</w:t>
      </w:r>
    </w:p>
    <w:p w14:paraId="7620CF95" w14:textId="77777777" w:rsidR="008A45F3" w:rsidRDefault="008A45F3" w:rsidP="008A45F3">
      <w:pPr>
        <w:pStyle w:val="IDDDefinition"/>
        <w:rPr>
          <w:rFonts w:eastAsia="SimSun"/>
          <w:lang w:val="en-ZW" w:eastAsia="zh-CN"/>
        </w:rPr>
      </w:pPr>
      <w:r>
        <w:rPr>
          <w:rFonts w:eastAsia="SimSun"/>
          <w:lang w:val="en-ZW" w:eastAsia="zh-CN"/>
        </w:rPr>
        <w:t xml:space="preserve">    Fan:ConstantVolume;  !- Supply fan type</w:t>
      </w:r>
    </w:p>
    <w:p w14:paraId="63C8871B" w14:textId="77777777" w:rsidR="008A45F3" w:rsidRDefault="008A45F3" w:rsidP="008A45F3">
      <w:pPr>
        <w:pStyle w:val="Heading3"/>
      </w:pPr>
      <w:bookmarkStart w:id="760" w:name="_Toc399589449"/>
      <w:r>
        <w:t>AirflowNetwork:Distribution:Component:Coil</w:t>
      </w:r>
      <w:bookmarkEnd w:id="760"/>
    </w:p>
    <w:p w14:paraId="1EF3F9F1" w14:textId="77777777" w:rsidR="008A45F3" w:rsidRDefault="008A45F3" w:rsidP="008A45F3">
      <w:pPr>
        <w:pStyle w:val="BodyText"/>
      </w:pPr>
      <w:r>
        <w:t>This component represents a cooling or heating coil. The main purpose for this object is to get calculated values (air flow and temperature/humidity conditions) from the associated coil models.</w:t>
      </w:r>
    </w:p>
    <w:p w14:paraId="10C851F1" w14:textId="77777777" w:rsidR="008A45F3" w:rsidRDefault="008A45F3" w:rsidP="008A45F3">
      <w:pPr>
        <w:pStyle w:val="Heading4"/>
      </w:pPr>
      <w:r>
        <w:t xml:space="preserve">Field: Coil Name </w:t>
      </w:r>
    </w:p>
    <w:p w14:paraId="6FFC57A6" w14:textId="77777777" w:rsidR="008A45F3" w:rsidRDefault="008A45F3" w:rsidP="008A45F3">
      <w:pPr>
        <w:pStyle w:val="BodyText"/>
      </w:pPr>
      <w:r>
        <w:t>The name identifying an AirflowNetwork cooling coil or heating coil defined in an air loop. This name must be the same name as the associated coil object. This unique name will be referenced by an AirflowNetwork:Distribution:Linkage object to represent a component.</w:t>
      </w:r>
    </w:p>
    <w:p w14:paraId="3EBB77FC" w14:textId="77777777" w:rsidR="008A45F3" w:rsidRDefault="008A45F3" w:rsidP="008A45F3">
      <w:pPr>
        <w:pStyle w:val="Heading4"/>
      </w:pPr>
      <w:r>
        <w:t xml:space="preserve">Field: Coil Object Type </w:t>
      </w:r>
    </w:p>
    <w:p w14:paraId="38F6E1FA" w14:textId="77777777" w:rsidR="008A45F3" w:rsidRDefault="008A45F3" w:rsidP="008A45F3">
      <w:pPr>
        <w:pStyle w:val="BodyText"/>
      </w:pPr>
      <w:r>
        <w:t>This field requires input of the coil type used in the AirflowNetwork model. The available choices are:</w:t>
      </w:r>
    </w:p>
    <w:p w14:paraId="72480F15" w14:textId="77777777" w:rsidR="008A45F3" w:rsidRDefault="008A45F3" w:rsidP="008A45F3">
      <w:pPr>
        <w:pStyle w:val="ListBullet"/>
        <w:numPr>
          <w:ilvl w:val="0"/>
          <w:numId w:val="1"/>
        </w:numPr>
        <w:tabs>
          <w:tab w:val="clear" w:pos="1440"/>
        </w:tabs>
        <w:rPr>
          <w:rFonts w:eastAsia="SimSun"/>
          <w:lang w:eastAsia="zh-CN"/>
        </w:rPr>
      </w:pPr>
      <w:r>
        <w:rPr>
          <w:rFonts w:eastAsia="SimSun"/>
          <w:lang w:eastAsia="zh-CN"/>
        </w:rPr>
        <w:t>Coil:Cooling:DX:SingleSpeed</w:t>
      </w:r>
    </w:p>
    <w:p w14:paraId="51777B9C" w14:textId="77777777" w:rsidR="008A45F3" w:rsidRDefault="008A45F3" w:rsidP="008A45F3">
      <w:pPr>
        <w:pStyle w:val="ListBullet"/>
        <w:numPr>
          <w:ilvl w:val="0"/>
          <w:numId w:val="1"/>
        </w:numPr>
        <w:tabs>
          <w:tab w:val="clear" w:pos="1440"/>
        </w:tabs>
        <w:rPr>
          <w:rFonts w:eastAsia="SimSun"/>
          <w:lang w:eastAsia="zh-CN"/>
        </w:rPr>
      </w:pPr>
      <w:r>
        <w:rPr>
          <w:rFonts w:eastAsia="SimSun"/>
          <w:lang w:eastAsia="zh-CN"/>
        </w:rPr>
        <w:t>Coil:Heating:Gas</w:t>
      </w:r>
    </w:p>
    <w:p w14:paraId="6FCDE78F" w14:textId="77777777" w:rsidR="008A45F3" w:rsidRDefault="008A45F3" w:rsidP="008A45F3">
      <w:pPr>
        <w:pStyle w:val="ListBullet"/>
        <w:numPr>
          <w:ilvl w:val="0"/>
          <w:numId w:val="1"/>
        </w:numPr>
        <w:tabs>
          <w:tab w:val="clear" w:pos="1440"/>
        </w:tabs>
        <w:rPr>
          <w:rFonts w:eastAsia="SimSun"/>
          <w:lang w:eastAsia="zh-CN"/>
        </w:rPr>
      </w:pPr>
      <w:r>
        <w:rPr>
          <w:rFonts w:eastAsia="SimSun"/>
          <w:lang w:eastAsia="zh-CN"/>
        </w:rPr>
        <w:t>Coil:Heating:Electric</w:t>
      </w:r>
    </w:p>
    <w:p w14:paraId="49395BA0" w14:textId="77777777" w:rsidR="008A45F3" w:rsidRDefault="008A45F3" w:rsidP="008A45F3">
      <w:pPr>
        <w:pStyle w:val="ListBullet"/>
        <w:numPr>
          <w:ilvl w:val="0"/>
          <w:numId w:val="1"/>
        </w:numPr>
        <w:tabs>
          <w:tab w:val="clear" w:pos="1440"/>
        </w:tabs>
        <w:rPr>
          <w:rFonts w:eastAsia="SimSun"/>
          <w:lang w:eastAsia="zh-CN"/>
        </w:rPr>
      </w:pPr>
      <w:r>
        <w:rPr>
          <w:rFonts w:eastAsia="SimSun"/>
          <w:lang w:eastAsia="zh-CN"/>
        </w:rPr>
        <w:t>Coil:Heating:DX:SingleSpeed</w:t>
      </w:r>
    </w:p>
    <w:p w14:paraId="387CDA93" w14:textId="77777777" w:rsidR="008A45F3" w:rsidRPr="0033582E" w:rsidRDefault="008A45F3" w:rsidP="008A45F3">
      <w:pPr>
        <w:pStyle w:val="ListBullet"/>
        <w:numPr>
          <w:ilvl w:val="0"/>
          <w:numId w:val="1"/>
        </w:numPr>
        <w:tabs>
          <w:tab w:val="clear" w:pos="1440"/>
        </w:tabs>
      </w:pPr>
      <w:r w:rsidRPr="006C6F91">
        <w:t>Coil:Cooling:Water</w:t>
      </w:r>
    </w:p>
    <w:p w14:paraId="28D9FDE3" w14:textId="77777777" w:rsidR="008A45F3" w:rsidRPr="0033582E" w:rsidRDefault="008A45F3" w:rsidP="008A45F3">
      <w:pPr>
        <w:pStyle w:val="ListBullet"/>
        <w:numPr>
          <w:ilvl w:val="0"/>
          <w:numId w:val="1"/>
        </w:numPr>
        <w:tabs>
          <w:tab w:val="clear" w:pos="1440"/>
        </w:tabs>
      </w:pPr>
      <w:r w:rsidRPr="006C6F91">
        <w:t>Coil:Heating:Water</w:t>
      </w:r>
    </w:p>
    <w:p w14:paraId="4DEDC80D" w14:textId="77777777" w:rsidR="008A45F3" w:rsidRPr="0033582E" w:rsidRDefault="008A45F3" w:rsidP="008A45F3">
      <w:pPr>
        <w:pStyle w:val="ListBullet"/>
        <w:numPr>
          <w:ilvl w:val="0"/>
          <w:numId w:val="1"/>
        </w:numPr>
        <w:tabs>
          <w:tab w:val="clear" w:pos="1440"/>
        </w:tabs>
      </w:pPr>
      <w:r w:rsidRPr="006C6F91">
        <w:t>Coil:Cooling:Water:DetailedGeometry</w:t>
      </w:r>
    </w:p>
    <w:p w14:paraId="36208BB7" w14:textId="77777777" w:rsidR="008A45F3" w:rsidRPr="0033582E" w:rsidRDefault="008A45F3" w:rsidP="008A45F3">
      <w:pPr>
        <w:pStyle w:val="ListBullet"/>
        <w:numPr>
          <w:ilvl w:val="0"/>
          <w:numId w:val="1"/>
        </w:numPr>
        <w:tabs>
          <w:tab w:val="clear" w:pos="1440"/>
        </w:tabs>
      </w:pPr>
      <w:r w:rsidRPr="006C6F91">
        <w:t>Coil:Cooling:DX:TwoStageWithHumidityControlMode</w:t>
      </w:r>
    </w:p>
    <w:p w14:paraId="199CC206" w14:textId="77777777" w:rsidR="008A45F3" w:rsidRPr="0033582E" w:rsidRDefault="008A45F3" w:rsidP="008A45F3">
      <w:pPr>
        <w:pStyle w:val="ListBullet"/>
        <w:numPr>
          <w:ilvl w:val="0"/>
          <w:numId w:val="1"/>
        </w:numPr>
        <w:tabs>
          <w:tab w:val="clear" w:pos="1440"/>
        </w:tabs>
      </w:pPr>
      <w:r w:rsidRPr="006C6F91">
        <w:t>Coil:Cooling:DX:MultiSpeed</w:t>
      </w:r>
    </w:p>
    <w:p w14:paraId="2DCC3227" w14:textId="77777777" w:rsidR="008A45F3" w:rsidRDefault="008A45F3" w:rsidP="008A45F3">
      <w:pPr>
        <w:pStyle w:val="ListBullet"/>
        <w:numPr>
          <w:ilvl w:val="0"/>
          <w:numId w:val="1"/>
        </w:numPr>
        <w:tabs>
          <w:tab w:val="clear" w:pos="1440"/>
        </w:tabs>
      </w:pPr>
      <w:r w:rsidRPr="006C6F91">
        <w:t>Coil:Heating:DX:MultiSpeed</w:t>
      </w:r>
    </w:p>
    <w:p w14:paraId="0DACD112" w14:textId="77777777" w:rsidR="008A45F3" w:rsidRPr="003E40D6" w:rsidRDefault="008A45F3" w:rsidP="008A45F3">
      <w:pPr>
        <w:pStyle w:val="ListBullet"/>
        <w:numPr>
          <w:ilvl w:val="0"/>
          <w:numId w:val="1"/>
        </w:numPr>
        <w:tabs>
          <w:tab w:val="clear" w:pos="1440"/>
        </w:tabs>
      </w:pPr>
      <w:r w:rsidRPr="006C6F91">
        <w:t>Coil:Heating:</w:t>
      </w:r>
      <w:r w:rsidRPr="00175062">
        <w:rPr>
          <w:rFonts w:eastAsia="SimSun" w:cs="Courier New"/>
          <w:szCs w:val="16"/>
          <w:lang w:eastAsia="zh-CN"/>
        </w:rPr>
        <w:t>Desuperheater</w:t>
      </w:r>
    </w:p>
    <w:p w14:paraId="39DD5D48" w14:textId="77777777" w:rsidR="008A45F3" w:rsidRDefault="008A45F3" w:rsidP="008A45F3">
      <w:pPr>
        <w:pStyle w:val="Heading4"/>
      </w:pPr>
      <w:r>
        <w:lastRenderedPageBreak/>
        <w:t>Field: Air Path Length</w:t>
      </w:r>
    </w:p>
    <w:p w14:paraId="7C506067" w14:textId="77777777" w:rsidR="008A45F3" w:rsidRDefault="008A45F3" w:rsidP="008A45F3">
      <w:pPr>
        <w:pStyle w:val="BodyText"/>
      </w:pPr>
      <w:r>
        <w:t>This numeric field is used to input air path length for the coil [m]. This value must be greater than 0 meters.</w:t>
      </w:r>
    </w:p>
    <w:p w14:paraId="328F5A09" w14:textId="77777777" w:rsidR="008A45F3" w:rsidRDefault="008A45F3" w:rsidP="008A45F3">
      <w:pPr>
        <w:pStyle w:val="Heading4"/>
      </w:pPr>
      <w:r>
        <w:t>Field: Air Path Hydraulic Diameter</w:t>
      </w:r>
    </w:p>
    <w:p w14:paraId="407DE69B" w14:textId="77777777" w:rsidR="008A45F3" w:rsidRDefault="008A45F3" w:rsidP="008A45F3">
      <w:pPr>
        <w:pStyle w:val="BodyText"/>
      </w:pPr>
      <w:r>
        <w:t>This numeric field is used to input hydraulic diameter of a coil’s air path, which is defined as:</w:t>
      </w:r>
    </w:p>
    <w:p w14:paraId="3904B242" w14:textId="77777777" w:rsidR="008A45F3" w:rsidRDefault="008A45F3" w:rsidP="008A45F3">
      <w:pPr>
        <w:pStyle w:val="Equation"/>
      </w:pPr>
      <w:r w:rsidRPr="00884C36">
        <w:rPr>
          <w:position w:val="-24"/>
        </w:rPr>
        <w:object w:dxaOrig="900" w:dyaOrig="620" w14:anchorId="3C3D16F3">
          <v:shape id="_x0000_i1058" type="#_x0000_t75" style="width:45pt;height:31pt" o:ole="">
            <v:imagedata r:id="rId86" o:title=""/>
          </v:shape>
          <o:OLEObject Type="Embed" ProgID="Equation.DSMT4" ShapeID="_x0000_i1058" DrawAspect="Content" ObjectID="_1476180327" r:id="rId87"/>
        </w:object>
      </w:r>
    </w:p>
    <w:p w14:paraId="043761AD" w14:textId="77777777" w:rsidR="008A45F3" w:rsidRDefault="008A45F3" w:rsidP="008A45F3">
      <w:pPr>
        <w:pStyle w:val="BodyText"/>
      </w:pPr>
      <w:r>
        <w:t>where</w:t>
      </w:r>
    </w:p>
    <w:p w14:paraId="5BAAD933" w14:textId="77777777" w:rsidR="008A45F3" w:rsidRDefault="008A45F3" w:rsidP="008A45F3">
      <w:pPr>
        <w:pStyle w:val="BodyText"/>
      </w:pPr>
      <w:r>
        <w:t>D</w:t>
      </w:r>
      <w:r>
        <w:rPr>
          <w:vertAlign w:val="subscript"/>
        </w:rPr>
        <w:t xml:space="preserve">h </w:t>
      </w:r>
      <w:r>
        <w:t>= Hydraulic diameter [m]</w:t>
      </w:r>
    </w:p>
    <w:p w14:paraId="445B71F0" w14:textId="77777777" w:rsidR="008A45F3" w:rsidRDefault="008A45F3" w:rsidP="008A45F3">
      <w:pPr>
        <w:pStyle w:val="BodyText"/>
      </w:pPr>
      <w:r>
        <w:t>A = Duct cross section area [m</w:t>
      </w:r>
      <w:r>
        <w:rPr>
          <w:vertAlign w:val="superscript"/>
        </w:rPr>
        <w:t>2</w:t>
      </w:r>
      <w:r>
        <w:t>]</w:t>
      </w:r>
    </w:p>
    <w:p w14:paraId="032EDA0F" w14:textId="77777777" w:rsidR="008A45F3" w:rsidRDefault="008A45F3" w:rsidP="008A45F3">
      <w:pPr>
        <w:pStyle w:val="BodyText"/>
      </w:pPr>
      <w:r>
        <w:t>P = Perimeter of cross section [m]</w:t>
      </w:r>
    </w:p>
    <w:p w14:paraId="37702B12" w14:textId="77777777" w:rsidR="008A45F3" w:rsidRDefault="008A45F3" w:rsidP="008A45F3">
      <w:pPr>
        <w:pStyle w:val="BodyText"/>
      </w:pPr>
      <w:r>
        <w:t>For this component, the relationship between airflow and pressure is similar to the component AirflowNetwork:Distribution:Component:Duct. However, the model assumes very small surface roughness (10</w:t>
      </w:r>
      <w:r w:rsidRPr="00267B4A">
        <w:rPr>
          <w:vertAlign w:val="superscript"/>
        </w:rPr>
        <w:t>-4</w:t>
      </w:r>
      <w:r>
        <w:t>) and no local dynamic loss due to fittings for this component. Therefore, this component only requires two numerical fields. Heat and moisture exchange from surroundings is ignored.</w:t>
      </w:r>
    </w:p>
    <w:p w14:paraId="65311F2A" w14:textId="77777777" w:rsidR="008A45F3" w:rsidRDefault="008A45F3" w:rsidP="008A45F3">
      <w:pPr>
        <w:pStyle w:val="BlockQuotation"/>
      </w:pPr>
      <w:r w:rsidRPr="002E18B0">
        <w:t xml:space="preserve">Note: </w:t>
      </w:r>
      <w:r>
        <w:t>Make sure</w:t>
      </w:r>
      <w:r w:rsidRPr="002E18B0">
        <w:t xml:space="preserve"> th</w:t>
      </w:r>
      <w:r>
        <w:t>at the</w:t>
      </w:r>
      <w:r w:rsidRPr="002E18B0">
        <w:t xml:space="preserve"> </w:t>
      </w:r>
      <w:r>
        <w:t>volumetric</w:t>
      </w:r>
      <w:r w:rsidRPr="002E18B0">
        <w:t xml:space="preserve"> </w:t>
      </w:r>
      <w:r>
        <w:t xml:space="preserve">air </w:t>
      </w:r>
      <w:r w:rsidRPr="002E18B0">
        <w:t>flow rate</w:t>
      </w:r>
      <w:r>
        <w:t>s for the fan, coils, and parent components (e.g., unitary system or furnace) are</w:t>
      </w:r>
      <w:r w:rsidRPr="002E18B0">
        <w:t xml:space="preserve"> the same</w:t>
      </w:r>
      <w:r>
        <w:t xml:space="preserve"> so that fan energy and air distribution system losses/gains are properly calculated. </w:t>
      </w:r>
    </w:p>
    <w:p w14:paraId="288585FF" w14:textId="77777777" w:rsidR="008A45F3" w:rsidRPr="00574776" w:rsidRDefault="008A45F3" w:rsidP="008A45F3">
      <w:pPr>
        <w:pStyle w:val="BodyText"/>
      </w:pPr>
      <w:r w:rsidRPr="00574776">
        <w:t>An IDF example</w:t>
      </w:r>
      <w:r>
        <w:t xml:space="preserve"> is provided below</w:t>
      </w:r>
      <w:r w:rsidRPr="00574776">
        <w:t>:</w:t>
      </w:r>
    </w:p>
    <w:p w14:paraId="25724528" w14:textId="77777777" w:rsidR="008A45F3" w:rsidRPr="006C6F91" w:rsidRDefault="008A45F3" w:rsidP="008A45F3">
      <w:pPr>
        <w:pStyle w:val="IDDDefinition"/>
      </w:pPr>
      <w:r w:rsidRPr="006C6F91">
        <w:t>AirflowNetwork:Distribution:Component:Coil,</w:t>
      </w:r>
    </w:p>
    <w:p w14:paraId="2BD3C7E1" w14:textId="77777777" w:rsidR="008A45F3" w:rsidRPr="006C6F91" w:rsidRDefault="008A45F3" w:rsidP="008A45F3">
      <w:pPr>
        <w:pStyle w:val="IDDDefinition"/>
      </w:pPr>
      <w:r w:rsidRPr="006C6F91">
        <w:t xml:space="preserve">    ACDXCoil 1,                            !- Name of Associated EnergyPlus Coil</w:t>
      </w:r>
    </w:p>
    <w:p w14:paraId="76A7CCFD" w14:textId="77777777" w:rsidR="008A45F3" w:rsidRPr="006C6F91" w:rsidRDefault="008A45F3" w:rsidP="008A45F3">
      <w:pPr>
        <w:pStyle w:val="IDDDefinition"/>
      </w:pPr>
      <w:r w:rsidRPr="006C6F91">
        <w:t xml:space="preserve">    Coil:Cooling:DX:SingleSpeed,           !- EnergyPlus Coil Type</w:t>
      </w:r>
    </w:p>
    <w:p w14:paraId="1E700657" w14:textId="77777777" w:rsidR="008A45F3" w:rsidRPr="006C6F91" w:rsidRDefault="008A45F3" w:rsidP="008A45F3">
      <w:pPr>
        <w:pStyle w:val="IDDDefinition"/>
      </w:pPr>
      <w:r w:rsidRPr="006C6F91">
        <w:t xml:space="preserve">    0.1,                                   !- Air Path Length {m}</w:t>
      </w:r>
    </w:p>
    <w:p w14:paraId="4AAFF7F8" w14:textId="77777777" w:rsidR="008A45F3" w:rsidRPr="006C6F91" w:rsidRDefault="008A45F3" w:rsidP="008A45F3">
      <w:pPr>
        <w:pStyle w:val="IDDDefinition"/>
      </w:pPr>
      <w:r w:rsidRPr="006C6F91">
        <w:t xml:space="preserve">1.00;                                  !- Air Path Hydraulic Diameter {m}                                 </w:t>
      </w:r>
    </w:p>
    <w:p w14:paraId="5BC8C00E" w14:textId="77777777" w:rsidR="008A45F3" w:rsidRPr="006C6F91" w:rsidRDefault="008A45F3" w:rsidP="008A45F3">
      <w:pPr>
        <w:pStyle w:val="IDDDefinition"/>
      </w:pPr>
    </w:p>
    <w:p w14:paraId="3F7CC68E" w14:textId="77777777" w:rsidR="008A45F3" w:rsidRPr="006C6F91" w:rsidRDefault="008A45F3" w:rsidP="008A45F3">
      <w:pPr>
        <w:pStyle w:val="IDDDefinition"/>
      </w:pPr>
      <w:r w:rsidRPr="006C6F91">
        <w:t>AirflowNetwork:Distribution:Component:Coil,</w:t>
      </w:r>
    </w:p>
    <w:p w14:paraId="30DA1DE3" w14:textId="77777777" w:rsidR="008A45F3" w:rsidRPr="006C6F91" w:rsidRDefault="008A45F3" w:rsidP="008A45F3">
      <w:pPr>
        <w:pStyle w:val="IDDDefinition"/>
      </w:pPr>
      <w:r w:rsidRPr="006C6F91">
        <w:t xml:space="preserve">    HP Heating Coil 1,                     !- Name of Associated EnergyPlus Coil</w:t>
      </w:r>
    </w:p>
    <w:p w14:paraId="3AB9614F" w14:textId="77777777" w:rsidR="008A45F3" w:rsidRPr="006C6F91" w:rsidRDefault="008A45F3" w:rsidP="008A45F3">
      <w:pPr>
        <w:pStyle w:val="IDDDefinition"/>
      </w:pPr>
      <w:r w:rsidRPr="006C6F91">
        <w:t xml:space="preserve">    Coil:Heating:DX:SingleSpeed,           !- EnergyPlus Coil Type</w:t>
      </w:r>
    </w:p>
    <w:p w14:paraId="74D6F75A" w14:textId="77777777" w:rsidR="008A45F3" w:rsidRPr="006C6F91" w:rsidRDefault="008A45F3" w:rsidP="008A45F3">
      <w:pPr>
        <w:pStyle w:val="IDDDefinition"/>
      </w:pPr>
      <w:r w:rsidRPr="006C6F91">
        <w:t xml:space="preserve">    0.1,                                   !- Air Path Length {m}</w:t>
      </w:r>
    </w:p>
    <w:p w14:paraId="75DC27DC" w14:textId="77777777" w:rsidR="008A45F3" w:rsidRPr="006C6F91" w:rsidRDefault="008A45F3" w:rsidP="008A45F3">
      <w:pPr>
        <w:pStyle w:val="IDDDefinition"/>
      </w:pPr>
      <w:r w:rsidRPr="006C6F91">
        <w:t xml:space="preserve">    1.00;                                  !- Air Path Hydraulic Diameter {m}</w:t>
      </w:r>
    </w:p>
    <w:p w14:paraId="19F21FFB" w14:textId="77777777" w:rsidR="008A45F3" w:rsidRDefault="008A45F3" w:rsidP="008A45F3">
      <w:pPr>
        <w:pStyle w:val="Heading3"/>
      </w:pPr>
      <w:bookmarkStart w:id="761" w:name="_Toc399589450"/>
      <w:r>
        <w:t>AirflowNetwork:Distribution:Component:HeatExchanger</w:t>
      </w:r>
      <w:bookmarkEnd w:id="761"/>
    </w:p>
    <w:p w14:paraId="78C199CD" w14:textId="77777777" w:rsidR="008A45F3" w:rsidRDefault="008A45F3" w:rsidP="008A45F3">
      <w:pPr>
        <w:pStyle w:val="BodyText"/>
      </w:pPr>
      <w:r>
        <w:t xml:space="preserve">This component represents an air-to-air heat exchanger typically used in combination with a cooling coil to enhance dehumidification or in an outside air system to recover energy from exhaust air to pretreat incoming outdoor ventilation air. The cooling coils with enhanced dehumidification are defined in the two objects </w:t>
      </w:r>
      <w:r w:rsidRPr="00DF6AB6">
        <w:rPr>
          <w:rFonts w:eastAsia="SimSun"/>
        </w:rPr>
        <w:t>CoilSystem:Cooling:DX:HeatExchangerAssisted and CoilSystem:Cooling:Water:HeatExchangerAssisted</w:t>
      </w:r>
      <w:r>
        <w:rPr>
          <w:rFonts w:eastAsia="SimSun"/>
        </w:rPr>
        <w:t xml:space="preserve"> using one of three heat exchanger objects specified below</w:t>
      </w:r>
      <w:r w:rsidRPr="00B34040">
        <w:rPr>
          <w:rFonts w:eastAsia="SimSun" w:cs="Arial"/>
          <w:sz w:val="22"/>
          <w:szCs w:val="22"/>
          <w:lang w:eastAsia="zh-CN"/>
        </w:rPr>
        <w:t>.</w:t>
      </w:r>
      <w:r w:rsidRPr="00DF6AB6">
        <w:rPr>
          <w:rFonts w:eastAsia="SimSun"/>
        </w:rPr>
        <w:t xml:space="preserve"> The </w:t>
      </w:r>
      <w:r>
        <w:rPr>
          <w:rFonts w:eastAsia="SimSun"/>
        </w:rPr>
        <w:t xml:space="preserve">exhaust air </w:t>
      </w:r>
      <w:r w:rsidRPr="00DF6AB6">
        <w:rPr>
          <w:rFonts w:eastAsia="SimSun"/>
        </w:rPr>
        <w:t xml:space="preserve">energy recovery system also </w:t>
      </w:r>
      <w:r>
        <w:rPr>
          <w:rFonts w:eastAsia="SimSun"/>
        </w:rPr>
        <w:t xml:space="preserve">has the same restriction using the one of three heat exchanger objects. </w:t>
      </w:r>
      <w:r>
        <w:t>The main purpose for this object is to obtain calculated values (air flow and temperature/humidity conditions) from the associated heat exchanger models for the airflow network calculations.</w:t>
      </w:r>
    </w:p>
    <w:p w14:paraId="36364176" w14:textId="77777777" w:rsidR="008A45F3" w:rsidRDefault="008A45F3" w:rsidP="008A45F3">
      <w:pPr>
        <w:pStyle w:val="Heading4"/>
      </w:pPr>
      <w:r>
        <w:t xml:space="preserve">Field: Heat Exchanger Name </w:t>
      </w:r>
    </w:p>
    <w:p w14:paraId="5A7A2C99" w14:textId="77777777" w:rsidR="008A45F3" w:rsidRDefault="008A45F3" w:rsidP="008A45F3">
      <w:pPr>
        <w:pStyle w:val="BodyText"/>
      </w:pPr>
      <w:r>
        <w:t>The name identifying an AirflowNetwork heat exchanger defined in an air loop. This name must be the same name that is used in the associated heat exchanger object. This unique name will be referenced by an AirflowNetwork:Distribution:Linkage object to represent a component.</w:t>
      </w:r>
    </w:p>
    <w:p w14:paraId="1C0DD688" w14:textId="77777777" w:rsidR="008A45F3" w:rsidRDefault="008A45F3" w:rsidP="008A45F3">
      <w:pPr>
        <w:pStyle w:val="Heading4"/>
      </w:pPr>
      <w:r>
        <w:lastRenderedPageBreak/>
        <w:t xml:space="preserve">Field: Heat Exchanger Object Type </w:t>
      </w:r>
    </w:p>
    <w:p w14:paraId="59EBD6ED" w14:textId="77777777" w:rsidR="008A45F3" w:rsidRDefault="008A45F3" w:rsidP="008A45F3">
      <w:pPr>
        <w:pStyle w:val="BodyText"/>
      </w:pPr>
      <w:r>
        <w:t>This field requires input of the heat exchanger type. The available choices are:</w:t>
      </w:r>
    </w:p>
    <w:p w14:paraId="47A132CA" w14:textId="77777777" w:rsidR="008A45F3" w:rsidRPr="008F22BA" w:rsidRDefault="008A45F3" w:rsidP="008A45F3">
      <w:pPr>
        <w:pStyle w:val="ListBullet"/>
        <w:numPr>
          <w:ilvl w:val="0"/>
          <w:numId w:val="1"/>
        </w:numPr>
        <w:tabs>
          <w:tab w:val="clear" w:pos="1440"/>
        </w:tabs>
        <w:rPr>
          <w:rFonts w:eastAsia="SimSun"/>
          <w:lang w:eastAsia="zh-CN"/>
        </w:rPr>
      </w:pPr>
      <w:r w:rsidRPr="008F22BA">
        <w:rPr>
          <w:rFonts w:eastAsia="SimSun"/>
          <w:lang w:eastAsia="zh-CN"/>
        </w:rPr>
        <w:t xml:space="preserve">   HeatExchanger:AirToAir:FlatPlate</w:t>
      </w:r>
    </w:p>
    <w:p w14:paraId="0E26506B" w14:textId="77777777" w:rsidR="008A45F3" w:rsidRPr="008F22BA" w:rsidRDefault="008A45F3" w:rsidP="008A45F3">
      <w:pPr>
        <w:pStyle w:val="ListBullet"/>
        <w:numPr>
          <w:ilvl w:val="0"/>
          <w:numId w:val="1"/>
        </w:numPr>
        <w:tabs>
          <w:tab w:val="clear" w:pos="1440"/>
        </w:tabs>
        <w:rPr>
          <w:rFonts w:eastAsia="SimSun"/>
          <w:lang w:eastAsia="zh-CN"/>
        </w:rPr>
      </w:pPr>
      <w:r w:rsidRPr="008F22BA">
        <w:rPr>
          <w:rFonts w:eastAsia="SimSun"/>
          <w:lang w:eastAsia="zh-CN"/>
        </w:rPr>
        <w:t xml:space="preserve">   HeatExchanger:AirToAir:SensibleAndLatent</w:t>
      </w:r>
    </w:p>
    <w:p w14:paraId="6EE7D4F6" w14:textId="77777777" w:rsidR="008A45F3" w:rsidRPr="008F22BA" w:rsidRDefault="008A45F3" w:rsidP="008A45F3">
      <w:pPr>
        <w:pStyle w:val="ListBullet"/>
        <w:numPr>
          <w:ilvl w:val="0"/>
          <w:numId w:val="1"/>
        </w:numPr>
        <w:tabs>
          <w:tab w:val="clear" w:pos="1440"/>
        </w:tabs>
        <w:rPr>
          <w:rFonts w:eastAsia="SimSun"/>
          <w:lang w:eastAsia="zh-CN"/>
        </w:rPr>
      </w:pPr>
      <w:r w:rsidRPr="008F22BA">
        <w:rPr>
          <w:rFonts w:eastAsia="SimSun"/>
          <w:lang w:eastAsia="zh-CN"/>
        </w:rPr>
        <w:t xml:space="preserve">   HeatExchanger:Desiccant:BalancedFlow</w:t>
      </w:r>
    </w:p>
    <w:p w14:paraId="4EE1D521" w14:textId="77777777" w:rsidR="008A45F3" w:rsidRDefault="008A45F3" w:rsidP="008A45F3">
      <w:pPr>
        <w:pStyle w:val="Heading4"/>
      </w:pPr>
      <w:r>
        <w:t>Field: Air Path Length</w:t>
      </w:r>
    </w:p>
    <w:p w14:paraId="48BA4541" w14:textId="77777777" w:rsidR="008A45F3" w:rsidRDefault="008A45F3" w:rsidP="008A45F3">
      <w:pPr>
        <w:pStyle w:val="BodyText"/>
      </w:pPr>
      <w:r>
        <w:t>This numeric field is used to input air path length for the heat exchanger coil [m]. This value must be greater than 0 meters.</w:t>
      </w:r>
    </w:p>
    <w:p w14:paraId="2CFFA887" w14:textId="77777777" w:rsidR="008A45F3" w:rsidRDefault="008A45F3" w:rsidP="008A45F3">
      <w:pPr>
        <w:pStyle w:val="Heading4"/>
      </w:pPr>
      <w:r>
        <w:t>Field: Air Path Hydraulic Diameter</w:t>
      </w:r>
    </w:p>
    <w:p w14:paraId="66F11BAE" w14:textId="77777777" w:rsidR="008A45F3" w:rsidRDefault="008A45F3" w:rsidP="008A45F3">
      <w:pPr>
        <w:pStyle w:val="BodyText"/>
      </w:pPr>
      <w:r>
        <w:t>This numeric field is used to input hydraulic diameter of a heat exchanger coil’s air path, which is defined as:</w:t>
      </w:r>
    </w:p>
    <w:p w14:paraId="4ABFDDD8" w14:textId="77777777" w:rsidR="008A45F3" w:rsidRDefault="008A45F3" w:rsidP="008A45F3">
      <w:pPr>
        <w:pStyle w:val="Equation"/>
      </w:pPr>
      <w:r w:rsidRPr="00884C36">
        <w:rPr>
          <w:position w:val="-24"/>
        </w:rPr>
        <w:object w:dxaOrig="900" w:dyaOrig="620" w14:anchorId="0EA62E44">
          <v:shape id="_x0000_i1059" type="#_x0000_t75" style="width:45pt;height:31pt" o:ole="">
            <v:imagedata r:id="rId88" o:title=""/>
          </v:shape>
          <o:OLEObject Type="Embed" ProgID="Equation.DSMT4" ShapeID="_x0000_i1059" DrawAspect="Content" ObjectID="_1476180328" r:id="rId89"/>
        </w:object>
      </w:r>
    </w:p>
    <w:p w14:paraId="3DAE7612" w14:textId="77777777" w:rsidR="008A45F3" w:rsidRDefault="008A45F3" w:rsidP="008A45F3">
      <w:pPr>
        <w:pStyle w:val="BodyText"/>
      </w:pPr>
      <w:r>
        <w:t>where</w:t>
      </w:r>
    </w:p>
    <w:p w14:paraId="68F458C5" w14:textId="77777777" w:rsidR="008A45F3" w:rsidRDefault="008A45F3" w:rsidP="008A45F3">
      <w:pPr>
        <w:pStyle w:val="BodyText"/>
      </w:pPr>
      <w:r>
        <w:t>D</w:t>
      </w:r>
      <w:r>
        <w:rPr>
          <w:vertAlign w:val="subscript"/>
        </w:rPr>
        <w:t xml:space="preserve">h </w:t>
      </w:r>
      <w:r>
        <w:t>= Hydraulic diameter [m]</w:t>
      </w:r>
    </w:p>
    <w:p w14:paraId="00FE5B4E" w14:textId="77777777" w:rsidR="008A45F3" w:rsidRDefault="008A45F3" w:rsidP="008A45F3">
      <w:pPr>
        <w:pStyle w:val="BodyText"/>
      </w:pPr>
      <w:r>
        <w:t>A = Duct cross section area [m</w:t>
      </w:r>
      <w:r>
        <w:rPr>
          <w:vertAlign w:val="superscript"/>
        </w:rPr>
        <w:t>2</w:t>
      </w:r>
      <w:r>
        <w:t>]</w:t>
      </w:r>
    </w:p>
    <w:p w14:paraId="39017BBB" w14:textId="77777777" w:rsidR="008A45F3" w:rsidRDefault="008A45F3" w:rsidP="008A45F3">
      <w:pPr>
        <w:pStyle w:val="BodyText"/>
      </w:pPr>
      <w:r>
        <w:t>P = Perimeter of cross section [m]</w:t>
      </w:r>
    </w:p>
    <w:p w14:paraId="08F477D9" w14:textId="77777777" w:rsidR="008A45F3" w:rsidRDefault="008A45F3" w:rsidP="008A45F3">
      <w:pPr>
        <w:pStyle w:val="BodyText"/>
      </w:pPr>
      <w:r>
        <w:t>For this component, the relationship between airflow and pressure is similar to the component AirflowNetwork:Distribution:Component:Duct. However, the model assumes very small surface roughness (10</w:t>
      </w:r>
      <w:r w:rsidRPr="00267B4A">
        <w:rPr>
          <w:vertAlign w:val="superscript"/>
        </w:rPr>
        <w:t>-4</w:t>
      </w:r>
      <w:r>
        <w:t>) and no local dynamic loss due to fittings for this component. Therefore, this component only requires two numerical fields. Heat and moisture exchange from surroundings are ignored.</w:t>
      </w:r>
    </w:p>
    <w:p w14:paraId="25A686A4" w14:textId="77777777" w:rsidR="008A45F3" w:rsidRPr="00DF6B55" w:rsidRDefault="008A45F3" w:rsidP="008A45F3">
      <w:pPr>
        <w:pStyle w:val="BlockQuotation"/>
      </w:pPr>
      <w:r w:rsidRPr="00DF6B55">
        <w:t>Note: When a heat exchange</w:t>
      </w:r>
      <w:r>
        <w:t>r</w:t>
      </w:r>
      <w:r w:rsidRPr="00DF6B55">
        <w:t xml:space="preserve"> is used as a component of either </w:t>
      </w:r>
      <w:r w:rsidRPr="00DF6B55">
        <w:rPr>
          <w:rFonts w:eastAsia="SimSun"/>
        </w:rPr>
        <w:t xml:space="preserve">CoilSystem:Cooling:DX:HeatExchangerAssisted or CoilSystem:Cooling:Water:HeatExchangerAssisted, the heat exchanger acts as two components in an air primary loop. For example, an air-to-air heat exchanger has a component connected to the supply air side (equivalent to a supply coil) and a component connected to exhaust air side (equivalent to an exhaust coil). The desiccant heat exchanger has a component connected to regeneration air side (equivalent to a regeneration air coil) and a component connected to process air side (equivalent to a process air coil). Therefore, each </w:t>
      </w:r>
      <w:r>
        <w:rPr>
          <w:rFonts w:eastAsia="SimSun"/>
        </w:rPr>
        <w:t xml:space="preserve">air-to-air </w:t>
      </w:r>
      <w:r w:rsidRPr="00DF6B55">
        <w:rPr>
          <w:rFonts w:eastAsia="SimSun"/>
        </w:rPr>
        <w:t xml:space="preserve">heat exchanger </w:t>
      </w:r>
      <w:r>
        <w:rPr>
          <w:rFonts w:eastAsia="SimSun"/>
        </w:rPr>
        <w:t xml:space="preserve">used in this configuration requires </w:t>
      </w:r>
      <w:r w:rsidRPr="00DF6B55">
        <w:rPr>
          <w:rFonts w:eastAsia="SimSun"/>
        </w:rPr>
        <w:t xml:space="preserve">two linkage objects </w:t>
      </w:r>
      <w:r>
        <w:rPr>
          <w:rFonts w:eastAsia="SimSun"/>
        </w:rPr>
        <w:t>(</w:t>
      </w:r>
      <w:r w:rsidRPr="00DF6B55">
        <w:rPr>
          <w:rFonts w:eastAsia="SimSun"/>
        </w:rPr>
        <w:t xml:space="preserve">instead of </w:t>
      </w:r>
      <w:r>
        <w:rPr>
          <w:rFonts w:eastAsia="SimSun"/>
        </w:rPr>
        <w:t xml:space="preserve">only </w:t>
      </w:r>
      <w:r w:rsidRPr="00DF6B55">
        <w:rPr>
          <w:rFonts w:eastAsia="SimSun"/>
        </w:rPr>
        <w:t xml:space="preserve">one </w:t>
      </w:r>
      <w:r>
        <w:rPr>
          <w:rFonts w:eastAsia="SimSun"/>
        </w:rPr>
        <w:t xml:space="preserve">linkage object as required </w:t>
      </w:r>
      <w:r w:rsidRPr="00DF6B55">
        <w:rPr>
          <w:rFonts w:eastAsia="SimSun"/>
        </w:rPr>
        <w:t>for other AirflowNetwork components</w:t>
      </w:r>
      <w:r>
        <w:rPr>
          <w:rFonts w:eastAsia="SimSun"/>
        </w:rPr>
        <w:t>)</w:t>
      </w:r>
      <w:r w:rsidRPr="00DF6B55">
        <w:rPr>
          <w:rFonts w:eastAsia="SimSun"/>
        </w:rPr>
        <w:t>.</w:t>
      </w:r>
    </w:p>
    <w:p w14:paraId="00880E02" w14:textId="77777777" w:rsidR="008A45F3" w:rsidRPr="00F70F6D" w:rsidRDefault="008A45F3" w:rsidP="008A45F3">
      <w:pPr>
        <w:pStyle w:val="BlockQuotation"/>
      </w:pPr>
      <w:r w:rsidRPr="00DF6B55">
        <w:t>When a heat exchanger is used in an</w:t>
      </w:r>
      <w:r w:rsidRPr="00DF6B55">
        <w:rPr>
          <w:rFonts w:eastAsia="SimSun"/>
        </w:rPr>
        <w:t xml:space="preserve"> exhaust air energy recovery system</w:t>
      </w:r>
      <w:r>
        <w:rPr>
          <w:rFonts w:eastAsia="SimSun"/>
        </w:rPr>
        <w:t xml:space="preserve"> (i.e., in an AirLoopHVAC:OutdoorAirSystem object to recover waste heat from exhaust air to pretreat incoming outdoor ventilation air)</w:t>
      </w:r>
      <w:r w:rsidRPr="00DF6B55">
        <w:rPr>
          <w:rFonts w:eastAsia="SimSun"/>
        </w:rPr>
        <w:t>, the heat exchanger</w:t>
      </w:r>
      <w:r>
        <w:rPr>
          <w:rFonts w:eastAsia="SimSun"/>
        </w:rPr>
        <w:t xml:space="preserve"> is treated</w:t>
      </w:r>
      <w:r w:rsidRPr="00DF6B55">
        <w:rPr>
          <w:rFonts w:eastAsia="SimSun"/>
        </w:rPr>
        <w:t xml:space="preserve"> as </w:t>
      </w:r>
      <w:r>
        <w:rPr>
          <w:rFonts w:eastAsia="SimSun"/>
        </w:rPr>
        <w:t>a single</w:t>
      </w:r>
      <w:r w:rsidRPr="00DF6B55">
        <w:rPr>
          <w:rFonts w:eastAsia="SimSun"/>
        </w:rPr>
        <w:t xml:space="preserve"> component. The AirflowNetwork model only connects </w:t>
      </w:r>
      <w:r>
        <w:rPr>
          <w:rFonts w:eastAsia="SimSun"/>
        </w:rPr>
        <w:t xml:space="preserve">the </w:t>
      </w:r>
      <w:r w:rsidRPr="00DF6B55">
        <w:rPr>
          <w:rFonts w:eastAsia="SimSun"/>
        </w:rPr>
        <w:t xml:space="preserve">two nodes </w:t>
      </w:r>
      <w:r>
        <w:rPr>
          <w:rFonts w:eastAsia="SimSun"/>
        </w:rPr>
        <w:t xml:space="preserve">associated </w:t>
      </w:r>
      <w:r w:rsidRPr="00DF6B55">
        <w:rPr>
          <w:rFonts w:eastAsia="SimSun"/>
        </w:rPr>
        <w:t xml:space="preserve">with </w:t>
      </w:r>
      <w:r>
        <w:rPr>
          <w:rFonts w:eastAsia="SimSun"/>
        </w:rPr>
        <w:t xml:space="preserve">the </w:t>
      </w:r>
      <w:r w:rsidRPr="00DF6B55">
        <w:rPr>
          <w:rFonts w:eastAsia="SimSun"/>
        </w:rPr>
        <w:t xml:space="preserve">incoming </w:t>
      </w:r>
      <w:r>
        <w:rPr>
          <w:rFonts w:eastAsia="SimSun"/>
        </w:rPr>
        <w:t xml:space="preserve">outdoor ventilation </w:t>
      </w:r>
      <w:r w:rsidRPr="00DF6B55">
        <w:rPr>
          <w:rFonts w:eastAsia="SimSun"/>
        </w:rPr>
        <w:t xml:space="preserve">air, while </w:t>
      </w:r>
      <w:r>
        <w:rPr>
          <w:rFonts w:eastAsia="SimSun"/>
        </w:rPr>
        <w:t xml:space="preserve">the </w:t>
      </w:r>
      <w:r w:rsidRPr="00DF6B55">
        <w:rPr>
          <w:rFonts w:eastAsia="SimSun"/>
        </w:rPr>
        <w:t xml:space="preserve">two exhaust nodes are not defined </w:t>
      </w:r>
      <w:r>
        <w:rPr>
          <w:rFonts w:eastAsia="SimSun"/>
        </w:rPr>
        <w:t>as part of the AirflowNetwork</w:t>
      </w:r>
      <w:r w:rsidRPr="00DF6B55">
        <w:rPr>
          <w:rFonts w:eastAsia="SimSun"/>
        </w:rPr>
        <w:t xml:space="preserve"> model. Therefore, each heat exchanger component used in an exhaust air energy recovery system has </w:t>
      </w:r>
      <w:r>
        <w:rPr>
          <w:rFonts w:eastAsia="SimSun"/>
        </w:rPr>
        <w:t xml:space="preserve">only </w:t>
      </w:r>
      <w:r w:rsidRPr="00DF6B55">
        <w:rPr>
          <w:rFonts w:eastAsia="SimSun"/>
        </w:rPr>
        <w:t>one linkage object, similar to AirflowNetwork coil components.</w:t>
      </w:r>
    </w:p>
    <w:p w14:paraId="7E8E20B0" w14:textId="77777777" w:rsidR="008A45F3" w:rsidRPr="00574776" w:rsidRDefault="008A45F3" w:rsidP="008A45F3">
      <w:pPr>
        <w:pStyle w:val="BodyText"/>
      </w:pPr>
      <w:r w:rsidRPr="00574776">
        <w:t>An IDF example</w:t>
      </w:r>
      <w:r>
        <w:t xml:space="preserve"> is provided below</w:t>
      </w:r>
      <w:r w:rsidRPr="00574776">
        <w:t>:</w:t>
      </w:r>
    </w:p>
    <w:p w14:paraId="2D890876" w14:textId="77777777" w:rsidR="008A45F3" w:rsidRDefault="008A45F3" w:rsidP="008A45F3">
      <w:pPr>
        <w:pStyle w:val="IDDDefinition"/>
      </w:pPr>
      <w:r>
        <w:lastRenderedPageBreak/>
        <w:t>AirflowNetwork:Distribution:Component:HeatExchanger,</w:t>
      </w:r>
    </w:p>
    <w:p w14:paraId="7D1653EE" w14:textId="77777777" w:rsidR="008A45F3" w:rsidRDefault="008A45F3" w:rsidP="008A45F3">
      <w:pPr>
        <w:pStyle w:val="IDDDefinition"/>
      </w:pPr>
      <w:r>
        <w:t xml:space="preserve">    OA Heat Recovery 1,      !- HeatExchanger Name</w:t>
      </w:r>
    </w:p>
    <w:p w14:paraId="5C9ED316" w14:textId="77777777" w:rsidR="008A45F3" w:rsidRDefault="008A45F3" w:rsidP="008A45F3">
      <w:pPr>
        <w:pStyle w:val="IDDDefinition"/>
      </w:pPr>
      <w:r>
        <w:t xml:space="preserve">    HeatExchanger:AirToAir:SensibleAndLatent,  !- HeatExchanger Object Type</w:t>
      </w:r>
    </w:p>
    <w:p w14:paraId="5414D61F" w14:textId="77777777" w:rsidR="008A45F3" w:rsidRDefault="008A45F3" w:rsidP="008A45F3">
      <w:pPr>
        <w:pStyle w:val="IDDDefinition"/>
      </w:pPr>
      <w:r>
        <w:t xml:space="preserve">    0.1,                     !- Air Path Length {m}</w:t>
      </w:r>
    </w:p>
    <w:p w14:paraId="3E674904" w14:textId="77777777" w:rsidR="008A45F3" w:rsidRPr="006C6F91" w:rsidRDefault="008A45F3" w:rsidP="008A45F3">
      <w:pPr>
        <w:pStyle w:val="IDDDefinition"/>
      </w:pPr>
      <w:r>
        <w:t xml:space="preserve">    1.00;                    !- Air Path Hydraulic Diameter {m}</w:t>
      </w:r>
      <w:r w:rsidRPr="006C6F91">
        <w:t xml:space="preserve">                                 </w:t>
      </w:r>
    </w:p>
    <w:p w14:paraId="1B68EB8F" w14:textId="77777777" w:rsidR="008A45F3" w:rsidRPr="006C6F91" w:rsidRDefault="008A45F3" w:rsidP="008A45F3">
      <w:pPr>
        <w:pStyle w:val="IDDDefinition"/>
      </w:pPr>
    </w:p>
    <w:p w14:paraId="23217CE8" w14:textId="77777777" w:rsidR="008A45F3" w:rsidRDefault="008A45F3" w:rsidP="008A45F3">
      <w:pPr>
        <w:pStyle w:val="IDDDefinition"/>
      </w:pPr>
      <w:r>
        <w:t>AirflowNetwork:Distribution:Component:HeatExchanger,</w:t>
      </w:r>
    </w:p>
    <w:p w14:paraId="56C18D59" w14:textId="77777777" w:rsidR="008A45F3" w:rsidRDefault="008A45F3" w:rsidP="008A45F3">
      <w:pPr>
        <w:pStyle w:val="IDDDefinition"/>
      </w:pPr>
      <w:r>
        <w:t xml:space="preserve">    Desiccant Heat Exchanger 1, !- HeatExchanger Name</w:t>
      </w:r>
    </w:p>
    <w:p w14:paraId="5A586A98" w14:textId="77777777" w:rsidR="008A45F3" w:rsidRDefault="008A45F3" w:rsidP="008A45F3">
      <w:pPr>
        <w:pStyle w:val="IDDDefinition"/>
      </w:pPr>
      <w:r>
        <w:t xml:space="preserve">    HeatExchanger:Desiccant:BalancedFlow,  !- HeatExchanger Object Type</w:t>
      </w:r>
    </w:p>
    <w:p w14:paraId="0CFE2C34" w14:textId="77777777" w:rsidR="008A45F3" w:rsidRDefault="008A45F3" w:rsidP="008A45F3">
      <w:pPr>
        <w:pStyle w:val="IDDDefinition"/>
      </w:pPr>
      <w:r>
        <w:t xml:space="preserve">    0.1,                     !- Air Path Length {m}</w:t>
      </w:r>
    </w:p>
    <w:p w14:paraId="0DF27859" w14:textId="77777777" w:rsidR="008A45F3" w:rsidRPr="00DF6B55" w:rsidRDefault="008A45F3" w:rsidP="008A45F3">
      <w:pPr>
        <w:pStyle w:val="IDDDefinition"/>
      </w:pPr>
      <w:r>
        <w:t xml:space="preserve">    1.00;                    !- Air Path Hydraulic Diameter {m}</w:t>
      </w:r>
    </w:p>
    <w:p w14:paraId="29FF9D50" w14:textId="77777777" w:rsidR="008A45F3" w:rsidRDefault="008A45F3" w:rsidP="008A45F3">
      <w:pPr>
        <w:pStyle w:val="BodyText"/>
      </w:pPr>
    </w:p>
    <w:p w14:paraId="4E42DBA1" w14:textId="77777777" w:rsidR="008A45F3" w:rsidRDefault="008A45F3" w:rsidP="008A45F3">
      <w:pPr>
        <w:pStyle w:val="Heading3"/>
      </w:pPr>
      <w:bookmarkStart w:id="762" w:name="_Toc399589451"/>
      <w:r>
        <w:t>AirflowNetwork:Distribution:Component:TerminalUnit</w:t>
      </w:r>
      <w:bookmarkEnd w:id="762"/>
    </w:p>
    <w:p w14:paraId="75F099F5" w14:textId="77777777" w:rsidR="008A45F3" w:rsidRDefault="008A45F3" w:rsidP="008A45F3">
      <w:pPr>
        <w:pStyle w:val="BodyText"/>
      </w:pPr>
      <w:r>
        <w:t>This component represents a terminal unit for reheating the incoming supply air. The main purpose is to get calculated values from the terminal unit models.</w:t>
      </w:r>
    </w:p>
    <w:p w14:paraId="2A4F507B" w14:textId="77777777" w:rsidR="008A45F3" w:rsidRDefault="008A45F3" w:rsidP="008A45F3">
      <w:pPr>
        <w:pStyle w:val="Heading4"/>
      </w:pPr>
      <w:r>
        <w:t xml:space="preserve">Field: Terminal Unit Name </w:t>
      </w:r>
    </w:p>
    <w:p w14:paraId="3FCF378E" w14:textId="77777777" w:rsidR="008A45F3" w:rsidRDefault="008A45F3" w:rsidP="008A45F3">
      <w:pPr>
        <w:pStyle w:val="BodyText"/>
      </w:pPr>
      <w:r>
        <w:t>A name identifying an AirflowNetwork terminal unit defined in a zone equipment list. This name must be the same as the associated terminal unit object. This unique name will be referenced by an AirflowNetwork:Distribution:Linkage object to represent a component.</w:t>
      </w:r>
    </w:p>
    <w:p w14:paraId="0B931742" w14:textId="77777777" w:rsidR="008A45F3" w:rsidRDefault="008A45F3" w:rsidP="008A45F3">
      <w:pPr>
        <w:pStyle w:val="Heading4"/>
      </w:pPr>
      <w:r>
        <w:t xml:space="preserve">Field: Terminal Unit Object Type </w:t>
      </w:r>
    </w:p>
    <w:p w14:paraId="24EFFC32" w14:textId="77777777" w:rsidR="008A45F3" w:rsidRDefault="008A45F3" w:rsidP="008A45F3">
      <w:pPr>
        <w:pStyle w:val="BodyText"/>
        <w:rPr>
          <w:rFonts w:eastAsia="SimSun"/>
          <w:lang w:eastAsia="zh-CN"/>
        </w:rPr>
      </w:pPr>
      <w:r>
        <w:t>This field requires input of the terminal unit type used in the AirflowNetwork model. The available types are</w:t>
      </w:r>
      <w:r>
        <w:rPr>
          <w:rFonts w:eastAsia="SimSun"/>
          <w:lang w:eastAsia="zh-CN"/>
        </w:rPr>
        <w:t xml:space="preserve"> AirTerminal:SingleDuct:ConstantVolume:Reheat and </w:t>
      </w:r>
      <w:r>
        <w:t>AirTerminal:SingleDuct:VAV:Reheat</w:t>
      </w:r>
      <w:r>
        <w:rPr>
          <w:rFonts w:eastAsia="SimSun"/>
          <w:lang w:eastAsia="zh-CN"/>
        </w:rPr>
        <w:t xml:space="preserve">. The AirTerminal:SingleDuct:ConstantVolume:Reheat type is used when the </w:t>
      </w:r>
      <w:r>
        <w:t xml:space="preserve">Supply Fan Object Type in the AirflowNetwork:Distribution:Component:Fan is either </w:t>
      </w:r>
      <w:r w:rsidRPr="006C6F91">
        <w:t>Fan:ConstantVolume</w:t>
      </w:r>
      <w:r>
        <w:t xml:space="preserve"> or Fan:OnOff. </w:t>
      </w:r>
      <w:r>
        <w:rPr>
          <w:rFonts w:eastAsia="SimSun"/>
          <w:lang w:eastAsia="zh-CN"/>
        </w:rPr>
        <w:t xml:space="preserve">The </w:t>
      </w:r>
      <w:r>
        <w:t>AirTerminal:SingleDuct:VAV:Reheat</w:t>
      </w:r>
      <w:r>
        <w:rPr>
          <w:rFonts w:eastAsia="SimSun"/>
          <w:lang w:eastAsia="zh-CN"/>
        </w:rPr>
        <w:t xml:space="preserve"> type is used when the </w:t>
      </w:r>
      <w:r>
        <w:t xml:space="preserve">Supply Fan Object Type in the AirflowNetwork:Distribution:Component:Fan is </w:t>
      </w:r>
      <w:r w:rsidRPr="006C6F91">
        <w:t>Fan:</w:t>
      </w:r>
      <w:r>
        <w:t>Variable</w:t>
      </w:r>
      <w:r w:rsidRPr="006C6F91">
        <w:t>Volume</w:t>
      </w:r>
      <w:r>
        <w:t xml:space="preserve"> only.</w:t>
      </w:r>
    </w:p>
    <w:p w14:paraId="25AACD01" w14:textId="77777777" w:rsidR="008A45F3" w:rsidRDefault="008A45F3" w:rsidP="008A45F3">
      <w:pPr>
        <w:pStyle w:val="Heading4"/>
      </w:pPr>
      <w:r>
        <w:t>Field: Air Path Length</w:t>
      </w:r>
    </w:p>
    <w:p w14:paraId="248753BD" w14:textId="77777777" w:rsidR="008A45F3" w:rsidRDefault="008A45F3" w:rsidP="008A45F3">
      <w:pPr>
        <w:pStyle w:val="BodyText"/>
      </w:pPr>
      <w:r>
        <w:t>This numeric field is used to input the air path length for the terminal unit [m]. This value must be greater than 0 meters.</w:t>
      </w:r>
    </w:p>
    <w:p w14:paraId="76A45239" w14:textId="77777777" w:rsidR="008A45F3" w:rsidRDefault="008A45F3" w:rsidP="008A45F3">
      <w:pPr>
        <w:pStyle w:val="Heading4"/>
      </w:pPr>
      <w:r>
        <w:t>Field: Air Path Hydraulic Diameter</w:t>
      </w:r>
    </w:p>
    <w:p w14:paraId="18F34960" w14:textId="77777777" w:rsidR="008A45F3" w:rsidRDefault="008A45F3" w:rsidP="008A45F3">
      <w:pPr>
        <w:pStyle w:val="BodyText"/>
      </w:pPr>
      <w:r>
        <w:t>This numeric field is used to input hydraulic diameter for the terminal unit’s air path, which is defined as:</w:t>
      </w:r>
    </w:p>
    <w:p w14:paraId="4852944F" w14:textId="77777777" w:rsidR="008A45F3" w:rsidRDefault="008A45F3" w:rsidP="008A45F3">
      <w:pPr>
        <w:pStyle w:val="Equation"/>
      </w:pPr>
      <w:r w:rsidRPr="00884C36">
        <w:rPr>
          <w:position w:val="-24"/>
        </w:rPr>
        <w:object w:dxaOrig="900" w:dyaOrig="620" w14:anchorId="18498CD8">
          <v:shape id="_x0000_i1060" type="#_x0000_t75" style="width:45pt;height:31pt" o:ole="">
            <v:imagedata r:id="rId90" o:title=""/>
          </v:shape>
          <o:OLEObject Type="Embed" ProgID="Equation.DSMT4" ShapeID="_x0000_i1060" DrawAspect="Content" ObjectID="_1476180329" r:id="rId91"/>
        </w:object>
      </w:r>
    </w:p>
    <w:p w14:paraId="23106987" w14:textId="77777777" w:rsidR="008A45F3" w:rsidRDefault="008A45F3" w:rsidP="008A45F3">
      <w:pPr>
        <w:pStyle w:val="BodyText"/>
      </w:pPr>
      <w:r>
        <w:t xml:space="preserve">where </w:t>
      </w:r>
    </w:p>
    <w:p w14:paraId="47AD16D1" w14:textId="77777777" w:rsidR="008A45F3" w:rsidRDefault="008A45F3" w:rsidP="008A45F3">
      <w:pPr>
        <w:pStyle w:val="BodyText"/>
      </w:pPr>
      <w:r>
        <w:t>D</w:t>
      </w:r>
      <w:r>
        <w:rPr>
          <w:vertAlign w:val="subscript"/>
        </w:rPr>
        <w:t xml:space="preserve">h </w:t>
      </w:r>
      <w:r>
        <w:t>= Hydraulic diameter [m]</w:t>
      </w:r>
    </w:p>
    <w:p w14:paraId="5651214C" w14:textId="77777777" w:rsidR="008A45F3" w:rsidRDefault="008A45F3" w:rsidP="008A45F3">
      <w:pPr>
        <w:pStyle w:val="BodyText"/>
      </w:pPr>
      <w:r>
        <w:t>A = Duct cross section area [m</w:t>
      </w:r>
      <w:r>
        <w:rPr>
          <w:vertAlign w:val="superscript"/>
        </w:rPr>
        <w:t>2</w:t>
      </w:r>
      <w:r>
        <w:t>]</w:t>
      </w:r>
    </w:p>
    <w:p w14:paraId="0177447E" w14:textId="77777777" w:rsidR="008A45F3" w:rsidRDefault="008A45F3" w:rsidP="008A45F3">
      <w:pPr>
        <w:pStyle w:val="BodyText"/>
      </w:pPr>
      <w:r>
        <w:t>P = Perimeter of cross section [m]</w:t>
      </w:r>
    </w:p>
    <w:p w14:paraId="578B4E1E" w14:textId="77777777" w:rsidR="008A45F3" w:rsidRDefault="008A45F3" w:rsidP="008A45F3">
      <w:pPr>
        <w:pStyle w:val="BodyText"/>
      </w:pPr>
      <w:r>
        <w:t>It should be noted that the relationship for this component between airflow and pressure is similar to the component AirflowNetwork:Distribution:Component:Duct. However, the model assumes very small surface roughness (10</w:t>
      </w:r>
      <w:r w:rsidRPr="00267B4A">
        <w:rPr>
          <w:vertAlign w:val="superscript"/>
        </w:rPr>
        <w:t>-4</w:t>
      </w:r>
      <w:r>
        <w:t>) and no local dynamic loss due to fittings for this component. Therefore, this component only requires two numerical fields. Heat and moisture exchange from surroundings is ignored.</w:t>
      </w:r>
    </w:p>
    <w:p w14:paraId="1640C585" w14:textId="77777777" w:rsidR="008A45F3" w:rsidRDefault="008A45F3" w:rsidP="008A45F3">
      <w:pPr>
        <w:pStyle w:val="BlockQuotation"/>
      </w:pPr>
      <w:r w:rsidRPr="002E18B0">
        <w:t xml:space="preserve">Note: </w:t>
      </w:r>
      <w:r>
        <w:t xml:space="preserve">The AirflowNetwork:Distribution:Component:TerminalUnit object is used to represent an </w:t>
      </w:r>
      <w:r>
        <w:rPr>
          <w:rFonts w:eastAsia="SimSun"/>
          <w:lang w:eastAsia="zh-CN"/>
        </w:rPr>
        <w:t xml:space="preserve">AirTerminal:SingleDuct:ConstantVolume:Reheat or an </w:t>
      </w:r>
      <w:r>
        <w:t>AirTerminal:SingleDuct:VAV:Reheat</w:t>
      </w:r>
      <w:r>
        <w:rPr>
          <w:rFonts w:eastAsia="SimSun"/>
          <w:lang w:eastAsia="zh-CN"/>
        </w:rPr>
        <w:t xml:space="preserve"> object in an AirflowNetwork simulation. The </w:t>
      </w:r>
      <w:r>
        <w:t>AirflowNetwork:Distribution:Component:TerminalUnit</w:t>
      </w:r>
      <w:r>
        <w:rPr>
          <w:rFonts w:eastAsia="SimSun"/>
          <w:lang w:eastAsia="zh-CN"/>
        </w:rPr>
        <w:t xml:space="preserve"> should not be used to </w:t>
      </w:r>
      <w:r>
        <w:rPr>
          <w:rFonts w:eastAsia="SimSun"/>
          <w:lang w:eastAsia="zh-CN"/>
        </w:rPr>
        <w:lastRenderedPageBreak/>
        <w:t>represent any other air terminal unit types. When the ZoneHVAC:EquipmentList object</w:t>
      </w:r>
      <w:r>
        <w:t xml:space="preserve"> specifies an Air:Terminal:SingleDuct:Uncontrolled object, the AirflowNetwork:Distribution:Component:Duct object should be used instead. </w:t>
      </w:r>
    </w:p>
    <w:p w14:paraId="4DE63E7B" w14:textId="77777777" w:rsidR="008A45F3" w:rsidRDefault="008A45F3" w:rsidP="008A45F3">
      <w:pPr>
        <w:pStyle w:val="BlockQuotation"/>
        <w:rPr>
          <w:bCs/>
        </w:rPr>
      </w:pPr>
      <w:r>
        <w:t xml:space="preserve">The AirTerminal:SingleDuct:VAV:Reheat object has two components: a damper and a reheat coil. When the AirTerminal:SingleDuct:VAV:Reheat type is used, two objects of </w:t>
      </w:r>
      <w:r w:rsidRPr="00596491">
        <w:rPr>
          <w:bCs/>
        </w:rPr>
        <w:t>AirflowNetwork:Distribution:Linkage</w:t>
      </w:r>
      <w:r>
        <w:rPr>
          <w:bCs/>
        </w:rPr>
        <w:t xml:space="preserve"> have to be used to make two links, one of which is a link to connect two nodes for a damper, and the other is a link to connect two nodes for a reheat coil.</w:t>
      </w:r>
    </w:p>
    <w:p w14:paraId="14F7D33F" w14:textId="77777777" w:rsidR="008A45F3" w:rsidRDefault="008A45F3" w:rsidP="008A45F3">
      <w:pPr>
        <w:pStyle w:val="BlockQuotation"/>
      </w:pPr>
      <w:r>
        <w:t>When a VAV system is used with</w:t>
      </w:r>
      <w:r w:rsidRPr="008A5D78">
        <w:t xml:space="preserve"> </w:t>
      </w:r>
      <w:r>
        <w:t xml:space="preserve">Supply Fan Object Type = </w:t>
      </w:r>
      <w:r w:rsidRPr="006C6F91">
        <w:t>Fan:</w:t>
      </w:r>
      <w:r>
        <w:t>Variable</w:t>
      </w:r>
      <w:r w:rsidRPr="006C6F91">
        <w:t>Volume</w:t>
      </w:r>
      <w:r>
        <w:t xml:space="preserve"> in the AirflowNetwork:Distribution:Component:Fan object, the type of all terminals has to be AirTerminal:SingleDuct:VAV:Reheat. The object of Air:Terminal:SingleDuct:Uncontrolled is not allowed. </w:t>
      </w:r>
    </w:p>
    <w:p w14:paraId="026FD435" w14:textId="77777777" w:rsidR="008A45F3" w:rsidRDefault="008A45F3" w:rsidP="008A45F3">
      <w:pPr>
        <w:pStyle w:val="BodyText"/>
      </w:pPr>
      <w:r w:rsidRPr="00291BFA">
        <w:t>An IDF example</w:t>
      </w:r>
      <w:r>
        <w:t xml:space="preserve"> is provided below</w:t>
      </w:r>
      <w:r w:rsidRPr="00291BFA">
        <w:t>:</w:t>
      </w:r>
    </w:p>
    <w:p w14:paraId="172CB133" w14:textId="77777777" w:rsidR="008A45F3" w:rsidRDefault="008A45F3" w:rsidP="008A45F3">
      <w:pPr>
        <w:pStyle w:val="IDDDefinition"/>
      </w:pPr>
      <w:r>
        <w:t>AirflowNetwork:Distribution:Component:TerminalUnit,</w:t>
      </w:r>
    </w:p>
    <w:p w14:paraId="2896B0FF" w14:textId="77777777" w:rsidR="008A45F3" w:rsidRDefault="008A45F3" w:rsidP="008A45F3">
      <w:pPr>
        <w:pStyle w:val="IDDDefinition"/>
      </w:pPr>
      <w:r>
        <w:t xml:space="preserve">    Reheat Zone 1,                    !- Name of Associated Energyplus Terminal Unit</w:t>
      </w:r>
    </w:p>
    <w:p w14:paraId="3810EB59" w14:textId="77777777" w:rsidR="008A45F3" w:rsidRDefault="008A45F3" w:rsidP="008A45F3">
      <w:pPr>
        <w:pStyle w:val="IDDDefinition"/>
      </w:pPr>
      <w:r>
        <w:t xml:space="preserve">    AirTerminal:SingleDuct:ConstantVolume:Reheat,  !- EnergyPlus Terminal Unit Type</w:t>
      </w:r>
    </w:p>
    <w:p w14:paraId="7C217E75" w14:textId="77777777" w:rsidR="008A45F3" w:rsidRDefault="008A45F3" w:rsidP="008A45F3">
      <w:pPr>
        <w:pStyle w:val="IDDDefinition"/>
      </w:pPr>
      <w:r>
        <w:t xml:space="preserve">    0.1,                              !- Air Path Length {m}</w:t>
      </w:r>
    </w:p>
    <w:p w14:paraId="2BFD597F" w14:textId="77777777" w:rsidR="008A45F3" w:rsidRDefault="008A45F3" w:rsidP="008A45F3">
      <w:pPr>
        <w:pStyle w:val="IDDDefinition"/>
      </w:pPr>
      <w:r>
        <w:t xml:space="preserve">    0.44;                             !- Air Path Hydraulic Diameter {m}</w:t>
      </w:r>
    </w:p>
    <w:p w14:paraId="315F34E1" w14:textId="77777777" w:rsidR="008A45F3" w:rsidRDefault="008A45F3" w:rsidP="008A45F3">
      <w:pPr>
        <w:pStyle w:val="BodyText"/>
      </w:pPr>
    </w:p>
    <w:p w14:paraId="2C7C6A1D" w14:textId="77777777" w:rsidR="008A45F3" w:rsidRDefault="008A45F3" w:rsidP="008A45F3">
      <w:pPr>
        <w:pStyle w:val="Heading3"/>
      </w:pPr>
      <w:bookmarkStart w:id="763" w:name="_Toc399589452"/>
      <w:r>
        <w:t>AirflowNetwork:Distribution:Component:ConstantPressureDrop</w:t>
      </w:r>
      <w:bookmarkEnd w:id="763"/>
    </w:p>
    <w:p w14:paraId="3BFFB43A" w14:textId="77777777" w:rsidR="008A45F3" w:rsidRDefault="008A45F3" w:rsidP="008A45F3">
      <w:pPr>
        <w:pStyle w:val="BodyText"/>
      </w:pPr>
      <w:r>
        <w:t>This component represents a constant pressure drop component. It is generally used to simulate a constant pressure drop filter. The mathematical equation may be written as:</w:t>
      </w:r>
    </w:p>
    <w:p w14:paraId="5BB1D8CE" w14:textId="77777777" w:rsidR="008A45F3" w:rsidRDefault="008A45F3" w:rsidP="008A45F3">
      <w:pPr>
        <w:pStyle w:val="Equation"/>
      </w:pPr>
      <w:r w:rsidRPr="00884C36">
        <w:rPr>
          <w:position w:val="-6"/>
        </w:rPr>
        <w:object w:dxaOrig="1140" w:dyaOrig="279" w14:anchorId="58ACFF67">
          <v:shape id="_x0000_i1061" type="#_x0000_t75" style="width:57pt;height:14.5pt" o:ole="">
            <v:imagedata r:id="rId92" o:title=""/>
          </v:shape>
          <o:OLEObject Type="Embed" ProgID="Equation.DSMT4" ShapeID="_x0000_i1061" DrawAspect="Content" ObjectID="_1476180330" r:id="rId93"/>
        </w:object>
      </w:r>
    </w:p>
    <w:p w14:paraId="50D73878" w14:textId="77777777" w:rsidR="008A45F3" w:rsidRDefault="008A45F3" w:rsidP="008A45F3">
      <w:pPr>
        <w:pStyle w:val="Heading4"/>
      </w:pPr>
      <w:r>
        <w:t>Field: Name</w:t>
      </w:r>
    </w:p>
    <w:p w14:paraId="6B9E2111" w14:textId="77777777" w:rsidR="008A45F3" w:rsidRDefault="008A45F3" w:rsidP="008A45F3">
      <w:pPr>
        <w:pStyle w:val="BodyText"/>
      </w:pPr>
      <w:r>
        <w:t>A unique name identifying an AirflowNetwork constant pressure drop component in an air distribution system. This unique name will be referenced by an AirflowNetwork: Distribution:Linkage object to represent a component.</w:t>
      </w:r>
    </w:p>
    <w:p w14:paraId="2C678256" w14:textId="77777777" w:rsidR="008A45F3" w:rsidRDefault="008A45F3" w:rsidP="008A45F3">
      <w:pPr>
        <w:pStyle w:val="Heading4"/>
      </w:pPr>
      <w:r>
        <w:t>Field: Pressure Difference across the Component</w:t>
      </w:r>
    </w:p>
    <w:p w14:paraId="19FFEC25" w14:textId="77777777" w:rsidR="008A45F3" w:rsidRDefault="008A45F3" w:rsidP="008A45F3">
      <w:pPr>
        <w:pStyle w:val="BodyText"/>
      </w:pPr>
      <w:r>
        <w:t>This numeric field is used to input the pressure difference across the element [Pa].</w:t>
      </w:r>
    </w:p>
    <w:p w14:paraId="0A130530" w14:textId="77777777" w:rsidR="008A45F3" w:rsidRDefault="008A45F3" w:rsidP="008A45F3">
      <w:pPr>
        <w:pStyle w:val="BlockQuotation"/>
      </w:pPr>
      <w:r>
        <w:t>Note: This object should be used with caution. Each node connected to this object cannot be a node for a mixer or splitter, a node in an AirLoopHVAC, or a node in a zone configuration loop. It is recommended that duct components be specified at both ends of this object.</w:t>
      </w:r>
    </w:p>
    <w:p w14:paraId="16BAA954" w14:textId="77777777" w:rsidR="008A45F3" w:rsidRDefault="008A45F3" w:rsidP="008A45F3">
      <w:pPr>
        <w:pStyle w:val="BodyText"/>
      </w:pPr>
      <w:r w:rsidRPr="00CA689E">
        <w:t>An IDF example</w:t>
      </w:r>
      <w:r>
        <w:t xml:space="preserve"> is provided below</w:t>
      </w:r>
      <w:r w:rsidRPr="00CA689E">
        <w:t>:</w:t>
      </w:r>
    </w:p>
    <w:p w14:paraId="11FEB969" w14:textId="77777777" w:rsidR="008A45F3" w:rsidRDefault="008A45F3" w:rsidP="008A45F3">
      <w:pPr>
        <w:pStyle w:val="IDDDefinition"/>
      </w:pPr>
      <w:r>
        <w:rPr>
          <w:rFonts w:eastAsia="SimSun"/>
          <w:lang w:eastAsia="zh-CN"/>
        </w:rPr>
        <w:t>AirflowNetwork:Distribution:Component:ConstantPressureDrop</w:t>
      </w:r>
      <w:r>
        <w:t>,</w:t>
      </w:r>
    </w:p>
    <w:p w14:paraId="741BA5F7" w14:textId="77777777" w:rsidR="008A45F3" w:rsidRDefault="008A45F3" w:rsidP="008A45F3">
      <w:pPr>
        <w:pStyle w:val="IDDDefinition"/>
        <w:rPr>
          <w:rFonts w:eastAsia="SimSun"/>
          <w:lang w:eastAsia="zh-CN"/>
        </w:rPr>
      </w:pPr>
      <w:r>
        <w:t xml:space="preserve"> SupplyCPDComp, ! </w:t>
      </w:r>
      <w:r>
        <w:rPr>
          <w:rFonts w:eastAsia="SimSun"/>
          <w:lang w:eastAsia="zh-CN"/>
        </w:rPr>
        <w:t>Name of Constant Pressure Drop Component</w:t>
      </w:r>
    </w:p>
    <w:p w14:paraId="63BAF71B" w14:textId="77777777" w:rsidR="008A45F3" w:rsidRDefault="008A45F3" w:rsidP="008A45F3">
      <w:pPr>
        <w:pStyle w:val="IDDDefinition"/>
      </w:pPr>
      <w:r>
        <w:t xml:space="preserve"> 1.0;           ! Pressure Difference Across the Component [Pa]</w:t>
      </w:r>
    </w:p>
    <w:p w14:paraId="16A6A2C0" w14:textId="77777777" w:rsidR="008A45F3" w:rsidRDefault="008A45F3" w:rsidP="008A45F3">
      <w:pPr>
        <w:pStyle w:val="Heading3"/>
      </w:pPr>
      <w:bookmarkStart w:id="764" w:name="_Toc399589453"/>
      <w:r>
        <w:t>AirflowNetwork:Distribution:Linkage</w:t>
      </w:r>
      <w:bookmarkEnd w:id="764"/>
    </w:p>
    <w:p w14:paraId="11BE4E5C" w14:textId="77777777" w:rsidR="008A45F3" w:rsidRDefault="008A45F3" w:rsidP="008A45F3">
      <w:pPr>
        <w:pStyle w:val="BodyText"/>
      </w:pPr>
      <w:r>
        <w:t>The AirflowNetwork:Distribution:Linkage represents a connection between two AirflowNetwork:Distribution:Node objects and an AirflowNetwork component defined above. In addition, the relative height from node height to linkage height for each node is required.</w:t>
      </w:r>
    </w:p>
    <w:p w14:paraId="4CD0D226" w14:textId="77777777" w:rsidR="008A45F3" w:rsidRDefault="008A45F3" w:rsidP="008A45F3">
      <w:pPr>
        <w:pStyle w:val="Heading4"/>
      </w:pPr>
      <w:r>
        <w:t>Field: Name</w:t>
      </w:r>
    </w:p>
    <w:p w14:paraId="021AD486" w14:textId="77777777" w:rsidR="008A45F3" w:rsidRDefault="008A45F3" w:rsidP="008A45F3">
      <w:pPr>
        <w:pStyle w:val="BodyText"/>
      </w:pPr>
      <w:r>
        <w:t>The name identifies the linkage for later reference and in the output listing. Each linkage should have a unique name.</w:t>
      </w:r>
    </w:p>
    <w:p w14:paraId="5A57CE8D" w14:textId="77777777" w:rsidR="008A45F3" w:rsidRDefault="008A45F3" w:rsidP="008A45F3">
      <w:pPr>
        <w:pStyle w:val="Heading4"/>
      </w:pPr>
      <w:r>
        <w:lastRenderedPageBreak/>
        <w:t>Field: Node 1 Name</w:t>
      </w:r>
    </w:p>
    <w:p w14:paraId="759BE810" w14:textId="77777777" w:rsidR="008A45F3" w:rsidRDefault="008A45F3" w:rsidP="008A45F3">
      <w:pPr>
        <w:pStyle w:val="BodyText"/>
      </w:pPr>
      <w:r>
        <w:t xml:space="preserve">Designates a node name where airflow starts. The node name should be defined in an AirflowNetwork:Distribution:Node object. </w:t>
      </w:r>
    </w:p>
    <w:p w14:paraId="7922B3C8" w14:textId="77777777" w:rsidR="008A45F3" w:rsidRDefault="008A45F3" w:rsidP="008A45F3">
      <w:pPr>
        <w:pStyle w:val="Heading4"/>
      </w:pPr>
      <w:r>
        <w:t>Field: Node 2 Name</w:t>
      </w:r>
    </w:p>
    <w:p w14:paraId="4357F72B" w14:textId="77777777" w:rsidR="008A45F3" w:rsidRDefault="008A45F3" w:rsidP="008A45F3">
      <w:pPr>
        <w:pStyle w:val="BodyText"/>
      </w:pPr>
      <w:r>
        <w:t xml:space="preserve">Designates a node name where airflow ends. The node name should be defined in an AirflowNetwork:Distribution:Node object. </w:t>
      </w:r>
    </w:p>
    <w:p w14:paraId="20B1FBAC" w14:textId="77777777" w:rsidR="008A45F3" w:rsidRDefault="008A45F3" w:rsidP="008A45F3">
      <w:pPr>
        <w:pStyle w:val="Heading4"/>
      </w:pPr>
      <w:r>
        <w:t>Field: Component Name</w:t>
      </w:r>
    </w:p>
    <w:p w14:paraId="6710C129" w14:textId="77777777" w:rsidR="008A45F3" w:rsidRDefault="008A45F3" w:rsidP="008A45F3">
      <w:pPr>
        <w:pStyle w:val="BodyText"/>
      </w:pPr>
      <w:r>
        <w:t xml:space="preserve">Designates an AirflowNetwork component name associated with the two nodes. The component name should be one of the AirflowNetwork:Distribution:Component… object names. </w:t>
      </w:r>
    </w:p>
    <w:p w14:paraId="08CF2D45" w14:textId="77777777" w:rsidR="008A45F3" w:rsidRDefault="008A45F3" w:rsidP="008A45F3">
      <w:pPr>
        <w:pStyle w:val="Heading4"/>
      </w:pPr>
      <w:r>
        <w:t>Field: Thermal Zone Name</w:t>
      </w:r>
    </w:p>
    <w:p w14:paraId="0F086EB6" w14:textId="77777777" w:rsidR="008A45F3" w:rsidRDefault="008A45F3" w:rsidP="008A45F3">
      <w:pPr>
        <w:pStyle w:val="BodyText"/>
      </w:pPr>
      <w:r>
        <w:t>Designates a thermal zone where the linkage is located. The information provides the ambient conditions for duct elements to calculate duct conduction losses (only used if component is AirflowNetwork:Distribution:Component:Duct).</w:t>
      </w:r>
    </w:p>
    <w:p w14:paraId="518BE9E6" w14:textId="77777777" w:rsidR="008A45F3" w:rsidRDefault="008A45F3" w:rsidP="008A45F3">
      <w:pPr>
        <w:pStyle w:val="BodyText"/>
      </w:pPr>
      <w:r w:rsidRPr="00992BE1">
        <w:t>An IDF example</w:t>
      </w:r>
      <w:r>
        <w:t xml:space="preserve"> is provided below</w:t>
      </w:r>
      <w:r w:rsidRPr="00992BE1">
        <w:t>:</w:t>
      </w:r>
    </w:p>
    <w:p w14:paraId="7F98F5B7" w14:textId="77777777" w:rsidR="008A45F3" w:rsidRDefault="008A45F3" w:rsidP="008A45F3">
      <w:pPr>
        <w:pStyle w:val="IDDDefinition"/>
      </w:pPr>
      <w:r>
        <w:t>AirflowNetwork:Distribution:Linkage,</w:t>
      </w:r>
    </w:p>
    <w:p w14:paraId="2A177387" w14:textId="77777777" w:rsidR="008A45F3" w:rsidRDefault="008A45F3" w:rsidP="008A45F3">
      <w:pPr>
        <w:pStyle w:val="IDDDefinition"/>
      </w:pPr>
      <w:r>
        <w:t xml:space="preserve">    Main Link 1,             !- Name of Linkage</w:t>
      </w:r>
    </w:p>
    <w:p w14:paraId="60B7DA3B" w14:textId="77777777" w:rsidR="008A45F3" w:rsidRDefault="008A45F3" w:rsidP="008A45F3">
      <w:pPr>
        <w:pStyle w:val="IDDDefinition"/>
      </w:pPr>
      <w:r>
        <w:t xml:space="preserve">    EquipmentInletNode,      !- Node 1 Name</w:t>
      </w:r>
    </w:p>
    <w:p w14:paraId="083C019F" w14:textId="77777777" w:rsidR="008A45F3" w:rsidRDefault="008A45F3" w:rsidP="008A45F3">
      <w:pPr>
        <w:pStyle w:val="IDDDefinition"/>
      </w:pPr>
      <w:r>
        <w:t xml:space="preserve">    SupplyMainNode,          !- Node 2 Name</w:t>
      </w:r>
    </w:p>
    <w:p w14:paraId="0116F1BB" w14:textId="77777777" w:rsidR="008A45F3" w:rsidRDefault="008A45F3" w:rsidP="008A45F3">
      <w:pPr>
        <w:pStyle w:val="IDDDefinition"/>
      </w:pPr>
      <w:r>
        <w:t xml:space="preserve">    MainTruck1,              !- Component Name</w:t>
      </w:r>
    </w:p>
    <w:p w14:paraId="6844328D" w14:textId="77777777" w:rsidR="008A45F3" w:rsidRDefault="008A45F3" w:rsidP="008A45F3">
      <w:pPr>
        <w:pStyle w:val="IDDDefinition"/>
      </w:pPr>
      <w:r>
        <w:t xml:space="preserve">    Attic Zone;              !- Thermal Zone Name</w:t>
      </w:r>
    </w:p>
    <w:p w14:paraId="1B543E17" w14:textId="77777777" w:rsidR="008A45F3" w:rsidRDefault="008A45F3" w:rsidP="008A45F3">
      <w:pPr>
        <w:pStyle w:val="Heading3"/>
      </w:pPr>
      <w:bookmarkStart w:id="765" w:name="_Toc399589454"/>
      <w:bookmarkEnd w:id="522"/>
      <w:bookmarkEnd w:id="523"/>
      <w:bookmarkEnd w:id="754"/>
      <w:bookmarkEnd w:id="755"/>
      <w:r>
        <w:t>Airflow Network Outputs</w:t>
      </w:r>
      <w:bookmarkEnd w:id="765"/>
    </w:p>
    <w:p w14:paraId="09DEC8C2" w14:textId="77777777" w:rsidR="008A45F3" w:rsidRDefault="008A45F3" w:rsidP="008A45F3">
      <w:pPr>
        <w:pStyle w:val="BodyText"/>
      </w:pPr>
      <w:r>
        <w:t xml:space="preserve">The AirflowNetwork nodes in the following output variables includes zones defined in AirflowNetwork:Multizone:Zone objects, external nodes defined in AirflowNetwork:MultiZone:ExternalNode objects, and nodes defined in AirflowNetwork:Distribution:Node objects. </w:t>
      </w:r>
    </w:p>
    <w:p w14:paraId="42C86A22" w14:textId="77777777" w:rsidR="008A45F3" w:rsidRDefault="008A45F3" w:rsidP="008A45F3">
      <w:pPr>
        <w:pStyle w:val="BodyText"/>
      </w:pPr>
      <w:r>
        <w:t xml:space="preserve">The AirflowNetwork linkage used in following output variables includes surfaces defined in AirflowNetwork:Multizone:Surface objects, and linkages defined in AirflowNetwork:Distribution:Linkage objects. The surface linkages represent airflows through surface cracks or openings between two zones or between a zone and outdoors. The distribution linkages represent airflows in an air distribution system. </w:t>
      </w:r>
    </w:p>
    <w:p w14:paraId="1D9C61E9" w14:textId="77777777" w:rsidR="008A45F3" w:rsidRDefault="008A45F3" w:rsidP="008A45F3">
      <w:pPr>
        <w:pStyle w:val="BodyText"/>
      </w:pPr>
    </w:p>
    <w:p w14:paraId="1364ED08" w14:textId="77777777" w:rsidR="008A45F3" w:rsidRDefault="008A45F3" w:rsidP="008A45F3">
      <w:pPr>
        <w:pStyle w:val="CodeIDDSamples"/>
        <w:rPr>
          <w:rFonts w:eastAsia="SimSun"/>
          <w:lang w:eastAsia="zh-CN"/>
        </w:rPr>
      </w:pPr>
      <w:r>
        <w:rPr>
          <w:rFonts w:eastAsia="SimSun"/>
          <w:lang w:eastAsia="zh-CN"/>
        </w:rPr>
        <w:t>HVAC,Average,AFN Node Temperature [C]</w:t>
      </w:r>
    </w:p>
    <w:p w14:paraId="21E60707" w14:textId="77777777" w:rsidR="008A45F3" w:rsidRDefault="008A45F3" w:rsidP="008A45F3">
      <w:pPr>
        <w:pStyle w:val="CodeIDDSamples"/>
        <w:rPr>
          <w:rFonts w:eastAsia="SimSun"/>
          <w:lang w:eastAsia="zh-CN"/>
        </w:rPr>
      </w:pPr>
      <w:r>
        <w:rPr>
          <w:rFonts w:eastAsia="SimSun"/>
          <w:lang w:eastAsia="zh-CN"/>
        </w:rPr>
        <w:t>HVAC,Average,AFN Node Humidity Ratio [kgWater/kgDryAir]</w:t>
      </w:r>
    </w:p>
    <w:p w14:paraId="10A85716" w14:textId="77777777" w:rsidR="008A45F3" w:rsidRDefault="008A45F3" w:rsidP="008A45F3">
      <w:pPr>
        <w:pStyle w:val="CodeIDDSamples"/>
        <w:rPr>
          <w:rFonts w:eastAsia="SimSun"/>
          <w:lang w:eastAsia="zh-CN"/>
        </w:rPr>
      </w:pPr>
      <w:r>
        <w:rPr>
          <w:rFonts w:eastAsia="SimSun"/>
          <w:lang w:eastAsia="zh-CN"/>
        </w:rPr>
        <w:t>HVAC,Average,AFN Node Total Pressure [Pa]</w:t>
      </w:r>
    </w:p>
    <w:p w14:paraId="25219BAB" w14:textId="77777777" w:rsidR="008A45F3" w:rsidRDefault="008A45F3" w:rsidP="008A45F3">
      <w:pPr>
        <w:pStyle w:val="CodeIDDSamples"/>
        <w:rPr>
          <w:rFonts w:eastAsia="SimSun"/>
          <w:lang w:eastAsia="zh-CN"/>
        </w:rPr>
      </w:pPr>
      <w:r>
        <w:rPr>
          <w:rFonts w:eastAsia="SimSun"/>
          <w:lang w:eastAsia="zh-CN"/>
        </w:rPr>
        <w:t>HVAC,Average,AFN Node Wind Pressure [Pa]</w:t>
      </w:r>
    </w:p>
    <w:p w14:paraId="155DBD33" w14:textId="77777777" w:rsidR="008A45F3" w:rsidRDefault="008A45F3" w:rsidP="008A45F3">
      <w:pPr>
        <w:pStyle w:val="CodeIDDSamples"/>
      </w:pPr>
      <w:r>
        <w:rPr>
          <w:rFonts w:eastAsia="SimSun"/>
          <w:lang w:eastAsia="zh-CN"/>
        </w:rPr>
        <w:t>HVAC,Average,</w:t>
      </w:r>
      <w:r>
        <w:t>AFN Node CO2 Concentration [ppm]</w:t>
      </w:r>
    </w:p>
    <w:p w14:paraId="48300B58" w14:textId="77777777" w:rsidR="008A45F3" w:rsidRDefault="008A45F3" w:rsidP="008A45F3">
      <w:pPr>
        <w:pStyle w:val="CodeIDDSamples"/>
        <w:rPr>
          <w:rFonts w:eastAsia="SimSun"/>
          <w:lang w:eastAsia="zh-CN"/>
        </w:rPr>
      </w:pPr>
      <w:r>
        <w:rPr>
          <w:rFonts w:eastAsia="SimSun"/>
          <w:lang w:eastAsia="zh-CN"/>
        </w:rPr>
        <w:t>HVAC,Average,AFN Node Generic Air Contaminant Concentration [ppm]</w:t>
      </w:r>
    </w:p>
    <w:p w14:paraId="7630032F" w14:textId="77777777" w:rsidR="008A45F3" w:rsidRDefault="008A45F3" w:rsidP="008A45F3">
      <w:pPr>
        <w:pStyle w:val="CodeIDDSamples"/>
        <w:rPr>
          <w:rFonts w:eastAsia="SimSun"/>
          <w:lang w:eastAsia="zh-CN"/>
        </w:rPr>
      </w:pPr>
      <w:r>
        <w:rPr>
          <w:rFonts w:eastAsia="SimSun"/>
          <w:lang w:eastAsia="zh-CN"/>
        </w:rPr>
        <w:t>HVAC,Average,AFN Linkage Node 1 to Node 2 Mass Flow Rate [kg/s]</w:t>
      </w:r>
    </w:p>
    <w:p w14:paraId="2AF72892" w14:textId="77777777" w:rsidR="008A45F3" w:rsidRDefault="008A45F3" w:rsidP="008A45F3">
      <w:pPr>
        <w:pStyle w:val="CodeIDDSamples"/>
        <w:rPr>
          <w:rFonts w:eastAsia="SimSun"/>
          <w:lang w:eastAsia="zh-CN"/>
        </w:rPr>
      </w:pPr>
      <w:r>
        <w:rPr>
          <w:rFonts w:eastAsia="SimSun"/>
          <w:lang w:eastAsia="zh-CN"/>
        </w:rPr>
        <w:t>HVAC,Average,AFN Linkage Node 2 to Node 1 Mass Flow Rate [kg/s]</w:t>
      </w:r>
    </w:p>
    <w:p w14:paraId="66DC44AD" w14:textId="77777777" w:rsidR="008A45F3" w:rsidRDefault="008A45F3" w:rsidP="008A45F3">
      <w:pPr>
        <w:pStyle w:val="CodeIDDSamples"/>
        <w:rPr>
          <w:rFonts w:eastAsia="SimSun"/>
          <w:lang w:eastAsia="zh-CN"/>
        </w:rPr>
      </w:pPr>
      <w:r>
        <w:rPr>
          <w:rFonts w:eastAsia="SimSun"/>
          <w:lang w:eastAsia="zh-CN"/>
        </w:rPr>
        <w:t>HVAC,Average,AFN Linkage Node 1 to Node 2 Volume Flow Rate [m3/s]</w:t>
      </w:r>
    </w:p>
    <w:p w14:paraId="2B43804F" w14:textId="77777777" w:rsidR="008A45F3" w:rsidRDefault="008A45F3" w:rsidP="008A45F3">
      <w:pPr>
        <w:pStyle w:val="CodeIDDSamples"/>
        <w:rPr>
          <w:rFonts w:eastAsia="SimSun"/>
          <w:lang w:eastAsia="zh-CN"/>
        </w:rPr>
      </w:pPr>
      <w:r>
        <w:rPr>
          <w:rFonts w:eastAsia="SimSun"/>
          <w:lang w:eastAsia="zh-CN"/>
        </w:rPr>
        <w:t>HVAC,Average,AFN Linkage Node 2 to Node 1 Volume Flow Rate [m3/s]</w:t>
      </w:r>
    </w:p>
    <w:p w14:paraId="579E19E9" w14:textId="77777777" w:rsidR="008A45F3" w:rsidRDefault="008A45F3" w:rsidP="008A45F3">
      <w:pPr>
        <w:pStyle w:val="CodeIDDSamples"/>
        <w:rPr>
          <w:rFonts w:eastAsia="SimSun"/>
          <w:lang w:eastAsia="zh-CN"/>
        </w:rPr>
      </w:pPr>
      <w:r>
        <w:rPr>
          <w:rFonts w:eastAsia="SimSun"/>
          <w:lang w:eastAsia="zh-CN"/>
        </w:rPr>
        <w:t>HVAC,Average,AFN Linkage Node 1 to Node 2 Pressure Difference [Pa]</w:t>
      </w:r>
    </w:p>
    <w:p w14:paraId="6754D6DC" w14:textId="77777777" w:rsidR="008A45F3" w:rsidRDefault="008A45F3" w:rsidP="008A45F3">
      <w:pPr>
        <w:pStyle w:val="CodeIDDSamples"/>
        <w:rPr>
          <w:rFonts w:eastAsia="SimSun"/>
          <w:lang w:eastAsia="zh-CN"/>
        </w:rPr>
      </w:pPr>
      <w:r>
        <w:rPr>
          <w:rFonts w:eastAsia="SimSun"/>
          <w:lang w:eastAsia="zh-CN"/>
        </w:rPr>
        <w:t>HVAC,Average,AFN Surface Venting Window or Door Opening Factor []</w:t>
      </w:r>
    </w:p>
    <w:p w14:paraId="3CC3A03F" w14:textId="77777777" w:rsidR="008A45F3" w:rsidRDefault="008A45F3" w:rsidP="008A45F3">
      <w:pPr>
        <w:pStyle w:val="CodeIDDSamples"/>
        <w:rPr>
          <w:rFonts w:eastAsia="SimSun"/>
          <w:lang w:eastAsia="zh-CN"/>
        </w:rPr>
      </w:pPr>
      <w:r>
        <w:rPr>
          <w:rFonts w:eastAsia="SimSun"/>
          <w:lang w:eastAsia="zh-CN"/>
        </w:rPr>
        <w:t>HVAC,Average,AFN Surface Venting Window or Door Opening Modulation Multiplier []</w:t>
      </w:r>
    </w:p>
    <w:p w14:paraId="37E76110" w14:textId="77777777" w:rsidR="008A45F3" w:rsidRDefault="008A45F3" w:rsidP="008A45F3">
      <w:pPr>
        <w:pStyle w:val="CodeIDDSamples"/>
        <w:rPr>
          <w:rFonts w:eastAsia="SimSun"/>
          <w:lang w:eastAsia="zh-CN"/>
        </w:rPr>
      </w:pPr>
      <w:r>
        <w:rPr>
          <w:rFonts w:eastAsia="SimSun"/>
          <w:lang w:eastAsia="zh-CN"/>
        </w:rPr>
        <w:t>HVAC,Average,AFN Surface Venting Inside Setpoint Temperature [C]</w:t>
      </w:r>
    </w:p>
    <w:p w14:paraId="428363ED" w14:textId="77777777" w:rsidR="008A45F3" w:rsidRDefault="008A45F3" w:rsidP="008A45F3">
      <w:pPr>
        <w:pStyle w:val="CodeIDDSamples"/>
        <w:rPr>
          <w:rFonts w:eastAsia="SimSun"/>
          <w:lang w:eastAsia="zh-CN"/>
        </w:rPr>
      </w:pPr>
      <w:r>
        <w:rPr>
          <w:rFonts w:eastAsia="SimSun"/>
          <w:lang w:eastAsia="zh-CN"/>
        </w:rPr>
        <w:t>HVAC,Average,AFN Surface Venting Availability Status []</w:t>
      </w:r>
    </w:p>
    <w:p w14:paraId="459D4F04" w14:textId="77777777" w:rsidR="008A45F3" w:rsidRDefault="008A45F3" w:rsidP="008A45F3">
      <w:pPr>
        <w:pStyle w:val="CodeIDDSamples"/>
        <w:rPr>
          <w:rFonts w:eastAsia="SimSun"/>
          <w:lang w:eastAsia="zh-CN"/>
        </w:rPr>
      </w:pPr>
      <w:r>
        <w:rPr>
          <w:rFonts w:eastAsia="SimSun"/>
          <w:lang w:eastAsia="zh-CN"/>
        </w:rPr>
        <w:t>HVAC,Average,AFN Zone Infiltration Sensible Heat Gain Rate [W]</w:t>
      </w:r>
    </w:p>
    <w:p w14:paraId="3EED3714" w14:textId="77777777" w:rsidR="008A45F3" w:rsidRDefault="008A45F3" w:rsidP="008A45F3">
      <w:pPr>
        <w:pStyle w:val="CodeIDDSamples"/>
        <w:rPr>
          <w:rFonts w:eastAsia="SimSun"/>
          <w:lang w:eastAsia="zh-CN"/>
        </w:rPr>
      </w:pPr>
      <w:r>
        <w:rPr>
          <w:rFonts w:eastAsia="SimSun"/>
          <w:lang w:eastAsia="zh-CN"/>
        </w:rPr>
        <w:t>HVAC,Sum,AFN Zone Infiltration Sensible Heat Gain Energy [J]</w:t>
      </w:r>
    </w:p>
    <w:p w14:paraId="2D66BFF3" w14:textId="77777777" w:rsidR="008A45F3" w:rsidRDefault="008A45F3" w:rsidP="008A45F3">
      <w:pPr>
        <w:pStyle w:val="CodeIDDSamples"/>
        <w:rPr>
          <w:rFonts w:eastAsia="SimSun"/>
          <w:lang w:eastAsia="zh-CN"/>
        </w:rPr>
      </w:pPr>
      <w:r>
        <w:rPr>
          <w:rFonts w:eastAsia="SimSun"/>
          <w:lang w:eastAsia="zh-CN"/>
        </w:rPr>
        <w:t>HVAC,Average,AFN Zone Mixing Sensible Heat Gain Rate [W]</w:t>
      </w:r>
    </w:p>
    <w:p w14:paraId="59DEA445" w14:textId="77777777" w:rsidR="008A45F3" w:rsidRDefault="008A45F3" w:rsidP="008A45F3">
      <w:pPr>
        <w:pStyle w:val="CodeIDDSamples"/>
        <w:rPr>
          <w:rFonts w:eastAsia="SimSun"/>
          <w:lang w:eastAsia="zh-CN"/>
        </w:rPr>
      </w:pPr>
      <w:r>
        <w:rPr>
          <w:rFonts w:eastAsia="SimSun"/>
          <w:lang w:eastAsia="zh-CN"/>
        </w:rPr>
        <w:t>HVAC,Sum,AFN Zone Mixing Sensible Heat Gain Energy [J]</w:t>
      </w:r>
    </w:p>
    <w:p w14:paraId="4D50C07C" w14:textId="77777777" w:rsidR="008A45F3" w:rsidRDefault="008A45F3" w:rsidP="008A45F3">
      <w:pPr>
        <w:pStyle w:val="CodeIDDSamples"/>
        <w:rPr>
          <w:rFonts w:eastAsia="SimSun"/>
          <w:lang w:eastAsia="zh-CN"/>
        </w:rPr>
      </w:pPr>
      <w:r>
        <w:rPr>
          <w:rFonts w:eastAsia="SimSun"/>
          <w:lang w:eastAsia="zh-CN"/>
        </w:rPr>
        <w:t>HVAC,Average,AFN Zone Infiltration Sensible Heat Loss Rate [W]</w:t>
      </w:r>
    </w:p>
    <w:p w14:paraId="2DF53196" w14:textId="77777777" w:rsidR="008A45F3" w:rsidRDefault="008A45F3" w:rsidP="008A45F3">
      <w:pPr>
        <w:pStyle w:val="CodeIDDSamples"/>
        <w:rPr>
          <w:rFonts w:eastAsia="SimSun"/>
          <w:lang w:eastAsia="zh-CN"/>
        </w:rPr>
      </w:pPr>
      <w:r>
        <w:rPr>
          <w:rFonts w:eastAsia="SimSun"/>
          <w:lang w:eastAsia="zh-CN"/>
        </w:rPr>
        <w:lastRenderedPageBreak/>
        <w:t>HVAC,Sum,AFN Zone Infiltration Sensible Heat Loss Energy [J]</w:t>
      </w:r>
    </w:p>
    <w:p w14:paraId="327C077B" w14:textId="77777777" w:rsidR="008A45F3" w:rsidRDefault="008A45F3" w:rsidP="008A45F3">
      <w:pPr>
        <w:pStyle w:val="CodeIDDSamples"/>
        <w:rPr>
          <w:rFonts w:eastAsia="SimSun"/>
          <w:lang w:eastAsia="zh-CN"/>
        </w:rPr>
      </w:pPr>
      <w:r>
        <w:rPr>
          <w:rFonts w:eastAsia="SimSun"/>
          <w:lang w:eastAsia="zh-CN"/>
        </w:rPr>
        <w:t>HVAC,Average,AFN Zone Mixing Sensible Heat Loss Rate [W]</w:t>
      </w:r>
    </w:p>
    <w:p w14:paraId="5B37D82B" w14:textId="77777777" w:rsidR="008A45F3" w:rsidRDefault="008A45F3" w:rsidP="008A45F3">
      <w:pPr>
        <w:pStyle w:val="CodeIDDSamples"/>
        <w:rPr>
          <w:rFonts w:eastAsia="SimSun"/>
          <w:lang w:eastAsia="zh-CN"/>
        </w:rPr>
      </w:pPr>
      <w:r>
        <w:rPr>
          <w:rFonts w:eastAsia="SimSun"/>
          <w:lang w:eastAsia="zh-CN"/>
        </w:rPr>
        <w:t>HVAC,Sum,AFN Zone Mixing Sensible Heat Loss Energy [J]</w:t>
      </w:r>
    </w:p>
    <w:p w14:paraId="086CC556" w14:textId="77777777" w:rsidR="008A45F3" w:rsidRDefault="008A45F3" w:rsidP="008A45F3">
      <w:pPr>
        <w:pStyle w:val="CodeIDDSamples"/>
        <w:rPr>
          <w:rFonts w:eastAsia="SimSun"/>
          <w:lang w:eastAsia="zh-CN"/>
        </w:rPr>
      </w:pPr>
      <w:r>
        <w:rPr>
          <w:rFonts w:eastAsia="SimSun"/>
          <w:lang w:eastAsia="zh-CN"/>
        </w:rPr>
        <w:t>HVAC,Average,AFN Zone Infiltration Latent Heat Gain Rate [W]</w:t>
      </w:r>
    </w:p>
    <w:p w14:paraId="4FDB344E" w14:textId="77777777" w:rsidR="008A45F3" w:rsidRDefault="008A45F3" w:rsidP="008A45F3">
      <w:pPr>
        <w:pStyle w:val="CodeIDDSamples"/>
        <w:rPr>
          <w:rFonts w:eastAsia="SimSun"/>
          <w:lang w:eastAsia="zh-CN"/>
        </w:rPr>
      </w:pPr>
      <w:r>
        <w:rPr>
          <w:rFonts w:eastAsia="SimSun"/>
          <w:lang w:eastAsia="zh-CN"/>
        </w:rPr>
        <w:t>HVAC,Sum,AFN Zone Infiltration Latent Heat Gain Energy [J]</w:t>
      </w:r>
    </w:p>
    <w:p w14:paraId="277279CA" w14:textId="77777777" w:rsidR="008A45F3" w:rsidRDefault="008A45F3" w:rsidP="008A45F3">
      <w:pPr>
        <w:pStyle w:val="CodeIDDSamples"/>
        <w:rPr>
          <w:rFonts w:eastAsia="SimSun"/>
          <w:lang w:eastAsia="zh-CN"/>
        </w:rPr>
      </w:pPr>
      <w:r>
        <w:rPr>
          <w:rFonts w:eastAsia="SimSun"/>
          <w:lang w:eastAsia="zh-CN"/>
        </w:rPr>
        <w:t>HVAC,Average,AFN Zone Infiltration Latent Heat Loss Rate [W]</w:t>
      </w:r>
    </w:p>
    <w:p w14:paraId="6DB711F9" w14:textId="77777777" w:rsidR="008A45F3" w:rsidRDefault="008A45F3" w:rsidP="008A45F3">
      <w:pPr>
        <w:pStyle w:val="CodeIDDSamples"/>
        <w:rPr>
          <w:rFonts w:eastAsia="SimSun"/>
          <w:lang w:eastAsia="zh-CN"/>
        </w:rPr>
      </w:pPr>
      <w:r>
        <w:rPr>
          <w:rFonts w:eastAsia="SimSun"/>
          <w:lang w:eastAsia="zh-CN"/>
        </w:rPr>
        <w:t>HVAC,Sum,AFN Zone Infiltration Latent Heat Loss Energy [J]</w:t>
      </w:r>
    </w:p>
    <w:p w14:paraId="23396443" w14:textId="77777777" w:rsidR="008A45F3" w:rsidRDefault="008A45F3" w:rsidP="008A45F3">
      <w:pPr>
        <w:pStyle w:val="CodeIDDSamples"/>
        <w:rPr>
          <w:rFonts w:eastAsia="SimSun"/>
          <w:lang w:eastAsia="zh-CN"/>
        </w:rPr>
      </w:pPr>
      <w:r>
        <w:rPr>
          <w:rFonts w:eastAsia="SimSun"/>
          <w:lang w:eastAsia="zh-CN"/>
        </w:rPr>
        <w:t>HVAC,Average,AFN Zone Mixing Latent Heat Gain Rate [W]</w:t>
      </w:r>
    </w:p>
    <w:p w14:paraId="6BC819E8" w14:textId="77777777" w:rsidR="008A45F3" w:rsidRDefault="008A45F3" w:rsidP="008A45F3">
      <w:pPr>
        <w:pStyle w:val="CodeIDDSamples"/>
        <w:rPr>
          <w:rFonts w:eastAsia="SimSun"/>
          <w:lang w:eastAsia="zh-CN"/>
        </w:rPr>
      </w:pPr>
      <w:r>
        <w:rPr>
          <w:rFonts w:eastAsia="SimSun"/>
          <w:lang w:eastAsia="zh-CN"/>
        </w:rPr>
        <w:t>HVAC,Sum,AFN Zone Mixing Latent Heat Gain Energy [J]</w:t>
      </w:r>
    </w:p>
    <w:p w14:paraId="7696C2A1" w14:textId="77777777" w:rsidR="008A45F3" w:rsidRDefault="008A45F3" w:rsidP="008A45F3">
      <w:pPr>
        <w:pStyle w:val="CodeIDDSamples"/>
        <w:rPr>
          <w:rFonts w:eastAsia="SimSun"/>
          <w:lang w:eastAsia="zh-CN"/>
        </w:rPr>
      </w:pPr>
      <w:r>
        <w:rPr>
          <w:rFonts w:eastAsia="SimSun"/>
          <w:lang w:eastAsia="zh-CN"/>
        </w:rPr>
        <w:t>HVAC,Average,AFN Zone Mixing Latent Heat Loss Rate [W]</w:t>
      </w:r>
    </w:p>
    <w:p w14:paraId="10B58351" w14:textId="77777777" w:rsidR="008A45F3" w:rsidRDefault="008A45F3" w:rsidP="008A45F3">
      <w:pPr>
        <w:pStyle w:val="CodeIDDSamples"/>
        <w:rPr>
          <w:rFonts w:eastAsia="SimSun"/>
          <w:lang w:eastAsia="zh-CN"/>
        </w:rPr>
      </w:pPr>
      <w:r>
        <w:rPr>
          <w:rFonts w:eastAsia="SimSun"/>
          <w:lang w:eastAsia="zh-CN"/>
        </w:rPr>
        <w:t>HVAC,Sum,AFN Zone Mixing Latent Heat Loss Energy [J]</w:t>
      </w:r>
    </w:p>
    <w:p w14:paraId="1E7B7266" w14:textId="77777777" w:rsidR="008A45F3" w:rsidRDefault="008A45F3" w:rsidP="008A45F3">
      <w:pPr>
        <w:pStyle w:val="CodeIDDSamples"/>
        <w:rPr>
          <w:rFonts w:eastAsia="SimSun"/>
          <w:lang w:eastAsia="zh-CN"/>
        </w:rPr>
      </w:pPr>
      <w:r>
        <w:rPr>
          <w:rFonts w:eastAsia="SimSun"/>
          <w:lang w:eastAsia="zh-CN"/>
        </w:rPr>
        <w:t>HVAC,Average,AFN Zone Duct Leaked Air Sensible Heat Gain Rate [W]</w:t>
      </w:r>
    </w:p>
    <w:p w14:paraId="00E080D6" w14:textId="77777777" w:rsidR="008A45F3" w:rsidRDefault="008A45F3" w:rsidP="008A45F3">
      <w:pPr>
        <w:pStyle w:val="CodeIDDSamples"/>
        <w:rPr>
          <w:rFonts w:eastAsia="SimSun"/>
          <w:lang w:eastAsia="zh-CN"/>
        </w:rPr>
      </w:pPr>
      <w:r>
        <w:rPr>
          <w:rFonts w:eastAsia="SimSun"/>
          <w:lang w:eastAsia="zh-CN"/>
        </w:rPr>
        <w:t>HVAC,Sum,AFN Zone Duct Leaked Air Sensible Heat Gain Energy [J]</w:t>
      </w:r>
    </w:p>
    <w:p w14:paraId="3FBB33AF" w14:textId="77777777" w:rsidR="008A45F3" w:rsidRDefault="008A45F3" w:rsidP="008A45F3">
      <w:pPr>
        <w:pStyle w:val="CodeIDDSamples"/>
        <w:rPr>
          <w:rFonts w:eastAsia="SimSun"/>
          <w:lang w:eastAsia="zh-CN"/>
        </w:rPr>
      </w:pPr>
      <w:r>
        <w:rPr>
          <w:rFonts w:eastAsia="SimSun"/>
          <w:lang w:eastAsia="zh-CN"/>
        </w:rPr>
        <w:t>HVAC,Average,AFN Zone Duct Leaked Air Sensible Heat Loss Rate [W]</w:t>
      </w:r>
    </w:p>
    <w:p w14:paraId="0BBAA548" w14:textId="77777777" w:rsidR="008A45F3" w:rsidRDefault="008A45F3" w:rsidP="008A45F3">
      <w:pPr>
        <w:pStyle w:val="CodeIDDSamples"/>
        <w:rPr>
          <w:rFonts w:eastAsia="SimSun"/>
          <w:lang w:eastAsia="zh-CN"/>
        </w:rPr>
      </w:pPr>
      <w:r>
        <w:rPr>
          <w:rFonts w:eastAsia="SimSun"/>
          <w:lang w:eastAsia="zh-CN"/>
        </w:rPr>
        <w:t>HVAC,Sum,AFN Zone Duct Leaked Air Sensible Heat Loss Energy [J]</w:t>
      </w:r>
    </w:p>
    <w:p w14:paraId="12637EE5" w14:textId="77777777" w:rsidR="008A45F3" w:rsidRDefault="008A45F3" w:rsidP="008A45F3">
      <w:pPr>
        <w:pStyle w:val="CodeIDDSamples"/>
        <w:rPr>
          <w:rFonts w:eastAsia="SimSun"/>
          <w:lang w:eastAsia="zh-CN"/>
        </w:rPr>
      </w:pPr>
      <w:r>
        <w:rPr>
          <w:rFonts w:eastAsia="SimSun"/>
          <w:lang w:eastAsia="zh-CN"/>
        </w:rPr>
        <w:t>HVAC,Average,AFN Zone Duct Leaked Air Latent Heat Gain Rate [W]</w:t>
      </w:r>
    </w:p>
    <w:p w14:paraId="0E07D277" w14:textId="77777777" w:rsidR="008A45F3" w:rsidRDefault="008A45F3" w:rsidP="008A45F3">
      <w:pPr>
        <w:pStyle w:val="CodeIDDSamples"/>
        <w:rPr>
          <w:rFonts w:eastAsia="SimSun"/>
          <w:lang w:eastAsia="zh-CN"/>
        </w:rPr>
      </w:pPr>
      <w:r>
        <w:rPr>
          <w:rFonts w:eastAsia="SimSun"/>
          <w:lang w:eastAsia="zh-CN"/>
        </w:rPr>
        <w:t>HVAC,Sum,AFN Zone Duct Leaked Air Latent Heat Gain Energy [J]</w:t>
      </w:r>
    </w:p>
    <w:p w14:paraId="5D21C657" w14:textId="77777777" w:rsidR="008A45F3" w:rsidRDefault="008A45F3" w:rsidP="008A45F3">
      <w:pPr>
        <w:pStyle w:val="CodeIDDSamples"/>
        <w:rPr>
          <w:rFonts w:eastAsia="SimSun"/>
          <w:lang w:eastAsia="zh-CN"/>
        </w:rPr>
      </w:pPr>
      <w:r>
        <w:rPr>
          <w:rFonts w:eastAsia="SimSun"/>
          <w:lang w:eastAsia="zh-CN"/>
        </w:rPr>
        <w:t>HVAC,Average,AFN Zone Duct Leaked Air Latent Heat Loss Rate [W]</w:t>
      </w:r>
    </w:p>
    <w:p w14:paraId="73C2F0C3" w14:textId="77777777" w:rsidR="008A45F3" w:rsidRDefault="008A45F3" w:rsidP="008A45F3">
      <w:pPr>
        <w:pStyle w:val="CodeIDDSamples"/>
        <w:rPr>
          <w:rFonts w:eastAsia="SimSun"/>
          <w:lang w:eastAsia="zh-CN"/>
        </w:rPr>
      </w:pPr>
      <w:r>
        <w:rPr>
          <w:rFonts w:eastAsia="SimSun"/>
          <w:lang w:eastAsia="zh-CN"/>
        </w:rPr>
        <w:t>HVAC,Sum,AFN Zone Duct Leaked Air Latent Heat Loss Energy [J]</w:t>
      </w:r>
    </w:p>
    <w:p w14:paraId="189B5E08" w14:textId="77777777" w:rsidR="008A45F3" w:rsidRDefault="008A45F3" w:rsidP="008A45F3">
      <w:pPr>
        <w:pStyle w:val="CodeIDDSamples"/>
        <w:rPr>
          <w:rFonts w:eastAsia="SimSun"/>
          <w:lang w:eastAsia="zh-CN"/>
        </w:rPr>
      </w:pPr>
      <w:r>
        <w:rPr>
          <w:rFonts w:eastAsia="SimSun"/>
          <w:lang w:eastAsia="zh-CN"/>
        </w:rPr>
        <w:t>HVAC,Average,AFN Zone Duct Conduction Sensible Heat Gain Rate [W]</w:t>
      </w:r>
    </w:p>
    <w:p w14:paraId="1B730FAE" w14:textId="77777777" w:rsidR="008A45F3" w:rsidRDefault="008A45F3" w:rsidP="008A45F3">
      <w:pPr>
        <w:pStyle w:val="CodeIDDSamples"/>
        <w:rPr>
          <w:rFonts w:eastAsia="SimSun"/>
          <w:lang w:eastAsia="zh-CN"/>
        </w:rPr>
      </w:pPr>
      <w:r>
        <w:rPr>
          <w:rFonts w:eastAsia="SimSun"/>
          <w:lang w:eastAsia="zh-CN"/>
        </w:rPr>
        <w:t>HVAC,Sum,AFN Zone Duct Conduction Sensible Heat Gain Energy [J]</w:t>
      </w:r>
    </w:p>
    <w:p w14:paraId="282D5796" w14:textId="77777777" w:rsidR="008A45F3" w:rsidRDefault="008A45F3" w:rsidP="008A45F3">
      <w:pPr>
        <w:pStyle w:val="CodeIDDSamples"/>
        <w:rPr>
          <w:rFonts w:eastAsia="SimSun"/>
          <w:lang w:eastAsia="zh-CN"/>
        </w:rPr>
      </w:pPr>
      <w:r>
        <w:rPr>
          <w:rFonts w:eastAsia="SimSun"/>
          <w:lang w:eastAsia="zh-CN"/>
        </w:rPr>
        <w:t>HVAC,Average,AFN Zone Duct Conduction Sensible Heat Loss Rate [W]</w:t>
      </w:r>
    </w:p>
    <w:p w14:paraId="6E85D301" w14:textId="77777777" w:rsidR="008A45F3" w:rsidRDefault="008A45F3" w:rsidP="008A45F3">
      <w:pPr>
        <w:pStyle w:val="CodeIDDSamples"/>
        <w:rPr>
          <w:rFonts w:eastAsia="SimSun"/>
          <w:lang w:eastAsia="zh-CN"/>
        </w:rPr>
      </w:pPr>
      <w:r>
        <w:rPr>
          <w:rFonts w:eastAsia="SimSun"/>
          <w:lang w:eastAsia="zh-CN"/>
        </w:rPr>
        <w:t>HVAC,Sum,AFN Zone Duct Conduction Sensible Heat Loss Energy [J]</w:t>
      </w:r>
    </w:p>
    <w:p w14:paraId="1EFCD270" w14:textId="77777777" w:rsidR="008A45F3" w:rsidRDefault="008A45F3" w:rsidP="008A45F3">
      <w:pPr>
        <w:pStyle w:val="CodeIDDSamples"/>
        <w:rPr>
          <w:rFonts w:eastAsia="SimSun"/>
          <w:lang w:eastAsia="zh-CN"/>
        </w:rPr>
      </w:pPr>
      <w:r>
        <w:rPr>
          <w:rFonts w:eastAsia="SimSun"/>
          <w:lang w:eastAsia="zh-CN"/>
        </w:rPr>
        <w:t>HVAC,Average,AFN Zone Duct Diffusion Latent Heat Gain Rate [W]</w:t>
      </w:r>
    </w:p>
    <w:p w14:paraId="6421DCF1" w14:textId="77777777" w:rsidR="008A45F3" w:rsidRDefault="008A45F3" w:rsidP="008A45F3">
      <w:pPr>
        <w:pStyle w:val="CodeIDDSamples"/>
        <w:rPr>
          <w:rFonts w:eastAsia="SimSun"/>
          <w:lang w:eastAsia="zh-CN"/>
        </w:rPr>
      </w:pPr>
      <w:r>
        <w:rPr>
          <w:rFonts w:eastAsia="SimSun"/>
          <w:lang w:eastAsia="zh-CN"/>
        </w:rPr>
        <w:t>HVAC,Sum,AFN Zone Duct Diffusion Latent Heat Gain Energy [J]</w:t>
      </w:r>
    </w:p>
    <w:p w14:paraId="0225E39E" w14:textId="77777777" w:rsidR="008A45F3" w:rsidRDefault="008A45F3" w:rsidP="008A45F3">
      <w:pPr>
        <w:pStyle w:val="CodeIDDSamples"/>
        <w:rPr>
          <w:rFonts w:eastAsia="SimSun"/>
          <w:lang w:eastAsia="zh-CN"/>
        </w:rPr>
      </w:pPr>
      <w:r>
        <w:rPr>
          <w:rFonts w:eastAsia="SimSun"/>
          <w:lang w:eastAsia="zh-CN"/>
        </w:rPr>
        <w:t>HVAC,Average,AFN Zone Duct Diffusion Latent Heat Loss Rate [W]</w:t>
      </w:r>
    </w:p>
    <w:p w14:paraId="0299E49E" w14:textId="77777777" w:rsidR="008A45F3" w:rsidRDefault="008A45F3" w:rsidP="008A45F3">
      <w:pPr>
        <w:pStyle w:val="CodeIDDSamples"/>
        <w:rPr>
          <w:rFonts w:eastAsia="SimSun"/>
          <w:lang w:eastAsia="zh-CN"/>
        </w:rPr>
      </w:pPr>
      <w:r>
        <w:rPr>
          <w:rFonts w:eastAsia="SimSun"/>
          <w:lang w:eastAsia="zh-CN"/>
        </w:rPr>
        <w:t>HVAC,Sum,AFN Zone Duct Diffusion Latent Heat Loss Energy [J]</w:t>
      </w:r>
    </w:p>
    <w:p w14:paraId="64E42810" w14:textId="77777777" w:rsidR="008A45F3" w:rsidRDefault="008A45F3" w:rsidP="008A45F3">
      <w:pPr>
        <w:pStyle w:val="CodeIDDSamples"/>
        <w:rPr>
          <w:rFonts w:eastAsia="SimSun"/>
          <w:lang w:eastAsia="zh-CN"/>
        </w:rPr>
      </w:pPr>
      <w:r>
        <w:rPr>
          <w:rFonts w:eastAsia="SimSun"/>
          <w:lang w:eastAsia="zh-CN"/>
        </w:rPr>
        <w:t>HVAC,Average,AFN Distribution Sensible Heat Gain Rate [W]</w:t>
      </w:r>
    </w:p>
    <w:p w14:paraId="1FE1D42A" w14:textId="77777777" w:rsidR="008A45F3" w:rsidRDefault="008A45F3" w:rsidP="008A45F3">
      <w:pPr>
        <w:pStyle w:val="CodeIDDSamples"/>
        <w:rPr>
          <w:rFonts w:eastAsia="SimSun"/>
          <w:lang w:eastAsia="zh-CN"/>
        </w:rPr>
      </w:pPr>
      <w:r>
        <w:rPr>
          <w:rFonts w:eastAsia="SimSun"/>
          <w:lang w:eastAsia="zh-CN"/>
        </w:rPr>
        <w:t>HVAC,Sum,AFN Distribution Sensible Heat Gain Energy [J]</w:t>
      </w:r>
    </w:p>
    <w:p w14:paraId="3594FFBD" w14:textId="77777777" w:rsidR="008A45F3" w:rsidRDefault="008A45F3" w:rsidP="008A45F3">
      <w:pPr>
        <w:pStyle w:val="CodeIDDSamples"/>
        <w:rPr>
          <w:rFonts w:eastAsia="SimSun"/>
          <w:lang w:eastAsia="zh-CN"/>
        </w:rPr>
      </w:pPr>
      <w:r>
        <w:rPr>
          <w:rFonts w:eastAsia="SimSun"/>
          <w:lang w:eastAsia="zh-CN"/>
        </w:rPr>
        <w:t>HVAC,Average,AFN Distribution Sensible Heat Loss Rate [W]</w:t>
      </w:r>
    </w:p>
    <w:p w14:paraId="3023BD25" w14:textId="77777777" w:rsidR="008A45F3" w:rsidRDefault="008A45F3" w:rsidP="008A45F3">
      <w:pPr>
        <w:pStyle w:val="CodeIDDSamples"/>
        <w:rPr>
          <w:rFonts w:eastAsia="SimSun"/>
          <w:lang w:eastAsia="zh-CN"/>
        </w:rPr>
      </w:pPr>
      <w:r>
        <w:rPr>
          <w:rFonts w:eastAsia="SimSun"/>
          <w:lang w:eastAsia="zh-CN"/>
        </w:rPr>
        <w:t>HVAC,Sum,AFN Distribution Sensible Heat Loss Energy [J]</w:t>
      </w:r>
    </w:p>
    <w:p w14:paraId="661BF2DB" w14:textId="77777777" w:rsidR="008A45F3" w:rsidRDefault="008A45F3" w:rsidP="008A45F3">
      <w:pPr>
        <w:pStyle w:val="CodeIDDSamples"/>
        <w:rPr>
          <w:rFonts w:eastAsia="SimSun"/>
          <w:lang w:eastAsia="zh-CN"/>
        </w:rPr>
      </w:pPr>
      <w:r>
        <w:rPr>
          <w:rFonts w:eastAsia="SimSun"/>
          <w:lang w:eastAsia="zh-CN"/>
        </w:rPr>
        <w:t>HVAC,Average,AFN Distribution Latent Heat Gain Rate [W]</w:t>
      </w:r>
    </w:p>
    <w:p w14:paraId="5940A129" w14:textId="77777777" w:rsidR="008A45F3" w:rsidRDefault="008A45F3" w:rsidP="008A45F3">
      <w:pPr>
        <w:pStyle w:val="CodeIDDSamples"/>
        <w:rPr>
          <w:rFonts w:eastAsia="SimSun"/>
          <w:lang w:eastAsia="zh-CN"/>
        </w:rPr>
      </w:pPr>
      <w:r>
        <w:rPr>
          <w:rFonts w:eastAsia="SimSun"/>
          <w:lang w:eastAsia="zh-CN"/>
        </w:rPr>
        <w:t>HVAC,Sum,AFN Distribution Latent Heat Gain Energy [J]</w:t>
      </w:r>
    </w:p>
    <w:p w14:paraId="1F73876D" w14:textId="77777777" w:rsidR="008A45F3" w:rsidRDefault="008A45F3" w:rsidP="008A45F3">
      <w:pPr>
        <w:pStyle w:val="CodeIDDSamples"/>
        <w:rPr>
          <w:rFonts w:eastAsia="SimSun"/>
          <w:lang w:eastAsia="zh-CN"/>
        </w:rPr>
      </w:pPr>
      <w:r>
        <w:rPr>
          <w:rFonts w:eastAsia="SimSun"/>
          <w:lang w:eastAsia="zh-CN"/>
        </w:rPr>
        <w:t>HVAC,Average,AFN Distribution Latent Heat Loss Rate [W]</w:t>
      </w:r>
    </w:p>
    <w:p w14:paraId="2E1F18CC" w14:textId="77777777" w:rsidR="008A45F3" w:rsidRDefault="008A45F3" w:rsidP="008A45F3">
      <w:pPr>
        <w:pStyle w:val="CodeIDDSamples"/>
        <w:rPr>
          <w:rFonts w:eastAsia="SimSun"/>
          <w:lang w:eastAsia="zh-CN"/>
        </w:rPr>
      </w:pPr>
      <w:r>
        <w:rPr>
          <w:rFonts w:eastAsia="SimSun"/>
          <w:lang w:eastAsia="zh-CN"/>
        </w:rPr>
        <w:t>HVAC,Sum,AFN Distribution Latent Heat Loss Energy [J]</w:t>
      </w:r>
    </w:p>
    <w:p w14:paraId="7A07066C" w14:textId="77777777" w:rsidR="008A45F3" w:rsidRDefault="008A45F3" w:rsidP="008A45F3">
      <w:pPr>
        <w:pStyle w:val="CodeIDDSamples"/>
        <w:rPr>
          <w:rFonts w:eastAsia="SimSun"/>
          <w:lang w:eastAsia="zh-CN"/>
        </w:rPr>
      </w:pPr>
      <w:r>
        <w:rPr>
          <w:rFonts w:eastAsia="SimSun"/>
          <w:lang w:eastAsia="zh-CN"/>
        </w:rPr>
        <w:t>HVAC,Sum,AFN Zone Infiltration Volume [m3]</w:t>
      </w:r>
    </w:p>
    <w:p w14:paraId="7A8E65E6" w14:textId="77777777" w:rsidR="008A45F3" w:rsidRDefault="008A45F3" w:rsidP="008A45F3">
      <w:pPr>
        <w:pStyle w:val="CodeIDDSamples"/>
        <w:rPr>
          <w:rFonts w:eastAsia="SimSun"/>
          <w:lang w:eastAsia="zh-CN"/>
        </w:rPr>
      </w:pPr>
      <w:r>
        <w:rPr>
          <w:rFonts w:eastAsia="SimSun"/>
          <w:lang w:eastAsia="zh-CN"/>
        </w:rPr>
        <w:t>HVAC,Sum,AFN Zone Infiltration Mass [kg]</w:t>
      </w:r>
    </w:p>
    <w:p w14:paraId="43E834BF" w14:textId="77777777" w:rsidR="008A45F3" w:rsidRDefault="008A45F3" w:rsidP="008A45F3">
      <w:pPr>
        <w:pStyle w:val="CodeIDDSamples"/>
        <w:rPr>
          <w:rFonts w:eastAsia="SimSun"/>
          <w:lang w:eastAsia="zh-CN"/>
        </w:rPr>
      </w:pPr>
      <w:r>
        <w:rPr>
          <w:rFonts w:eastAsia="SimSun"/>
          <w:lang w:eastAsia="zh-CN"/>
        </w:rPr>
        <w:t>HVAC,Average,AFN Zone Infiltration Air Change Rate [ach]</w:t>
      </w:r>
    </w:p>
    <w:p w14:paraId="3E3C5788" w14:textId="77777777" w:rsidR="008A45F3" w:rsidRDefault="008A45F3" w:rsidP="008A45F3">
      <w:pPr>
        <w:pStyle w:val="CodeIDDSamples"/>
        <w:rPr>
          <w:rFonts w:eastAsia="SimSun"/>
          <w:lang w:eastAsia="zh-CN"/>
        </w:rPr>
      </w:pPr>
      <w:r>
        <w:rPr>
          <w:rFonts w:eastAsia="SimSun"/>
          <w:lang w:eastAsia="zh-CN"/>
        </w:rPr>
        <w:t>HVAC,Sum,AFN Zone Mixing Volume [m3]</w:t>
      </w:r>
    </w:p>
    <w:p w14:paraId="2BF6D593" w14:textId="77777777" w:rsidR="008A45F3" w:rsidRDefault="008A45F3" w:rsidP="008A45F3">
      <w:pPr>
        <w:pStyle w:val="CodeIDDSamples"/>
        <w:rPr>
          <w:rFonts w:eastAsia="SimSun"/>
          <w:lang w:eastAsia="zh-CN"/>
        </w:rPr>
      </w:pPr>
      <w:r>
        <w:rPr>
          <w:rFonts w:eastAsia="SimSun"/>
          <w:lang w:eastAsia="zh-CN"/>
        </w:rPr>
        <w:t>HVAC,Sum,AFN Zone Mixing Mass [kg]</w:t>
      </w:r>
    </w:p>
    <w:p w14:paraId="376C21B9" w14:textId="77777777" w:rsidR="008A45F3" w:rsidRDefault="008A45F3" w:rsidP="008A45F3">
      <w:pPr>
        <w:pStyle w:val="CodeIDDSamples"/>
        <w:rPr>
          <w:rFonts w:eastAsia="SimSun"/>
          <w:lang w:eastAsia="zh-CN"/>
        </w:rPr>
      </w:pPr>
    </w:p>
    <w:p w14:paraId="4A568E53" w14:textId="77777777" w:rsidR="008A45F3" w:rsidRDefault="008A45F3" w:rsidP="008A45F3">
      <w:pPr>
        <w:pStyle w:val="CodeIDDSamples"/>
        <w:rPr>
          <w:rFonts w:eastAsia="SimSun"/>
          <w:b/>
          <w:color w:val="FF0000"/>
          <w:lang w:eastAsia="zh-CN"/>
        </w:rPr>
      </w:pPr>
      <w:r>
        <w:rPr>
          <w:rFonts w:eastAsia="SimSun"/>
          <w:b/>
          <w:color w:val="FF0000"/>
          <w:lang w:eastAsia="zh-CN"/>
        </w:rPr>
        <w:t>The following are reported only when a Fan:OnOff object is used:</w:t>
      </w:r>
    </w:p>
    <w:p w14:paraId="759ED101" w14:textId="77777777" w:rsidR="008A45F3" w:rsidRDefault="008A45F3" w:rsidP="008A45F3">
      <w:pPr>
        <w:pStyle w:val="CodeIDDSamples"/>
        <w:rPr>
          <w:rFonts w:eastAsia="SimSun"/>
          <w:lang w:eastAsia="zh-CN"/>
        </w:rPr>
      </w:pPr>
      <w:r>
        <w:rPr>
          <w:rFonts w:eastAsia="SimSun"/>
          <w:lang w:eastAsia="zh-CN"/>
        </w:rPr>
        <w:t>HVAC,Average,AFN Zone Average Pressure [Pa]</w:t>
      </w:r>
    </w:p>
    <w:p w14:paraId="68C4FECF" w14:textId="77777777" w:rsidR="008A45F3" w:rsidRDefault="008A45F3" w:rsidP="008A45F3">
      <w:pPr>
        <w:pStyle w:val="CodeIDDSamples"/>
        <w:rPr>
          <w:rFonts w:eastAsia="SimSun"/>
          <w:lang w:eastAsia="zh-CN"/>
        </w:rPr>
      </w:pPr>
      <w:r>
        <w:rPr>
          <w:rFonts w:eastAsia="SimSun"/>
          <w:lang w:eastAsia="zh-CN"/>
        </w:rPr>
        <w:t>HVAC,Average,AFN Zone On Cycle Pressure [Pa]</w:t>
      </w:r>
    </w:p>
    <w:p w14:paraId="68703752" w14:textId="77777777" w:rsidR="008A45F3" w:rsidRDefault="008A45F3" w:rsidP="008A45F3">
      <w:pPr>
        <w:pStyle w:val="CodeIDDSamples"/>
        <w:rPr>
          <w:rFonts w:eastAsia="SimSun"/>
          <w:lang w:eastAsia="zh-CN"/>
        </w:rPr>
      </w:pPr>
      <w:r>
        <w:rPr>
          <w:rFonts w:eastAsia="SimSun"/>
          <w:lang w:eastAsia="zh-CN"/>
        </w:rPr>
        <w:t>HVAC,Average,AFN Zone Off Cycle Pressure [Pa]</w:t>
      </w:r>
    </w:p>
    <w:p w14:paraId="340722C0" w14:textId="77777777" w:rsidR="008A45F3" w:rsidRDefault="008A45F3" w:rsidP="008A45F3">
      <w:pPr>
        <w:pStyle w:val="CodeIDDSamples"/>
        <w:rPr>
          <w:rFonts w:eastAsia="SimSun"/>
          <w:lang w:eastAsia="zh-CN"/>
        </w:rPr>
      </w:pPr>
      <w:r>
        <w:rPr>
          <w:rFonts w:eastAsia="SimSun"/>
          <w:lang w:eastAsia="zh-CN"/>
        </w:rPr>
        <w:t>HVAC,Average,AFN Linkage Node 1 to 2 Average Mass Flow Rate [kg/s]</w:t>
      </w:r>
    </w:p>
    <w:p w14:paraId="10CCF10D" w14:textId="77777777" w:rsidR="008A45F3" w:rsidRDefault="008A45F3" w:rsidP="008A45F3">
      <w:pPr>
        <w:pStyle w:val="CodeIDDSamples"/>
        <w:rPr>
          <w:rFonts w:eastAsia="SimSun"/>
          <w:lang w:eastAsia="zh-CN"/>
        </w:rPr>
      </w:pPr>
      <w:r>
        <w:rPr>
          <w:rFonts w:eastAsia="SimSun"/>
          <w:lang w:eastAsia="zh-CN"/>
        </w:rPr>
        <w:t>HVAC,Average,AFN Linkage Node 2 to 1 Average Mass Flow Rate [kg/s]</w:t>
      </w:r>
    </w:p>
    <w:p w14:paraId="21483646" w14:textId="77777777" w:rsidR="008A45F3" w:rsidRDefault="008A45F3" w:rsidP="008A45F3">
      <w:pPr>
        <w:pStyle w:val="CodeIDDSamples"/>
        <w:rPr>
          <w:rFonts w:eastAsia="SimSun"/>
          <w:lang w:eastAsia="zh-CN"/>
        </w:rPr>
      </w:pPr>
      <w:r>
        <w:rPr>
          <w:rFonts w:eastAsia="SimSun"/>
          <w:lang w:eastAsia="zh-CN"/>
        </w:rPr>
        <w:t>HVAC,Average,AFN Linkage Node 1 to 2 Average Volume Flow Rate [m3/s]</w:t>
      </w:r>
    </w:p>
    <w:p w14:paraId="6A56D7E5" w14:textId="77777777" w:rsidR="008A45F3" w:rsidRDefault="008A45F3" w:rsidP="008A45F3">
      <w:pPr>
        <w:pStyle w:val="CodeIDDSamples"/>
      </w:pPr>
      <w:r>
        <w:rPr>
          <w:rFonts w:eastAsia="SimSun"/>
          <w:lang w:eastAsia="zh-CN"/>
        </w:rPr>
        <w:t>HVAC,Average,AFN Linkage Node 2 to 1 Average Volume Flow Rate [m3/s]</w:t>
      </w:r>
    </w:p>
    <w:p w14:paraId="20A55C70" w14:textId="77777777" w:rsidR="008A45F3" w:rsidRDefault="008A45F3" w:rsidP="008A45F3">
      <w:pPr>
        <w:pStyle w:val="CodeIDDSamples"/>
      </w:pPr>
      <w:r>
        <w:t>HVAC,Average,AFN Surface Average Pressure Difference [Pa]</w:t>
      </w:r>
    </w:p>
    <w:p w14:paraId="02D7EBEA" w14:textId="77777777" w:rsidR="008A45F3" w:rsidRDefault="008A45F3" w:rsidP="008A45F3">
      <w:pPr>
        <w:pStyle w:val="CodeIDDSamples"/>
        <w:rPr>
          <w:rFonts w:eastAsia="SimSun"/>
          <w:lang w:eastAsia="zh-CN"/>
        </w:rPr>
      </w:pPr>
      <w:r>
        <w:t>HVAC,Average,AFN Surface On Cycle Pressure Difference [Pa]</w:t>
      </w:r>
    </w:p>
    <w:p w14:paraId="30821E77" w14:textId="77777777" w:rsidR="008A45F3" w:rsidRDefault="008A45F3" w:rsidP="008A45F3">
      <w:pPr>
        <w:pStyle w:val="CodeIDDSamples"/>
        <w:rPr>
          <w:ins w:id="766" w:author="Lixing Gu" w:date="2014-10-17T09:39:00Z"/>
        </w:rPr>
      </w:pPr>
      <w:r>
        <w:t>HVAC,Average,AFN Surface Off Cycle Pressure Difference [Pa]</w:t>
      </w:r>
    </w:p>
    <w:p w14:paraId="0AD78664" w14:textId="77777777" w:rsidR="002B4742" w:rsidRPr="002B4742" w:rsidRDefault="002B4742" w:rsidP="002B4742">
      <w:pPr>
        <w:pStyle w:val="CodeIDDSamples"/>
        <w:rPr>
          <w:ins w:id="767" w:author="Lixing Gu" w:date="2014-10-17T09:38:00Z"/>
        </w:rPr>
      </w:pPr>
    </w:p>
    <w:p w14:paraId="094B5591" w14:textId="77777777" w:rsidR="002B4742" w:rsidRDefault="002B4742" w:rsidP="002B4742">
      <w:pPr>
        <w:pStyle w:val="CodeIDDSamples"/>
        <w:rPr>
          <w:ins w:id="768" w:author="Lixing Gu" w:date="2014-10-17T09:39:00Z"/>
          <w:rFonts w:eastAsia="SimSun"/>
          <w:b/>
          <w:color w:val="FF0000"/>
          <w:lang w:eastAsia="zh-CN"/>
        </w:rPr>
      </w:pPr>
      <w:ins w:id="769" w:author="Lixing Gu" w:date="2014-10-17T09:39:00Z">
        <w:r>
          <w:rPr>
            <w:rFonts w:eastAsia="SimSun"/>
            <w:b/>
            <w:color w:val="FF0000"/>
            <w:lang w:eastAsia="zh-CN"/>
          </w:rPr>
          <w:t>The following are reported only when an integrated model of RoomAir and AirflowNetwork is used:</w:t>
        </w:r>
      </w:ins>
    </w:p>
    <w:p w14:paraId="2A1E47BC" w14:textId="77777777" w:rsidR="00FB3B9D" w:rsidRPr="00CF74C2" w:rsidRDefault="00FB3B9D" w:rsidP="00FB3B9D">
      <w:pPr>
        <w:pStyle w:val="CodeIDDSamples"/>
        <w:rPr>
          <w:ins w:id="770" w:author="Lixing Gu" w:date="2014-10-17T09:57:00Z"/>
          <w:rFonts w:eastAsia="SimSun"/>
        </w:rPr>
      </w:pPr>
      <w:ins w:id="771" w:author="Lixing Gu" w:date="2014-10-17T09:57:00Z">
        <w:r w:rsidRPr="00CF74C2">
          <w:rPr>
            <w:rFonts w:eastAsia="SimSun"/>
          </w:rPr>
          <w:t>HVAC,Average,</w:t>
        </w:r>
        <w:r w:rsidRPr="00CF74C2">
          <w:rPr>
            <w:rFonts w:eastAsiaTheme="minorEastAsia"/>
          </w:rPr>
          <w:t xml:space="preserve"> RoomAirflowNetwork Node </w:t>
        </w:r>
      </w:ins>
      <w:ins w:id="772" w:author="Lixing Gu" w:date="2014-10-17T14:36:00Z">
        <w:r w:rsidR="00BB7947">
          <w:rPr>
            <w:rFonts w:eastAsiaTheme="minorEastAsia"/>
          </w:rPr>
          <w:t xml:space="preserve">Total </w:t>
        </w:r>
      </w:ins>
      <w:ins w:id="773" w:author="Lixing Gu" w:date="2014-10-17T09:57:00Z">
        <w:r>
          <w:rPr>
            <w:rFonts w:eastAsiaTheme="minorEastAsia"/>
          </w:rPr>
          <w:t>Pressure</w:t>
        </w:r>
        <w:r>
          <w:rPr>
            <w:rFonts w:eastAsia="SimSun"/>
          </w:rPr>
          <w:t xml:space="preserve"> [Pa</w:t>
        </w:r>
        <w:r w:rsidRPr="00CF74C2">
          <w:rPr>
            <w:rFonts w:eastAsia="SimSun"/>
          </w:rPr>
          <w:t>]</w:t>
        </w:r>
      </w:ins>
    </w:p>
    <w:p w14:paraId="66B2C9A4" w14:textId="77777777" w:rsidR="002B4742" w:rsidRPr="008C6EF1" w:rsidRDefault="002B4742" w:rsidP="008C6EF1">
      <w:pPr>
        <w:pStyle w:val="CodeIDDSamples"/>
        <w:rPr>
          <w:ins w:id="774" w:author="Lixing Gu" w:date="2014-10-17T09:39:00Z"/>
          <w:rFonts w:eastAsia="SimSun"/>
          <w:rPrChange w:id="775" w:author="Lixing Gu" w:date="2014-10-17T09:55:00Z">
            <w:rPr>
              <w:ins w:id="776" w:author="Lixing Gu" w:date="2014-10-17T09:39:00Z"/>
              <w:rFonts w:eastAsia="SimSun"/>
              <w:lang w:eastAsia="zh-CN"/>
            </w:rPr>
          </w:rPrChange>
        </w:rPr>
      </w:pPr>
      <w:ins w:id="777" w:author="Lixing Gu" w:date="2014-10-17T09:39:00Z">
        <w:r w:rsidRPr="008C6EF1">
          <w:rPr>
            <w:rFonts w:eastAsia="SimSun"/>
            <w:rPrChange w:id="778" w:author="Lixing Gu" w:date="2014-10-17T09:55:00Z">
              <w:rPr>
                <w:rFonts w:eastAsia="SimSun"/>
                <w:lang w:eastAsia="zh-CN"/>
              </w:rPr>
            </w:rPrChange>
          </w:rPr>
          <w:t>HVAC,Average,</w:t>
        </w:r>
      </w:ins>
      <w:ins w:id="779" w:author="Lixing Gu" w:date="2014-10-17T09:55:00Z">
        <w:r w:rsidR="008C6EF1" w:rsidRPr="008C6EF1">
          <w:rPr>
            <w:rFonts w:eastAsiaTheme="minorEastAsia"/>
            <w:rPrChange w:id="780" w:author="Lixing Gu" w:date="2014-10-17T09:55:00Z">
              <w:rPr>
                <w:rFonts w:eastAsiaTheme="minorEastAsia" w:cs="Courier New"/>
                <w:sz w:val="22"/>
                <w:szCs w:val="22"/>
                <w:lang w:eastAsia="zh-CN"/>
              </w:rPr>
            </w:rPrChange>
          </w:rPr>
          <w:t xml:space="preserve"> RoomAirflowNetwork Node Temperature</w:t>
        </w:r>
      </w:ins>
      <w:ins w:id="781" w:author="Lixing Gu" w:date="2014-10-17T09:39:00Z">
        <w:r w:rsidR="008C6EF1" w:rsidRPr="008C6EF1">
          <w:rPr>
            <w:rFonts w:eastAsia="SimSun"/>
          </w:rPr>
          <w:t xml:space="preserve"> [C</w:t>
        </w:r>
        <w:r w:rsidRPr="008C6EF1">
          <w:rPr>
            <w:rFonts w:eastAsia="SimSun"/>
            <w:rPrChange w:id="782" w:author="Lixing Gu" w:date="2014-10-17T09:55:00Z">
              <w:rPr>
                <w:rFonts w:eastAsia="SimSun"/>
                <w:lang w:eastAsia="zh-CN"/>
              </w:rPr>
            </w:rPrChange>
          </w:rPr>
          <w:t>]</w:t>
        </w:r>
      </w:ins>
    </w:p>
    <w:p w14:paraId="73EE8A51" w14:textId="77777777" w:rsidR="008C6EF1" w:rsidRPr="00CF74C2" w:rsidRDefault="008C6EF1" w:rsidP="008C6EF1">
      <w:pPr>
        <w:pStyle w:val="CodeIDDSamples"/>
        <w:rPr>
          <w:ins w:id="783" w:author="Lixing Gu" w:date="2014-10-17T09:56:00Z"/>
          <w:rFonts w:eastAsia="SimSun"/>
        </w:rPr>
      </w:pPr>
      <w:ins w:id="784" w:author="Lixing Gu" w:date="2014-10-17T09:56:00Z">
        <w:r w:rsidRPr="00CF74C2">
          <w:rPr>
            <w:rFonts w:eastAsia="SimSun"/>
          </w:rPr>
          <w:t>HVAC,Average,</w:t>
        </w:r>
        <w:r w:rsidRPr="00CF74C2">
          <w:rPr>
            <w:rFonts w:eastAsiaTheme="minorEastAsia"/>
          </w:rPr>
          <w:t xml:space="preserve"> RoomAirflowNetwork Node </w:t>
        </w:r>
        <w:r>
          <w:rPr>
            <w:rFonts w:eastAsiaTheme="minorEastAsia"/>
          </w:rPr>
          <w:t>Humidity Ratio</w:t>
        </w:r>
        <w:r w:rsidRPr="00CF74C2">
          <w:rPr>
            <w:rFonts w:eastAsia="SimSun"/>
          </w:rPr>
          <w:t xml:space="preserve"> [</w:t>
        </w:r>
      </w:ins>
      <w:ins w:id="785" w:author="Lixing Gu" w:date="2014-10-17T09:57:00Z">
        <w:r w:rsidR="00FB3B9D">
          <w:rPr>
            <w:rFonts w:eastAsia="SimSun"/>
            <w:lang w:eastAsia="zh-CN"/>
          </w:rPr>
          <w:t>kgWater/kgDryAir</w:t>
        </w:r>
      </w:ins>
      <w:ins w:id="786" w:author="Lixing Gu" w:date="2014-10-17T09:56:00Z">
        <w:r w:rsidRPr="00CF74C2">
          <w:rPr>
            <w:rFonts w:eastAsia="SimSun"/>
          </w:rPr>
          <w:t>]</w:t>
        </w:r>
      </w:ins>
    </w:p>
    <w:p w14:paraId="213D3B4A" w14:textId="77777777" w:rsidR="002B4742" w:rsidRPr="00FB3B9D" w:rsidRDefault="002B4742" w:rsidP="00FB3B9D">
      <w:pPr>
        <w:pStyle w:val="CodeIDDSamples"/>
        <w:rPr>
          <w:ins w:id="787" w:author="Lixing Gu" w:date="2014-10-17T09:39:00Z"/>
          <w:rFonts w:eastAsia="SimSun"/>
          <w:rPrChange w:id="788" w:author="Lixing Gu" w:date="2014-10-17T09:57:00Z">
            <w:rPr>
              <w:ins w:id="789" w:author="Lixing Gu" w:date="2014-10-17T09:39:00Z"/>
              <w:rFonts w:eastAsia="SimSun"/>
              <w:lang w:eastAsia="zh-CN"/>
            </w:rPr>
          </w:rPrChange>
        </w:rPr>
      </w:pPr>
      <w:ins w:id="790" w:author="Lixing Gu" w:date="2014-10-17T09:39:00Z">
        <w:r w:rsidRPr="00FB3B9D">
          <w:rPr>
            <w:rFonts w:eastAsia="SimSun"/>
            <w:rPrChange w:id="791" w:author="Lixing Gu" w:date="2014-10-17T09:57:00Z">
              <w:rPr>
                <w:rFonts w:eastAsia="SimSun"/>
                <w:lang w:eastAsia="zh-CN"/>
              </w:rPr>
            </w:rPrChange>
          </w:rPr>
          <w:t>HVAC,Average,</w:t>
        </w:r>
      </w:ins>
      <w:ins w:id="792" w:author="Lixing Gu" w:date="2014-10-17T09:57:00Z">
        <w:r w:rsidR="00FB3B9D" w:rsidRPr="00FB3B9D">
          <w:rPr>
            <w:rFonts w:eastAsiaTheme="minorEastAsia"/>
            <w:rPrChange w:id="793" w:author="Lixing Gu" w:date="2014-10-17T09:57:00Z">
              <w:rPr>
                <w:rFonts w:eastAsiaTheme="minorEastAsia" w:cs="Courier New"/>
                <w:sz w:val="22"/>
                <w:szCs w:val="22"/>
                <w:lang w:eastAsia="zh-CN"/>
              </w:rPr>
            </w:rPrChange>
          </w:rPr>
          <w:t xml:space="preserve"> AFN IntraZone Node SumMCp</w:t>
        </w:r>
        <w:r w:rsidR="00FB3B9D" w:rsidRPr="00FB3B9D">
          <w:rPr>
            <w:rFonts w:eastAsia="SimSun"/>
            <w:rPrChange w:id="794" w:author="Lixing Gu" w:date="2014-10-17T09:57:00Z">
              <w:rPr>
                <w:rFonts w:eastAsia="SimSun"/>
                <w:lang w:eastAsia="zh-CN"/>
              </w:rPr>
            </w:rPrChange>
          </w:rPr>
          <w:t xml:space="preserve"> </w:t>
        </w:r>
      </w:ins>
      <w:ins w:id="795" w:author="Lixing Gu" w:date="2014-10-17T09:39:00Z">
        <w:r w:rsidR="00FB3B9D">
          <w:rPr>
            <w:rFonts w:eastAsia="SimSun"/>
          </w:rPr>
          <w:t>[W/K</w:t>
        </w:r>
        <w:r w:rsidRPr="00FB3B9D">
          <w:rPr>
            <w:rFonts w:eastAsia="SimSun"/>
            <w:rPrChange w:id="796" w:author="Lixing Gu" w:date="2014-10-17T09:57:00Z">
              <w:rPr>
                <w:rFonts w:eastAsia="SimSun"/>
                <w:lang w:eastAsia="zh-CN"/>
              </w:rPr>
            </w:rPrChange>
          </w:rPr>
          <w:t>]</w:t>
        </w:r>
      </w:ins>
    </w:p>
    <w:p w14:paraId="45185515" w14:textId="77777777" w:rsidR="00FB3B9D" w:rsidRPr="00CF74C2" w:rsidRDefault="00FB3B9D" w:rsidP="00FB3B9D">
      <w:pPr>
        <w:pStyle w:val="CodeIDDSamples"/>
        <w:rPr>
          <w:ins w:id="797" w:author="Lixing Gu" w:date="2014-10-17T09:59:00Z"/>
          <w:rFonts w:eastAsia="SimSun"/>
        </w:rPr>
      </w:pPr>
      <w:ins w:id="798" w:author="Lixing Gu" w:date="2014-10-17T09:59:00Z">
        <w:r w:rsidRPr="00CF74C2">
          <w:rPr>
            <w:rFonts w:eastAsia="SimSun"/>
          </w:rPr>
          <w:t>HVAC,Average,</w:t>
        </w:r>
        <w:r w:rsidRPr="00CF74C2">
          <w:rPr>
            <w:rFonts w:eastAsiaTheme="minorEastAsia"/>
          </w:rPr>
          <w:t xml:space="preserve"> AFN IntraZone Node SumMCp</w:t>
        </w:r>
        <w:r>
          <w:rPr>
            <w:rFonts w:eastAsiaTheme="minorEastAsia"/>
          </w:rPr>
          <w:t>T</w:t>
        </w:r>
        <w:r w:rsidRPr="00CF74C2">
          <w:rPr>
            <w:rFonts w:eastAsia="SimSun"/>
          </w:rPr>
          <w:t xml:space="preserve"> </w:t>
        </w:r>
        <w:r>
          <w:rPr>
            <w:rFonts w:eastAsia="SimSun"/>
          </w:rPr>
          <w:t>[W</w:t>
        </w:r>
        <w:r w:rsidRPr="00CF74C2">
          <w:rPr>
            <w:rFonts w:eastAsia="SimSun"/>
          </w:rPr>
          <w:t>]</w:t>
        </w:r>
      </w:ins>
    </w:p>
    <w:p w14:paraId="5184E03E" w14:textId="77777777" w:rsidR="00FB3B9D" w:rsidRPr="00CF74C2" w:rsidRDefault="00FB3B9D" w:rsidP="00FB3B9D">
      <w:pPr>
        <w:pStyle w:val="CodeIDDSamples"/>
        <w:rPr>
          <w:ins w:id="799" w:author="Lixing Gu" w:date="2014-10-17T09:59:00Z"/>
          <w:rFonts w:eastAsia="SimSun"/>
        </w:rPr>
      </w:pPr>
      <w:ins w:id="800" w:author="Lixing Gu" w:date="2014-10-17T09:59:00Z">
        <w:r w:rsidRPr="00CF74C2">
          <w:rPr>
            <w:rFonts w:eastAsia="SimSun"/>
          </w:rPr>
          <w:t>HVAC,Average,</w:t>
        </w:r>
        <w:r w:rsidRPr="00CF74C2">
          <w:rPr>
            <w:rFonts w:eastAsiaTheme="minorEastAsia"/>
          </w:rPr>
          <w:t xml:space="preserve"> </w:t>
        </w:r>
        <w:r>
          <w:rPr>
            <w:rFonts w:eastAsiaTheme="minorEastAsia"/>
          </w:rPr>
          <w:t>AFN IntraZone Node SumMHr</w:t>
        </w:r>
        <w:r w:rsidRPr="00CF74C2">
          <w:rPr>
            <w:rFonts w:eastAsia="SimSun"/>
          </w:rPr>
          <w:t xml:space="preserve"> [</w:t>
        </w:r>
      </w:ins>
      <w:ins w:id="801" w:author="Lixing Gu" w:date="2014-10-17T14:36:00Z">
        <w:r w:rsidR="0023441E">
          <w:rPr>
            <w:rFonts w:eastAsia="SimSun"/>
          </w:rPr>
          <w:t>kg/s</w:t>
        </w:r>
      </w:ins>
      <w:ins w:id="802" w:author="Lixing Gu" w:date="2014-10-17T09:59:00Z">
        <w:r w:rsidRPr="00CF74C2">
          <w:rPr>
            <w:rFonts w:eastAsia="SimSun"/>
          </w:rPr>
          <w:t>]</w:t>
        </w:r>
      </w:ins>
    </w:p>
    <w:p w14:paraId="719B8DA7" w14:textId="77777777" w:rsidR="00FB3B9D" w:rsidRPr="00CF74C2" w:rsidRDefault="00FB3B9D" w:rsidP="00FB3B9D">
      <w:pPr>
        <w:pStyle w:val="CodeIDDSamples"/>
        <w:rPr>
          <w:ins w:id="803" w:author="Lixing Gu" w:date="2014-10-17T09:59:00Z"/>
          <w:rFonts w:eastAsia="SimSun"/>
        </w:rPr>
      </w:pPr>
      <w:ins w:id="804" w:author="Lixing Gu" w:date="2014-10-17T09:59:00Z">
        <w:r w:rsidRPr="00CF74C2">
          <w:rPr>
            <w:rFonts w:eastAsia="SimSun"/>
          </w:rPr>
          <w:t>HVAC,Average,</w:t>
        </w:r>
        <w:r w:rsidRPr="00CF74C2">
          <w:rPr>
            <w:rFonts w:eastAsiaTheme="minorEastAsia"/>
          </w:rPr>
          <w:t xml:space="preserve"> </w:t>
        </w:r>
        <w:r>
          <w:rPr>
            <w:rFonts w:eastAsiaTheme="minorEastAsia"/>
          </w:rPr>
          <w:t>AFN IntraZone Node SumMHrW</w:t>
        </w:r>
        <w:r w:rsidRPr="00CF74C2">
          <w:rPr>
            <w:rFonts w:eastAsia="SimSun"/>
          </w:rPr>
          <w:t xml:space="preserve"> </w:t>
        </w:r>
        <w:r w:rsidR="0023441E">
          <w:rPr>
            <w:rFonts w:eastAsia="SimSun"/>
          </w:rPr>
          <w:t>[kgWater/s</w:t>
        </w:r>
        <w:r w:rsidRPr="00CF74C2">
          <w:rPr>
            <w:rFonts w:eastAsia="SimSun"/>
          </w:rPr>
          <w:t>]</w:t>
        </w:r>
      </w:ins>
    </w:p>
    <w:p w14:paraId="7796256B" w14:textId="77777777" w:rsidR="002B4742" w:rsidRPr="002B4742" w:rsidRDefault="002B4742">
      <w:pPr>
        <w:pStyle w:val="BodyText"/>
        <w:rPr>
          <w:rFonts w:eastAsia="SimSun"/>
          <w:rPrChange w:id="805" w:author="Lixing Gu" w:date="2014-10-17T09:38:00Z">
            <w:rPr>
              <w:rFonts w:eastAsia="SimSun"/>
              <w:lang w:eastAsia="zh-CN"/>
            </w:rPr>
          </w:rPrChange>
        </w:rPr>
        <w:pPrChange w:id="806" w:author="Lixing Gu" w:date="2014-10-17T09:38:00Z">
          <w:pPr>
            <w:pStyle w:val="CodeIDDSamples"/>
          </w:pPr>
        </w:pPrChange>
      </w:pPr>
    </w:p>
    <w:p w14:paraId="56266D7C" w14:textId="77777777" w:rsidR="008A45F3" w:rsidRDefault="008A45F3" w:rsidP="008A45F3">
      <w:pPr>
        <w:pStyle w:val="Heading4"/>
      </w:pPr>
      <w:r>
        <w:t>AFN Node Temperature [C]</w:t>
      </w:r>
    </w:p>
    <w:p w14:paraId="1B431261" w14:textId="77777777" w:rsidR="008A45F3" w:rsidRDefault="008A45F3" w:rsidP="008A45F3">
      <w:pPr>
        <w:pStyle w:val="BodyText"/>
      </w:pPr>
      <w:r>
        <w:t>This is the AirflowNetwork node temperature output in degrees C. When a Fan:OnOff object is used and is scheduled to operate in the cycling fan operation mode, this value for AirflowNetwork:Distribution:Node objects reflects the temperature when the fan is operating (ON).</w:t>
      </w:r>
    </w:p>
    <w:p w14:paraId="7724CF07" w14:textId="77777777" w:rsidR="008A45F3" w:rsidRDefault="008A45F3" w:rsidP="008A45F3">
      <w:pPr>
        <w:pStyle w:val="Heading4"/>
      </w:pPr>
      <w:r>
        <w:t>AFN Node Humidity Ratio [kgWater/kgDryAir]</w:t>
      </w:r>
    </w:p>
    <w:p w14:paraId="5A273DCC" w14:textId="77777777" w:rsidR="008A45F3" w:rsidRDefault="008A45F3" w:rsidP="008A45F3">
      <w:pPr>
        <w:pStyle w:val="BodyText"/>
      </w:pPr>
      <w:r>
        <w:t>This is the AirflowNetwork node humidity ratio output in kgWater/kgDryAir. When a Fan:OnOff object is used and is scheduled to operate in the cycling fan operation mode, this value for AirflowNetwork:Distribution:Node objects reflects the humidity ratio when the fan is operating (ON).</w:t>
      </w:r>
    </w:p>
    <w:p w14:paraId="2E7A977F" w14:textId="77777777" w:rsidR="008A45F3" w:rsidRDefault="008A45F3" w:rsidP="008A45F3">
      <w:pPr>
        <w:pStyle w:val="Heading4"/>
      </w:pPr>
      <w:r>
        <w:t>AFN Node Total Pressure [Pa]</w:t>
      </w:r>
    </w:p>
    <w:p w14:paraId="3012BB8E" w14:textId="77777777" w:rsidR="008A45F3" w:rsidRDefault="008A45F3" w:rsidP="008A45F3">
      <w:pPr>
        <w:pStyle w:val="BodyText"/>
      </w:pPr>
      <w:r>
        <w:t>This is the AirflowNetwork node total pressure in Pa with respect to outdoor barometric pressure. The total pressure is the sum of static pressure, dynamic pressure, and elevation impact at the node’s relative height. When a Fan:OnOff object is used and is scheduled to operate in the cycling fan operation mode, the value for AirflowNetwork:Distribution:Node objects reflects the total pressure when the fan is operating (ON). The total pressures for nodes associate with AirflowNetwork:Multizone:Zone objects are reported in different output variables (below).</w:t>
      </w:r>
    </w:p>
    <w:p w14:paraId="59B1F6F3" w14:textId="77777777" w:rsidR="008A45F3" w:rsidRDefault="008A45F3" w:rsidP="008A45F3">
      <w:pPr>
        <w:pStyle w:val="Heading4"/>
      </w:pPr>
      <w:r>
        <w:t>AFN Node CO2 Concentration [ ppm]</w:t>
      </w:r>
    </w:p>
    <w:p w14:paraId="1B5BA33E" w14:textId="77777777" w:rsidR="008A45F3" w:rsidRDefault="008A45F3" w:rsidP="008A45F3">
      <w:pPr>
        <w:pStyle w:val="BodyText"/>
        <w:rPr>
          <w:highlight w:val="yellow"/>
        </w:rPr>
      </w:pPr>
      <w:r>
        <w:t>This is the AirflowNetwork node carbon dioxide concentration level in parts per million (ppm). When a Fan:OnOff object is used and is scheduled to operate in the cycling fan operation mode, this value for AirflowNetwork:Distribution:Node objects reflects the carbon dioxide when the fan is operating (ON).</w:t>
      </w:r>
    </w:p>
    <w:p w14:paraId="259248A2" w14:textId="77777777" w:rsidR="008A45F3" w:rsidRDefault="008A45F3" w:rsidP="008A45F3">
      <w:pPr>
        <w:pStyle w:val="Heading4"/>
      </w:pPr>
      <w:r>
        <w:t>AFN Node Generic Air Contaminant Concentration [ppm]</w:t>
      </w:r>
    </w:p>
    <w:p w14:paraId="77F930C9" w14:textId="77777777" w:rsidR="008A45F3" w:rsidRDefault="008A45F3" w:rsidP="008A45F3">
      <w:pPr>
        <w:pStyle w:val="BodyText"/>
        <w:rPr>
          <w:highlight w:val="yellow"/>
        </w:rPr>
      </w:pPr>
      <w:r>
        <w:t>This is the AirflowNetwork node generic contaminant concentration level in parts per million (ppm). When a Fan:OnOff object is used and is scheduled to operate in the cycling fan operation mode, this value for AirflowNetwork:Distribution:Node objects reflects the carbon dioxide when the fan is operating (ON).</w:t>
      </w:r>
    </w:p>
    <w:p w14:paraId="2DD1893B" w14:textId="77777777" w:rsidR="008A45F3" w:rsidRDefault="008A45F3" w:rsidP="008A45F3">
      <w:pPr>
        <w:pStyle w:val="Heading4"/>
      </w:pPr>
      <w:r>
        <w:t>AFN Zone Average Pressure [Pa]</w:t>
      </w:r>
    </w:p>
    <w:p w14:paraId="5A8A59CC" w14:textId="77777777" w:rsidR="008A45F3" w:rsidRDefault="008A45F3" w:rsidP="008A45F3">
      <w:pPr>
        <w:pStyle w:val="BodyText"/>
      </w:pPr>
      <w:r>
        <w:t>This is the AirflowNetwork average zone total pressure in Pa with respect to outdoor barometric pressure. This output is only available when a Fan:OnOff object is used in the air distribution system. The average zone pressure is weighted by the system fan part-load ratio using the calculated zone pressures during the fan on and off periods for the system timestep. The system fan part-load ratio is defined as the ratio of the air distribution system mass flow rate (average for the simulation timestep) to the system design mass flow rate.</w:t>
      </w:r>
    </w:p>
    <w:p w14:paraId="08A3DE40" w14:textId="77777777" w:rsidR="008A45F3" w:rsidRDefault="008A45F3" w:rsidP="008A45F3">
      <w:pPr>
        <w:pStyle w:val="BodyText"/>
      </w:pPr>
      <w:r>
        <w:t>Average zone pressure = (Zone pressure during on cycle * Part-load ratio) + Zone pressure during off cycle * (1.0 – Part-load ratio)</w:t>
      </w:r>
    </w:p>
    <w:p w14:paraId="1191E963" w14:textId="77777777" w:rsidR="008A45F3" w:rsidRDefault="008A45F3" w:rsidP="008A45F3">
      <w:pPr>
        <w:pStyle w:val="Heading4"/>
      </w:pPr>
      <w:r>
        <w:t>AFN Zone On Cycle Pressure [Pa]</w:t>
      </w:r>
    </w:p>
    <w:p w14:paraId="25B32DEB" w14:textId="77777777" w:rsidR="008A45F3" w:rsidRDefault="008A45F3" w:rsidP="008A45F3">
      <w:pPr>
        <w:pStyle w:val="BodyText"/>
      </w:pPr>
      <w:r>
        <w:t>This is the AirflowNetwork zone total pressure in Pa with respect to outdoor barometric pressure when the air distribution system fan is operating (ON). This output is only available when a Fan:OnOff object is used in the air distribution system. When the fan part-load ratio is equal to 0.0, this pressure value will be zero because the air distribution system is not simulated when the fan is off for the entire timestep.</w:t>
      </w:r>
    </w:p>
    <w:p w14:paraId="65F557A0" w14:textId="77777777" w:rsidR="008A45F3" w:rsidRDefault="008A45F3" w:rsidP="008A45F3">
      <w:pPr>
        <w:pStyle w:val="Heading4"/>
      </w:pPr>
      <w:r>
        <w:t>AFN Zone Off Cycle Pressure [Pa]</w:t>
      </w:r>
    </w:p>
    <w:p w14:paraId="102F8B5D" w14:textId="77777777" w:rsidR="008A45F3" w:rsidRDefault="008A45F3" w:rsidP="008A45F3">
      <w:pPr>
        <w:pStyle w:val="BodyText"/>
      </w:pPr>
      <w:r>
        <w:t xml:space="preserve">This is the AirflowNetwork zone total pressure in Pa with respect to outdoor barometric pressure when the air distribution system fan is not operating (OFF). This output is only </w:t>
      </w:r>
      <w:r>
        <w:lastRenderedPageBreak/>
        <w:t>available when a Fan:OnOff object is used in the air distribution system. Even if the fan part-load ratio is equal to 1.0, the pressure calculated as if the fan were not operating (OFF) is reported.</w:t>
      </w:r>
    </w:p>
    <w:p w14:paraId="0B023A64" w14:textId="77777777" w:rsidR="008A45F3" w:rsidRDefault="008A45F3" w:rsidP="008A45F3">
      <w:pPr>
        <w:pStyle w:val="Heading4"/>
      </w:pPr>
      <w:r>
        <w:t>AFN Node Wind Pressure [Pa]</w:t>
      </w:r>
    </w:p>
    <w:p w14:paraId="6F86CC5E" w14:textId="77777777" w:rsidR="008A45F3" w:rsidRDefault="008A45F3" w:rsidP="008A45F3">
      <w:pPr>
        <w:pStyle w:val="BodyText"/>
      </w:pPr>
      <w:r>
        <w:t xml:space="preserve">This is the AirflowNetwork wind pressure output in Pa. The wind pressure depends on several factors, including wind speed, wind direction, the wind-pressure coefficient (Cp) values for the </w:t>
      </w:r>
      <w:r>
        <w:rPr>
          <w:rFonts w:eastAsia="SimSun" w:cs="Arial"/>
          <w:lang w:eastAsia="zh-CN"/>
        </w:rPr>
        <w:t>AirflowNetwork:MultiZone:ExternalNode</w:t>
      </w:r>
      <w:r>
        <w:t xml:space="preserve"> associated with the heat transfer surface and the site wind conditions.</w:t>
      </w:r>
    </w:p>
    <w:p w14:paraId="215B1B46" w14:textId="77777777" w:rsidR="008A45F3" w:rsidRDefault="008A45F3" w:rsidP="008A45F3">
      <w:pPr>
        <w:pStyle w:val="BodyText"/>
        <w:rPr>
          <w:rFonts w:eastAsia="SimSun" w:cs="Arial"/>
          <w:lang w:eastAsia="zh-CN"/>
        </w:rPr>
      </w:pPr>
      <w:r>
        <w:t>When</w:t>
      </w:r>
      <w:r>
        <w:rPr>
          <w:rFonts w:eastAsia="SimSun" w:cs="Arial"/>
          <w:lang w:eastAsia="zh-CN"/>
        </w:rPr>
        <w:t xml:space="preserve"> Wind Pressure Coefficient Type = “Input” in the AirflowNetwork:SimulationControl object, the output represents external node pressures driven by wind defined in an AirflowNetwork:MultiZone:ExternalNode object. When Wind Pressure Coefficient Type = “SurfaceAverageCalculation” in AirflowNetwork:SimulationControl, the program assumes five external nodes:</w:t>
      </w:r>
    </w:p>
    <w:p w14:paraId="3F322046" w14:textId="77777777" w:rsidR="008A45F3" w:rsidRDefault="008A45F3" w:rsidP="008A45F3">
      <w:pPr>
        <w:pStyle w:val="ListBullet"/>
        <w:numPr>
          <w:ilvl w:val="0"/>
          <w:numId w:val="1"/>
        </w:numPr>
        <w:rPr>
          <w:rFonts w:eastAsia="SimSun"/>
          <w:lang w:eastAsia="zh-CN"/>
        </w:rPr>
      </w:pPr>
      <w:r>
        <w:rPr>
          <w:rFonts w:eastAsia="SimSun"/>
          <w:lang w:eastAsia="zh-CN"/>
        </w:rPr>
        <w:t>FACADE1</w:t>
      </w:r>
      <w:r>
        <w:rPr>
          <w:rFonts w:eastAsia="SimSun"/>
          <w:lang w:eastAsia="zh-CN"/>
        </w:rPr>
        <w:tab/>
        <w:t>Representing north orientation</w:t>
      </w:r>
    </w:p>
    <w:p w14:paraId="010D0117" w14:textId="77777777" w:rsidR="008A45F3" w:rsidRDefault="008A45F3" w:rsidP="008A45F3">
      <w:pPr>
        <w:pStyle w:val="ListBullet"/>
        <w:numPr>
          <w:ilvl w:val="0"/>
          <w:numId w:val="1"/>
        </w:numPr>
        <w:rPr>
          <w:rFonts w:eastAsia="SimSun"/>
          <w:lang w:eastAsia="zh-CN"/>
        </w:rPr>
      </w:pPr>
      <w:r>
        <w:rPr>
          <w:rFonts w:eastAsia="SimSun"/>
          <w:lang w:eastAsia="zh-CN"/>
        </w:rPr>
        <w:t>FACADE2</w:t>
      </w:r>
      <w:r>
        <w:rPr>
          <w:rFonts w:eastAsia="SimSun"/>
          <w:lang w:eastAsia="zh-CN"/>
        </w:rPr>
        <w:tab/>
        <w:t>Representing east orientation</w:t>
      </w:r>
    </w:p>
    <w:p w14:paraId="6AEF72CB" w14:textId="77777777" w:rsidR="008A45F3" w:rsidRDefault="008A45F3" w:rsidP="008A45F3">
      <w:pPr>
        <w:pStyle w:val="ListBullet"/>
        <w:numPr>
          <w:ilvl w:val="0"/>
          <w:numId w:val="1"/>
        </w:numPr>
        <w:rPr>
          <w:rFonts w:eastAsia="SimSun"/>
          <w:lang w:eastAsia="zh-CN"/>
        </w:rPr>
      </w:pPr>
      <w:r>
        <w:rPr>
          <w:rFonts w:eastAsia="SimSun"/>
          <w:lang w:eastAsia="zh-CN"/>
        </w:rPr>
        <w:t>FACADE3</w:t>
      </w:r>
      <w:r>
        <w:rPr>
          <w:rFonts w:eastAsia="SimSun"/>
          <w:lang w:eastAsia="zh-CN"/>
        </w:rPr>
        <w:tab/>
        <w:t>Representing south orientation</w:t>
      </w:r>
    </w:p>
    <w:p w14:paraId="7F13D2B9" w14:textId="77777777" w:rsidR="008A45F3" w:rsidRDefault="008A45F3" w:rsidP="008A45F3">
      <w:pPr>
        <w:pStyle w:val="ListBullet"/>
        <w:numPr>
          <w:ilvl w:val="0"/>
          <w:numId w:val="1"/>
        </w:numPr>
        <w:rPr>
          <w:rFonts w:eastAsia="SimSun"/>
          <w:lang w:eastAsia="zh-CN"/>
        </w:rPr>
      </w:pPr>
      <w:r>
        <w:rPr>
          <w:rFonts w:eastAsia="SimSun"/>
          <w:lang w:eastAsia="zh-CN"/>
        </w:rPr>
        <w:t>FACADE4</w:t>
      </w:r>
      <w:r>
        <w:rPr>
          <w:rFonts w:eastAsia="SimSun"/>
          <w:lang w:eastAsia="zh-CN"/>
        </w:rPr>
        <w:tab/>
        <w:t>Representing west orientation</w:t>
      </w:r>
    </w:p>
    <w:p w14:paraId="36880E0D" w14:textId="77777777" w:rsidR="008A45F3" w:rsidRDefault="008A45F3" w:rsidP="008A45F3">
      <w:pPr>
        <w:pStyle w:val="ListBullet"/>
        <w:numPr>
          <w:ilvl w:val="0"/>
          <w:numId w:val="1"/>
        </w:numPr>
        <w:rPr>
          <w:rFonts w:eastAsia="SimSun"/>
          <w:lang w:eastAsia="zh-CN"/>
        </w:rPr>
      </w:pPr>
      <w:r>
        <w:rPr>
          <w:rFonts w:eastAsia="SimSun"/>
          <w:lang w:eastAsia="zh-CN"/>
        </w:rPr>
        <w:t>ROOF</w:t>
      </w:r>
      <w:r>
        <w:rPr>
          <w:rFonts w:eastAsia="SimSun"/>
          <w:lang w:eastAsia="zh-CN"/>
        </w:rPr>
        <w:tab/>
      </w:r>
      <w:r>
        <w:rPr>
          <w:rFonts w:eastAsia="SimSun"/>
          <w:lang w:eastAsia="zh-CN"/>
        </w:rPr>
        <w:tab/>
        <w:t>Representing horizontal orientation</w:t>
      </w:r>
    </w:p>
    <w:p w14:paraId="1C8FD288" w14:textId="77777777" w:rsidR="008A45F3" w:rsidRDefault="008A45F3" w:rsidP="008A45F3">
      <w:pPr>
        <w:pStyle w:val="BodyText"/>
      </w:pPr>
      <w:r>
        <w:t>In this case, the output represents the wind pressures for the five external nodes defined above.</w:t>
      </w:r>
    </w:p>
    <w:p w14:paraId="548C5BA9" w14:textId="77777777" w:rsidR="008A45F3" w:rsidRDefault="008A45F3" w:rsidP="008A45F3">
      <w:pPr>
        <w:pStyle w:val="Heading4"/>
      </w:pPr>
      <w:r>
        <w:t>AFN Linkage Node 1 to Node 2 Mass Flow Rate [kg/s]</w:t>
      </w:r>
    </w:p>
    <w:p w14:paraId="27A53B56" w14:textId="77777777" w:rsidR="008A45F3" w:rsidRDefault="008A45F3" w:rsidP="008A45F3">
      <w:pPr>
        <w:pStyle w:val="BodyText"/>
      </w:pPr>
      <w:r>
        <w:t xml:space="preserve">This is the AirflowNetwork linkage mass flow rate output in kg/s in the direction from Node 1 to Node 2. It reports surface airflows through a crack or opening, and through linkages defined in an AirflowNetwork:Distribution:Linkage object. The surface linkage is divided into two types of surfaces, exterior surface and interior surface. Node 1 for an exterior surface linkage is a thermal zone and Node 2 is an external node. The value of AFN Linkage Node 1 to Node 2 Mass Flow Rate represents the flow rate from a thermal zone to outdoors. The flow direction through an interior surface crack or opening is defined from a thermal zone defined by a surface’s </w:t>
      </w:r>
      <w:r>
        <w:rPr>
          <w:rFonts w:eastAsia="SimSun"/>
        </w:rPr>
        <w:t xml:space="preserve">Zone Name (Node 1) to an adjacent thermal zone defined by a surface’s OutsideFaceEnvironment (Node 2). For an </w:t>
      </w:r>
      <w:r>
        <w:t xml:space="preserve">AirflowNetwork:Distribution:Linkage object, the value represents the air mass flow rate flowing from Node 1 to Node 2. </w:t>
      </w:r>
    </w:p>
    <w:p w14:paraId="08E21D06" w14:textId="77777777" w:rsidR="008A45F3" w:rsidRDefault="008A45F3" w:rsidP="008A45F3">
      <w:pPr>
        <w:pStyle w:val="BodyText"/>
      </w:pPr>
      <w:r>
        <w:t xml:space="preserve">It should be pointed out that in general, each linkage has one directional flow at any given time, either from Node 1 to 2 or from Node 2 to 1. However, there are three components which may have flows in both directions simultaneously: AirflowNetwork:MultiZone:Component:DetailedOpening, AirflowNetwork:MultiZone:Component:SimpleOpening, and </w:t>
      </w:r>
      <w:r>
        <w:rPr>
          <w:rFonts w:ascii="ArialMT" w:hAnsi="ArialMT" w:cs="ArialMT"/>
        </w:rPr>
        <w:t>AirflowNetwork:MultiZone:Component:HorizontalOpening.</w:t>
      </w:r>
      <w:r>
        <w:t xml:space="preserve"> </w:t>
      </w:r>
    </w:p>
    <w:p w14:paraId="65802D4B" w14:textId="77777777" w:rsidR="008A45F3" w:rsidRDefault="008A45F3" w:rsidP="008A45F3">
      <w:pPr>
        <w:pStyle w:val="BodyText"/>
      </w:pPr>
      <w:r>
        <w:t>When a Fan:OnOff object is used, the air mass flow rates reported for the AirflowNetwork:Distribution:Linkage objects are the values when the fan is operating (ON). It is assumed that the air mass flow rates when the fan is off are zero for the distribution system air linkage objects. The air mass flow rates for the AirflowNetwork:Multizone:Surface object are reported in different output variables (below).</w:t>
      </w:r>
    </w:p>
    <w:p w14:paraId="01568658" w14:textId="77777777" w:rsidR="008A45F3" w:rsidRDefault="008A45F3" w:rsidP="008A45F3">
      <w:pPr>
        <w:pStyle w:val="Heading4"/>
      </w:pPr>
      <w:r>
        <w:t>AFN Linkage Node 2 to Node 1 Mass Flow Rate [kg/s]</w:t>
      </w:r>
    </w:p>
    <w:p w14:paraId="6F6C8740" w14:textId="77777777" w:rsidR="008A45F3" w:rsidRDefault="008A45F3" w:rsidP="008A45F3">
      <w:pPr>
        <w:pStyle w:val="BodyText"/>
      </w:pPr>
      <w:r>
        <w:t xml:space="preserve">This is the AirflowNetwork linkage mass flow rate output in kg/s in the direction from Node 2 to Node 1. It reports airflows from surfaces through a crack or opening, and from linkages defined in an AirflowNetwork:Distribution:Linkage object. Node 1 and Node 2 for a surface or subsurface are defined in the same manner as AFN Linkage Node 1 to Node 2 Mass Flow Rate. </w:t>
      </w:r>
    </w:p>
    <w:p w14:paraId="318DA5AD" w14:textId="77777777" w:rsidR="008A45F3" w:rsidRDefault="008A45F3" w:rsidP="008A45F3">
      <w:pPr>
        <w:pStyle w:val="BodyText"/>
      </w:pPr>
      <w:r>
        <w:t xml:space="preserve">When a Fan:OnOff object is used, the air mass flow rates reported for the AirflowNetwork:Distribution:Linkage objects are the values when the fan is operating (ON). It is assumed that the air mass flow rates when the fan is off are zero for the distribution system air </w:t>
      </w:r>
      <w:r>
        <w:lastRenderedPageBreak/>
        <w:t>linkage objects. The air mass flow rates for the AirflowNetwork:Multizone:Surface object are reported in different output variables (below).</w:t>
      </w:r>
    </w:p>
    <w:p w14:paraId="2219B3CB" w14:textId="77777777" w:rsidR="008A45F3" w:rsidRDefault="008A45F3" w:rsidP="008A45F3">
      <w:pPr>
        <w:pStyle w:val="Heading4"/>
      </w:pPr>
      <w:r>
        <w:t>AFN Linkage Node 1 to 2 Average Mass Flow Rate [kg/s]</w:t>
      </w:r>
    </w:p>
    <w:p w14:paraId="4F133355" w14:textId="77777777" w:rsidR="008A45F3" w:rsidRDefault="008A45F3" w:rsidP="008A45F3">
      <w:pPr>
        <w:pStyle w:val="BodyText"/>
      </w:pPr>
      <w:r>
        <w:t>This is the AirflowNetwork linkage average mass flow rate in kg/s in the direction from Node 1 to Node 2 defined in the AirflowNetwork:Multizone:Surface objects. This output is only available when a Fan:OnOff object is used in the air distribution system. The average mass flow rate is weighted by the system fan part-load ratio using the calculated air mass flow rates during the fan on and off periods for the system timestep. The system fan part-load ratio is defined as the ratio of the air distribution system mass flow rate (average for the simulation timestep) to the system design mass flow rate.</w:t>
      </w:r>
    </w:p>
    <w:p w14:paraId="2EA533C0" w14:textId="77777777" w:rsidR="008A45F3" w:rsidRDefault="008A45F3" w:rsidP="008A45F3">
      <w:pPr>
        <w:pStyle w:val="BodyText"/>
      </w:pPr>
      <w:r>
        <w:t>Average surface mass flow rate = (Surface mass flow rate during on cycle * Part-load ratio) + Surface mass flow rate during off cycle * (1.0 – Part-load ratio)</w:t>
      </w:r>
    </w:p>
    <w:p w14:paraId="12BF077F" w14:textId="77777777" w:rsidR="008A45F3" w:rsidRDefault="008A45F3" w:rsidP="008A45F3">
      <w:pPr>
        <w:pStyle w:val="Heading4"/>
      </w:pPr>
      <w:r>
        <w:t>AFN Linkage Node 2 to 1 Average Mass Flow Rate [kg/s]</w:t>
      </w:r>
    </w:p>
    <w:p w14:paraId="458F5633" w14:textId="77777777" w:rsidR="008A45F3" w:rsidRDefault="008A45F3" w:rsidP="008A45F3">
      <w:pPr>
        <w:pStyle w:val="BodyText"/>
      </w:pPr>
      <w:r>
        <w:t>This is the AirflowNetwork linkage average mass flow rate in kg/s in the direction from Node 2 to Node 1 defined in the AirflowNetwork:Multizone:Surface objects. This output is only available when a Fan:OnOff object is used in the air distribution system. The average mass flow rate is weighted by the system fan part-load ratio using the calculated air mass flow rates during the fan on and off periods for the system timestep. The system fan part-load ratio is defined as the ratio of the air distribution system mass flow rate (average for the simulation timestep) to the system design mass flow rate.</w:t>
      </w:r>
    </w:p>
    <w:p w14:paraId="26EAABCF" w14:textId="77777777" w:rsidR="008A45F3" w:rsidRDefault="008A45F3" w:rsidP="008A45F3">
      <w:pPr>
        <w:pStyle w:val="Heading4"/>
      </w:pPr>
      <w:r>
        <w:t>AFN Linkage Node 1 to Node 2 Volume Flow Rate [m</w:t>
      </w:r>
      <w:r>
        <w:rPr>
          <w:vertAlign w:val="superscript"/>
        </w:rPr>
        <w:t>3</w:t>
      </w:r>
      <w:r>
        <w:t>/s]</w:t>
      </w:r>
    </w:p>
    <w:p w14:paraId="13CDF068" w14:textId="77777777" w:rsidR="008A45F3" w:rsidRDefault="008A45F3" w:rsidP="008A45F3">
      <w:pPr>
        <w:pStyle w:val="BodyText"/>
      </w:pPr>
      <w:r>
        <w:t>This is the AirflowNetwork linkage volume flow rate output in m</w:t>
      </w:r>
      <w:r>
        <w:rPr>
          <w:vertAlign w:val="superscript"/>
        </w:rPr>
        <w:t>3</w:t>
      </w:r>
      <w:r>
        <w:t>/s in the direction from the Node 1 to Node 2. It is defined in the same manner as AFN Linkage Node 1 to Node 2 Mass Flow Rate.</w:t>
      </w:r>
    </w:p>
    <w:p w14:paraId="5E8C6ED7" w14:textId="77777777" w:rsidR="008A45F3" w:rsidRDefault="008A45F3" w:rsidP="008A45F3">
      <w:pPr>
        <w:pStyle w:val="BodyText"/>
      </w:pPr>
      <w:r>
        <w:t>When a Fan:OnOff object is used, the air volume flow rates reported for the AirflowNetwork:Distribution:Linkage objects are the values when the fan is operating (ON). It is assumed that the air volume flow rates when the fan is off are zero for the distribution system air linkage objects. The air volume flow rates for the AirflowNetwork:Multizone:Surface object are reported in different output variables (below).</w:t>
      </w:r>
    </w:p>
    <w:p w14:paraId="4C851CA0" w14:textId="77777777" w:rsidR="008A45F3" w:rsidRDefault="008A45F3" w:rsidP="008A45F3">
      <w:pPr>
        <w:pStyle w:val="Heading4"/>
      </w:pPr>
      <w:r>
        <w:t>AFN Linkage Node 2 to Node 1 Volume Flow Rate [m</w:t>
      </w:r>
      <w:r>
        <w:rPr>
          <w:vertAlign w:val="superscript"/>
        </w:rPr>
        <w:t>3</w:t>
      </w:r>
      <w:r>
        <w:t>/s]</w:t>
      </w:r>
    </w:p>
    <w:p w14:paraId="29A7FCE5" w14:textId="77777777" w:rsidR="008A45F3" w:rsidRDefault="008A45F3" w:rsidP="008A45F3">
      <w:pPr>
        <w:pStyle w:val="BodyText"/>
      </w:pPr>
      <w:r>
        <w:t>This is the AirflowNetwork linkage volume flow rate output in m</w:t>
      </w:r>
      <w:r>
        <w:rPr>
          <w:vertAlign w:val="superscript"/>
        </w:rPr>
        <w:t>3</w:t>
      </w:r>
      <w:r>
        <w:t>/s in the direction from Node 2 to Node 1. It is defined in the same manner as AFN Linkage Node 2 to Node 1 Mass Flow Rate.</w:t>
      </w:r>
    </w:p>
    <w:p w14:paraId="2C9D9DB5" w14:textId="77777777" w:rsidR="008A45F3" w:rsidRDefault="008A45F3" w:rsidP="008A45F3">
      <w:pPr>
        <w:pStyle w:val="BodyText"/>
      </w:pPr>
      <w:r>
        <w:t>When a Fan:OnOff object is used, the air volume flow rates reported for the AirflowNetwork:Distribution:Linkage objects are the values when the fan is operating (ON). It is assumed that the air volume flow rates when the fan is off are zero for the distribution system air linkage objects. The air volume flow rates for the AirflowNetwork:Multizone:Surface object are reported in different output variables (below).</w:t>
      </w:r>
    </w:p>
    <w:p w14:paraId="35B7EB4B" w14:textId="77777777" w:rsidR="008A45F3" w:rsidRDefault="008A45F3" w:rsidP="008A45F3">
      <w:pPr>
        <w:pStyle w:val="Heading4"/>
      </w:pPr>
      <w:r>
        <w:t>AFN Linkage Node 1 to 2 Average Volume Flow Rate [m</w:t>
      </w:r>
      <w:r>
        <w:rPr>
          <w:vertAlign w:val="superscript"/>
        </w:rPr>
        <w:t>3</w:t>
      </w:r>
      <w:r>
        <w:t>/s]</w:t>
      </w:r>
    </w:p>
    <w:p w14:paraId="6BCA5B1C" w14:textId="77777777" w:rsidR="008A45F3" w:rsidRDefault="008A45F3" w:rsidP="008A45F3">
      <w:pPr>
        <w:pStyle w:val="BodyText"/>
      </w:pPr>
      <w:r>
        <w:t>This is the AirflowNetwork linkage average volume flow rate in m</w:t>
      </w:r>
      <w:r>
        <w:rPr>
          <w:vertAlign w:val="superscript"/>
        </w:rPr>
        <w:t>3</w:t>
      </w:r>
      <w:r>
        <w:t>/s in the direction from Node 1 to Node 2 defined in the AirflowNetwork:Multizone:Surface objects. This output is only available when a Fan:OnOff object is used. The average volume flow rate is weighted by the system fan part-load ratio using the calculated air volume flow rates during the fan on and off periods for the system timestep.</w:t>
      </w:r>
    </w:p>
    <w:p w14:paraId="4D162A39" w14:textId="77777777" w:rsidR="008A45F3" w:rsidRDefault="008A45F3" w:rsidP="008A45F3">
      <w:pPr>
        <w:pStyle w:val="BodyText"/>
      </w:pPr>
      <w:r>
        <w:t>Average surface volume flow rate = (Surface volume flow rate during on cycle * Part-load ratio) + Surface volume flow rate during off cycle * (1.0 – Part-load ratio)</w:t>
      </w:r>
    </w:p>
    <w:p w14:paraId="665E99A8" w14:textId="77777777" w:rsidR="008A45F3" w:rsidRDefault="008A45F3" w:rsidP="008A45F3">
      <w:pPr>
        <w:pStyle w:val="Heading4"/>
      </w:pPr>
      <w:r>
        <w:lastRenderedPageBreak/>
        <w:t>AFN Linkage Node 2 to 1 Average Volume Flow Rate [m</w:t>
      </w:r>
      <w:r>
        <w:rPr>
          <w:vertAlign w:val="superscript"/>
        </w:rPr>
        <w:t>3</w:t>
      </w:r>
      <w:r>
        <w:t>/s]</w:t>
      </w:r>
    </w:p>
    <w:p w14:paraId="5639B0C6" w14:textId="77777777" w:rsidR="008A45F3" w:rsidRDefault="008A45F3" w:rsidP="008A45F3">
      <w:pPr>
        <w:pStyle w:val="BodyText"/>
      </w:pPr>
      <w:r>
        <w:t>This is the AirflowNetwork linkage average volume flow rate in m</w:t>
      </w:r>
      <w:r>
        <w:rPr>
          <w:vertAlign w:val="superscript"/>
        </w:rPr>
        <w:t>3</w:t>
      </w:r>
      <w:r>
        <w:t>/s in the direction from Node 2 to Node 1 defined in the AirflowNetwork:Multizone:Surface objects. This output is only available when a Fan:OnOff object is used. The average volume flow rate is weighted by the system fan part-load ratio using the calculated air volume flow rates during the fan on and off periods for the system timestep.</w:t>
      </w:r>
    </w:p>
    <w:p w14:paraId="7E3F8799" w14:textId="77777777" w:rsidR="008A45F3" w:rsidRDefault="008A45F3" w:rsidP="008A45F3">
      <w:pPr>
        <w:pStyle w:val="Heading4"/>
      </w:pPr>
      <w:r>
        <w:t>AFN Linkage Node 1 to Node 2 Pressure Difference [Pa]</w:t>
      </w:r>
    </w:p>
    <w:p w14:paraId="6641F975" w14:textId="77777777" w:rsidR="008A45F3" w:rsidRDefault="008A45F3" w:rsidP="008A45F3">
      <w:pPr>
        <w:pStyle w:val="BodyText"/>
      </w:pPr>
      <w:r>
        <w:t>This is the pressure difference across a linkage in Pa. The linkage includes both objects: AirflowNetwork:Multizone:Surface and AirflowNetwork: Distribution:Linkage.</w:t>
      </w:r>
    </w:p>
    <w:p w14:paraId="0C0BE788" w14:textId="77777777" w:rsidR="008A45F3" w:rsidRDefault="008A45F3" w:rsidP="008A45F3">
      <w:pPr>
        <w:pStyle w:val="BodyText"/>
      </w:pPr>
      <w:r>
        <w:t>When a Fan:OnOff object is used, the pressure differences reported for the AirflowNetwork:Distribution:Linkage objects are the values calculated when the fan is operating (ON). It is assumed that the pressure differences when the fan is off are zero for the distribution system air linkage objects. The pressure differences defined in the AirflowNetwork:Multizone:Surface are reported in different output variables (below).</w:t>
      </w:r>
    </w:p>
    <w:p w14:paraId="3FBE00B5" w14:textId="77777777" w:rsidR="008A45F3" w:rsidRDefault="008A45F3" w:rsidP="008A45F3">
      <w:pPr>
        <w:pStyle w:val="Heading4"/>
      </w:pPr>
      <w:r>
        <w:t>AFN Surface Average Pressure Difference [Pa]</w:t>
      </w:r>
    </w:p>
    <w:p w14:paraId="772DF159" w14:textId="77777777" w:rsidR="008A45F3" w:rsidRDefault="008A45F3" w:rsidP="008A45F3">
      <w:pPr>
        <w:pStyle w:val="BodyText"/>
      </w:pPr>
      <w:r>
        <w:t>This is the average pressure difference across a linkage in Pa for the AirflowNetwork:Multizone:Surface objects only when a Fan:OnOff object is used. The average pressure difference is weighted by the system fan part-load ratio using the calculated pressure differences during the fan on and off periods for the system timestep. The system fan part-load ratio is defined as the ratio of the air distribution system mass flow rate (average for the simulation timestep) to the system design mass flow rate.</w:t>
      </w:r>
    </w:p>
    <w:p w14:paraId="3890DC1E" w14:textId="77777777" w:rsidR="008A45F3" w:rsidRDefault="008A45F3" w:rsidP="008A45F3">
      <w:pPr>
        <w:pStyle w:val="BodyText"/>
      </w:pPr>
      <w:r>
        <w:t>Surface Average Pressure Difference = (Surface Average Pressure Difference during on cycle * Part-load ratio) + Surface Average Pressure Difference during off cycle * (1.0 - Part-load ratio)</w:t>
      </w:r>
    </w:p>
    <w:p w14:paraId="28593D3F" w14:textId="77777777" w:rsidR="008A45F3" w:rsidRDefault="008A45F3" w:rsidP="008A45F3">
      <w:pPr>
        <w:pStyle w:val="Heading4"/>
      </w:pPr>
      <w:r>
        <w:t>AFN Surface On Cycle Pressure Difference [Pa]</w:t>
      </w:r>
    </w:p>
    <w:p w14:paraId="028F6545" w14:textId="77777777" w:rsidR="008A45F3" w:rsidRDefault="008A45F3" w:rsidP="008A45F3">
      <w:pPr>
        <w:pStyle w:val="BodyText"/>
      </w:pPr>
      <w:r>
        <w:t>This is the pressure difference across a linkage in Pa for the AirflowNetwork:Multizone:Surface objects only when the air distribution system fan is operating (ON). This output is only available when a Fan:OnOff object is used. When the fan part-load ratio is equal to 0.0, this pressure difference value will be zero because the air distribution system is not simulated when the fan is off for the entire timestep.</w:t>
      </w:r>
    </w:p>
    <w:p w14:paraId="522CB134" w14:textId="77777777" w:rsidR="008A45F3" w:rsidRDefault="008A45F3" w:rsidP="008A45F3">
      <w:pPr>
        <w:pStyle w:val="Heading4"/>
      </w:pPr>
      <w:r>
        <w:t>AFN Surface Off Cycle Pressure Difference [Pa]</w:t>
      </w:r>
    </w:p>
    <w:p w14:paraId="1796E705" w14:textId="77777777" w:rsidR="008A45F3" w:rsidRDefault="008A45F3" w:rsidP="008A45F3">
      <w:pPr>
        <w:pStyle w:val="BodyText"/>
      </w:pPr>
      <w:r>
        <w:t>This is the pressure difference across a linkage in Pa for the AirflowNetwork:Multizone:Surface objects only when the air distribution system fan is not operating (OFF). This output is only available when a Fan:OnOff object is used. Even if the fan part-load ratio is equal to 1.0, the pressure difference calculated as if the fan were not operating (OFF) is reported.</w:t>
      </w:r>
    </w:p>
    <w:p w14:paraId="13296E1B" w14:textId="77777777" w:rsidR="008A45F3" w:rsidRDefault="008A45F3" w:rsidP="008A45F3">
      <w:pPr>
        <w:pStyle w:val="Heading4"/>
      </w:pPr>
      <w:r>
        <w:t>AFN Surface Venting Window or Door Opening Factor []</w:t>
      </w:r>
    </w:p>
    <w:p w14:paraId="3771B9A2" w14:textId="77777777" w:rsidR="008A45F3" w:rsidRDefault="008A45F3" w:rsidP="008A45F3">
      <w:pPr>
        <w:pStyle w:val="BodyText"/>
      </w:pPr>
      <w:r>
        <w:t>The current time-step value of the venting opening factor for a particular window or door. When the window or door is venting, this is the input value of the opening factor (see AirflowNetwork:Multizone:Surface, Window/Door Opening Factor) times the multiplier for venting modulation (see description of next output variable, “Opening Factor Multiplier for AirflowNetwork Venting Modulation”). For example, if  the input Window/Door opening factor is 0.5 and the modulation multiplier is 0.7, then the value of this output variable will be 0.5x0.7 = 0.35.</w:t>
      </w:r>
    </w:p>
    <w:p w14:paraId="20EB3BB1" w14:textId="77777777" w:rsidR="008A45F3" w:rsidRDefault="008A45F3" w:rsidP="008A45F3">
      <w:pPr>
        <w:pStyle w:val="Heading4"/>
      </w:pPr>
      <w:r>
        <w:t>AFN Surface Venting Window or Door Opening Modulation Multiplier  []</w:t>
      </w:r>
    </w:p>
    <w:p w14:paraId="7B5DC5D8" w14:textId="77777777" w:rsidR="008A45F3" w:rsidRDefault="008A45F3" w:rsidP="008A45F3">
      <w:pPr>
        <w:pStyle w:val="BodyText"/>
      </w:pPr>
      <w:r>
        <w:t>This is the multiplier on a window or door opening factor when venting modulation is in effect. See “Modulation of Openings” under AirflowNetwork:Multizone:Zone for a description of how the multiplier is determined.</w:t>
      </w:r>
    </w:p>
    <w:p w14:paraId="577BF9C9" w14:textId="77777777" w:rsidR="008A45F3" w:rsidRDefault="008A45F3" w:rsidP="008A45F3">
      <w:pPr>
        <w:pStyle w:val="BodyText"/>
      </w:pPr>
      <w:r>
        <w:t xml:space="preserve">When modulation is in effect the value of the multiplier is between 0.0 and 1.0. When modulation does not apply the value of the multiplier may be –1.0. When modulation applies </w:t>
      </w:r>
      <w:r>
        <w:lastRenderedPageBreak/>
        <w:t>but the surface is not venting, the value is –1.0. This is summarized in the following table. In this table, “Zone” means a thermal zone for which AirflowNetwork:Multizone:Zone has been specified. See object AirflowNetwork: Multizone:Zone for definition of “Ventilation Control Mode.”</w:t>
      </w:r>
    </w:p>
    <w:p w14:paraId="4A2A79D9" w14:textId="77777777" w:rsidR="008A45F3" w:rsidRDefault="008A45F3" w:rsidP="008A45F3">
      <w:pPr>
        <w:pStyle w:val="BodyText"/>
      </w:pPr>
    </w:p>
    <w:p w14:paraId="5A914DE6" w14:textId="77777777" w:rsidR="008A45F3" w:rsidRDefault="008A45F3" w:rsidP="008A45F3">
      <w:pPr>
        <w:pStyle w:val="Caption"/>
        <w:ind w:left="1440"/>
      </w:pPr>
      <w:r>
        <w:t xml:space="preserve">Table </w:t>
      </w:r>
      <w:r w:rsidR="009D4576">
        <w:fldChar w:fldCharType="begin"/>
      </w:r>
      <w:r w:rsidR="009D4576">
        <w:instrText xml:space="preserve"> SEQ Table \* ARABIC </w:instrText>
      </w:r>
      <w:r w:rsidR="009D4576">
        <w:fldChar w:fldCharType="separate"/>
      </w:r>
      <w:r>
        <w:rPr>
          <w:noProof/>
        </w:rPr>
        <w:t>25</w:t>
      </w:r>
      <w:r w:rsidR="009D4576">
        <w:rPr>
          <w:noProof/>
        </w:rPr>
        <w:fldChar w:fldCharType="end"/>
      </w:r>
      <w:r>
        <w:t>. Value of opening factor multiplier for different venting conditions.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1620"/>
        <w:gridCol w:w="1800"/>
      </w:tblGrid>
      <w:tr w:rsidR="008A45F3" w14:paraId="337E9B72" w14:textId="77777777" w:rsidTr="00053BF8">
        <w:tc>
          <w:tcPr>
            <w:tcW w:w="1440" w:type="dxa"/>
            <w:tcBorders>
              <w:top w:val="single" w:sz="4" w:space="0" w:color="auto"/>
              <w:left w:val="single" w:sz="4" w:space="0" w:color="auto"/>
              <w:bottom w:val="single" w:sz="4" w:space="0" w:color="auto"/>
              <w:right w:val="single" w:sz="4" w:space="0" w:color="auto"/>
            </w:tcBorders>
            <w:hideMark/>
          </w:tcPr>
          <w:p w14:paraId="1366691E" w14:textId="77777777" w:rsidR="008A45F3" w:rsidRDefault="008A45F3" w:rsidP="00053BF8">
            <w:pPr>
              <w:pStyle w:val="BodyText"/>
              <w:ind w:left="0"/>
              <w:jc w:val="left"/>
              <w:rPr>
                <w:b/>
                <w:sz w:val="18"/>
              </w:rPr>
            </w:pPr>
            <w:r>
              <w:rPr>
                <w:b/>
                <w:sz w:val="18"/>
              </w:rPr>
              <w:t xml:space="preserve">Is surface in a </w:t>
            </w:r>
            <w:r>
              <w:rPr>
                <w:rFonts w:cs="Arial"/>
                <w:b/>
                <w:sz w:val="18"/>
                <w:szCs w:val="18"/>
              </w:rPr>
              <w:t>Zone?</w:t>
            </w:r>
          </w:p>
        </w:tc>
        <w:tc>
          <w:tcPr>
            <w:tcW w:w="1980" w:type="dxa"/>
            <w:tcBorders>
              <w:top w:val="single" w:sz="4" w:space="0" w:color="auto"/>
              <w:left w:val="single" w:sz="4" w:space="0" w:color="auto"/>
              <w:bottom w:val="single" w:sz="4" w:space="0" w:color="auto"/>
              <w:right w:val="single" w:sz="4" w:space="0" w:color="auto"/>
            </w:tcBorders>
            <w:hideMark/>
          </w:tcPr>
          <w:p w14:paraId="5ADB6157" w14:textId="77777777" w:rsidR="008A45F3" w:rsidRDefault="008A45F3" w:rsidP="00053BF8">
            <w:pPr>
              <w:pStyle w:val="BodyText"/>
              <w:ind w:left="0"/>
              <w:jc w:val="left"/>
              <w:rPr>
                <w:b/>
                <w:sz w:val="18"/>
              </w:rPr>
            </w:pPr>
            <w:r>
              <w:rPr>
                <w:b/>
                <w:sz w:val="18"/>
              </w:rPr>
              <w:t>Ventilation Control Mode</w:t>
            </w:r>
          </w:p>
        </w:tc>
        <w:tc>
          <w:tcPr>
            <w:tcW w:w="1620" w:type="dxa"/>
            <w:tcBorders>
              <w:top w:val="single" w:sz="4" w:space="0" w:color="auto"/>
              <w:left w:val="single" w:sz="4" w:space="0" w:color="auto"/>
              <w:bottom w:val="single" w:sz="4" w:space="0" w:color="auto"/>
              <w:right w:val="single" w:sz="4" w:space="0" w:color="auto"/>
            </w:tcBorders>
            <w:hideMark/>
          </w:tcPr>
          <w:p w14:paraId="2D321E59" w14:textId="77777777" w:rsidR="008A45F3" w:rsidRDefault="008A45F3" w:rsidP="00053BF8">
            <w:pPr>
              <w:pStyle w:val="BodyText"/>
              <w:ind w:left="0"/>
              <w:jc w:val="left"/>
              <w:rPr>
                <w:b/>
                <w:sz w:val="18"/>
              </w:rPr>
            </w:pPr>
            <w:r>
              <w:rPr>
                <w:b/>
                <w:sz w:val="18"/>
              </w:rPr>
              <w:t>Is surface venting?</w:t>
            </w:r>
          </w:p>
        </w:tc>
        <w:tc>
          <w:tcPr>
            <w:tcW w:w="1800" w:type="dxa"/>
            <w:tcBorders>
              <w:top w:val="single" w:sz="4" w:space="0" w:color="auto"/>
              <w:left w:val="single" w:sz="4" w:space="0" w:color="auto"/>
              <w:bottom w:val="single" w:sz="4" w:space="0" w:color="auto"/>
              <w:right w:val="single" w:sz="4" w:space="0" w:color="auto"/>
            </w:tcBorders>
            <w:hideMark/>
          </w:tcPr>
          <w:p w14:paraId="76C30AB4" w14:textId="77777777" w:rsidR="008A45F3" w:rsidRDefault="008A45F3" w:rsidP="00053BF8">
            <w:pPr>
              <w:pStyle w:val="BodyText"/>
              <w:ind w:left="0"/>
              <w:rPr>
                <w:b/>
                <w:sz w:val="18"/>
              </w:rPr>
            </w:pPr>
            <w:r>
              <w:rPr>
                <w:b/>
                <w:sz w:val="18"/>
              </w:rPr>
              <w:t>Value of opening factor multiplier</w:t>
            </w:r>
          </w:p>
        </w:tc>
      </w:tr>
      <w:tr w:rsidR="008A45F3" w14:paraId="52FCD226" w14:textId="77777777" w:rsidTr="00053BF8">
        <w:trPr>
          <w:cantSplit/>
        </w:trPr>
        <w:tc>
          <w:tcPr>
            <w:tcW w:w="1440" w:type="dxa"/>
            <w:vMerge w:val="restart"/>
            <w:tcBorders>
              <w:top w:val="single" w:sz="4" w:space="0" w:color="auto"/>
              <w:left w:val="single" w:sz="4" w:space="0" w:color="auto"/>
              <w:bottom w:val="single" w:sz="4" w:space="0" w:color="auto"/>
              <w:right w:val="single" w:sz="4" w:space="0" w:color="auto"/>
            </w:tcBorders>
            <w:hideMark/>
          </w:tcPr>
          <w:p w14:paraId="1B1E283A" w14:textId="77777777" w:rsidR="008A45F3" w:rsidRDefault="008A45F3" w:rsidP="00053BF8">
            <w:pPr>
              <w:pStyle w:val="BodyText"/>
              <w:ind w:left="0"/>
              <w:rPr>
                <w:sz w:val="18"/>
              </w:rPr>
            </w:pPr>
            <w:r>
              <w:rPr>
                <w:sz w:val="18"/>
              </w:rPr>
              <w:t>Yes</w:t>
            </w:r>
          </w:p>
        </w:tc>
        <w:tc>
          <w:tcPr>
            <w:tcW w:w="1980" w:type="dxa"/>
            <w:vMerge w:val="restart"/>
            <w:tcBorders>
              <w:top w:val="single" w:sz="4" w:space="0" w:color="auto"/>
              <w:left w:val="single" w:sz="4" w:space="0" w:color="auto"/>
              <w:bottom w:val="single" w:sz="4" w:space="0" w:color="auto"/>
              <w:right w:val="single" w:sz="4" w:space="0" w:color="auto"/>
            </w:tcBorders>
            <w:hideMark/>
          </w:tcPr>
          <w:p w14:paraId="6EF9FB4E" w14:textId="77777777" w:rsidR="008A45F3" w:rsidRDefault="008A45F3" w:rsidP="00053BF8">
            <w:pPr>
              <w:pStyle w:val="BodyText"/>
              <w:ind w:left="0"/>
              <w:rPr>
                <w:b/>
                <w:sz w:val="18"/>
              </w:rPr>
            </w:pPr>
            <w:r>
              <w:rPr>
                <w:b/>
                <w:sz w:val="18"/>
              </w:rPr>
              <w:t>Temperature</w:t>
            </w:r>
          </w:p>
        </w:tc>
        <w:tc>
          <w:tcPr>
            <w:tcW w:w="1620" w:type="dxa"/>
            <w:tcBorders>
              <w:top w:val="single" w:sz="4" w:space="0" w:color="auto"/>
              <w:left w:val="single" w:sz="4" w:space="0" w:color="auto"/>
              <w:bottom w:val="single" w:sz="4" w:space="0" w:color="auto"/>
              <w:right w:val="single" w:sz="4" w:space="0" w:color="auto"/>
            </w:tcBorders>
            <w:hideMark/>
          </w:tcPr>
          <w:p w14:paraId="072ACF0F" w14:textId="77777777" w:rsidR="008A45F3" w:rsidRDefault="008A45F3" w:rsidP="00053BF8">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14:paraId="10561F56" w14:textId="77777777" w:rsidR="008A45F3" w:rsidRDefault="008A45F3" w:rsidP="00053BF8">
            <w:pPr>
              <w:pStyle w:val="BodyText"/>
              <w:ind w:left="0"/>
              <w:rPr>
                <w:sz w:val="18"/>
              </w:rPr>
            </w:pPr>
            <w:r>
              <w:rPr>
                <w:sz w:val="18"/>
              </w:rPr>
              <w:t>0.0 to 1.0</w:t>
            </w:r>
          </w:p>
        </w:tc>
      </w:tr>
      <w:tr w:rsidR="008A45F3" w14:paraId="040C3ECD" w14:textId="77777777" w:rsidTr="00053BF8">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4816E694" w14:textId="77777777" w:rsidR="008A45F3" w:rsidRDefault="008A45F3" w:rsidP="00053BF8">
            <w:pPr>
              <w:ind w:left="0"/>
              <w:rPr>
                <w:sz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31988F63" w14:textId="77777777" w:rsidR="008A45F3" w:rsidRDefault="008A45F3" w:rsidP="00053BF8">
            <w:pPr>
              <w:ind w:left="0"/>
              <w:rPr>
                <w:b/>
                <w:sz w:val="18"/>
              </w:rPr>
            </w:pPr>
          </w:p>
        </w:tc>
        <w:tc>
          <w:tcPr>
            <w:tcW w:w="1620" w:type="dxa"/>
            <w:tcBorders>
              <w:top w:val="single" w:sz="4" w:space="0" w:color="auto"/>
              <w:left w:val="single" w:sz="4" w:space="0" w:color="auto"/>
              <w:bottom w:val="single" w:sz="4" w:space="0" w:color="auto"/>
              <w:right w:val="single" w:sz="4" w:space="0" w:color="auto"/>
            </w:tcBorders>
            <w:hideMark/>
          </w:tcPr>
          <w:p w14:paraId="44C197B7" w14:textId="77777777" w:rsidR="008A45F3" w:rsidRDefault="008A45F3" w:rsidP="00053BF8">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14:paraId="51E61DA6" w14:textId="77777777" w:rsidR="008A45F3" w:rsidRDefault="008A45F3" w:rsidP="00053BF8">
            <w:pPr>
              <w:pStyle w:val="BodyText"/>
              <w:ind w:left="0"/>
              <w:rPr>
                <w:sz w:val="18"/>
              </w:rPr>
            </w:pPr>
            <w:r>
              <w:rPr>
                <w:sz w:val="18"/>
              </w:rPr>
              <w:t>-1.0</w:t>
            </w:r>
          </w:p>
        </w:tc>
      </w:tr>
      <w:tr w:rsidR="008A45F3" w14:paraId="3F0021AF" w14:textId="77777777" w:rsidTr="00053BF8">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64D1FB9D" w14:textId="77777777" w:rsidR="008A45F3" w:rsidRDefault="008A45F3" w:rsidP="00053BF8">
            <w:pPr>
              <w:ind w:left="0"/>
              <w:rPr>
                <w:sz w:val="18"/>
              </w:rPr>
            </w:pPr>
          </w:p>
        </w:tc>
        <w:tc>
          <w:tcPr>
            <w:tcW w:w="1980" w:type="dxa"/>
            <w:vMerge w:val="restart"/>
            <w:tcBorders>
              <w:top w:val="single" w:sz="4" w:space="0" w:color="auto"/>
              <w:left w:val="single" w:sz="4" w:space="0" w:color="auto"/>
              <w:bottom w:val="single" w:sz="4" w:space="0" w:color="auto"/>
              <w:right w:val="single" w:sz="4" w:space="0" w:color="auto"/>
            </w:tcBorders>
            <w:hideMark/>
          </w:tcPr>
          <w:p w14:paraId="66AE9844" w14:textId="77777777" w:rsidR="008A45F3" w:rsidRDefault="008A45F3" w:rsidP="00053BF8">
            <w:pPr>
              <w:pStyle w:val="BodyText"/>
              <w:ind w:left="0"/>
              <w:rPr>
                <w:b/>
                <w:sz w:val="18"/>
              </w:rPr>
            </w:pPr>
            <w:r>
              <w:rPr>
                <w:b/>
                <w:sz w:val="18"/>
              </w:rPr>
              <w:t>Enthalpy</w:t>
            </w:r>
          </w:p>
        </w:tc>
        <w:tc>
          <w:tcPr>
            <w:tcW w:w="1620" w:type="dxa"/>
            <w:tcBorders>
              <w:top w:val="single" w:sz="4" w:space="0" w:color="auto"/>
              <w:left w:val="single" w:sz="4" w:space="0" w:color="auto"/>
              <w:bottom w:val="single" w:sz="4" w:space="0" w:color="auto"/>
              <w:right w:val="single" w:sz="4" w:space="0" w:color="auto"/>
            </w:tcBorders>
            <w:hideMark/>
          </w:tcPr>
          <w:p w14:paraId="53144790" w14:textId="77777777" w:rsidR="008A45F3" w:rsidRDefault="008A45F3" w:rsidP="00053BF8">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14:paraId="4C0A3781" w14:textId="77777777" w:rsidR="008A45F3" w:rsidRDefault="008A45F3" w:rsidP="00053BF8">
            <w:pPr>
              <w:pStyle w:val="BodyText"/>
              <w:ind w:left="0"/>
              <w:rPr>
                <w:sz w:val="18"/>
              </w:rPr>
            </w:pPr>
            <w:r>
              <w:rPr>
                <w:sz w:val="18"/>
              </w:rPr>
              <w:t>0.0 to 1.0</w:t>
            </w:r>
          </w:p>
        </w:tc>
      </w:tr>
      <w:tr w:rsidR="008A45F3" w14:paraId="1C2F41F5" w14:textId="77777777" w:rsidTr="00053BF8">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03191DE8" w14:textId="77777777" w:rsidR="008A45F3" w:rsidRDefault="008A45F3" w:rsidP="00053BF8">
            <w:pPr>
              <w:ind w:left="0"/>
              <w:rPr>
                <w:sz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59CECE6" w14:textId="77777777" w:rsidR="008A45F3" w:rsidRDefault="008A45F3" w:rsidP="00053BF8">
            <w:pPr>
              <w:ind w:left="0"/>
              <w:rPr>
                <w:b/>
                <w:sz w:val="18"/>
              </w:rPr>
            </w:pPr>
          </w:p>
        </w:tc>
        <w:tc>
          <w:tcPr>
            <w:tcW w:w="1620" w:type="dxa"/>
            <w:tcBorders>
              <w:top w:val="single" w:sz="4" w:space="0" w:color="auto"/>
              <w:left w:val="single" w:sz="4" w:space="0" w:color="auto"/>
              <w:bottom w:val="single" w:sz="4" w:space="0" w:color="auto"/>
              <w:right w:val="single" w:sz="4" w:space="0" w:color="auto"/>
            </w:tcBorders>
            <w:hideMark/>
          </w:tcPr>
          <w:p w14:paraId="2039266D" w14:textId="77777777" w:rsidR="008A45F3" w:rsidRDefault="008A45F3" w:rsidP="00053BF8">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14:paraId="4B83D92C" w14:textId="77777777" w:rsidR="008A45F3" w:rsidRDefault="008A45F3" w:rsidP="00053BF8">
            <w:pPr>
              <w:pStyle w:val="BodyText"/>
              <w:ind w:left="0"/>
              <w:rPr>
                <w:sz w:val="18"/>
              </w:rPr>
            </w:pPr>
            <w:r>
              <w:rPr>
                <w:sz w:val="18"/>
              </w:rPr>
              <w:t>-1.0</w:t>
            </w:r>
          </w:p>
        </w:tc>
      </w:tr>
      <w:tr w:rsidR="008A45F3" w14:paraId="01967D6E" w14:textId="77777777" w:rsidTr="00053BF8">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5C0206BB" w14:textId="77777777" w:rsidR="008A45F3" w:rsidRDefault="008A45F3" w:rsidP="00053BF8">
            <w:pPr>
              <w:ind w:left="0"/>
              <w:rPr>
                <w:sz w:val="18"/>
              </w:rPr>
            </w:pPr>
          </w:p>
        </w:tc>
        <w:tc>
          <w:tcPr>
            <w:tcW w:w="1980" w:type="dxa"/>
            <w:tcBorders>
              <w:top w:val="single" w:sz="4" w:space="0" w:color="auto"/>
              <w:left w:val="single" w:sz="4" w:space="0" w:color="auto"/>
              <w:bottom w:val="single" w:sz="4" w:space="0" w:color="auto"/>
              <w:right w:val="single" w:sz="4" w:space="0" w:color="auto"/>
            </w:tcBorders>
            <w:hideMark/>
          </w:tcPr>
          <w:p w14:paraId="54C90CA6" w14:textId="77777777" w:rsidR="008A45F3" w:rsidRDefault="008A45F3" w:rsidP="00053BF8">
            <w:pPr>
              <w:pStyle w:val="BodyText"/>
              <w:ind w:left="0"/>
              <w:rPr>
                <w:b/>
                <w:sz w:val="18"/>
              </w:rPr>
            </w:pPr>
            <w:r>
              <w:rPr>
                <w:b/>
                <w:sz w:val="18"/>
              </w:rPr>
              <w:t>Constant</w:t>
            </w:r>
          </w:p>
        </w:tc>
        <w:tc>
          <w:tcPr>
            <w:tcW w:w="1620" w:type="dxa"/>
            <w:tcBorders>
              <w:top w:val="single" w:sz="4" w:space="0" w:color="auto"/>
              <w:left w:val="single" w:sz="4" w:space="0" w:color="auto"/>
              <w:bottom w:val="single" w:sz="4" w:space="0" w:color="auto"/>
              <w:right w:val="single" w:sz="4" w:space="0" w:color="auto"/>
            </w:tcBorders>
            <w:hideMark/>
          </w:tcPr>
          <w:p w14:paraId="3FF7188B" w14:textId="77777777" w:rsidR="008A45F3" w:rsidRDefault="008A45F3" w:rsidP="00053BF8">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14:paraId="057556FB" w14:textId="77777777" w:rsidR="008A45F3" w:rsidRDefault="008A45F3" w:rsidP="00053BF8">
            <w:pPr>
              <w:pStyle w:val="BodyText"/>
              <w:ind w:left="0"/>
              <w:rPr>
                <w:sz w:val="18"/>
              </w:rPr>
            </w:pPr>
            <w:r>
              <w:rPr>
                <w:sz w:val="18"/>
              </w:rPr>
              <w:t>1.0</w:t>
            </w:r>
          </w:p>
        </w:tc>
      </w:tr>
      <w:tr w:rsidR="008A45F3" w14:paraId="52D5048A" w14:textId="77777777" w:rsidTr="00053BF8">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055698D1" w14:textId="77777777" w:rsidR="008A45F3" w:rsidRDefault="008A45F3" w:rsidP="00053BF8">
            <w:pPr>
              <w:ind w:left="0"/>
              <w:rPr>
                <w:sz w:val="18"/>
              </w:rPr>
            </w:pPr>
          </w:p>
        </w:tc>
        <w:tc>
          <w:tcPr>
            <w:tcW w:w="1980" w:type="dxa"/>
            <w:tcBorders>
              <w:top w:val="single" w:sz="4" w:space="0" w:color="auto"/>
              <w:left w:val="single" w:sz="4" w:space="0" w:color="auto"/>
              <w:bottom w:val="single" w:sz="4" w:space="0" w:color="auto"/>
              <w:right w:val="single" w:sz="4" w:space="0" w:color="auto"/>
            </w:tcBorders>
            <w:hideMark/>
          </w:tcPr>
          <w:p w14:paraId="663131B6" w14:textId="77777777" w:rsidR="008A45F3" w:rsidRDefault="008A45F3" w:rsidP="00053BF8">
            <w:pPr>
              <w:pStyle w:val="BodyText"/>
              <w:ind w:left="0"/>
              <w:rPr>
                <w:b/>
                <w:sz w:val="18"/>
              </w:rPr>
            </w:pPr>
            <w:r>
              <w:rPr>
                <w:b/>
                <w:sz w:val="18"/>
              </w:rPr>
              <w:t>NoVent</w:t>
            </w:r>
          </w:p>
        </w:tc>
        <w:tc>
          <w:tcPr>
            <w:tcW w:w="1620" w:type="dxa"/>
            <w:tcBorders>
              <w:top w:val="single" w:sz="4" w:space="0" w:color="auto"/>
              <w:left w:val="single" w:sz="4" w:space="0" w:color="auto"/>
              <w:bottom w:val="single" w:sz="4" w:space="0" w:color="auto"/>
              <w:right w:val="single" w:sz="4" w:space="0" w:color="auto"/>
            </w:tcBorders>
            <w:hideMark/>
          </w:tcPr>
          <w:p w14:paraId="084D09C4" w14:textId="77777777" w:rsidR="008A45F3" w:rsidRDefault="008A45F3" w:rsidP="00053BF8">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14:paraId="0E7C54FC" w14:textId="77777777" w:rsidR="008A45F3" w:rsidRDefault="008A45F3" w:rsidP="00053BF8">
            <w:pPr>
              <w:pStyle w:val="BodyText"/>
              <w:ind w:left="0"/>
              <w:rPr>
                <w:sz w:val="18"/>
              </w:rPr>
            </w:pPr>
            <w:r>
              <w:rPr>
                <w:sz w:val="18"/>
              </w:rPr>
              <w:t>-1.0</w:t>
            </w:r>
          </w:p>
        </w:tc>
      </w:tr>
    </w:tbl>
    <w:p w14:paraId="511BF66D" w14:textId="77777777" w:rsidR="008A45F3" w:rsidRDefault="008A45F3" w:rsidP="008A45F3">
      <w:pPr>
        <w:pStyle w:val="BodyText"/>
      </w:pPr>
    </w:p>
    <w:p w14:paraId="38C99AB3" w14:textId="77777777" w:rsidR="008A45F3" w:rsidRDefault="008A45F3" w:rsidP="008A45F3">
      <w:pPr>
        <w:pStyle w:val="Heading4"/>
      </w:pPr>
      <w:r>
        <w:t>AFN Surface Venting Inside Setpoint Temperature [C]</w:t>
      </w:r>
    </w:p>
    <w:p w14:paraId="29409C78" w14:textId="77777777" w:rsidR="008A45F3" w:rsidRDefault="008A45F3" w:rsidP="008A45F3">
      <w:pPr>
        <w:pStyle w:val="BodyText"/>
      </w:pPr>
      <w:r>
        <w:t>The time-step value of the venting setpoint temperature for the zone to which the surface belongs. This setpoint is determined from the Vent Temperature Schedule input (ref: AirflowNetwork:Multizone:Zone).</w:t>
      </w:r>
    </w:p>
    <w:p w14:paraId="2EBF8076" w14:textId="77777777" w:rsidR="008A45F3" w:rsidRDefault="008A45F3" w:rsidP="008A45F3">
      <w:pPr>
        <w:pStyle w:val="Heading4"/>
      </w:pPr>
      <w:r>
        <w:t>AFN Surface Venting Availability Status [ ]</w:t>
      </w:r>
    </w:p>
    <w:p w14:paraId="03AFF2AE" w14:textId="77777777" w:rsidR="008A45F3" w:rsidRDefault="008A45F3" w:rsidP="008A45F3">
      <w:pPr>
        <w:pStyle w:val="BodyText"/>
      </w:pPr>
      <w:r>
        <w:t>A value of 1.0 means venting through the surface can occur if venting control conditions are satisfied. A value of 0.0 means venting through the surface cannot occur under any circumstances. This value is determined by the Venting Availability Schedule input (ref: AirflowNetwork:Multizone:Zone or AirflowNetwork:Multizone: Surface).</w:t>
      </w:r>
    </w:p>
    <w:p w14:paraId="0FFDBF73" w14:textId="77777777" w:rsidR="008A45F3" w:rsidRDefault="008A45F3" w:rsidP="008A45F3">
      <w:pPr>
        <w:pStyle w:val="Heading4"/>
      </w:pPr>
      <w:r>
        <w:t>AFN Zone Infiltration Sensible Heat Gain Rate [W]</w:t>
      </w:r>
    </w:p>
    <w:p w14:paraId="14A66823" w14:textId="77777777" w:rsidR="008A45F3" w:rsidRDefault="008A45F3" w:rsidP="008A45F3">
      <w:pPr>
        <w:pStyle w:val="BodyText"/>
      </w:pPr>
      <w:r>
        <w:t>The average convective sensible heat gain rate, in Watts, to the zone air corresponding to the Zone Infiltration Volume averaged over the reporting period. This value is calculated for each timestep when the outdoor dry-bulb temperature is higher than the zone temperature; otherwise, the sensible gain rate is set to 0.</w:t>
      </w:r>
    </w:p>
    <w:p w14:paraId="4EF5B385" w14:textId="77777777" w:rsidR="008A45F3" w:rsidRDefault="008A45F3" w:rsidP="008A45F3">
      <w:pPr>
        <w:pStyle w:val="BodyText"/>
      </w:pPr>
      <w:r>
        <w:t>When a Fan:OnOff object is used, this reported value is weighted by the system run time fraction using the calculated infiltration sensible gain rate during the system on and off cycles for the reporting period:</w:t>
      </w:r>
    </w:p>
    <w:p w14:paraId="42F4E6FC" w14:textId="77777777" w:rsidR="008A45F3" w:rsidRDefault="008A45F3" w:rsidP="008A45F3">
      <w:pPr>
        <w:pStyle w:val="BodyText"/>
      </w:pPr>
      <w:r>
        <w:t>Infiltration Sensible Gain Rate = (Infiltration Sensible Gain Rate during on cycle * Run time fraction) + Infiltration Sensible Gain Rate during off cycle * (1.0 – Run time fraction)</w:t>
      </w:r>
    </w:p>
    <w:p w14:paraId="484E1A14" w14:textId="77777777" w:rsidR="008A45F3" w:rsidRDefault="008A45F3" w:rsidP="008A45F3">
      <w:pPr>
        <w:pStyle w:val="Heading4"/>
      </w:pPr>
      <w:r>
        <w:t>AFN Zone Infiltration Sensible Heat Gain Energy [J]</w:t>
      </w:r>
    </w:p>
    <w:p w14:paraId="774B4482" w14:textId="77777777" w:rsidR="008A45F3" w:rsidRDefault="008A45F3" w:rsidP="008A45F3">
      <w:pPr>
        <w:pStyle w:val="BodyText"/>
      </w:pPr>
      <w:r>
        <w:t>The average convective sensible heat gain, in Joules, to the zone air corresponding to the Zone Infiltration Volume averaged over the reporting period. This value is calculated for each timestep when the outdoor dry-bulb temperature is higher than the zone temperature; otherwise, the sensible gain rate is set to 0.</w:t>
      </w:r>
    </w:p>
    <w:p w14:paraId="1D9027DD" w14:textId="77777777" w:rsidR="008A45F3" w:rsidRDefault="008A45F3" w:rsidP="008A45F3">
      <w:pPr>
        <w:pStyle w:val="BodyText"/>
      </w:pPr>
      <w:r>
        <w:t>When a Fan:OnOff object is used, the reported value is weighted by the system run time fraction using the calculated infiltration sensible gain during the system on and off cycles for the reporting period:</w:t>
      </w:r>
    </w:p>
    <w:p w14:paraId="3E560DD8" w14:textId="77777777" w:rsidR="008A45F3" w:rsidRDefault="008A45F3" w:rsidP="008A45F3">
      <w:pPr>
        <w:pStyle w:val="BodyText"/>
      </w:pPr>
      <w:r>
        <w:t>Infiltration Sensible Gain = (Infiltration Sensible Gain during on cycle * Run time fraction) + Infiltration Sensible Gain during off cycle * (1.0 – Run time fraction)</w:t>
      </w:r>
    </w:p>
    <w:p w14:paraId="065DF907" w14:textId="77777777" w:rsidR="008A45F3" w:rsidRDefault="008A45F3" w:rsidP="008A45F3">
      <w:pPr>
        <w:pStyle w:val="Heading4"/>
      </w:pPr>
      <w:r>
        <w:lastRenderedPageBreak/>
        <w:t>AFN Zone Infiltration Sensible Heat Loss Rate [W]</w:t>
      </w:r>
    </w:p>
    <w:p w14:paraId="5E27480D" w14:textId="77777777" w:rsidR="008A45F3" w:rsidRDefault="008A45F3" w:rsidP="008A45F3">
      <w:pPr>
        <w:pStyle w:val="BodyText"/>
      </w:pPr>
      <w:r>
        <w:t>The average convective sensible heat loss rate, in Watts, to the zone air corresponding to the Zone Infiltration Volume averaged over the reporting period.</w:t>
      </w:r>
    </w:p>
    <w:p w14:paraId="2403F1A4" w14:textId="77777777" w:rsidR="008A45F3" w:rsidRDefault="008A45F3" w:rsidP="008A45F3">
      <w:pPr>
        <w:pStyle w:val="BodyText"/>
      </w:pPr>
      <w:r>
        <w:t>When a Fan:OnOff object is used, the reported value is weighted by the system run time fraction using the calculated infiltration sensible loss rate during the system on and off cycles for the reporting period:</w:t>
      </w:r>
    </w:p>
    <w:p w14:paraId="4659EF07" w14:textId="77777777" w:rsidR="008A45F3" w:rsidRDefault="008A45F3" w:rsidP="008A45F3">
      <w:pPr>
        <w:pStyle w:val="BodyText"/>
      </w:pPr>
      <w:r>
        <w:t>Infiltration Sensible Loss Rate = (Infiltration Sensible Loss Rate during on cycle * Run time fraction) + Infiltration Sensible Loss Rate during off cycle * (1.0 – Run time fraction)</w:t>
      </w:r>
    </w:p>
    <w:p w14:paraId="0333C034" w14:textId="77777777" w:rsidR="008A45F3" w:rsidRDefault="008A45F3" w:rsidP="008A45F3">
      <w:pPr>
        <w:pStyle w:val="Heading4"/>
      </w:pPr>
      <w:r>
        <w:t>AFN Zone Infiltration Sensible Heat Loss Energy [J]</w:t>
      </w:r>
    </w:p>
    <w:p w14:paraId="73614A80" w14:textId="77777777" w:rsidR="008A45F3" w:rsidRDefault="008A45F3" w:rsidP="008A45F3">
      <w:pPr>
        <w:pStyle w:val="BodyText"/>
      </w:pPr>
      <w:r>
        <w:t>The average convective sensible heat loss, in Joules, to the zone air corresponding to the Zone Infiltration Volume averaged over the reporting period.</w:t>
      </w:r>
    </w:p>
    <w:p w14:paraId="767418DE" w14:textId="77777777" w:rsidR="008A45F3" w:rsidRDefault="008A45F3" w:rsidP="008A45F3">
      <w:pPr>
        <w:pStyle w:val="BodyText"/>
      </w:pPr>
      <w:r>
        <w:t>When a Fan:OnOff object is used, the reported value is weighted by the system run time fraction using the calculated infiltration sensible loss rate during the system on and off cycles for the reporting period:</w:t>
      </w:r>
    </w:p>
    <w:p w14:paraId="5EEB040B" w14:textId="77777777" w:rsidR="008A45F3" w:rsidRDefault="008A45F3" w:rsidP="008A45F3">
      <w:pPr>
        <w:pStyle w:val="BodyText"/>
      </w:pPr>
      <w:r>
        <w:t>Infiltration Sensible Loss = (Infiltration Sensible Loss during on cycle * Run time fraction) + Infiltration Sensible Loss during off cycle * (1.0 – Run time fraction)</w:t>
      </w:r>
    </w:p>
    <w:p w14:paraId="7906FC86" w14:textId="77777777" w:rsidR="008A45F3" w:rsidRDefault="008A45F3" w:rsidP="008A45F3">
      <w:pPr>
        <w:pStyle w:val="Heading4"/>
      </w:pPr>
      <w:r>
        <w:t>AFN Zone Infiltration Latent Heat Gain Rate [W]</w:t>
      </w:r>
    </w:p>
    <w:p w14:paraId="1C129B6A" w14:textId="77777777" w:rsidR="008A45F3" w:rsidRDefault="008A45F3" w:rsidP="008A45F3">
      <w:pPr>
        <w:pStyle w:val="BodyText"/>
      </w:pPr>
      <w:r>
        <w:t>The average convective latent heat gain rate, in Watts, to the zone air corresponding to the Zone Infiltration Volume averaged over the reporting period, when the outdoor humidity ratio is higher than the zone air humidity ratio.</w:t>
      </w:r>
    </w:p>
    <w:p w14:paraId="10E0F95E" w14:textId="77777777" w:rsidR="008A45F3" w:rsidRDefault="008A45F3" w:rsidP="008A45F3">
      <w:pPr>
        <w:pStyle w:val="BodyText"/>
      </w:pPr>
      <w:r>
        <w:t>When a Fan:OnOff object is used, the reported value is weighted by the system run time fraction using the calculated infiltration latent gain rate during the system on and off cycles for the reporting period:</w:t>
      </w:r>
    </w:p>
    <w:p w14:paraId="21CB460B" w14:textId="77777777" w:rsidR="008A45F3" w:rsidRDefault="008A45F3" w:rsidP="008A45F3">
      <w:pPr>
        <w:pStyle w:val="BodyText"/>
      </w:pPr>
      <w:r>
        <w:t>Infiltration Latent Gain Rate = (Infiltration Latent Gain Rate during on cycle * Run time fraction) + Infiltration Latent Gain Rate during off cycle * (1.0 – Run time fraction)</w:t>
      </w:r>
    </w:p>
    <w:p w14:paraId="0E4AE4FF" w14:textId="77777777" w:rsidR="008A45F3" w:rsidRDefault="008A45F3" w:rsidP="008A45F3">
      <w:pPr>
        <w:pStyle w:val="Heading4"/>
      </w:pPr>
      <w:r>
        <w:t>AFN Zone Infiltration Latent Heat Gain Energy [J]</w:t>
      </w:r>
    </w:p>
    <w:p w14:paraId="6A3FCBAC" w14:textId="77777777" w:rsidR="008A45F3" w:rsidRDefault="008A45F3" w:rsidP="008A45F3">
      <w:pPr>
        <w:pStyle w:val="BodyText"/>
      </w:pPr>
      <w:r>
        <w:t>The total convective latent heat gain, in Joules, to the zone air corresponding to the Zone Infiltration Volume summed over the reporting period.</w:t>
      </w:r>
    </w:p>
    <w:p w14:paraId="2C7578CD" w14:textId="77777777" w:rsidR="008A45F3" w:rsidRDefault="008A45F3" w:rsidP="008A45F3">
      <w:pPr>
        <w:pStyle w:val="BodyText"/>
      </w:pPr>
      <w:r>
        <w:t>When a Fan:OnOff object is used, the reported value is weighted by the system run time fraction using the calculated infiltration latent gain during the system on and off cycles for the reporting period:</w:t>
      </w:r>
    </w:p>
    <w:p w14:paraId="31A818DB" w14:textId="77777777" w:rsidR="008A45F3" w:rsidRDefault="008A45F3" w:rsidP="008A45F3">
      <w:pPr>
        <w:pStyle w:val="BodyText"/>
      </w:pPr>
      <w:r>
        <w:t>Infiltration Latent Gain = (Infiltration Latent Gain during on cycle * Run time fraction) + Infiltration Latent Gain during off cycle * (1.0 – Run time fraction)</w:t>
      </w:r>
    </w:p>
    <w:p w14:paraId="18CE4EDF" w14:textId="77777777" w:rsidR="008A45F3" w:rsidRDefault="008A45F3" w:rsidP="008A45F3">
      <w:pPr>
        <w:pStyle w:val="Heading4"/>
      </w:pPr>
      <w:r>
        <w:t>AFN Zone Infiltration Latent Heat Loss Rate [W]</w:t>
      </w:r>
    </w:p>
    <w:p w14:paraId="3DB4752A" w14:textId="77777777" w:rsidR="008A45F3" w:rsidRDefault="008A45F3" w:rsidP="008A45F3">
      <w:pPr>
        <w:pStyle w:val="BodyText"/>
      </w:pPr>
      <w:r>
        <w:t xml:space="preserve">The average convective latent heat loss rate, in Watts, to the zone air corresponding to the Zone Infiltration Volume averaged over the reporting period. </w:t>
      </w:r>
    </w:p>
    <w:p w14:paraId="4EFF8FEB" w14:textId="77777777" w:rsidR="008A45F3" w:rsidRDefault="008A45F3" w:rsidP="008A45F3">
      <w:pPr>
        <w:pStyle w:val="BodyText"/>
      </w:pPr>
      <w:r>
        <w:t>When a Fan:OnOff object is used, the reported value is weighted by the system run time fraction using the calculated infiltration latent loss rate during the system on and off cycles for the reporting period:</w:t>
      </w:r>
    </w:p>
    <w:p w14:paraId="3D410509" w14:textId="77777777" w:rsidR="008A45F3" w:rsidRDefault="008A45F3" w:rsidP="008A45F3">
      <w:pPr>
        <w:pStyle w:val="BodyText"/>
      </w:pPr>
      <w:r>
        <w:t>Infiltration Latent Loss Rate = (Infiltration Latent Gain Loss Rate during on cycle * Run time fraction) + Infiltration Latent Loss Rate during off cycle * (1.0 – Run time fraction)</w:t>
      </w:r>
    </w:p>
    <w:p w14:paraId="026AFBDF" w14:textId="77777777" w:rsidR="008A45F3" w:rsidRDefault="008A45F3" w:rsidP="008A45F3">
      <w:pPr>
        <w:pStyle w:val="Heading4"/>
      </w:pPr>
      <w:r>
        <w:t>AFN Zone Infiltration Latent Heat Loss Energy [J]</w:t>
      </w:r>
    </w:p>
    <w:p w14:paraId="5D4D4611" w14:textId="77777777" w:rsidR="008A45F3" w:rsidRDefault="008A45F3" w:rsidP="008A45F3">
      <w:pPr>
        <w:pStyle w:val="BodyText"/>
      </w:pPr>
      <w:r>
        <w:t>The total convective latent heat loss, in Joules, to the zone air corresponding to the Zone Infiltration Volume summed over the reporting period.</w:t>
      </w:r>
    </w:p>
    <w:p w14:paraId="7885F2E2" w14:textId="77777777" w:rsidR="008A45F3" w:rsidRDefault="008A45F3" w:rsidP="008A45F3">
      <w:pPr>
        <w:pStyle w:val="BodyText"/>
      </w:pPr>
      <w:r>
        <w:t>When a Fan:OnOff object is used, the reported value is weighted by the system run time fraction using the calculated infiltration latent loss during the system on and off cycles for the reporting period:</w:t>
      </w:r>
    </w:p>
    <w:p w14:paraId="45C3D0D8" w14:textId="77777777" w:rsidR="008A45F3" w:rsidRDefault="008A45F3" w:rsidP="008A45F3">
      <w:pPr>
        <w:pStyle w:val="BodyText"/>
      </w:pPr>
      <w:r>
        <w:lastRenderedPageBreak/>
        <w:t>Infiltration Latent Loss = (Infiltration Latent Gain Loss during on cycle * Run time fraction) + Infiltration Latent Loss during off cycle * (1.0 – Run time fraction)</w:t>
      </w:r>
    </w:p>
    <w:p w14:paraId="042FDB58" w14:textId="77777777" w:rsidR="008A45F3" w:rsidRDefault="008A45F3" w:rsidP="008A45F3">
      <w:pPr>
        <w:pStyle w:val="Heading4"/>
      </w:pPr>
      <w:r>
        <w:t>AFN Zone Mixing Sensible Heat Gain Rate [W]</w:t>
      </w:r>
    </w:p>
    <w:p w14:paraId="3AFE6F86" w14:textId="77777777" w:rsidR="008A45F3" w:rsidRDefault="008A45F3" w:rsidP="008A45F3">
      <w:pPr>
        <w:pStyle w:val="BodyText"/>
      </w:pPr>
      <w:r>
        <w:t>The average convective sensible heat gain rate, in Watts, to the zone air corresponding to the Zone Mixing Volume averaged over the reporting period. The mixing-volume is defined as incoming volume flow from other adjacent zones where the air temperature is higher than the temperature in this zone. For example, there are two zones (Zone 2 and Zone 3) adjacent to this zone (Zone 1). Zone 1 receives airflows from both Zone 2 and Zone 3. The air temperature is 21</w:t>
      </w:r>
      <w:r>
        <w:rPr>
          <w:rFonts w:cs="Arial"/>
        </w:rPr>
        <w:t>°</w:t>
      </w:r>
      <w:r>
        <w:t>C in Zone 1. The air temperatures are 20</w:t>
      </w:r>
      <w:r>
        <w:rPr>
          <w:rFonts w:cs="Arial"/>
        </w:rPr>
        <w:t>°</w:t>
      </w:r>
      <w:r>
        <w:t>C in Zone 2 and 22</w:t>
      </w:r>
      <w:r>
        <w:rPr>
          <w:rFonts w:cs="Arial"/>
        </w:rPr>
        <w:t>°</w:t>
      </w:r>
      <w:r>
        <w:t>C in Zone 3. The sensible gain rate only includes heat gain from Zone 3 with respect to Zone 1. The energy received from Zone 2 is considered as a sensible loss, instead of a gain, because the air temperature in Zone 2 is lower than in Zone 1.</w:t>
      </w:r>
    </w:p>
    <w:p w14:paraId="4E093621" w14:textId="77777777" w:rsidR="008A45F3" w:rsidRDefault="008A45F3" w:rsidP="008A45F3">
      <w:pPr>
        <w:pStyle w:val="BodyText"/>
      </w:pPr>
      <w:r>
        <w:t>When a Fan:OnOff object is used, the reported value is weighted by the system run time fraction using the calculated mixing sensible gain rate during the system on and off cycles for the reporting period:</w:t>
      </w:r>
    </w:p>
    <w:p w14:paraId="526E70A5" w14:textId="77777777" w:rsidR="008A45F3" w:rsidRDefault="008A45F3" w:rsidP="008A45F3">
      <w:pPr>
        <w:pStyle w:val="BodyText"/>
      </w:pPr>
      <w:r>
        <w:t>Mixing Sensible Gain Rate = (Mixing Sensible Gain Rate during on cycle * Run time fraction) + Mixing Sensible Gain Rate during off cycle * (1.0 – Run time fraction)</w:t>
      </w:r>
    </w:p>
    <w:p w14:paraId="71E44FEB" w14:textId="77777777" w:rsidR="008A45F3" w:rsidRDefault="008A45F3" w:rsidP="008A45F3">
      <w:pPr>
        <w:pStyle w:val="Heading4"/>
      </w:pPr>
      <w:r>
        <w:t>AFN Zone Mixing Sensible Heat Loss Rate [W]</w:t>
      </w:r>
    </w:p>
    <w:p w14:paraId="5EDACC60" w14:textId="77777777" w:rsidR="008A45F3" w:rsidRDefault="008A45F3" w:rsidP="008A45F3">
      <w:pPr>
        <w:pStyle w:val="BodyText"/>
      </w:pPr>
      <w:r>
        <w:t>The average convective sensible heat loss rate, in Watts, to the zone air corresponding to the Zone Mixing Volume averaged over the reporting period.</w:t>
      </w:r>
    </w:p>
    <w:p w14:paraId="0ADF6F32" w14:textId="77777777" w:rsidR="008A45F3" w:rsidRDefault="008A45F3" w:rsidP="008A45F3">
      <w:pPr>
        <w:pStyle w:val="BodyText"/>
      </w:pPr>
      <w:r>
        <w:t>When a Fan:OnOff object is used, the reported value is weighted by the system run time fraction using the calculated mixing sensible loss rate during the on and off cycles for the reporting period:</w:t>
      </w:r>
    </w:p>
    <w:p w14:paraId="38B98F5B" w14:textId="77777777" w:rsidR="008A45F3" w:rsidRDefault="008A45F3" w:rsidP="008A45F3">
      <w:pPr>
        <w:pStyle w:val="BodyText"/>
      </w:pPr>
      <w:r>
        <w:t>Mixing Sensible Loss Rate = (Mixing Sensible Loss Rate during on cycle * Run time fraction) + Mixing Sensible Loss Rate during off cycle * (1.0 – Run time fraction)</w:t>
      </w:r>
    </w:p>
    <w:p w14:paraId="41BD66C2" w14:textId="77777777" w:rsidR="008A45F3" w:rsidRDefault="008A45F3" w:rsidP="008A45F3">
      <w:pPr>
        <w:pStyle w:val="Heading4"/>
      </w:pPr>
      <w:r>
        <w:t>AFN Zone Mixing Sensible Heat Gain Energy [J]</w:t>
      </w:r>
    </w:p>
    <w:p w14:paraId="1A1BEC02" w14:textId="77777777" w:rsidR="008A45F3" w:rsidRDefault="008A45F3" w:rsidP="008A45F3">
      <w:pPr>
        <w:pStyle w:val="BodyText"/>
      </w:pPr>
      <w:r>
        <w:t>The total convective sensible heat gain, in Joules, to the zone air corresponding to the Zone Mixing Volume summed over the reporting period.</w:t>
      </w:r>
    </w:p>
    <w:p w14:paraId="3C39BFCD" w14:textId="77777777" w:rsidR="008A45F3" w:rsidRDefault="008A45F3" w:rsidP="008A45F3">
      <w:pPr>
        <w:pStyle w:val="BodyText"/>
      </w:pPr>
      <w:r>
        <w:t>When a Fan:OnOff object is used, the reported value is weighted by the system run time fraction using the calculated mixing sensible gain during the on and off cycles for the reporting period:</w:t>
      </w:r>
    </w:p>
    <w:p w14:paraId="0E7FE25C" w14:textId="77777777" w:rsidR="008A45F3" w:rsidRDefault="008A45F3" w:rsidP="008A45F3">
      <w:pPr>
        <w:pStyle w:val="BodyText"/>
      </w:pPr>
      <w:r>
        <w:t>Mixing Sensible Gain = (Mixing Sensible Gain during on cycle * Run time fraction) + Mixing Sensible Gain during off cycle * (1.0 – Run time fraction)</w:t>
      </w:r>
    </w:p>
    <w:p w14:paraId="5B1B9074" w14:textId="77777777" w:rsidR="008A45F3" w:rsidRDefault="008A45F3" w:rsidP="008A45F3">
      <w:pPr>
        <w:pStyle w:val="Heading4"/>
      </w:pPr>
      <w:r>
        <w:t>AFN Zone Mixing Sensible Heat Loss Energy [J]</w:t>
      </w:r>
    </w:p>
    <w:p w14:paraId="4B819259" w14:textId="77777777" w:rsidR="008A45F3" w:rsidRDefault="008A45F3" w:rsidP="008A45F3">
      <w:pPr>
        <w:pStyle w:val="BodyText"/>
      </w:pPr>
      <w:r>
        <w:t>The total convective sensible heat loss, in Joules, to the zone air corresponding to the Zone Mixing Volume summed over the reporting period.</w:t>
      </w:r>
    </w:p>
    <w:p w14:paraId="44D842DD" w14:textId="77777777" w:rsidR="008A45F3" w:rsidRDefault="008A45F3" w:rsidP="008A45F3">
      <w:pPr>
        <w:pStyle w:val="BodyText"/>
      </w:pPr>
      <w:r>
        <w:t>When a Fan:OnOff object is used, the reported value is weighted by the system run time fraction using the calculated mixing sensible loss during the on and off cycles for the reporting period:</w:t>
      </w:r>
    </w:p>
    <w:p w14:paraId="3789ECA8" w14:textId="77777777" w:rsidR="008A45F3" w:rsidRDefault="008A45F3" w:rsidP="008A45F3">
      <w:pPr>
        <w:pStyle w:val="BodyText"/>
      </w:pPr>
      <w:r>
        <w:t>Mixing Sensible Loss = (Mixing Sensible Loss during on cycle * Run time fraction) + Mixing Sensible Loss during off cycle * (1.0 – Run time fraction)</w:t>
      </w:r>
    </w:p>
    <w:p w14:paraId="4148B0BD" w14:textId="77777777" w:rsidR="008A45F3" w:rsidRDefault="008A45F3" w:rsidP="008A45F3">
      <w:pPr>
        <w:pStyle w:val="Heading4"/>
      </w:pPr>
      <w:r>
        <w:t>AFN Zone Mixing Latent Heat Gain Rate [W]</w:t>
      </w:r>
    </w:p>
    <w:p w14:paraId="1CB115FC" w14:textId="77777777" w:rsidR="008A45F3" w:rsidRDefault="008A45F3" w:rsidP="008A45F3">
      <w:pPr>
        <w:pStyle w:val="BodyText"/>
      </w:pPr>
      <w:r>
        <w:t>The average convective latent heat gain rate, in Watts, to the zone air corresponding to the Zone Mixing Volume averaged over the reporting period.</w:t>
      </w:r>
    </w:p>
    <w:p w14:paraId="50A5176C" w14:textId="77777777" w:rsidR="008A45F3" w:rsidRDefault="008A45F3" w:rsidP="008A45F3">
      <w:pPr>
        <w:pStyle w:val="BodyText"/>
      </w:pPr>
      <w:r>
        <w:t>When a Fan:OnOff object is used, the reported value is weighted by the system run time fraction using the calculated mixing latent gain rate during the on and off cycles for the reporting period:</w:t>
      </w:r>
    </w:p>
    <w:p w14:paraId="688070E2" w14:textId="77777777" w:rsidR="008A45F3" w:rsidRDefault="008A45F3" w:rsidP="008A45F3">
      <w:pPr>
        <w:pStyle w:val="BodyText"/>
      </w:pPr>
      <w:r>
        <w:lastRenderedPageBreak/>
        <w:t>Mixing Latent Gain Rate = (Mixing Latent Gain Rate during on cycle * Run time fraction) + Mixing Latent Gain Rate during off cycle * (1.0 – Run time fraction)</w:t>
      </w:r>
    </w:p>
    <w:p w14:paraId="22778876" w14:textId="77777777" w:rsidR="008A45F3" w:rsidRDefault="008A45F3" w:rsidP="008A45F3">
      <w:pPr>
        <w:pStyle w:val="Heading4"/>
      </w:pPr>
      <w:r>
        <w:t>AFN Zone Mixing Latent Heat Gain Energy [J]</w:t>
      </w:r>
    </w:p>
    <w:p w14:paraId="5EBAE218" w14:textId="77777777" w:rsidR="008A45F3" w:rsidRDefault="008A45F3" w:rsidP="008A45F3">
      <w:pPr>
        <w:pStyle w:val="BodyText"/>
      </w:pPr>
      <w:r>
        <w:t>The total convective latent heat gain, in Joules, to the zone air corresponding to the Zone Mixing Volume summed over the reporting period.</w:t>
      </w:r>
    </w:p>
    <w:p w14:paraId="42809AA5" w14:textId="77777777" w:rsidR="008A45F3" w:rsidRDefault="008A45F3" w:rsidP="008A45F3">
      <w:pPr>
        <w:pStyle w:val="BodyText"/>
      </w:pPr>
      <w:r>
        <w:t>When a Fan:OnOff object is used, the reported value is weighted by the system run time fraction using the calculated mixing latent gain during the on and off cycles for the reporting period:</w:t>
      </w:r>
    </w:p>
    <w:p w14:paraId="5AB9834E" w14:textId="77777777" w:rsidR="008A45F3" w:rsidRDefault="008A45F3" w:rsidP="008A45F3">
      <w:pPr>
        <w:pStyle w:val="BodyText"/>
      </w:pPr>
      <w:r>
        <w:t>Mixing Latent Gain = (Mixing Latent Gain during on cycle * Run time fraction) + Mixing Latent Gain during off cycle * (1.0 – Run time fraction)</w:t>
      </w:r>
    </w:p>
    <w:p w14:paraId="19EF3F99" w14:textId="77777777" w:rsidR="008A45F3" w:rsidRDefault="008A45F3" w:rsidP="008A45F3">
      <w:pPr>
        <w:pStyle w:val="Heading4"/>
      </w:pPr>
      <w:r>
        <w:t>AFN Zone Mixing Latent Heat Loss Rate [W]</w:t>
      </w:r>
    </w:p>
    <w:p w14:paraId="0A679884" w14:textId="77777777" w:rsidR="008A45F3" w:rsidRDefault="008A45F3" w:rsidP="008A45F3">
      <w:pPr>
        <w:pStyle w:val="BodyText"/>
      </w:pPr>
      <w:r>
        <w:t>The average convective latent heat loss rate, in Watts, to the zone air corresponding to the Zone Mixing Volume averaged over the reporting period.</w:t>
      </w:r>
    </w:p>
    <w:p w14:paraId="4352C1D1" w14:textId="77777777" w:rsidR="008A45F3" w:rsidRDefault="008A45F3" w:rsidP="008A45F3">
      <w:pPr>
        <w:pStyle w:val="BodyText"/>
      </w:pPr>
      <w:r>
        <w:t>When a Fan:OnOff object is used, the reported value is weighted by the system run time fraction using the calculated mixing latent loss rate during the on and off cycles for the reporting period:</w:t>
      </w:r>
    </w:p>
    <w:p w14:paraId="58E23BCD" w14:textId="77777777" w:rsidR="008A45F3" w:rsidRDefault="008A45F3" w:rsidP="008A45F3">
      <w:pPr>
        <w:pStyle w:val="BodyText"/>
      </w:pPr>
      <w:r>
        <w:t>Mixing Latent Loss Rate = (Mixing Latent Loss Rate during on cycle * Run time fraction) + Mixing Latent Loss Rate during off cycle * (1.0 – Run time fraction)</w:t>
      </w:r>
    </w:p>
    <w:p w14:paraId="7A1D0F3F" w14:textId="77777777" w:rsidR="008A45F3" w:rsidRDefault="008A45F3" w:rsidP="008A45F3">
      <w:pPr>
        <w:pStyle w:val="Heading4"/>
      </w:pPr>
      <w:r>
        <w:t>AFN Zone Mixing Latent Heat Loss Energy [J]</w:t>
      </w:r>
    </w:p>
    <w:p w14:paraId="47DED3AE" w14:textId="77777777" w:rsidR="008A45F3" w:rsidRDefault="008A45F3" w:rsidP="008A45F3">
      <w:pPr>
        <w:pStyle w:val="BodyText"/>
      </w:pPr>
      <w:r>
        <w:t>The total convective latent heat loss, in Joules, to the zone air corresponding to the Zone Mixing Volume summed over the reporting period.</w:t>
      </w:r>
    </w:p>
    <w:p w14:paraId="4A6B9459" w14:textId="77777777" w:rsidR="008A45F3" w:rsidRDefault="008A45F3" w:rsidP="008A45F3">
      <w:pPr>
        <w:pStyle w:val="BodyText"/>
      </w:pPr>
      <w:r>
        <w:t>When a Fan:OnOff object is used, the reported value is weighted by the system run time fraction using the calculated mixing latent loss during the on and off cycles for the reporting period:</w:t>
      </w:r>
    </w:p>
    <w:p w14:paraId="1C2707E1" w14:textId="77777777" w:rsidR="008A45F3" w:rsidRDefault="008A45F3" w:rsidP="008A45F3">
      <w:pPr>
        <w:pStyle w:val="BodyText"/>
      </w:pPr>
      <w:r>
        <w:t>Mixing Latent Loss = (Mixing Latent Loss during on cycle * Run time fraction) + Mixing Latent Loss during off cycle * (1.0 – Run time fraction)</w:t>
      </w:r>
    </w:p>
    <w:p w14:paraId="20660BA5" w14:textId="77777777" w:rsidR="008A45F3" w:rsidRDefault="008A45F3" w:rsidP="008A45F3">
      <w:pPr>
        <w:pStyle w:val="Heading4"/>
      </w:pPr>
      <w:r>
        <w:t>AFN Zone Mixing CO2 Mass Flow Rate [kg/s]</w:t>
      </w:r>
    </w:p>
    <w:p w14:paraId="05D988AB" w14:textId="77777777" w:rsidR="008A45F3" w:rsidRDefault="008A45F3" w:rsidP="008A45F3">
      <w:pPr>
        <w:pStyle w:val="BodyText"/>
      </w:pPr>
      <w:r>
        <w:t>This is a sum of mass flow rates from adjacent zones multiplied by the corresponding zone carbon dioxide concentration level to the receiving zone. When a Fan:OnOff object is used, the reported value is weighted by the system fan part-load ratio using the mixing mass flow rate calculated during the fan on and off periods for the simulation timestep.</w:t>
      </w:r>
    </w:p>
    <w:p w14:paraId="055CC5CA" w14:textId="77777777" w:rsidR="008A45F3" w:rsidRDefault="008A45F3" w:rsidP="008A45F3">
      <w:pPr>
        <w:pStyle w:val="Heading4"/>
      </w:pPr>
      <w:r>
        <w:t>AFN Zone Mixing Generic Air Contaminant Mass Flow Rate [kg/s]</w:t>
      </w:r>
    </w:p>
    <w:p w14:paraId="531C9CAA" w14:textId="77777777" w:rsidR="008A45F3" w:rsidRDefault="008A45F3" w:rsidP="008A45F3">
      <w:pPr>
        <w:pStyle w:val="BodyText"/>
      </w:pPr>
      <w:r>
        <w:t>This is a sum of mass flow rates from adjacent zones multiplied by the corresponding zone generic contaminant concentration level to the receiving zone. When a Fan:OnOff object is used, the reported value is weighted by the system fan part-load ratio using the mixing mass flow rate calculated during the fan on and off periods for the simulation timestep.</w:t>
      </w:r>
    </w:p>
    <w:p w14:paraId="0BB30E23" w14:textId="77777777" w:rsidR="008A45F3" w:rsidRDefault="008A45F3" w:rsidP="008A45F3">
      <w:pPr>
        <w:pStyle w:val="Heading4"/>
      </w:pPr>
      <w:r>
        <w:t>AFN Zone Duct Leaked Air Sensible Heat Gain Rate [W]</w:t>
      </w:r>
    </w:p>
    <w:p w14:paraId="6F320929" w14:textId="77777777" w:rsidR="008A45F3" w:rsidRDefault="008A45F3" w:rsidP="008A45F3">
      <w:pPr>
        <w:pStyle w:val="BodyText"/>
      </w:pPr>
      <w:r>
        <w:t>This is the average sensible heat gain rate, in Watts, to a specific zone due to supply air leaks from the forced air distribution system. This value is averaged over the reporting period. A sensible heat gain occurs when duct air is warmer than zone air. It should be pointed out that when multiple supply air leaks are present in a single zone, the output value is the summation of all the supply air leak gains in this zone. When a Fan:OnOff object is used, the reported value is for the system on cycle.</w:t>
      </w:r>
    </w:p>
    <w:p w14:paraId="6D966FCA" w14:textId="77777777" w:rsidR="008A45F3" w:rsidRDefault="008A45F3" w:rsidP="008A45F3">
      <w:pPr>
        <w:pStyle w:val="Heading4"/>
      </w:pPr>
      <w:r>
        <w:t>AFN Zone Duct Leaked Air Sensible Heat Gain Energy [J]</w:t>
      </w:r>
    </w:p>
    <w:p w14:paraId="3F4B8900" w14:textId="77777777" w:rsidR="008A45F3" w:rsidRDefault="008A45F3" w:rsidP="008A45F3">
      <w:pPr>
        <w:pStyle w:val="BodyText"/>
      </w:pPr>
      <w:r>
        <w:t>This is the total sensible heat gain, in Joules, to a specific zone due to supply air leaks summed over the reporting period. When a Fan:OnOff object is used, the reported value is for the system on cycle.</w:t>
      </w:r>
    </w:p>
    <w:p w14:paraId="4FD39F23" w14:textId="77777777" w:rsidR="008A45F3" w:rsidRDefault="008A45F3" w:rsidP="008A45F3">
      <w:pPr>
        <w:pStyle w:val="Heading4"/>
      </w:pPr>
      <w:r>
        <w:lastRenderedPageBreak/>
        <w:t>AFN Zone Duct Leaked Air Sensible Heat Loss Rate [W]</w:t>
      </w:r>
    </w:p>
    <w:p w14:paraId="048CEF44" w14:textId="77777777" w:rsidR="008A45F3" w:rsidRDefault="008A45F3" w:rsidP="008A45F3">
      <w:pPr>
        <w:pStyle w:val="BodyText"/>
      </w:pPr>
      <w:r>
        <w:t>This is the average sensible heat loss rate, in Watts, to a specific zone due to supply air leaks from the forced air distribution system. This value is averaged over the reporting period. A sensible heat loss occurs when duct air is cooler than zone air. It should be pointed out that when multiple supply air leaks are present in this zone, the output value is the summation of all the supply air leak losses in this zone. When a Fan:OnOff object is used, the reported value is for the system on cycle.</w:t>
      </w:r>
    </w:p>
    <w:p w14:paraId="2DC3A63F" w14:textId="77777777" w:rsidR="008A45F3" w:rsidRDefault="008A45F3" w:rsidP="008A45F3">
      <w:pPr>
        <w:pStyle w:val="Heading4"/>
      </w:pPr>
      <w:r>
        <w:t>AFN Zone Duct Leaked Air Sensible Heat Loss Energy [J]</w:t>
      </w:r>
    </w:p>
    <w:p w14:paraId="45CD8E9C" w14:textId="77777777" w:rsidR="008A45F3" w:rsidRDefault="008A45F3" w:rsidP="008A45F3">
      <w:pPr>
        <w:pStyle w:val="BodyText"/>
      </w:pPr>
      <w:r>
        <w:t>This is the total sensible heat loss, in Joules, to a specific zone due to supply air leaks summed over the reporting period. When a Fan:OnOff object is used, the reported value is for the system on cycle.</w:t>
      </w:r>
    </w:p>
    <w:p w14:paraId="79E4DAB3" w14:textId="77777777" w:rsidR="008A45F3" w:rsidRDefault="008A45F3" w:rsidP="008A45F3">
      <w:pPr>
        <w:pStyle w:val="Heading4"/>
      </w:pPr>
      <w:r>
        <w:t>AFN Zone Duct Leaked Air Latent Heat Gain Rate [W]</w:t>
      </w:r>
    </w:p>
    <w:p w14:paraId="5BA6F1AC" w14:textId="77777777" w:rsidR="008A45F3" w:rsidRDefault="008A45F3" w:rsidP="008A45F3">
      <w:pPr>
        <w:pStyle w:val="BodyText"/>
      </w:pPr>
      <w:r>
        <w:t>This is the average latent heat gain rate, in Watts, to a specific zone due to supply air leaks from the forced air distribution system for the reported time period. When a Fan:OnOff object is used, the reported value is for the system on cycle.</w:t>
      </w:r>
    </w:p>
    <w:p w14:paraId="2E923C03" w14:textId="77777777" w:rsidR="008A45F3" w:rsidRDefault="008A45F3" w:rsidP="008A45F3">
      <w:pPr>
        <w:pStyle w:val="Heading4"/>
      </w:pPr>
      <w:r>
        <w:t>AFN Zone Duct Leaked Air Latent Heat Gain Energy [J]</w:t>
      </w:r>
    </w:p>
    <w:p w14:paraId="3B15017A" w14:textId="77777777" w:rsidR="008A45F3" w:rsidRDefault="008A45F3" w:rsidP="008A45F3">
      <w:pPr>
        <w:pStyle w:val="BodyText"/>
      </w:pPr>
      <w:r>
        <w:t>This is the total latent heat gain, in Joules, to a specific zone due to supply air leaks summed over the reporting period. When a Fan:OnOff object is used, the reported value is for the system on cycle.</w:t>
      </w:r>
    </w:p>
    <w:p w14:paraId="2FE67C9D" w14:textId="77777777" w:rsidR="008A45F3" w:rsidRDefault="008A45F3" w:rsidP="008A45F3">
      <w:pPr>
        <w:pStyle w:val="Heading4"/>
      </w:pPr>
      <w:r>
        <w:t>AFN Zone Duct Leaked Air Latent Heat Loss Rate [W]</w:t>
      </w:r>
    </w:p>
    <w:p w14:paraId="38475DF7" w14:textId="77777777" w:rsidR="008A45F3" w:rsidRDefault="008A45F3" w:rsidP="008A45F3">
      <w:pPr>
        <w:pStyle w:val="BodyText"/>
      </w:pPr>
      <w:r>
        <w:t>This is the average latent heat loss rate, in Watts, to a specific zone due to supply air leaks from the forced air distribution system for the reported time period. When a Fan:OnOff object is used, the reported value is for the system on cycle.</w:t>
      </w:r>
    </w:p>
    <w:p w14:paraId="24EC98C9" w14:textId="77777777" w:rsidR="008A45F3" w:rsidRDefault="008A45F3" w:rsidP="008A45F3">
      <w:pPr>
        <w:pStyle w:val="Heading4"/>
      </w:pPr>
      <w:r>
        <w:t>AFN Zone Duct Leaked Air Latent Heat Loss Energy [J]</w:t>
      </w:r>
    </w:p>
    <w:p w14:paraId="23AE1882" w14:textId="77777777" w:rsidR="008A45F3" w:rsidRDefault="008A45F3" w:rsidP="008A45F3">
      <w:pPr>
        <w:pStyle w:val="BodyText"/>
      </w:pPr>
      <w:r>
        <w:t>This is the total latent heat loss, in Joules, to a specific zone due to supply air leaks summed over the reporting period. When a Fan:OnOff object is used, the reported value is for the system on cycle.</w:t>
      </w:r>
    </w:p>
    <w:p w14:paraId="68EF039F" w14:textId="77777777" w:rsidR="008A45F3" w:rsidRDefault="008A45F3" w:rsidP="008A45F3">
      <w:pPr>
        <w:pStyle w:val="Heading4"/>
      </w:pPr>
      <w:r>
        <w:t>AFN Zone Duct Conduction Sensible Heat Gain Rate [W]</w:t>
      </w:r>
    </w:p>
    <w:p w14:paraId="346AE725" w14:textId="77777777" w:rsidR="008A45F3" w:rsidRDefault="008A45F3" w:rsidP="008A45F3">
      <w:pPr>
        <w:pStyle w:val="BodyText"/>
      </w:pPr>
      <w:r>
        <w:t>This is the average sensible heat gain rate, in Watts, of duct conduction to a specific zone where the ducts are located. This value is averaged over the reporting period. A sensible heat gain occurs when duct air is warmer than the zone air. It should be pointed out that when ducts are located in different zones, the total duct conduction loss should be the summation of the duct conduction losses in these zones. When a Fan:OnOff object is used, the reported value is for the system on cycle.</w:t>
      </w:r>
    </w:p>
    <w:p w14:paraId="04323E00" w14:textId="77777777" w:rsidR="008A45F3" w:rsidRDefault="008A45F3" w:rsidP="008A45F3">
      <w:pPr>
        <w:pStyle w:val="Heading4"/>
      </w:pPr>
      <w:r>
        <w:t>AFN Zone Duct Conduction Sensible Heat Gain Energy [J]</w:t>
      </w:r>
    </w:p>
    <w:p w14:paraId="16814B63" w14:textId="77777777" w:rsidR="008A45F3" w:rsidRDefault="008A45F3" w:rsidP="008A45F3">
      <w:pPr>
        <w:pStyle w:val="BodyText"/>
      </w:pPr>
      <w:r>
        <w:t>This is the total sensible heat gain, in Joules, to a specific zone due to duct conduction summed over the reporting period. When a Fan:OnOff object is used, the reported value is for the system on cycle.</w:t>
      </w:r>
    </w:p>
    <w:p w14:paraId="7935D015" w14:textId="77777777" w:rsidR="008A45F3" w:rsidRDefault="008A45F3" w:rsidP="008A45F3">
      <w:pPr>
        <w:pStyle w:val="Heading4"/>
      </w:pPr>
      <w:r>
        <w:t>AFN Zone Duct Conduction Sensible Heat Loss Rate [W]</w:t>
      </w:r>
    </w:p>
    <w:p w14:paraId="207C9B89" w14:textId="77777777" w:rsidR="008A45F3" w:rsidRDefault="008A45F3" w:rsidP="008A45F3">
      <w:pPr>
        <w:pStyle w:val="BodyText"/>
      </w:pPr>
      <w:r>
        <w:t>This is the average sensible heat loss rate, in Watts, of duct conduction to a specific zone where the ducts are located. This value is averaged over the reporting period. A sensible heat loss occurs when duct air is cooler than the zone air. When a Fan:OnOff object is used, the reported value is for the system on cycle.</w:t>
      </w:r>
    </w:p>
    <w:p w14:paraId="67678B71" w14:textId="77777777" w:rsidR="008A45F3" w:rsidRDefault="008A45F3" w:rsidP="008A45F3">
      <w:pPr>
        <w:pStyle w:val="Heading4"/>
      </w:pPr>
      <w:r>
        <w:lastRenderedPageBreak/>
        <w:t>AFN Zone Duct Conduction Sensible Heat Loss Energy [J]</w:t>
      </w:r>
    </w:p>
    <w:p w14:paraId="0A5D627E" w14:textId="77777777" w:rsidR="008A45F3" w:rsidRDefault="008A45F3" w:rsidP="008A45F3">
      <w:pPr>
        <w:pStyle w:val="BodyText"/>
      </w:pPr>
      <w:r>
        <w:t>This is the total sensible heat loss, in Joules, to a specific zone due to duct conduction summed over the reporting period. When a Fan:OnOff object is used, the reported value is for the system on cycle.</w:t>
      </w:r>
    </w:p>
    <w:p w14:paraId="3B983997" w14:textId="77777777" w:rsidR="008A45F3" w:rsidRDefault="008A45F3" w:rsidP="008A45F3">
      <w:pPr>
        <w:pStyle w:val="Heading4"/>
      </w:pPr>
      <w:r>
        <w:t>AFN Zone Duct Diffusion Latent Heat Gain Rate [W]</w:t>
      </w:r>
    </w:p>
    <w:p w14:paraId="59E62A13" w14:textId="77777777" w:rsidR="008A45F3" w:rsidRDefault="008A45F3" w:rsidP="008A45F3">
      <w:pPr>
        <w:pStyle w:val="BodyText"/>
      </w:pPr>
      <w:r>
        <w:t>This is the average latent heat gain rate, in Watts, of vapor diffusion through the walls of the air distribution system to a specific zone where the ducts are located. This value is averaged over the reporting period. When a Fan:OnOff object is used, the reported value is for the system on cycle.</w:t>
      </w:r>
    </w:p>
    <w:p w14:paraId="6DE8FB08" w14:textId="77777777" w:rsidR="008A45F3" w:rsidRDefault="008A45F3" w:rsidP="008A45F3">
      <w:pPr>
        <w:pStyle w:val="Heading4"/>
      </w:pPr>
      <w:r>
        <w:t>AFN Zone Duct Diffusion Latent Heat Gain Energy [J]</w:t>
      </w:r>
    </w:p>
    <w:p w14:paraId="1DF363D6" w14:textId="77777777" w:rsidR="008A45F3" w:rsidRDefault="008A45F3" w:rsidP="008A45F3">
      <w:pPr>
        <w:pStyle w:val="BodyText"/>
      </w:pPr>
      <w:r>
        <w:t>This is the total latent heat gain, in Joules, to a specific zone due to duct vapor diffusion summed over the reporting period. When a Fan:OnOff object is used, the reported value is for the system on cycle.</w:t>
      </w:r>
    </w:p>
    <w:p w14:paraId="1D49BB06" w14:textId="77777777" w:rsidR="008A45F3" w:rsidRDefault="008A45F3" w:rsidP="008A45F3">
      <w:pPr>
        <w:pStyle w:val="Heading4"/>
      </w:pPr>
      <w:r>
        <w:t>AFN Zone Duct Diffusion Latent Heat Loss Rate [W]</w:t>
      </w:r>
    </w:p>
    <w:p w14:paraId="30988416" w14:textId="77777777" w:rsidR="008A45F3" w:rsidRDefault="008A45F3" w:rsidP="008A45F3">
      <w:pPr>
        <w:pStyle w:val="BodyText"/>
      </w:pPr>
      <w:r>
        <w:t>This is the average latent heat loss rate, in Watts, of duct vapor diffusion to a specific zone where the ducts are located. This value is averaged over the reporting period. When a Fan:OnOff object is used, the reported value is for the system on cycle.</w:t>
      </w:r>
    </w:p>
    <w:p w14:paraId="66100E97" w14:textId="77777777" w:rsidR="008A45F3" w:rsidRDefault="008A45F3" w:rsidP="008A45F3">
      <w:pPr>
        <w:pStyle w:val="Heading4"/>
      </w:pPr>
      <w:r>
        <w:t>AFN Zone Duct Diffusion Latent Heat Loss Energy [J]</w:t>
      </w:r>
    </w:p>
    <w:p w14:paraId="110CA574" w14:textId="77777777" w:rsidR="008A45F3" w:rsidRDefault="008A45F3" w:rsidP="008A45F3">
      <w:pPr>
        <w:pStyle w:val="BodyText"/>
      </w:pPr>
      <w:r>
        <w:t>This is the total latent heat loss, in Joules, to a specific zone due to duct vapor diffusion summed over the reporting period. When a Fan:OnOff object is used, the reported value is for the system on cycle.</w:t>
      </w:r>
    </w:p>
    <w:p w14:paraId="2D340A84" w14:textId="77777777" w:rsidR="008A45F3" w:rsidRDefault="008A45F3" w:rsidP="008A45F3">
      <w:pPr>
        <w:pStyle w:val="Heading4"/>
      </w:pPr>
      <w:r>
        <w:t>AFN Distribution Sensible Heat Gain Rate [W]</w:t>
      </w:r>
    </w:p>
    <w:p w14:paraId="40842658" w14:textId="77777777" w:rsidR="008A45F3" w:rsidRDefault="008A45F3" w:rsidP="008A45F3">
      <w:pPr>
        <w:pStyle w:val="BodyText"/>
      </w:pPr>
      <w:r>
        <w:t>This is the average total sensible heat gain rate, in Watts, in a specific zone caused by the forced air distribution system. The total sensible gain rate is the sum of duct leakage sensible gain rate and duct conduction sensible gain rate. This value is averaged over the reporting period. The multizone airflow sensible gain rate is excluded in this output variable. The output of multizone airflow sensible gain is reported in the previously-described output variables AFN Zone Infiltration Sensible Heat Gain Rate and AFN Zone Mixing Sensible Heat Gain Rate. When a Fan:OnOff object is used, the reported value is for the system on cycle.</w:t>
      </w:r>
    </w:p>
    <w:p w14:paraId="28BFE73F" w14:textId="77777777" w:rsidR="008A45F3" w:rsidRDefault="008A45F3" w:rsidP="008A45F3">
      <w:pPr>
        <w:pStyle w:val="Heading4"/>
      </w:pPr>
      <w:r>
        <w:t>AFN Distribution Sensible Heat Gain Energy [J]</w:t>
      </w:r>
    </w:p>
    <w:p w14:paraId="6517173A" w14:textId="77777777" w:rsidR="008A45F3" w:rsidRDefault="008A45F3" w:rsidP="008A45F3">
      <w:pPr>
        <w:pStyle w:val="BodyText"/>
      </w:pPr>
      <w:r>
        <w:t>This is the total sensible heat gain, in Joules, in a specific zone caused by the forced air distribution system. The total sensible gain is the sum of duct leakage sensible gain and duct conduction sensible gain. This value is summed over the reporting period. The multizone airflow sensible gain is excluded in this output variable. The output of multizone airflow sensible gain is reported in the previously-described output variables AFN Zone Infiltration Sensible Heat Gain Energy and AFN Zone Mixing Sensible Heat Gain Energy. When a Fan:OnOff object is used, the reported value is for the system on cycle.</w:t>
      </w:r>
    </w:p>
    <w:p w14:paraId="41E306E1" w14:textId="77777777" w:rsidR="008A45F3" w:rsidRDefault="008A45F3" w:rsidP="008A45F3">
      <w:pPr>
        <w:pStyle w:val="Heading4"/>
      </w:pPr>
      <w:r>
        <w:t>AFN Distribution Sensible Heat Loss Rate [W]</w:t>
      </w:r>
    </w:p>
    <w:p w14:paraId="3D8BB46A" w14:textId="77777777" w:rsidR="008A45F3" w:rsidRDefault="008A45F3" w:rsidP="008A45F3">
      <w:pPr>
        <w:pStyle w:val="BodyText"/>
      </w:pPr>
      <w:r>
        <w:t>This is the average total sensible heat loss rate, in Watts, in a specific zone caused by the forced air distribution system. The total sensible loss rate is the sum of duct leakage sensible loss rate and duct conduction sensible loss rate. This value is averaged over the reporting period. The multizone airflow sensible loss rate is excluded in this output variable. The output of multizone airflow sensible loss rate is reported in the previously-described output variables AFN Zone Infiltration Sensible Heat Loss Rate and AFN Zone Mixing Sensible Heat Loss Rate. When a Fan:OnOff object is used, the reported value is for the system on cycle.</w:t>
      </w:r>
    </w:p>
    <w:p w14:paraId="339515B5" w14:textId="77777777" w:rsidR="008A45F3" w:rsidRDefault="008A45F3" w:rsidP="008A45F3">
      <w:pPr>
        <w:pStyle w:val="Heading4"/>
      </w:pPr>
      <w:r>
        <w:lastRenderedPageBreak/>
        <w:t>AFN Distribution Sensible Heat Loss Energy [J]</w:t>
      </w:r>
    </w:p>
    <w:p w14:paraId="796E9A5D" w14:textId="77777777" w:rsidR="008A45F3" w:rsidRDefault="008A45F3" w:rsidP="008A45F3">
      <w:pPr>
        <w:pStyle w:val="BodyText"/>
      </w:pPr>
      <w:r>
        <w:t>This is the total sensible heat loss, in Joules, in a specific zone caused by the forced air distribution system. The total sensible loss is the sum of duct leakage sensible loss and duct conduction sensible loss. This value is summed over the reporting period. The multizone airflow sensible loss is excluded in this output variable. The output of multizone airflow sensible loss is reported in the previously-described output variables AFN Zone Infiltration Sensible Heat Loss Energy and AFN Zone Mixing Sensible Heat Loss Energy. When a Fan:OnOff object is used, the reported value is for the system on cycle.</w:t>
      </w:r>
    </w:p>
    <w:p w14:paraId="2324EB48" w14:textId="77777777" w:rsidR="008A45F3" w:rsidRDefault="008A45F3" w:rsidP="008A45F3">
      <w:pPr>
        <w:pStyle w:val="Heading4"/>
      </w:pPr>
      <w:r>
        <w:t>AFN Distribution Latent Heat Gain Rate [W]</w:t>
      </w:r>
    </w:p>
    <w:p w14:paraId="5A62E89F" w14:textId="77777777" w:rsidR="008A45F3" w:rsidRDefault="008A45F3" w:rsidP="008A45F3">
      <w:pPr>
        <w:pStyle w:val="BodyText"/>
      </w:pPr>
      <w:r>
        <w:t>This is the average total latent heat gain rate, in Watts, in a specific zone caused by the forced air distribution system. The total latent gain rate is the sum of duct leakage latent gain rate and duct conduction latent gain rate. This value is averaged over the reporting period. When a Fan:OnOff object is used, the reported value is for the system on cycle.</w:t>
      </w:r>
    </w:p>
    <w:p w14:paraId="1F82EFD5" w14:textId="77777777" w:rsidR="008A45F3" w:rsidRDefault="008A45F3" w:rsidP="008A45F3">
      <w:pPr>
        <w:pStyle w:val="Heading4"/>
      </w:pPr>
      <w:r>
        <w:t>AFN Distribution Latent Heat Gain Energy [J]</w:t>
      </w:r>
    </w:p>
    <w:p w14:paraId="7D379092" w14:textId="77777777" w:rsidR="008A45F3" w:rsidRDefault="008A45F3" w:rsidP="008A45F3">
      <w:pPr>
        <w:pStyle w:val="BodyText"/>
      </w:pPr>
      <w:r>
        <w:t>This is the total latent heat gain, in Joules, in a specific zone caused by the forced air distribution system. The total latent gain is the sum of duct leakage latent gain and duct diffusion latent gain. This value is summed over the reporting period. When a Fan:OnOff object is used, the reported value is for the system on cycle.</w:t>
      </w:r>
    </w:p>
    <w:p w14:paraId="57B23B35" w14:textId="77777777" w:rsidR="008A45F3" w:rsidRDefault="008A45F3" w:rsidP="008A45F3">
      <w:pPr>
        <w:pStyle w:val="Heading4"/>
      </w:pPr>
      <w:r>
        <w:t>AFN Distribution Latent Heat Loss Rate [W]</w:t>
      </w:r>
    </w:p>
    <w:p w14:paraId="6B9637FE" w14:textId="77777777" w:rsidR="008A45F3" w:rsidRDefault="008A45F3" w:rsidP="008A45F3">
      <w:pPr>
        <w:pStyle w:val="BodyText"/>
      </w:pPr>
      <w:r>
        <w:t>This is the average total latent heat loss rate, in Watts, in a specific zone caused by the forced air distribution system. The total latent loss rate is a sum of duct leakage latent loss rate and duct diffusion latent loss rate. This value is averaged over the reporting period. When a Fan:OnOff object is used, the reported value is for the system on cycle.</w:t>
      </w:r>
    </w:p>
    <w:p w14:paraId="7CEF0002" w14:textId="77777777" w:rsidR="008A45F3" w:rsidRDefault="008A45F3" w:rsidP="008A45F3">
      <w:pPr>
        <w:pStyle w:val="Heading4"/>
      </w:pPr>
      <w:r>
        <w:t>AFN Distribution Latent Heat Loss Energy [J]</w:t>
      </w:r>
    </w:p>
    <w:p w14:paraId="77E04CED" w14:textId="77777777" w:rsidR="008A45F3" w:rsidRDefault="008A45F3" w:rsidP="008A45F3">
      <w:pPr>
        <w:pStyle w:val="BodyText"/>
      </w:pPr>
      <w:r>
        <w:t>This is the total latent heat loss, in Joules, in a specific zone caused by the forced air distribution system. The total latent loss is the sum of duct leakage latent loss and duct diffusion latent loss. This value is summed over the reporting period. When a Fan:OnOff object is used, the reported value is for the system on cycle.</w:t>
      </w:r>
    </w:p>
    <w:p w14:paraId="72F41834" w14:textId="77777777" w:rsidR="008A45F3" w:rsidRDefault="008A45F3" w:rsidP="008A45F3">
      <w:pPr>
        <w:pStyle w:val="BlockQuotation"/>
      </w:pPr>
      <w:r>
        <w:rPr>
          <w:b/>
        </w:rPr>
        <w:t>NOTE:</w:t>
      </w:r>
      <w:r>
        <w:t xml:space="preserve"> The following output variables should not be confused with similar output variables for the infiltration, mixing, and cross mixing objects (Ref. Infiltration Output, Mixing Output, or Cross Mixing Output). The output variables described below refer to infiltration, mixing, and cross-mixing when an Airflow Network Simulation is performed. The following output variables are </w:t>
      </w:r>
      <w:r>
        <w:rPr>
          <w:u w:val="single"/>
        </w:rPr>
        <w:t>always</w:t>
      </w:r>
      <w:r>
        <w:t xml:space="preserve"> used to describe infiltration, mixing, and cross mixing when the AirflowNetwork Control field in the AirflowNetwork:SimulationControl object is set to “MultizoneWithoutDistribution” or “MultizoneWithDistribution”. In this case the output variables for the infiltration, mixing, and cross mixing objects will </w:t>
      </w:r>
      <w:r>
        <w:rPr>
          <w:u w:val="single"/>
        </w:rPr>
        <w:t>always</w:t>
      </w:r>
      <w:r>
        <w:t xml:space="preserve"> be 0.</w:t>
      </w:r>
    </w:p>
    <w:p w14:paraId="195189B0" w14:textId="77777777" w:rsidR="008A45F3" w:rsidRDefault="008A45F3" w:rsidP="008A45F3">
      <w:pPr>
        <w:pStyle w:val="BlockQuotation"/>
      </w:pPr>
      <w:r>
        <w:t xml:space="preserve">In contrast, the following output variables are </w:t>
      </w:r>
      <w:r>
        <w:rPr>
          <w:u w:val="single"/>
        </w:rPr>
        <w:t>only</w:t>
      </w:r>
      <w:r>
        <w:t xml:space="preserve"> used to describe infiltration, mixing, and cross mixing when the AirflowNetwork Control field in the AirflowNetwork:SimulationControl object is set to “MultizoneAirflowWithDistributionOnlyDuringFanOperation” </w:t>
      </w:r>
      <w:r>
        <w:rPr>
          <w:u w:val="single"/>
        </w:rPr>
        <w:t>and</w:t>
      </w:r>
      <w:r>
        <w:t xml:space="preserve"> the fan is operating. When the fan is not operating, the output variables for the infiltration, mixing, and cross mixing objects are used.</w:t>
      </w:r>
    </w:p>
    <w:p w14:paraId="681BF615" w14:textId="77777777" w:rsidR="008A45F3" w:rsidRDefault="008A45F3" w:rsidP="008A45F3">
      <w:pPr>
        <w:pStyle w:val="BlockQuotation"/>
        <w:rPr>
          <w:b/>
          <w:u w:val="single"/>
        </w:rPr>
      </w:pPr>
      <w:r>
        <w:t xml:space="preserve">In the case where the AirflowNetwork Control field in the AirflowNetwork:SimulationControl object is set to “NoMultizoneOrDistribution”, the following output variables are </w:t>
      </w:r>
      <w:r>
        <w:rPr>
          <w:u w:val="single"/>
        </w:rPr>
        <w:t>not</w:t>
      </w:r>
      <w:r>
        <w:t xml:space="preserve"> used and the output variables for the infiltration, mixing, and cross mixing objects are used instead.</w:t>
      </w:r>
    </w:p>
    <w:p w14:paraId="13BC78F8" w14:textId="77777777" w:rsidR="008A45F3" w:rsidRDefault="008A45F3" w:rsidP="008A45F3">
      <w:pPr>
        <w:pStyle w:val="Heading4"/>
      </w:pPr>
      <w:r>
        <w:t>AFN Zone Infiltration Sensible Heat Gain Energy [J]</w:t>
      </w:r>
    </w:p>
    <w:p w14:paraId="407986CE" w14:textId="77777777" w:rsidR="008A45F3" w:rsidRDefault="008A45F3" w:rsidP="008A45F3">
      <w:pPr>
        <w:pStyle w:val="BodyText"/>
      </w:pPr>
      <w:r>
        <w:t xml:space="preserve">The total convective sensible heat gain, in Joules, to the zone air corresponding to the Zone Infiltration Volume summed over the reporting period. This value is calculated for each timestep </w:t>
      </w:r>
      <w:r>
        <w:lastRenderedPageBreak/>
        <w:t>when the outdoor dry-bulb temperature is higher than the zone temperature, otherwise the sensible gain is set to 0. When a Fan:OnOff object is used, the reported value is for the system on cycle.</w:t>
      </w:r>
    </w:p>
    <w:p w14:paraId="113555F8" w14:textId="77777777" w:rsidR="008A45F3" w:rsidRDefault="008A45F3" w:rsidP="008A45F3">
      <w:pPr>
        <w:pStyle w:val="Heading4"/>
      </w:pPr>
      <w:r>
        <w:t>AFN Zone Infiltration Sensible Heat Loss Energy [J]</w:t>
      </w:r>
    </w:p>
    <w:p w14:paraId="462FC95C" w14:textId="77777777" w:rsidR="008A45F3" w:rsidRDefault="008A45F3" w:rsidP="008A45F3">
      <w:pPr>
        <w:pStyle w:val="BodyText"/>
      </w:pPr>
      <w:r>
        <w:t>The total convective sensible heat loss, in Joules to the zone air corresponding to the Zone Infiltration Volume summed over the reporting period. When a Fan:OnOff object is used, the reported value is for the system on cycle.</w:t>
      </w:r>
    </w:p>
    <w:p w14:paraId="324CA617" w14:textId="77777777" w:rsidR="008A45F3" w:rsidRDefault="008A45F3" w:rsidP="008A45F3">
      <w:pPr>
        <w:pStyle w:val="Heading4"/>
      </w:pPr>
      <w:r>
        <w:t>AFN Zone Infiltration Volume [m3]</w:t>
      </w:r>
    </w:p>
    <w:p w14:paraId="418C87C3" w14:textId="77777777" w:rsidR="008A45F3" w:rsidRDefault="008A45F3" w:rsidP="008A45F3">
      <w:pPr>
        <w:pStyle w:val="BodyText"/>
      </w:pPr>
      <w:r>
        <w:t xml:space="preserve">The volume of outdoor air flow into the zone from window/door openings and cracks in the exterior surfaces of the zone (i.e., the sum of ventilation and crack flows </w:t>
      </w:r>
      <w:r>
        <w:rPr>
          <w:u w:val="single"/>
        </w:rPr>
        <w:t>from the exterior into the zone)</w:t>
      </w:r>
      <w:r>
        <w:t xml:space="preserve">. The zone air density is used to calculate the zone infiltration volume based on the mass flow rate. Note that AirflowNetwork Zone Infiltration Volume will be </w:t>
      </w:r>
      <w:r>
        <w:rPr>
          <w:u w:val="single"/>
        </w:rPr>
        <w:t>zero</w:t>
      </w:r>
      <w:r>
        <w:t xml:space="preserve"> if all of the flows through the zone’s exterior surfaces are </w:t>
      </w:r>
      <w:r>
        <w:rPr>
          <w:u w:val="single"/>
        </w:rPr>
        <w:t>out</w:t>
      </w:r>
      <w:r>
        <w:t xml:space="preserve"> of the zone. When a Fan:OnOff object is used, the reported value is weighted by the system fan part-load ratio using the infiltration volume calculated during the fan on and off periods for the simulation timestep.</w:t>
      </w:r>
    </w:p>
    <w:p w14:paraId="474121A6" w14:textId="77777777" w:rsidR="008A45F3" w:rsidRDefault="008A45F3" w:rsidP="008A45F3">
      <w:pPr>
        <w:pStyle w:val="Heading4"/>
      </w:pPr>
      <w:r>
        <w:t>AFN Zone Infiltration Mass [kg]</w:t>
      </w:r>
    </w:p>
    <w:p w14:paraId="28B4C708" w14:textId="77777777" w:rsidR="008A45F3" w:rsidRDefault="008A45F3" w:rsidP="008A45F3">
      <w:pPr>
        <w:pStyle w:val="BodyText"/>
      </w:pPr>
      <w:r>
        <w:t>The mass of air corresponding to the AirflowNetwork Zone Infiltration Volume. When a Fan:OnOff object is used, the reported value is weighted by the system fan part-load ratio using the infiltration mass calculated during the fan on and off periods for the simulation timestep.</w:t>
      </w:r>
    </w:p>
    <w:p w14:paraId="3A443CB2" w14:textId="77777777" w:rsidR="008A45F3" w:rsidRDefault="008A45F3" w:rsidP="008A45F3">
      <w:pPr>
        <w:pStyle w:val="Heading4"/>
      </w:pPr>
      <w:r>
        <w:t>AFN Zone Infiltration Air Change Rate [ach]</w:t>
      </w:r>
    </w:p>
    <w:p w14:paraId="66D95ABE" w14:textId="77777777" w:rsidR="008A45F3" w:rsidRDefault="008A45F3" w:rsidP="008A45F3">
      <w:pPr>
        <w:pStyle w:val="BodyText"/>
      </w:pPr>
      <w:r>
        <w:t xml:space="preserve">The number of air changes per hour produced by outdoor air flow into the zone from window/door openings and cracks in the exterior surfaces of the zone (i.e. the sum of ventilation and crack flows </w:t>
      </w:r>
      <w:r>
        <w:rPr>
          <w:u w:val="single"/>
        </w:rPr>
        <w:t>from the exterior into the zone)</w:t>
      </w:r>
      <w:r>
        <w:t xml:space="preserve">. The target zone air density is used to calculate the zone infiltration air change rate based on the mass flow rate Note that, like Zone Infiltration Volume, Zone Infiltration Air Change Rate will be </w:t>
      </w:r>
      <w:r>
        <w:rPr>
          <w:u w:val="single"/>
        </w:rPr>
        <w:t>zero</w:t>
      </w:r>
      <w:r>
        <w:t xml:space="preserve"> if all flows through the zone’s exterior surfaces are </w:t>
      </w:r>
      <w:r>
        <w:rPr>
          <w:u w:val="single"/>
        </w:rPr>
        <w:t>out</w:t>
      </w:r>
      <w:r>
        <w:t xml:space="preserve"> of the zone. When a Fan:OnOff object is used, the reported value is weighted by the system fan part-load ratio using the infiltration air change rate calculated during the fan on and off periods for the simulation timestep.</w:t>
      </w:r>
    </w:p>
    <w:p w14:paraId="3B7B224F" w14:textId="77777777" w:rsidR="008A45F3" w:rsidRDefault="008A45F3" w:rsidP="008A45F3">
      <w:pPr>
        <w:pStyle w:val="Heading4"/>
      </w:pPr>
      <w:r>
        <w:t>AFN Zone Mixing Volume [m3]</w:t>
      </w:r>
    </w:p>
    <w:p w14:paraId="7DE01121" w14:textId="77777777" w:rsidR="008A45F3" w:rsidRDefault="008A45F3" w:rsidP="008A45F3">
      <w:pPr>
        <w:pStyle w:val="BodyText"/>
      </w:pPr>
      <w:r>
        <w:t xml:space="preserve">This is a measure of interzone air flow for each thermal zone. It is the volume of air flow </w:t>
      </w:r>
      <w:r>
        <w:rPr>
          <w:u w:val="single"/>
        </w:rPr>
        <w:t>into</w:t>
      </w:r>
      <w:r>
        <w:t xml:space="preserve"> the zone </w:t>
      </w:r>
      <w:r>
        <w:rPr>
          <w:u w:val="single"/>
        </w:rPr>
        <w:t>from</w:t>
      </w:r>
      <w:r>
        <w:t xml:space="preserve"> adjacent zones through window/door openings and cracks in the interior heat transfer surfaces of the zone. The target zone air density is used to calculate the zone mixing volume based on the mass flow rate. This variable does </w:t>
      </w:r>
      <w:r>
        <w:rPr>
          <w:u w:val="single"/>
        </w:rPr>
        <w:t>not</w:t>
      </w:r>
      <w:r>
        <w:t xml:space="preserve"> include flows that are </w:t>
      </w:r>
      <w:r>
        <w:rPr>
          <w:u w:val="single"/>
        </w:rPr>
        <w:t>from</w:t>
      </w:r>
      <w:r>
        <w:t xml:space="preserve"> the zone </w:t>
      </w:r>
      <w:r>
        <w:rPr>
          <w:u w:val="single"/>
        </w:rPr>
        <w:t>to</w:t>
      </w:r>
      <w:r>
        <w:t xml:space="preserve"> adjacent zones. Note that Zone Mixing Volume will be </w:t>
      </w:r>
      <w:r>
        <w:rPr>
          <w:u w:val="single"/>
        </w:rPr>
        <w:t>zero</w:t>
      </w:r>
      <w:r>
        <w:t xml:space="preserve"> if all flows through the zone’s interior surfaces are </w:t>
      </w:r>
      <w:r>
        <w:rPr>
          <w:u w:val="single"/>
        </w:rPr>
        <w:t>out</w:t>
      </w:r>
      <w:r>
        <w:t xml:space="preserve"> of the zone. When a Fan:OnOff object is used, the reported value is weighted by the system fan part-load ratio using the mixing volume calculated during the fan on and off periods for the simulation timestep.</w:t>
      </w:r>
    </w:p>
    <w:p w14:paraId="17FE166D" w14:textId="77777777" w:rsidR="008A45F3" w:rsidRDefault="008A45F3" w:rsidP="008A45F3">
      <w:pPr>
        <w:pStyle w:val="Heading4"/>
      </w:pPr>
      <w:r>
        <w:t>AFN Zone Mixing Mass [kg]</w:t>
      </w:r>
    </w:p>
    <w:p w14:paraId="09AF1BC2" w14:textId="77777777" w:rsidR="008A45F3" w:rsidRDefault="008A45F3" w:rsidP="008A45F3">
      <w:pPr>
        <w:pStyle w:val="BodyText"/>
      </w:pPr>
      <w:r>
        <w:t>The mass of air corresponding to the AFN Zone Mixing Volume. When a Fan:OnOff object is used, the reported value is weighted by the system fan part-load ratio using the mixing mass calculated during the fan on and off periods for the simulation timestep.</w:t>
      </w:r>
    </w:p>
    <w:p w14:paraId="1DC891E2" w14:textId="77777777" w:rsidR="008A45F3" w:rsidRDefault="008A45F3" w:rsidP="008A45F3">
      <w:pPr>
        <w:pStyle w:val="Heading4"/>
      </w:pPr>
      <w:r>
        <w:t>AFN Zone Mixing Mass Flow Rate [kg/s]</w:t>
      </w:r>
    </w:p>
    <w:p w14:paraId="32914B9E" w14:textId="77777777" w:rsidR="008A45F3" w:rsidRDefault="008A45F3" w:rsidP="008A45F3">
      <w:pPr>
        <w:pStyle w:val="BodyText"/>
      </w:pPr>
      <w:r>
        <w:t>This is a sum of mass flow rates from adjacent zones to the receiving zone. When a Fan:OnOff object is used, the reported value is weighted by the system fan part-load ratio using the mixing mass flow rate calculated during the fan on and off periods for the simulation timestep.</w:t>
      </w:r>
    </w:p>
    <w:p w14:paraId="0B0EAEF0" w14:textId="77777777" w:rsidR="008A45F3" w:rsidRDefault="008A45F3" w:rsidP="008A45F3">
      <w:pPr>
        <w:pStyle w:val="Heading4"/>
      </w:pPr>
      <w:r>
        <w:lastRenderedPageBreak/>
        <w:t>AFN Zone Outdoor Air CO2 Mass Flow Rate [kg/s]</w:t>
      </w:r>
    </w:p>
    <w:p w14:paraId="4D59EC0D" w14:textId="77777777" w:rsidR="008A45F3" w:rsidRDefault="008A45F3" w:rsidP="008A45F3">
      <w:pPr>
        <w:pStyle w:val="BodyText"/>
      </w:pPr>
      <w:r>
        <w:t>This is a sum of mass flow rates from outdoors multiplied by the outdoor carbon dioxide concentration level to the receiving zone. When a Fan:OnOff object is used, the reported value is weighted by the system fan part-load ratio using the outdoor mass flow rate calculated during the fan on and off periods for the simulation timestep.</w:t>
      </w:r>
    </w:p>
    <w:p w14:paraId="0DC197C7" w14:textId="77777777" w:rsidR="008A45F3" w:rsidRDefault="008A45F3" w:rsidP="008A45F3">
      <w:pPr>
        <w:pStyle w:val="Heading4"/>
      </w:pPr>
      <w:r>
        <w:t>AFN Zone Outdoor Air Generic Air Contaminant Mass Flow Rate [kg/s]</w:t>
      </w:r>
    </w:p>
    <w:p w14:paraId="56E853BB" w14:textId="77777777" w:rsidR="008A45F3" w:rsidRDefault="008A45F3" w:rsidP="008A45F3">
      <w:pPr>
        <w:pStyle w:val="BodyText"/>
        <w:rPr>
          <w:highlight w:val="yellow"/>
        </w:rPr>
      </w:pPr>
      <w:r>
        <w:t>This is a sum of mass flow rates from outdoors multiplied by the outdoor generic air contaminant concentration level to the receiving zone. When a Fan:OnOff object is used, the reported value is weighted by the system fan part-load ratio using the outdoor mass flow rate calculated during the fan on and off periods for the simulation timestep</w:t>
      </w:r>
    </w:p>
    <w:p w14:paraId="29E10DBE" w14:textId="77777777" w:rsidR="008A45F3" w:rsidRDefault="008A45F3" w:rsidP="008A45F3">
      <w:pPr>
        <w:pStyle w:val="Heading4"/>
      </w:pPr>
      <w:r>
        <w:t>AFN Zone Outdoor Air Mass Flow Rate [kg/s]</w:t>
      </w:r>
    </w:p>
    <w:p w14:paraId="39D8FF93" w14:textId="77777777" w:rsidR="008A45F3" w:rsidRDefault="008A45F3" w:rsidP="008A45F3">
      <w:pPr>
        <w:pStyle w:val="BodyText"/>
      </w:pPr>
      <w:r>
        <w:t>This is a sum of mass flow rates from outdoors to the receiving zone. When a Fan:OnOff object is used, the reported value is weighted by the system fan part-load ratio using the outdoor mass flow rate calculated during the fan on and off periods for the simulation timestep.</w:t>
      </w:r>
    </w:p>
    <w:p w14:paraId="54D1842A" w14:textId="77777777" w:rsidR="008A45F3" w:rsidRDefault="008A45F3" w:rsidP="008A45F3">
      <w:pPr>
        <w:pStyle w:val="Heading4"/>
      </w:pPr>
      <w:r>
        <w:t>AFN Zone Total CO2 Mass Flow Rate [kg/s]</w:t>
      </w:r>
    </w:p>
    <w:p w14:paraId="04C83054" w14:textId="77777777" w:rsidR="008A45F3" w:rsidRDefault="008A45F3" w:rsidP="008A45F3">
      <w:pPr>
        <w:pStyle w:val="BodyText"/>
      </w:pPr>
      <w:r>
        <w:t xml:space="preserve">This is a sum of mass flow rates from adjacent zones or outdoors multiplied by the carbon dioxide concentration differences between the corresponding zone and the receiving zone. </w:t>
      </w:r>
    </w:p>
    <w:p w14:paraId="0EF2BDAB" w14:textId="77777777" w:rsidR="008A45F3" w:rsidRDefault="008A45F3" w:rsidP="008A45F3">
      <w:pPr>
        <w:pStyle w:val="Heading4"/>
      </w:pPr>
      <w:r>
        <w:t>AFN Zone Total Generic Air Contaminant Mass Flow Rate [kg/s]</w:t>
      </w:r>
    </w:p>
    <w:p w14:paraId="1162F09D" w14:textId="77777777" w:rsidR="008A45F3" w:rsidRDefault="008A45F3" w:rsidP="008A45F3">
      <w:pPr>
        <w:pStyle w:val="BodyText"/>
      </w:pPr>
      <w:r>
        <w:t>This is a sum of mass flow rates from adjacent zones or outdoors multiplied by the generic contaminant concentration differences between the corresponding zone and the receiving zone.</w:t>
      </w:r>
    </w:p>
    <w:p w14:paraId="1BB55FF3" w14:textId="77777777" w:rsidR="00BB7947" w:rsidRDefault="00BB7947" w:rsidP="00BB7947">
      <w:pPr>
        <w:pStyle w:val="Heading4"/>
        <w:rPr>
          <w:ins w:id="807" w:author="Lixing Gu" w:date="2014-10-17T14:37:00Z"/>
        </w:rPr>
      </w:pPr>
      <w:ins w:id="808" w:author="Lixing Gu" w:date="2014-10-17T14:37:00Z">
        <w:r>
          <w:t>RoomAirflowNetwork Node Temperature [C]</w:t>
        </w:r>
      </w:ins>
    </w:p>
    <w:p w14:paraId="182EA780" w14:textId="77777777" w:rsidR="00BB7947" w:rsidRDefault="00BB7947" w:rsidP="00BB7947">
      <w:pPr>
        <w:pStyle w:val="BodyText"/>
        <w:rPr>
          <w:ins w:id="809" w:author="Lixing Gu" w:date="2014-10-17T14:37:00Z"/>
        </w:rPr>
      </w:pPr>
      <w:ins w:id="810" w:author="Lixing Gu" w:date="2014-10-17T14:37:00Z">
        <w:r>
          <w:t xml:space="preserve">This is the </w:t>
        </w:r>
      </w:ins>
      <w:ins w:id="811" w:author="Lixing Gu" w:date="2014-10-17T14:38:00Z">
        <w:r>
          <w:t>Room</w:t>
        </w:r>
      </w:ins>
      <w:ins w:id="812" w:author="Lixing Gu" w:date="2014-10-17T14:37:00Z">
        <w:r>
          <w:t xml:space="preserve">AirflowNetwork node temperature output in degrees C. </w:t>
        </w:r>
      </w:ins>
    </w:p>
    <w:p w14:paraId="50DC9225" w14:textId="77777777" w:rsidR="00BB7947" w:rsidRDefault="009C27B5" w:rsidP="00BB7947">
      <w:pPr>
        <w:pStyle w:val="Heading4"/>
        <w:rPr>
          <w:ins w:id="813" w:author="Lixing Gu" w:date="2014-10-17T14:37:00Z"/>
        </w:rPr>
      </w:pPr>
      <w:ins w:id="814" w:author="Lixing Gu" w:date="2014-10-17T15:00:00Z">
        <w:r>
          <w:t>RoomAirflowNetwork</w:t>
        </w:r>
      </w:ins>
      <w:ins w:id="815" w:author="Lixing Gu" w:date="2014-10-17T14:37:00Z">
        <w:r w:rsidR="00BB7947">
          <w:t xml:space="preserve"> Node Humidity Ratio [kgWater/kgDryAir]</w:t>
        </w:r>
      </w:ins>
    </w:p>
    <w:p w14:paraId="38DF7B92" w14:textId="77777777" w:rsidR="00BB7947" w:rsidRDefault="00BB7947" w:rsidP="00BB7947">
      <w:pPr>
        <w:pStyle w:val="BodyText"/>
        <w:rPr>
          <w:ins w:id="816" w:author="Lixing Gu" w:date="2014-10-17T14:37:00Z"/>
        </w:rPr>
      </w:pPr>
      <w:ins w:id="817" w:author="Lixing Gu" w:date="2014-10-17T14:37:00Z">
        <w:r>
          <w:t xml:space="preserve">This is the </w:t>
        </w:r>
      </w:ins>
      <w:ins w:id="818" w:author="Lixing Gu" w:date="2014-10-17T15:00:00Z">
        <w:r w:rsidR="009C27B5">
          <w:t>Room</w:t>
        </w:r>
      </w:ins>
      <w:ins w:id="819" w:author="Lixing Gu" w:date="2014-10-17T14:37:00Z">
        <w:r>
          <w:t xml:space="preserve">AirflowNetwork node humidity ratio output in kgWater/kgDryAir. </w:t>
        </w:r>
      </w:ins>
    </w:p>
    <w:p w14:paraId="7094599E" w14:textId="77777777" w:rsidR="00BB7947" w:rsidRDefault="009C27B5" w:rsidP="00BB7947">
      <w:pPr>
        <w:pStyle w:val="Heading4"/>
        <w:rPr>
          <w:ins w:id="820" w:author="Lixing Gu" w:date="2014-10-17T14:37:00Z"/>
        </w:rPr>
      </w:pPr>
      <w:ins w:id="821" w:author="Lixing Gu" w:date="2014-10-17T15:00:00Z">
        <w:r>
          <w:t>RoomAirflowNetwork</w:t>
        </w:r>
      </w:ins>
      <w:ins w:id="822" w:author="Lixing Gu" w:date="2014-10-17T14:37:00Z">
        <w:r w:rsidR="00BB7947">
          <w:t xml:space="preserve"> Node Total Pressure [Pa]</w:t>
        </w:r>
      </w:ins>
    </w:p>
    <w:p w14:paraId="063EEA7A" w14:textId="77777777" w:rsidR="00BB7947" w:rsidRDefault="00BB7947" w:rsidP="00BB7947">
      <w:pPr>
        <w:pStyle w:val="BodyText"/>
        <w:rPr>
          <w:ins w:id="823" w:author="Lixing Gu" w:date="2014-10-17T14:37:00Z"/>
        </w:rPr>
      </w:pPr>
      <w:ins w:id="824" w:author="Lixing Gu" w:date="2014-10-17T14:37:00Z">
        <w:r>
          <w:t xml:space="preserve">This is the </w:t>
        </w:r>
      </w:ins>
      <w:ins w:id="825" w:author="Lixing Gu" w:date="2014-10-17T15:00:00Z">
        <w:r w:rsidR="009C27B5">
          <w:t>Room</w:t>
        </w:r>
      </w:ins>
      <w:ins w:id="826" w:author="Lixing Gu" w:date="2014-10-17T14:37:00Z">
        <w:r>
          <w:t>AirflowNetwork node total pressure in Pa with respect to outdoor barometric pressure. The total pressure is the sum of static pressure, dynamic pressure, and elevation impact at the node’s relative height</w:t>
        </w:r>
      </w:ins>
      <w:ins w:id="827" w:author="Lixing Gu" w:date="2014-10-17T15:01:00Z">
        <w:r w:rsidR="009C27B5">
          <w:t>.</w:t>
        </w:r>
      </w:ins>
    </w:p>
    <w:p w14:paraId="36B60956" w14:textId="77777777" w:rsidR="00BB7947" w:rsidRDefault="00BB7947"/>
    <w:sectPr w:rsidR="00BB7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E3682" w14:textId="77777777" w:rsidR="009D4576" w:rsidRDefault="009D4576" w:rsidP="005C2632">
      <w:r>
        <w:separator/>
      </w:r>
    </w:p>
  </w:endnote>
  <w:endnote w:type="continuationSeparator" w:id="0">
    <w:p w14:paraId="77E36DD7" w14:textId="77777777" w:rsidR="009D4576" w:rsidRDefault="009D4576" w:rsidP="005C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Euclid Symbol">
    <w:altName w:val="Symbol"/>
    <w:panose1 w:val="05050102010706020507"/>
    <w:charset w:val="02"/>
    <w:family w:val="roman"/>
    <w:pitch w:val="variable"/>
    <w:sig w:usb0="80000000" w:usb1="10000000" w:usb2="00000000" w:usb3="00000000" w:csb0="80000000" w:csb1="00000000"/>
  </w:font>
  <w:font w:name="Euclid Math Two">
    <w:altName w:val="Symbol"/>
    <w:panose1 w:val="02050601010101010101"/>
    <w:charset w:val="02"/>
    <w:family w:val="roman"/>
    <w:pitch w:val="variable"/>
    <w:sig w:usb0="80000000" w:usb1="10000000" w:usb2="00000000" w:usb3="00000000" w:csb0="80000000" w:csb1="00000000"/>
  </w:font>
  <w:font w:name="WP Greek Century">
    <w:altName w:val="Symbol"/>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802B1" w14:textId="77777777" w:rsidR="009D4576" w:rsidRDefault="009D4576" w:rsidP="005C2632">
      <w:r>
        <w:separator/>
      </w:r>
    </w:p>
  </w:footnote>
  <w:footnote w:type="continuationSeparator" w:id="0">
    <w:p w14:paraId="5D1700BF" w14:textId="77777777" w:rsidR="009D4576" w:rsidRDefault="009D4576" w:rsidP="005C26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4EA72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2">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3">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4">
    <w:nsid w:val="07822F98"/>
    <w:multiLevelType w:val="singleLevel"/>
    <w:tmpl w:val="E1AE6BEE"/>
    <w:lvl w:ilvl="0">
      <w:start w:val="1"/>
      <w:numFmt w:val="none"/>
      <w:lvlText w:val=""/>
      <w:legacy w:legacy="1" w:legacySpace="0" w:legacyIndent="0"/>
      <w:lvlJc w:val="left"/>
    </w:lvl>
  </w:abstractNum>
  <w:abstractNum w:abstractNumId="5">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9">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1">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5">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CDE2B53"/>
    <w:multiLevelType w:val="singleLevel"/>
    <w:tmpl w:val="E1AE6BEE"/>
    <w:lvl w:ilvl="0">
      <w:start w:val="1"/>
      <w:numFmt w:val="none"/>
      <w:lvlText w:val=""/>
      <w:legacy w:legacy="1" w:legacySpace="0" w:legacyIndent="0"/>
      <w:lvlJc w:val="left"/>
    </w:lvl>
  </w:abstractNum>
  <w:abstractNum w:abstractNumId="17">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3">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4">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5">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6">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30">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1">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3">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4">
    <w:nsid w:val="478F7A54"/>
    <w:multiLevelType w:val="singleLevel"/>
    <w:tmpl w:val="E1AE6BEE"/>
    <w:lvl w:ilvl="0">
      <w:start w:val="1"/>
      <w:numFmt w:val="none"/>
      <w:lvlText w:val=""/>
      <w:legacy w:legacy="1" w:legacySpace="0" w:legacyIndent="0"/>
      <w:lvlJc w:val="left"/>
    </w:lvl>
  </w:abstractNum>
  <w:abstractNum w:abstractNumId="35">
    <w:nsid w:val="480B1EC6"/>
    <w:multiLevelType w:val="hybridMultilevel"/>
    <w:tmpl w:val="99DC08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7">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39">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40">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4">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6">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7">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9">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50">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4">
    <w:nsid w:val="5D53774B"/>
    <w:multiLevelType w:val="singleLevel"/>
    <w:tmpl w:val="E1AE6BEE"/>
    <w:lvl w:ilvl="0">
      <w:start w:val="1"/>
      <w:numFmt w:val="none"/>
      <w:lvlText w:val=""/>
      <w:legacy w:legacy="1" w:legacySpace="0" w:legacyIndent="0"/>
      <w:lvlJc w:val="left"/>
    </w:lvl>
  </w:abstractNum>
  <w:abstractNum w:abstractNumId="55">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6">
    <w:nsid w:val="5F0A49A5"/>
    <w:multiLevelType w:val="singleLevel"/>
    <w:tmpl w:val="E1AE6BEE"/>
    <w:lvl w:ilvl="0">
      <w:start w:val="1"/>
      <w:numFmt w:val="none"/>
      <w:lvlText w:val=""/>
      <w:legacy w:legacy="1" w:legacySpace="0" w:legacyIndent="0"/>
      <w:lvlJc w:val="left"/>
    </w:lvl>
  </w:abstractNum>
  <w:abstractNum w:abstractNumId="57">
    <w:nsid w:val="5F2148F3"/>
    <w:multiLevelType w:val="singleLevel"/>
    <w:tmpl w:val="E1AE6BEE"/>
    <w:lvl w:ilvl="0">
      <w:start w:val="1"/>
      <w:numFmt w:val="none"/>
      <w:lvlText w:val=""/>
      <w:legacy w:legacy="1" w:legacySpace="0" w:legacyIndent="0"/>
      <w:lvlJc w:val="left"/>
    </w:lvl>
  </w:abstractNum>
  <w:abstractNum w:abstractNumId="58">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0">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2">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6">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8">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63"/>
  </w:num>
  <w:num w:numId="3">
    <w:abstractNumId w:val="23"/>
  </w:num>
  <w:num w:numId="4">
    <w:abstractNumId w:val="65"/>
  </w:num>
  <w:num w:numId="5">
    <w:abstractNumId w:val="3"/>
  </w:num>
  <w:num w:numId="6">
    <w:abstractNumId w:val="22"/>
  </w:num>
  <w:num w:numId="7">
    <w:abstractNumId w:val="39"/>
  </w:num>
  <w:num w:numId="8">
    <w:abstractNumId w:val="26"/>
  </w:num>
  <w:num w:numId="9">
    <w:abstractNumId w:val="36"/>
  </w:num>
  <w:num w:numId="10">
    <w:abstractNumId w:val="9"/>
  </w:num>
  <w:num w:numId="11">
    <w:abstractNumId w:val="1"/>
  </w:num>
  <w:num w:numId="12">
    <w:abstractNumId w:val="31"/>
  </w:num>
  <w:num w:numId="13">
    <w:abstractNumId w:val="32"/>
  </w:num>
  <w:num w:numId="14">
    <w:abstractNumId w:val="64"/>
  </w:num>
  <w:num w:numId="15">
    <w:abstractNumId w:val="55"/>
  </w:num>
  <w:num w:numId="16">
    <w:abstractNumId w:val="67"/>
  </w:num>
  <w:num w:numId="17">
    <w:abstractNumId w:val="58"/>
  </w:num>
  <w:num w:numId="18">
    <w:abstractNumId w:val="17"/>
  </w:num>
  <w:num w:numId="19">
    <w:abstractNumId w:val="19"/>
  </w:num>
  <w:num w:numId="20">
    <w:abstractNumId w:val="10"/>
  </w:num>
  <w:num w:numId="21">
    <w:abstractNumId w:val="43"/>
  </w:num>
  <w:num w:numId="22">
    <w:abstractNumId w:val="62"/>
  </w:num>
  <w:num w:numId="23">
    <w:abstractNumId w:val="18"/>
  </w:num>
  <w:num w:numId="24">
    <w:abstractNumId w:val="68"/>
  </w:num>
  <w:num w:numId="25">
    <w:abstractNumId w:val="45"/>
  </w:num>
  <w:num w:numId="26">
    <w:abstractNumId w:val="60"/>
  </w:num>
  <w:num w:numId="27">
    <w:abstractNumId w:val="51"/>
  </w:num>
  <w:num w:numId="28">
    <w:abstractNumId w:val="2"/>
  </w:num>
  <w:num w:numId="29">
    <w:abstractNumId w:val="8"/>
  </w:num>
  <w:num w:numId="30">
    <w:abstractNumId w:val="33"/>
  </w:num>
  <w:num w:numId="31">
    <w:abstractNumId w:val="49"/>
    <w:lvlOverride w:ilvl="0">
      <w:startOverride w:val="1"/>
    </w:lvlOverride>
  </w:num>
  <w:num w:numId="32">
    <w:abstractNumId w:val="13"/>
  </w:num>
  <w:num w:numId="33">
    <w:abstractNumId w:val="24"/>
  </w:num>
  <w:num w:numId="34">
    <w:abstractNumId w:val="49"/>
    <w:lvlOverride w:ilvl="0">
      <w:startOverride w:val="1"/>
    </w:lvlOverride>
  </w:num>
  <w:num w:numId="35">
    <w:abstractNumId w:val="49"/>
    <w:lvlOverride w:ilvl="0">
      <w:startOverride w:val="1"/>
    </w:lvlOverride>
  </w:num>
  <w:num w:numId="36">
    <w:abstractNumId w:val="66"/>
  </w:num>
  <w:num w:numId="37">
    <w:abstractNumId w:val="11"/>
  </w:num>
  <w:num w:numId="38">
    <w:abstractNumId w:val="49"/>
    <w:lvlOverride w:ilvl="0">
      <w:startOverride w:val="1"/>
    </w:lvlOverride>
  </w:num>
  <w:num w:numId="39">
    <w:abstractNumId w:val="20"/>
  </w:num>
  <w:num w:numId="40">
    <w:abstractNumId w:val="27"/>
  </w:num>
  <w:num w:numId="41">
    <w:abstractNumId w:val="12"/>
  </w:num>
  <w:num w:numId="42">
    <w:abstractNumId w:val="28"/>
  </w:num>
  <w:num w:numId="43">
    <w:abstractNumId w:val="6"/>
  </w:num>
  <w:num w:numId="44">
    <w:abstractNumId w:val="14"/>
  </w:num>
  <w:num w:numId="45">
    <w:abstractNumId w:val="48"/>
  </w:num>
  <w:num w:numId="46">
    <w:abstractNumId w:val="49"/>
    <w:lvlOverride w:ilvl="0">
      <w:startOverride w:val="1"/>
    </w:lvlOverride>
  </w:num>
  <w:num w:numId="47">
    <w:abstractNumId w:val="49"/>
  </w:num>
  <w:num w:numId="48">
    <w:abstractNumId w:val="49"/>
    <w:lvlOverride w:ilvl="0">
      <w:startOverride w:val="1"/>
    </w:lvlOverride>
  </w:num>
  <w:num w:numId="49">
    <w:abstractNumId w:val="53"/>
  </w:num>
  <w:num w:numId="50">
    <w:abstractNumId w:val="37"/>
  </w:num>
  <w:num w:numId="51">
    <w:abstractNumId w:val="47"/>
  </w:num>
  <w:num w:numId="52">
    <w:abstractNumId w:val="61"/>
  </w:num>
  <w:num w:numId="53">
    <w:abstractNumId w:val="59"/>
  </w:num>
  <w:num w:numId="54">
    <w:abstractNumId w:val="49"/>
    <w:lvlOverride w:ilvl="0">
      <w:startOverride w:val="1"/>
    </w:lvlOverride>
  </w:num>
  <w:num w:numId="55">
    <w:abstractNumId w:val="49"/>
    <w:lvlOverride w:ilvl="0">
      <w:startOverride w:val="1"/>
    </w:lvlOverride>
  </w:num>
  <w:num w:numId="56">
    <w:abstractNumId w:val="49"/>
    <w:lvlOverride w:ilvl="0">
      <w:startOverride w:val="1"/>
    </w:lvlOverride>
  </w:num>
  <w:num w:numId="57">
    <w:abstractNumId w:val="49"/>
    <w:lvlOverride w:ilvl="0">
      <w:startOverride w:val="1"/>
    </w:lvlOverride>
  </w:num>
  <w:num w:numId="58">
    <w:abstractNumId w:val="49"/>
    <w:lvlOverride w:ilvl="0">
      <w:startOverride w:val="1"/>
    </w:lvlOverride>
  </w:num>
  <w:num w:numId="59">
    <w:abstractNumId w:val="49"/>
    <w:lvlOverride w:ilvl="0">
      <w:startOverride w:val="1"/>
    </w:lvlOverride>
  </w:num>
  <w:num w:numId="60">
    <w:abstractNumId w:val="30"/>
  </w:num>
  <w:num w:numId="61">
    <w:abstractNumId w:val="49"/>
    <w:lvlOverride w:ilvl="0">
      <w:startOverride w:val="1"/>
    </w:lvlOverride>
  </w:num>
  <w:num w:numId="62">
    <w:abstractNumId w:val="49"/>
    <w:lvlOverride w:ilvl="0">
      <w:startOverride w:val="1"/>
    </w:lvlOverride>
  </w:num>
  <w:num w:numId="63">
    <w:abstractNumId w:val="21"/>
  </w:num>
  <w:num w:numId="64">
    <w:abstractNumId w:val="25"/>
  </w:num>
  <w:num w:numId="65">
    <w:abstractNumId w:val="57"/>
  </w:num>
  <w:num w:numId="66">
    <w:abstractNumId w:val="56"/>
  </w:num>
  <w:num w:numId="67">
    <w:abstractNumId w:val="49"/>
    <w:lvlOverride w:ilvl="0">
      <w:startOverride w:val="1"/>
    </w:lvlOverride>
  </w:num>
  <w:num w:numId="68">
    <w:abstractNumId w:val="49"/>
    <w:lvlOverride w:ilvl="0">
      <w:startOverride w:val="1"/>
    </w:lvlOverride>
  </w:num>
  <w:num w:numId="69">
    <w:abstractNumId w:val="49"/>
    <w:lvlOverride w:ilvl="0">
      <w:startOverride w:val="1"/>
    </w:lvlOverride>
  </w:num>
  <w:num w:numId="70">
    <w:abstractNumId w:val="49"/>
    <w:lvlOverride w:ilvl="0">
      <w:startOverride w:val="1"/>
    </w:lvlOverride>
  </w:num>
  <w:num w:numId="71">
    <w:abstractNumId w:val="49"/>
    <w:lvlOverride w:ilvl="0">
      <w:startOverride w:val="1"/>
    </w:lvlOverride>
  </w:num>
  <w:num w:numId="72">
    <w:abstractNumId w:val="49"/>
    <w:lvlOverride w:ilvl="0">
      <w:startOverride w:val="1"/>
    </w:lvlOverride>
  </w:num>
  <w:num w:numId="73">
    <w:abstractNumId w:val="49"/>
    <w:lvlOverride w:ilvl="0">
      <w:startOverride w:val="1"/>
    </w:lvlOverride>
  </w:num>
  <w:num w:numId="74">
    <w:abstractNumId w:val="49"/>
    <w:lvlOverride w:ilvl="0">
      <w:startOverride w:val="1"/>
    </w:lvlOverride>
  </w:num>
  <w:num w:numId="75">
    <w:abstractNumId w:val="41"/>
  </w:num>
  <w:num w:numId="76">
    <w:abstractNumId w:val="50"/>
  </w:num>
  <w:num w:numId="77">
    <w:abstractNumId w:val="15"/>
  </w:num>
  <w:num w:numId="78">
    <w:abstractNumId w:val="16"/>
  </w:num>
  <w:num w:numId="79">
    <w:abstractNumId w:val="4"/>
  </w:num>
  <w:num w:numId="80">
    <w:abstractNumId w:val="54"/>
  </w:num>
  <w:num w:numId="81">
    <w:abstractNumId w:val="34"/>
  </w:num>
  <w:num w:numId="82">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
  </w:num>
  <w:num w:numId="85">
    <w:abstractNumId w:val="44"/>
  </w:num>
  <w:num w:numId="86">
    <w:abstractNumId w:val="52"/>
  </w:num>
  <w:num w:numId="87">
    <w:abstractNumId w:val="5"/>
  </w:num>
  <w:num w:numId="88">
    <w:abstractNumId w:val="40"/>
  </w:num>
  <w:num w:numId="89">
    <w:abstractNumId w:val="42"/>
  </w:num>
  <w:num w:numId="90">
    <w:abstractNumId w:val="49"/>
    <w:lvlOverride w:ilvl="0">
      <w:startOverride w:val="1"/>
    </w:lvlOverride>
  </w:num>
  <w:num w:numId="91">
    <w:abstractNumId w:val="49"/>
    <w:lvlOverride w:ilvl="0">
      <w:startOverride w:val="1"/>
    </w:lvlOverride>
  </w:num>
  <w:num w:numId="92">
    <w:abstractNumId w:val="0"/>
  </w:num>
  <w:num w:numId="93">
    <w:abstractNumId w:val="35"/>
  </w:num>
  <w:numIdMacAtCleanup w:val="9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xing Gu">
    <w15:presenceInfo w15:providerId="None" w15:userId="Lixing 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A6"/>
    <w:rsid w:val="00053BF8"/>
    <w:rsid w:val="000B02E6"/>
    <w:rsid w:val="001025BC"/>
    <w:rsid w:val="001716DB"/>
    <w:rsid w:val="0019465B"/>
    <w:rsid w:val="001A7955"/>
    <w:rsid w:val="001B1DAE"/>
    <w:rsid w:val="001D405F"/>
    <w:rsid w:val="0023441E"/>
    <w:rsid w:val="00242B47"/>
    <w:rsid w:val="00280BD1"/>
    <w:rsid w:val="002A27AC"/>
    <w:rsid w:val="002B1A97"/>
    <w:rsid w:val="002B4742"/>
    <w:rsid w:val="002C609F"/>
    <w:rsid w:val="00313261"/>
    <w:rsid w:val="0038261F"/>
    <w:rsid w:val="003A3797"/>
    <w:rsid w:val="003D1260"/>
    <w:rsid w:val="00420FEB"/>
    <w:rsid w:val="004D2BBC"/>
    <w:rsid w:val="0058396D"/>
    <w:rsid w:val="005C2632"/>
    <w:rsid w:val="00634789"/>
    <w:rsid w:val="006679A3"/>
    <w:rsid w:val="00672A0E"/>
    <w:rsid w:val="006A15BF"/>
    <w:rsid w:val="006B53A8"/>
    <w:rsid w:val="006C51F0"/>
    <w:rsid w:val="006E6362"/>
    <w:rsid w:val="006F2623"/>
    <w:rsid w:val="0076233E"/>
    <w:rsid w:val="00782316"/>
    <w:rsid w:val="007E4954"/>
    <w:rsid w:val="00801900"/>
    <w:rsid w:val="008A45F3"/>
    <w:rsid w:val="008C6EF1"/>
    <w:rsid w:val="00991DBC"/>
    <w:rsid w:val="00997FDE"/>
    <w:rsid w:val="009B38EB"/>
    <w:rsid w:val="009B75C3"/>
    <w:rsid w:val="009C27B5"/>
    <w:rsid w:val="009C5DA7"/>
    <w:rsid w:val="009D4576"/>
    <w:rsid w:val="00AA43A6"/>
    <w:rsid w:val="00AA7329"/>
    <w:rsid w:val="00B1481C"/>
    <w:rsid w:val="00B60862"/>
    <w:rsid w:val="00BB7947"/>
    <w:rsid w:val="00CB60D4"/>
    <w:rsid w:val="00D64398"/>
    <w:rsid w:val="00DE4562"/>
    <w:rsid w:val="00E91590"/>
    <w:rsid w:val="00E9525F"/>
    <w:rsid w:val="00F26BDF"/>
    <w:rsid w:val="00F43CE1"/>
    <w:rsid w:val="00F51E0D"/>
    <w:rsid w:val="00F7672D"/>
    <w:rsid w:val="00FA5202"/>
    <w:rsid w:val="00FA54D6"/>
    <w:rsid w:val="00FB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44B2"/>
  <w15:chartTrackingRefBased/>
  <w15:docId w15:val="{524AD630-C05B-483E-8084-EDA0E9F4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3A6"/>
    <w:pPr>
      <w:spacing w:after="0" w:line="240" w:lineRule="auto"/>
      <w:ind w:left="1080"/>
    </w:pPr>
    <w:rPr>
      <w:rFonts w:ascii="Arial" w:eastAsia="Times New Roman" w:hAnsi="Arial" w:cs="Times New Roman"/>
      <w:sz w:val="20"/>
      <w:szCs w:val="20"/>
      <w:lang w:eastAsia="en-US"/>
    </w:rPr>
  </w:style>
  <w:style w:type="paragraph" w:styleId="Heading1">
    <w:name w:val="heading 1"/>
    <w:basedOn w:val="HeadingBase"/>
    <w:next w:val="BodyText"/>
    <w:link w:val="Heading1Char"/>
    <w:qFormat/>
    <w:rsid w:val="00AA43A6"/>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AA43A6"/>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AA43A6"/>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AA43A6"/>
    <w:pPr>
      <w:spacing w:before="120" w:after="120" w:line="240" w:lineRule="atLeast"/>
      <w:outlineLvl w:val="3"/>
    </w:pPr>
    <w:rPr>
      <w:b/>
      <w:i/>
      <w:sz w:val="20"/>
    </w:rPr>
  </w:style>
  <w:style w:type="paragraph" w:styleId="Heading5">
    <w:name w:val="heading 5"/>
    <w:basedOn w:val="HeadingBase"/>
    <w:next w:val="BodyText"/>
    <w:link w:val="Heading5Char"/>
    <w:qFormat/>
    <w:rsid w:val="00AA43A6"/>
    <w:pPr>
      <w:spacing w:before="0" w:line="240" w:lineRule="atLeast"/>
      <w:ind w:left="1440"/>
      <w:outlineLvl w:val="4"/>
    </w:pPr>
    <w:rPr>
      <w:sz w:val="20"/>
    </w:rPr>
  </w:style>
  <w:style w:type="paragraph" w:styleId="Heading6">
    <w:name w:val="heading 6"/>
    <w:basedOn w:val="HeadingBase"/>
    <w:next w:val="BodyText"/>
    <w:link w:val="Heading6Char"/>
    <w:qFormat/>
    <w:rsid w:val="00AA43A6"/>
    <w:pPr>
      <w:ind w:left="1440"/>
      <w:outlineLvl w:val="5"/>
    </w:pPr>
    <w:rPr>
      <w:i/>
      <w:sz w:val="20"/>
    </w:rPr>
  </w:style>
  <w:style w:type="paragraph" w:styleId="Heading7">
    <w:name w:val="heading 7"/>
    <w:basedOn w:val="HeadingBase"/>
    <w:next w:val="BodyText"/>
    <w:link w:val="Heading7Char"/>
    <w:qFormat/>
    <w:rsid w:val="00AA43A6"/>
    <w:pPr>
      <w:outlineLvl w:val="6"/>
    </w:pPr>
    <w:rPr>
      <w:sz w:val="20"/>
    </w:rPr>
  </w:style>
  <w:style w:type="paragraph" w:styleId="Heading8">
    <w:name w:val="heading 8"/>
    <w:basedOn w:val="HeadingBase"/>
    <w:next w:val="BodyText"/>
    <w:link w:val="Heading8Char"/>
    <w:qFormat/>
    <w:rsid w:val="00AA43A6"/>
    <w:pPr>
      <w:outlineLvl w:val="7"/>
    </w:pPr>
    <w:rPr>
      <w:i/>
      <w:sz w:val="18"/>
    </w:rPr>
  </w:style>
  <w:style w:type="paragraph" w:styleId="Heading9">
    <w:name w:val="heading 9"/>
    <w:basedOn w:val="HeadingBase"/>
    <w:next w:val="BodyText"/>
    <w:link w:val="Heading9Char"/>
    <w:qFormat/>
    <w:rsid w:val="00AA43A6"/>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43A6"/>
    <w:rPr>
      <w:rFonts w:ascii="Arial Black" w:eastAsia="Times New Roman" w:hAnsi="Arial Black" w:cs="Times New Roman"/>
      <w:color w:val="FFFFFF"/>
      <w:spacing w:val="-10"/>
      <w:kern w:val="20"/>
      <w:position w:val="8"/>
      <w:sz w:val="24"/>
      <w:szCs w:val="20"/>
      <w:shd w:val="solid" w:color="auto" w:fill="auto"/>
      <w:lang w:eastAsia="en-US"/>
    </w:rPr>
  </w:style>
  <w:style w:type="character" w:customStyle="1" w:styleId="Heading2Char">
    <w:name w:val="Heading 2 Char"/>
    <w:basedOn w:val="DefaultParagraphFont"/>
    <w:link w:val="Heading2"/>
    <w:rsid w:val="00AA43A6"/>
    <w:rPr>
      <w:rFonts w:ascii="Arial Black" w:eastAsia="Times New Roman" w:hAnsi="Arial Black" w:cs="Times New Roman"/>
      <w:spacing w:val="-15"/>
      <w:kern w:val="28"/>
      <w:szCs w:val="20"/>
      <w:lang w:eastAsia="en-US"/>
    </w:rPr>
  </w:style>
  <w:style w:type="character" w:customStyle="1" w:styleId="Heading3Char">
    <w:name w:val="Heading 3 Char"/>
    <w:basedOn w:val="DefaultParagraphFont"/>
    <w:link w:val="Heading3"/>
    <w:rsid w:val="00AA43A6"/>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AA43A6"/>
    <w:rPr>
      <w:rFonts w:ascii="Arial" w:eastAsia="Times New Roman" w:hAnsi="Arial" w:cs="Times New Roman"/>
      <w:b/>
      <w:i/>
      <w:spacing w:val="-4"/>
      <w:kern w:val="28"/>
      <w:sz w:val="20"/>
      <w:szCs w:val="20"/>
      <w:lang w:eastAsia="en-US"/>
    </w:rPr>
  </w:style>
  <w:style w:type="character" w:customStyle="1" w:styleId="Heading5Char">
    <w:name w:val="Heading 5 Char"/>
    <w:basedOn w:val="DefaultParagraphFont"/>
    <w:link w:val="Heading5"/>
    <w:rsid w:val="00AA43A6"/>
    <w:rPr>
      <w:rFonts w:ascii="Arial" w:eastAsia="Times New Roman" w:hAnsi="Arial" w:cs="Times New Roman"/>
      <w:spacing w:val="-4"/>
      <w:kern w:val="28"/>
      <w:sz w:val="20"/>
      <w:szCs w:val="20"/>
      <w:lang w:eastAsia="en-US"/>
    </w:rPr>
  </w:style>
  <w:style w:type="character" w:customStyle="1" w:styleId="Heading6Char">
    <w:name w:val="Heading 6 Char"/>
    <w:basedOn w:val="DefaultParagraphFont"/>
    <w:link w:val="Heading6"/>
    <w:rsid w:val="00AA43A6"/>
    <w:rPr>
      <w:rFonts w:ascii="Arial" w:eastAsia="Times New Roman" w:hAnsi="Arial" w:cs="Times New Roman"/>
      <w:i/>
      <w:spacing w:val="-4"/>
      <w:kern w:val="28"/>
      <w:sz w:val="20"/>
      <w:szCs w:val="20"/>
      <w:lang w:eastAsia="en-US"/>
    </w:rPr>
  </w:style>
  <w:style w:type="character" w:customStyle="1" w:styleId="Heading7Char">
    <w:name w:val="Heading 7 Char"/>
    <w:basedOn w:val="DefaultParagraphFont"/>
    <w:link w:val="Heading7"/>
    <w:rsid w:val="00AA43A6"/>
    <w:rPr>
      <w:rFonts w:ascii="Arial" w:eastAsia="Times New Roman" w:hAnsi="Arial" w:cs="Times New Roman"/>
      <w:spacing w:val="-4"/>
      <w:kern w:val="28"/>
      <w:sz w:val="20"/>
      <w:szCs w:val="20"/>
      <w:lang w:eastAsia="en-US"/>
    </w:rPr>
  </w:style>
  <w:style w:type="character" w:customStyle="1" w:styleId="Heading8Char">
    <w:name w:val="Heading 8 Char"/>
    <w:basedOn w:val="DefaultParagraphFont"/>
    <w:link w:val="Heading8"/>
    <w:rsid w:val="00AA43A6"/>
    <w:rPr>
      <w:rFonts w:ascii="Arial" w:eastAsia="Times New Roman" w:hAnsi="Arial" w:cs="Times New Roman"/>
      <w:i/>
      <w:spacing w:val="-4"/>
      <w:kern w:val="28"/>
      <w:sz w:val="18"/>
      <w:szCs w:val="20"/>
      <w:lang w:eastAsia="en-US"/>
    </w:rPr>
  </w:style>
  <w:style w:type="character" w:customStyle="1" w:styleId="Heading9Char">
    <w:name w:val="Heading 9 Char"/>
    <w:basedOn w:val="DefaultParagraphFont"/>
    <w:link w:val="Heading9"/>
    <w:rsid w:val="00AA43A6"/>
    <w:rPr>
      <w:rFonts w:ascii="Arial" w:eastAsia="Times New Roman" w:hAnsi="Arial" w:cs="Times New Roman"/>
      <w:spacing w:val="-4"/>
      <w:kern w:val="28"/>
      <w:sz w:val="18"/>
      <w:szCs w:val="20"/>
      <w:lang w:eastAsia="en-US"/>
    </w:rPr>
  </w:style>
  <w:style w:type="paragraph" w:customStyle="1" w:styleId="HeadingBase">
    <w:name w:val="Heading Base"/>
    <w:basedOn w:val="Normal"/>
    <w:next w:val="BodyText"/>
    <w:rsid w:val="00AA43A6"/>
    <w:pPr>
      <w:keepNext/>
      <w:keepLines/>
      <w:spacing w:before="140" w:line="220" w:lineRule="atLeast"/>
    </w:pPr>
    <w:rPr>
      <w:spacing w:val="-4"/>
      <w:kern w:val="28"/>
      <w:sz w:val="22"/>
    </w:rPr>
  </w:style>
  <w:style w:type="paragraph" w:styleId="BodyText">
    <w:name w:val="Body Text"/>
    <w:basedOn w:val="Normal"/>
    <w:link w:val="BodyTextChar1"/>
    <w:rsid w:val="00AA43A6"/>
    <w:pPr>
      <w:spacing w:before="60" w:after="60"/>
      <w:jc w:val="both"/>
    </w:pPr>
  </w:style>
  <w:style w:type="character" w:customStyle="1" w:styleId="BodyTextChar">
    <w:name w:val="Body Text Char"/>
    <w:basedOn w:val="DefaultParagraphFont"/>
    <w:uiPriority w:val="99"/>
    <w:rsid w:val="00AA43A6"/>
    <w:rPr>
      <w:rFonts w:ascii="Arial" w:eastAsia="Times New Roman" w:hAnsi="Arial" w:cs="Times New Roman"/>
      <w:sz w:val="20"/>
      <w:szCs w:val="20"/>
      <w:lang w:eastAsia="en-US"/>
    </w:rPr>
  </w:style>
  <w:style w:type="character" w:customStyle="1" w:styleId="BodyTextChar1">
    <w:name w:val="Body Text Char1"/>
    <w:basedOn w:val="DefaultParagraphFont"/>
    <w:link w:val="BodyText"/>
    <w:rsid w:val="00AA43A6"/>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AA43A6"/>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AA43A6"/>
    <w:rPr>
      <w:rFonts w:ascii="Arial Narrow" w:eastAsia="Times New Roman" w:hAnsi="Arial Narrow" w:cs="Times New Roman"/>
      <w:sz w:val="20"/>
      <w:szCs w:val="20"/>
      <w:shd w:val="pct5" w:color="auto" w:fill="auto"/>
      <w:lang w:eastAsia="en-US"/>
    </w:rPr>
  </w:style>
  <w:style w:type="paragraph" w:styleId="BodyTextIndent">
    <w:name w:val="Body Text Indent"/>
    <w:basedOn w:val="BodyText"/>
    <w:link w:val="BodyTextIndentChar"/>
    <w:rsid w:val="00AA43A6"/>
    <w:pPr>
      <w:ind w:left="1440"/>
    </w:pPr>
  </w:style>
  <w:style w:type="character" w:customStyle="1" w:styleId="BodyTextIndentChar">
    <w:name w:val="Body Text Indent Char"/>
    <w:basedOn w:val="DefaultParagraphFont"/>
    <w:link w:val="BodyTextIndent"/>
    <w:rsid w:val="00AA43A6"/>
    <w:rPr>
      <w:rFonts w:ascii="Arial" w:eastAsia="Times New Roman" w:hAnsi="Arial" w:cs="Times New Roman"/>
      <w:sz w:val="20"/>
      <w:szCs w:val="20"/>
      <w:lang w:eastAsia="en-US"/>
    </w:rPr>
  </w:style>
  <w:style w:type="paragraph" w:customStyle="1" w:styleId="BodyTextKeep">
    <w:name w:val="Body Text Keep"/>
    <w:basedOn w:val="BodyText"/>
    <w:rsid w:val="00AA43A6"/>
    <w:pPr>
      <w:keepNext/>
    </w:pPr>
  </w:style>
  <w:style w:type="paragraph" w:customStyle="1" w:styleId="Picture">
    <w:name w:val="Picture"/>
    <w:next w:val="Caption"/>
    <w:rsid w:val="00AA43A6"/>
    <w:pPr>
      <w:keepNext/>
      <w:spacing w:after="0" w:line="240" w:lineRule="auto"/>
      <w:jc w:val="center"/>
    </w:pPr>
    <w:rPr>
      <w:rFonts w:ascii="Arial" w:eastAsia="Times New Roman" w:hAnsi="Arial" w:cs="Times New Roman"/>
      <w:sz w:val="20"/>
      <w:szCs w:val="20"/>
      <w:lang w:eastAsia="en-US"/>
    </w:rPr>
  </w:style>
  <w:style w:type="paragraph" w:styleId="Caption">
    <w:name w:val="caption"/>
    <w:basedOn w:val="Picture"/>
    <w:next w:val="BodyText"/>
    <w:qFormat/>
    <w:rsid w:val="00AA43A6"/>
    <w:pPr>
      <w:spacing w:before="60" w:after="240" w:line="220" w:lineRule="atLeast"/>
    </w:pPr>
  </w:style>
  <w:style w:type="paragraph" w:customStyle="1" w:styleId="PartLabel">
    <w:name w:val="Part Label"/>
    <w:basedOn w:val="Normal"/>
    <w:rsid w:val="00AA43A6"/>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AA43A6"/>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AA43A6"/>
    <w:pPr>
      <w:pBdr>
        <w:top w:val="single" w:sz="6" w:space="16" w:color="auto"/>
      </w:pBdr>
      <w:spacing w:before="220" w:after="60" w:line="320" w:lineRule="atLeast"/>
      <w:ind w:left="0"/>
    </w:pPr>
    <w:rPr>
      <w:rFonts w:ascii="Arial Black" w:hAnsi="Arial Black"/>
      <w:spacing w:val="-30"/>
      <w:sz w:val="40"/>
    </w:rPr>
  </w:style>
  <w:style w:type="character" w:customStyle="1" w:styleId="TitleChar">
    <w:name w:val="Title Char"/>
    <w:basedOn w:val="DefaultParagraphFont"/>
    <w:link w:val="Title"/>
    <w:rsid w:val="00AA43A6"/>
    <w:rPr>
      <w:rFonts w:ascii="Arial Black" w:eastAsia="Times New Roman" w:hAnsi="Arial Black" w:cs="Times New Roman"/>
      <w:spacing w:val="-30"/>
      <w:kern w:val="28"/>
      <w:sz w:val="40"/>
      <w:szCs w:val="20"/>
      <w:lang w:eastAsia="en-US"/>
    </w:rPr>
  </w:style>
  <w:style w:type="paragraph" w:styleId="Subtitle">
    <w:name w:val="Subtitle"/>
    <w:basedOn w:val="Title"/>
    <w:next w:val="BodyText"/>
    <w:link w:val="SubtitleChar"/>
    <w:qFormat/>
    <w:rsid w:val="00AA43A6"/>
    <w:pPr>
      <w:pBdr>
        <w:top w:val="none" w:sz="0" w:space="0" w:color="auto"/>
      </w:pBdr>
      <w:spacing w:before="60" w:after="120" w:line="340" w:lineRule="atLeast"/>
    </w:pPr>
    <w:rPr>
      <w:rFonts w:ascii="Arial" w:hAnsi="Arial"/>
      <w:spacing w:val="-16"/>
      <w:sz w:val="32"/>
    </w:rPr>
  </w:style>
  <w:style w:type="character" w:customStyle="1" w:styleId="SubtitleChar">
    <w:name w:val="Subtitle Char"/>
    <w:basedOn w:val="DefaultParagraphFont"/>
    <w:link w:val="Subtitle"/>
    <w:rsid w:val="00AA43A6"/>
    <w:rPr>
      <w:rFonts w:ascii="Arial" w:eastAsia="Times New Roman" w:hAnsi="Arial" w:cs="Times New Roman"/>
      <w:spacing w:val="-16"/>
      <w:kern w:val="28"/>
      <w:sz w:val="32"/>
      <w:szCs w:val="20"/>
      <w:lang w:eastAsia="en-US"/>
    </w:rPr>
  </w:style>
  <w:style w:type="paragraph" w:customStyle="1" w:styleId="ChapterSubtitle">
    <w:name w:val="Chapter Subtitle"/>
    <w:basedOn w:val="Subtitle"/>
    <w:rsid w:val="00AA43A6"/>
  </w:style>
  <w:style w:type="paragraph" w:customStyle="1" w:styleId="CompanyName">
    <w:name w:val="Company Name"/>
    <w:basedOn w:val="Normal"/>
    <w:rsid w:val="00AA43A6"/>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AA43A6"/>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AA43A6"/>
    <w:rPr>
      <w:rFonts w:ascii="Arial" w:hAnsi="Arial"/>
      <w:sz w:val="16"/>
    </w:rPr>
  </w:style>
  <w:style w:type="paragraph" w:customStyle="1" w:styleId="FootnoteBase">
    <w:name w:val="Footnote Base"/>
    <w:basedOn w:val="Normal"/>
    <w:rsid w:val="00AA43A6"/>
    <w:pPr>
      <w:keepLines/>
      <w:spacing w:line="200" w:lineRule="atLeast"/>
    </w:pPr>
    <w:rPr>
      <w:spacing w:val="-5"/>
      <w:sz w:val="16"/>
    </w:rPr>
  </w:style>
  <w:style w:type="paragraph" w:styleId="CommentText">
    <w:name w:val="annotation text"/>
    <w:basedOn w:val="FootnoteBase"/>
    <w:link w:val="CommentTextChar"/>
    <w:semiHidden/>
    <w:rsid w:val="00AA43A6"/>
  </w:style>
  <w:style w:type="character" w:customStyle="1" w:styleId="CommentTextChar">
    <w:name w:val="Comment Text Char"/>
    <w:basedOn w:val="DefaultParagraphFont"/>
    <w:link w:val="CommentText"/>
    <w:semiHidden/>
    <w:rsid w:val="00AA43A6"/>
    <w:rPr>
      <w:rFonts w:ascii="Arial" w:eastAsia="Times New Roman" w:hAnsi="Arial" w:cs="Times New Roman"/>
      <w:spacing w:val="-5"/>
      <w:sz w:val="16"/>
      <w:szCs w:val="20"/>
      <w:lang w:eastAsia="en-US"/>
    </w:rPr>
  </w:style>
  <w:style w:type="paragraph" w:customStyle="1" w:styleId="TableText">
    <w:name w:val="Table Text"/>
    <w:basedOn w:val="Normal"/>
    <w:rsid w:val="00AA43A6"/>
    <w:pPr>
      <w:keepLines/>
      <w:spacing w:before="60"/>
      <w:ind w:left="0"/>
    </w:pPr>
  </w:style>
  <w:style w:type="paragraph" w:customStyle="1" w:styleId="TitleCover">
    <w:name w:val="Title Cover"/>
    <w:basedOn w:val="HeadingBase"/>
    <w:next w:val="Normal"/>
    <w:rsid w:val="00AA43A6"/>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AA43A6"/>
  </w:style>
  <w:style w:type="character" w:styleId="Emphasis">
    <w:name w:val="Emphasis"/>
    <w:qFormat/>
    <w:rsid w:val="00AA43A6"/>
    <w:rPr>
      <w:rFonts w:ascii="Arial Black" w:hAnsi="Arial Black"/>
      <w:spacing w:val="-4"/>
      <w:sz w:val="18"/>
    </w:rPr>
  </w:style>
  <w:style w:type="character" w:styleId="EndnoteReference">
    <w:name w:val="endnote reference"/>
    <w:semiHidden/>
    <w:rsid w:val="00AA43A6"/>
    <w:rPr>
      <w:vertAlign w:val="superscript"/>
    </w:rPr>
  </w:style>
  <w:style w:type="paragraph" w:styleId="EndnoteText">
    <w:name w:val="endnote text"/>
    <w:basedOn w:val="FootnoteBase"/>
    <w:link w:val="EndnoteTextChar"/>
    <w:semiHidden/>
    <w:rsid w:val="00AA43A6"/>
  </w:style>
  <w:style w:type="character" w:customStyle="1" w:styleId="EndnoteTextChar">
    <w:name w:val="Endnote Text Char"/>
    <w:basedOn w:val="DefaultParagraphFont"/>
    <w:link w:val="EndnoteText"/>
    <w:semiHidden/>
    <w:rsid w:val="00AA43A6"/>
    <w:rPr>
      <w:rFonts w:ascii="Arial" w:eastAsia="Times New Roman" w:hAnsi="Arial" w:cs="Times New Roman"/>
      <w:spacing w:val="-5"/>
      <w:sz w:val="16"/>
      <w:szCs w:val="20"/>
      <w:lang w:eastAsia="en-US"/>
    </w:rPr>
  </w:style>
  <w:style w:type="paragraph" w:customStyle="1" w:styleId="HeaderBase">
    <w:name w:val="Header Base"/>
    <w:basedOn w:val="Normal"/>
    <w:rsid w:val="00AA43A6"/>
    <w:pPr>
      <w:keepLines/>
      <w:tabs>
        <w:tab w:val="center" w:pos="4320"/>
        <w:tab w:val="right" w:pos="8640"/>
      </w:tabs>
      <w:spacing w:line="190" w:lineRule="atLeast"/>
    </w:pPr>
    <w:rPr>
      <w:caps/>
      <w:sz w:val="15"/>
    </w:rPr>
  </w:style>
  <w:style w:type="paragraph" w:styleId="Footer">
    <w:name w:val="footer"/>
    <w:basedOn w:val="HeaderBase"/>
    <w:link w:val="FooterChar"/>
    <w:rsid w:val="00AA43A6"/>
  </w:style>
  <w:style w:type="character" w:customStyle="1" w:styleId="FooterChar">
    <w:name w:val="Footer Char"/>
    <w:basedOn w:val="DefaultParagraphFont"/>
    <w:link w:val="Footer"/>
    <w:rsid w:val="00AA43A6"/>
    <w:rPr>
      <w:rFonts w:ascii="Arial" w:eastAsia="Times New Roman" w:hAnsi="Arial" w:cs="Times New Roman"/>
      <w:caps/>
      <w:sz w:val="15"/>
      <w:szCs w:val="20"/>
      <w:lang w:eastAsia="en-US"/>
    </w:rPr>
  </w:style>
  <w:style w:type="paragraph" w:customStyle="1" w:styleId="FooterEven">
    <w:name w:val="Footer Even"/>
    <w:basedOn w:val="Footer"/>
    <w:rsid w:val="00AA43A6"/>
    <w:pPr>
      <w:pBdr>
        <w:top w:val="single" w:sz="6" w:space="2" w:color="auto"/>
      </w:pBdr>
      <w:spacing w:before="600"/>
    </w:pPr>
  </w:style>
  <w:style w:type="paragraph" w:customStyle="1" w:styleId="FooterFirst">
    <w:name w:val="Footer First"/>
    <w:basedOn w:val="Footer"/>
    <w:rsid w:val="00AA43A6"/>
    <w:pPr>
      <w:pBdr>
        <w:top w:val="single" w:sz="6" w:space="2" w:color="auto"/>
      </w:pBdr>
      <w:spacing w:before="600"/>
    </w:pPr>
  </w:style>
  <w:style w:type="paragraph" w:customStyle="1" w:styleId="FooterOdd">
    <w:name w:val="Footer Odd"/>
    <w:basedOn w:val="Footer"/>
    <w:rsid w:val="00AA43A6"/>
    <w:pPr>
      <w:pBdr>
        <w:top w:val="single" w:sz="6" w:space="2" w:color="auto"/>
      </w:pBdr>
      <w:spacing w:before="600"/>
    </w:pPr>
  </w:style>
  <w:style w:type="character" w:styleId="FootnoteReference">
    <w:name w:val="footnote reference"/>
    <w:semiHidden/>
    <w:rsid w:val="00AA43A6"/>
    <w:rPr>
      <w:vertAlign w:val="superscript"/>
    </w:rPr>
  </w:style>
  <w:style w:type="paragraph" w:styleId="FootnoteText">
    <w:name w:val="footnote text"/>
    <w:basedOn w:val="FootnoteBase"/>
    <w:link w:val="FootnoteTextChar"/>
    <w:semiHidden/>
    <w:rsid w:val="00AA43A6"/>
  </w:style>
  <w:style w:type="character" w:customStyle="1" w:styleId="FootnoteTextChar">
    <w:name w:val="Footnote Text Char"/>
    <w:basedOn w:val="DefaultParagraphFont"/>
    <w:link w:val="FootnoteText"/>
    <w:semiHidden/>
    <w:rsid w:val="00AA43A6"/>
    <w:rPr>
      <w:rFonts w:ascii="Arial" w:eastAsia="Times New Roman" w:hAnsi="Arial" w:cs="Times New Roman"/>
      <w:spacing w:val="-5"/>
      <w:sz w:val="16"/>
      <w:szCs w:val="20"/>
      <w:lang w:eastAsia="en-US"/>
    </w:rPr>
  </w:style>
  <w:style w:type="paragraph" w:styleId="Header">
    <w:name w:val="header"/>
    <w:basedOn w:val="HeaderBase"/>
    <w:link w:val="HeaderChar"/>
    <w:rsid w:val="00AA43A6"/>
  </w:style>
  <w:style w:type="character" w:customStyle="1" w:styleId="HeaderChar">
    <w:name w:val="Header Char"/>
    <w:basedOn w:val="DefaultParagraphFont"/>
    <w:link w:val="Header"/>
    <w:rsid w:val="00AA43A6"/>
    <w:rPr>
      <w:rFonts w:ascii="Arial" w:eastAsia="Times New Roman" w:hAnsi="Arial" w:cs="Times New Roman"/>
      <w:caps/>
      <w:sz w:val="15"/>
      <w:szCs w:val="20"/>
      <w:lang w:eastAsia="en-US"/>
    </w:rPr>
  </w:style>
  <w:style w:type="paragraph" w:customStyle="1" w:styleId="HeaderEven">
    <w:name w:val="Header Even"/>
    <w:basedOn w:val="Header"/>
    <w:rsid w:val="00AA43A6"/>
    <w:pPr>
      <w:pBdr>
        <w:bottom w:val="single" w:sz="6" w:space="1" w:color="auto"/>
      </w:pBdr>
      <w:spacing w:after="600"/>
    </w:pPr>
  </w:style>
  <w:style w:type="paragraph" w:customStyle="1" w:styleId="HeaderFirst">
    <w:name w:val="Header First"/>
    <w:basedOn w:val="Header"/>
    <w:rsid w:val="00AA43A6"/>
    <w:pPr>
      <w:pBdr>
        <w:top w:val="single" w:sz="6" w:space="2" w:color="auto"/>
      </w:pBdr>
      <w:jc w:val="right"/>
    </w:pPr>
  </w:style>
  <w:style w:type="paragraph" w:customStyle="1" w:styleId="HeaderOdd">
    <w:name w:val="Header Odd"/>
    <w:basedOn w:val="Header"/>
    <w:rsid w:val="00AA43A6"/>
    <w:pPr>
      <w:pBdr>
        <w:bottom w:val="single" w:sz="6" w:space="1" w:color="auto"/>
      </w:pBdr>
      <w:spacing w:after="600"/>
    </w:pPr>
  </w:style>
  <w:style w:type="paragraph" w:customStyle="1" w:styleId="IndexBase">
    <w:name w:val="Index Base"/>
    <w:basedOn w:val="Normal"/>
    <w:rsid w:val="00AA43A6"/>
    <w:pPr>
      <w:spacing w:line="240" w:lineRule="atLeast"/>
      <w:ind w:left="360" w:hanging="360"/>
    </w:pPr>
    <w:rPr>
      <w:spacing w:val="-5"/>
      <w:sz w:val="18"/>
    </w:rPr>
  </w:style>
  <w:style w:type="paragraph" w:styleId="Index1">
    <w:name w:val="index 1"/>
    <w:basedOn w:val="IndexBase"/>
    <w:autoRedefine/>
    <w:semiHidden/>
    <w:rsid w:val="00AA43A6"/>
  </w:style>
  <w:style w:type="paragraph" w:styleId="Index2">
    <w:name w:val="index 2"/>
    <w:basedOn w:val="IndexBase"/>
    <w:autoRedefine/>
    <w:semiHidden/>
    <w:rsid w:val="00AA43A6"/>
    <w:pPr>
      <w:spacing w:line="240" w:lineRule="auto"/>
      <w:ind w:left="720"/>
    </w:pPr>
  </w:style>
  <w:style w:type="paragraph" w:styleId="Index3">
    <w:name w:val="index 3"/>
    <w:basedOn w:val="IndexBase"/>
    <w:autoRedefine/>
    <w:semiHidden/>
    <w:rsid w:val="00AA43A6"/>
    <w:pPr>
      <w:spacing w:line="240" w:lineRule="auto"/>
      <w:ind w:left="1080"/>
    </w:pPr>
  </w:style>
  <w:style w:type="paragraph" w:styleId="Index4">
    <w:name w:val="index 4"/>
    <w:basedOn w:val="IndexBase"/>
    <w:autoRedefine/>
    <w:semiHidden/>
    <w:rsid w:val="00AA43A6"/>
    <w:pPr>
      <w:spacing w:line="240" w:lineRule="auto"/>
      <w:ind w:left="1440"/>
    </w:pPr>
  </w:style>
  <w:style w:type="paragraph" w:styleId="Index5">
    <w:name w:val="index 5"/>
    <w:basedOn w:val="IndexBase"/>
    <w:autoRedefine/>
    <w:semiHidden/>
    <w:rsid w:val="00AA43A6"/>
    <w:pPr>
      <w:spacing w:line="240" w:lineRule="auto"/>
      <w:ind w:left="1800"/>
    </w:pPr>
  </w:style>
  <w:style w:type="paragraph" w:styleId="IndexHeading">
    <w:name w:val="index heading"/>
    <w:basedOn w:val="HeadingBase"/>
    <w:next w:val="Index1"/>
    <w:semiHidden/>
    <w:rsid w:val="00AA43A6"/>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AA43A6"/>
    <w:rPr>
      <w:rFonts w:ascii="Arial Black" w:hAnsi="Arial Black"/>
      <w:spacing w:val="-4"/>
      <w:sz w:val="18"/>
    </w:rPr>
  </w:style>
  <w:style w:type="character" w:styleId="LineNumber">
    <w:name w:val="line number"/>
    <w:rsid w:val="00AA43A6"/>
    <w:rPr>
      <w:sz w:val="18"/>
    </w:rPr>
  </w:style>
  <w:style w:type="paragraph" w:styleId="List">
    <w:name w:val="List"/>
    <w:basedOn w:val="BodyText"/>
    <w:rsid w:val="00AA43A6"/>
    <w:pPr>
      <w:ind w:left="1440" w:hanging="360"/>
    </w:pPr>
  </w:style>
  <w:style w:type="paragraph" w:styleId="List2">
    <w:name w:val="List 2"/>
    <w:basedOn w:val="List"/>
    <w:rsid w:val="00AA43A6"/>
    <w:pPr>
      <w:ind w:left="1800"/>
    </w:pPr>
  </w:style>
  <w:style w:type="paragraph" w:styleId="List3">
    <w:name w:val="List 3"/>
    <w:basedOn w:val="List"/>
    <w:rsid w:val="00AA43A6"/>
    <w:pPr>
      <w:ind w:left="2160"/>
    </w:pPr>
  </w:style>
  <w:style w:type="paragraph" w:styleId="List4">
    <w:name w:val="List 4"/>
    <w:basedOn w:val="List"/>
    <w:rsid w:val="00AA43A6"/>
    <w:pPr>
      <w:ind w:left="2520"/>
    </w:pPr>
  </w:style>
  <w:style w:type="paragraph" w:styleId="List5">
    <w:name w:val="List 5"/>
    <w:basedOn w:val="List"/>
    <w:rsid w:val="00AA43A6"/>
    <w:pPr>
      <w:ind w:left="2880"/>
    </w:pPr>
  </w:style>
  <w:style w:type="paragraph" w:styleId="ListBullet">
    <w:name w:val="List Bullet"/>
    <w:basedOn w:val="List"/>
    <w:rsid w:val="00AA43A6"/>
    <w:pPr>
      <w:numPr>
        <w:numId w:val="92"/>
      </w:numPr>
      <w:tabs>
        <w:tab w:val="clear" w:pos="360"/>
      </w:tabs>
      <w:ind w:left="1440"/>
    </w:pPr>
  </w:style>
  <w:style w:type="paragraph" w:styleId="ListBullet2">
    <w:name w:val="List Bullet 2"/>
    <w:basedOn w:val="ListBullet"/>
    <w:autoRedefine/>
    <w:rsid w:val="00AA43A6"/>
    <w:pPr>
      <w:ind w:left="1800"/>
    </w:pPr>
  </w:style>
  <w:style w:type="paragraph" w:styleId="ListBullet3">
    <w:name w:val="List Bullet 3"/>
    <w:basedOn w:val="ListBullet"/>
    <w:autoRedefine/>
    <w:rsid w:val="00AA43A6"/>
    <w:pPr>
      <w:ind w:left="2160"/>
    </w:pPr>
  </w:style>
  <w:style w:type="paragraph" w:styleId="ListBullet4">
    <w:name w:val="List Bullet 4"/>
    <w:basedOn w:val="ListBullet"/>
    <w:autoRedefine/>
    <w:rsid w:val="00AA43A6"/>
    <w:pPr>
      <w:ind w:left="2520"/>
    </w:pPr>
  </w:style>
  <w:style w:type="paragraph" w:styleId="ListBullet5">
    <w:name w:val="List Bullet 5"/>
    <w:basedOn w:val="ListBullet"/>
    <w:autoRedefine/>
    <w:rsid w:val="00AA43A6"/>
    <w:pPr>
      <w:ind w:left="2880"/>
    </w:pPr>
  </w:style>
  <w:style w:type="paragraph" w:styleId="ListContinue">
    <w:name w:val="List Continue"/>
    <w:basedOn w:val="List"/>
    <w:rsid w:val="00AA43A6"/>
    <w:pPr>
      <w:ind w:firstLine="0"/>
    </w:pPr>
  </w:style>
  <w:style w:type="paragraph" w:styleId="ListContinue2">
    <w:name w:val="List Continue 2"/>
    <w:basedOn w:val="ListContinue"/>
    <w:rsid w:val="00AA43A6"/>
    <w:pPr>
      <w:ind w:left="2160"/>
    </w:pPr>
  </w:style>
  <w:style w:type="paragraph" w:styleId="ListContinue3">
    <w:name w:val="List Continue 3"/>
    <w:basedOn w:val="ListContinue"/>
    <w:rsid w:val="00AA43A6"/>
    <w:pPr>
      <w:ind w:left="2520"/>
    </w:pPr>
  </w:style>
  <w:style w:type="paragraph" w:styleId="ListContinue4">
    <w:name w:val="List Continue 4"/>
    <w:basedOn w:val="ListContinue"/>
    <w:rsid w:val="00AA43A6"/>
    <w:pPr>
      <w:ind w:left="2880"/>
    </w:pPr>
  </w:style>
  <w:style w:type="paragraph" w:styleId="ListContinue5">
    <w:name w:val="List Continue 5"/>
    <w:basedOn w:val="ListContinue"/>
    <w:rsid w:val="00AA43A6"/>
    <w:pPr>
      <w:ind w:left="3240"/>
    </w:pPr>
  </w:style>
  <w:style w:type="paragraph" w:styleId="ListNumber">
    <w:name w:val="List Number"/>
    <w:basedOn w:val="List"/>
    <w:rsid w:val="00AA43A6"/>
    <w:pPr>
      <w:numPr>
        <w:numId w:val="31"/>
      </w:numPr>
      <w:tabs>
        <w:tab w:val="num" w:pos="360"/>
      </w:tabs>
    </w:pPr>
  </w:style>
  <w:style w:type="paragraph" w:styleId="ListNumber2">
    <w:name w:val="List Number 2"/>
    <w:basedOn w:val="ListNumber"/>
    <w:rsid w:val="00AA43A6"/>
    <w:pPr>
      <w:ind w:left="1800"/>
    </w:pPr>
  </w:style>
  <w:style w:type="paragraph" w:styleId="ListNumber3">
    <w:name w:val="List Number 3"/>
    <w:basedOn w:val="ListNumber"/>
    <w:rsid w:val="00AA43A6"/>
    <w:pPr>
      <w:ind w:left="2160"/>
    </w:pPr>
  </w:style>
  <w:style w:type="paragraph" w:styleId="ListNumber4">
    <w:name w:val="List Number 4"/>
    <w:basedOn w:val="ListNumber"/>
    <w:rsid w:val="00AA43A6"/>
    <w:pPr>
      <w:ind w:left="2520"/>
    </w:pPr>
  </w:style>
  <w:style w:type="paragraph" w:styleId="ListNumber5">
    <w:name w:val="List Number 5"/>
    <w:basedOn w:val="ListNumber"/>
    <w:rsid w:val="00AA43A6"/>
    <w:pPr>
      <w:ind w:left="2880"/>
    </w:pPr>
  </w:style>
  <w:style w:type="paragraph" w:customStyle="1" w:styleId="TableHeader">
    <w:name w:val="Table Header"/>
    <w:basedOn w:val="Normal"/>
    <w:rsid w:val="00AA43A6"/>
    <w:pPr>
      <w:keepNext/>
      <w:spacing w:before="60"/>
      <w:ind w:left="0"/>
      <w:jc w:val="center"/>
    </w:pPr>
    <w:rPr>
      <w:rFonts w:ascii="Arial Black" w:hAnsi="Arial Black"/>
    </w:rPr>
  </w:style>
  <w:style w:type="paragraph" w:styleId="MessageHeader">
    <w:name w:val="Message Header"/>
    <w:basedOn w:val="BodyText"/>
    <w:link w:val="MessageHeaderChar"/>
    <w:rsid w:val="00AA43A6"/>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basedOn w:val="DefaultParagraphFont"/>
    <w:link w:val="MessageHeader"/>
    <w:rsid w:val="00AA43A6"/>
    <w:rPr>
      <w:rFonts w:ascii="Arial" w:eastAsia="Times New Roman" w:hAnsi="Arial" w:cs="Times New Roman"/>
      <w:szCs w:val="20"/>
      <w:lang w:eastAsia="en-US"/>
    </w:rPr>
  </w:style>
  <w:style w:type="paragraph" w:styleId="NormalIndent">
    <w:name w:val="Normal Indent"/>
    <w:basedOn w:val="Normal"/>
    <w:rsid w:val="00AA43A6"/>
    <w:pPr>
      <w:ind w:left="1440"/>
    </w:pPr>
  </w:style>
  <w:style w:type="character" w:styleId="PageNumber">
    <w:name w:val="page number"/>
    <w:rsid w:val="00AA43A6"/>
    <w:rPr>
      <w:rFonts w:ascii="Arial Black" w:hAnsi="Arial Black"/>
      <w:spacing w:val="-10"/>
      <w:sz w:val="18"/>
    </w:rPr>
  </w:style>
  <w:style w:type="paragraph" w:customStyle="1" w:styleId="PartSubtitle">
    <w:name w:val="Part Subtitle"/>
    <w:basedOn w:val="Normal"/>
    <w:next w:val="BodyText"/>
    <w:rsid w:val="00AA43A6"/>
    <w:pPr>
      <w:keepNext/>
      <w:spacing w:before="360" w:after="120"/>
    </w:pPr>
    <w:rPr>
      <w:i/>
      <w:kern w:val="28"/>
      <w:sz w:val="26"/>
    </w:rPr>
  </w:style>
  <w:style w:type="paragraph" w:customStyle="1" w:styleId="ReturnAddress">
    <w:name w:val="Return Address"/>
    <w:basedOn w:val="Normal"/>
    <w:rsid w:val="00AA43A6"/>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AA43A6"/>
  </w:style>
  <w:style w:type="paragraph" w:customStyle="1" w:styleId="SectionLabel">
    <w:name w:val="Section Label"/>
    <w:basedOn w:val="HeadingBase"/>
    <w:next w:val="BodyText"/>
    <w:rsid w:val="00AA43A6"/>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AA43A6"/>
    <w:rPr>
      <w:i/>
      <w:spacing w:val="-6"/>
      <w:sz w:val="24"/>
    </w:rPr>
  </w:style>
  <w:style w:type="paragraph" w:customStyle="1" w:styleId="SubtitleCover">
    <w:name w:val="Subtitle Cover"/>
    <w:basedOn w:val="TitleCover"/>
    <w:next w:val="BodyText"/>
    <w:rsid w:val="00AA43A6"/>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AA43A6"/>
    <w:rPr>
      <w:b/>
      <w:vertAlign w:val="superscript"/>
    </w:rPr>
  </w:style>
  <w:style w:type="paragraph" w:styleId="TableofAuthorities">
    <w:name w:val="table of authorities"/>
    <w:basedOn w:val="Normal"/>
    <w:semiHidden/>
    <w:rsid w:val="00AA43A6"/>
    <w:pPr>
      <w:tabs>
        <w:tab w:val="right" w:leader="dot" w:pos="7560"/>
      </w:tabs>
      <w:ind w:left="1440" w:hanging="360"/>
    </w:pPr>
  </w:style>
  <w:style w:type="paragraph" w:customStyle="1" w:styleId="TOCBase">
    <w:name w:val="TOC Base"/>
    <w:basedOn w:val="Normal"/>
    <w:rsid w:val="00AA43A6"/>
    <w:pPr>
      <w:tabs>
        <w:tab w:val="right" w:leader="dot" w:pos="9000"/>
      </w:tabs>
      <w:spacing w:after="240" w:line="240" w:lineRule="atLeast"/>
      <w:ind w:left="0"/>
    </w:pPr>
  </w:style>
  <w:style w:type="paragraph" w:styleId="TableofFigures">
    <w:name w:val="table of figures"/>
    <w:basedOn w:val="TOCBase"/>
    <w:semiHidden/>
    <w:rsid w:val="00AA43A6"/>
    <w:pPr>
      <w:ind w:left="1440" w:hanging="360"/>
    </w:pPr>
  </w:style>
  <w:style w:type="paragraph" w:styleId="TOAHeading">
    <w:name w:val="toa heading"/>
    <w:basedOn w:val="Normal"/>
    <w:next w:val="TableofAuthorities"/>
    <w:semiHidden/>
    <w:rsid w:val="00AA43A6"/>
    <w:pPr>
      <w:keepNext/>
      <w:spacing w:line="480" w:lineRule="atLeast"/>
    </w:pPr>
    <w:rPr>
      <w:rFonts w:ascii="Arial Black" w:hAnsi="Arial Black"/>
      <w:b/>
      <w:spacing w:val="-10"/>
      <w:kern w:val="28"/>
    </w:rPr>
  </w:style>
  <w:style w:type="paragraph" w:styleId="TOC1">
    <w:name w:val="toc 1"/>
    <w:basedOn w:val="Normal"/>
    <w:autoRedefine/>
    <w:rsid w:val="00AA43A6"/>
    <w:pPr>
      <w:tabs>
        <w:tab w:val="right" w:leader="dot" w:pos="9000"/>
      </w:tabs>
      <w:spacing w:after="240" w:line="240" w:lineRule="atLeast"/>
      <w:ind w:left="0"/>
    </w:pPr>
    <w:rPr>
      <w:spacing w:val="-4"/>
      <w:sz w:val="22"/>
    </w:rPr>
  </w:style>
  <w:style w:type="paragraph" w:styleId="TOC2">
    <w:name w:val="toc 2"/>
    <w:basedOn w:val="Normal"/>
    <w:autoRedefine/>
    <w:rsid w:val="00AA43A6"/>
    <w:pPr>
      <w:tabs>
        <w:tab w:val="right" w:leader="dot" w:pos="9000"/>
      </w:tabs>
      <w:spacing w:after="240" w:line="240" w:lineRule="atLeast"/>
      <w:ind w:left="360" w:right="1440"/>
    </w:pPr>
    <w:rPr>
      <w:sz w:val="22"/>
    </w:rPr>
  </w:style>
  <w:style w:type="paragraph" w:styleId="TOC3">
    <w:name w:val="toc 3"/>
    <w:basedOn w:val="Normal"/>
    <w:autoRedefine/>
    <w:rsid w:val="00AA43A6"/>
    <w:pPr>
      <w:tabs>
        <w:tab w:val="right" w:leader="dot" w:pos="9000"/>
      </w:tabs>
      <w:spacing w:after="240" w:line="240" w:lineRule="atLeast"/>
      <w:ind w:left="720" w:right="1440"/>
    </w:pPr>
    <w:rPr>
      <w:noProof/>
      <w:sz w:val="22"/>
    </w:rPr>
  </w:style>
  <w:style w:type="paragraph" w:styleId="TOC4">
    <w:name w:val="toc 4"/>
    <w:basedOn w:val="TOC3"/>
    <w:next w:val="Normal"/>
    <w:autoRedefine/>
    <w:rsid w:val="00AA43A6"/>
    <w:pPr>
      <w:ind w:left="1008"/>
    </w:pPr>
  </w:style>
  <w:style w:type="paragraph" w:styleId="TOC5">
    <w:name w:val="toc 5"/>
    <w:basedOn w:val="Normal"/>
    <w:next w:val="Normal"/>
    <w:autoRedefine/>
    <w:rsid w:val="00AA43A6"/>
    <w:pPr>
      <w:ind w:left="880"/>
    </w:pPr>
    <w:rPr>
      <w:rFonts w:ascii="Times New Roman" w:hAnsi="Times New Roman"/>
      <w:sz w:val="22"/>
    </w:rPr>
  </w:style>
  <w:style w:type="paragraph" w:styleId="TOC6">
    <w:name w:val="toc 6"/>
    <w:basedOn w:val="Normal"/>
    <w:next w:val="Normal"/>
    <w:autoRedefine/>
    <w:rsid w:val="00AA43A6"/>
    <w:pPr>
      <w:ind w:left="1100"/>
    </w:pPr>
    <w:rPr>
      <w:rFonts w:ascii="Times New Roman" w:hAnsi="Times New Roman"/>
      <w:sz w:val="22"/>
    </w:rPr>
  </w:style>
  <w:style w:type="paragraph" w:styleId="TOC7">
    <w:name w:val="toc 7"/>
    <w:basedOn w:val="Normal"/>
    <w:next w:val="Normal"/>
    <w:autoRedefine/>
    <w:rsid w:val="00AA43A6"/>
    <w:pPr>
      <w:ind w:left="1320"/>
    </w:pPr>
    <w:rPr>
      <w:rFonts w:ascii="Times New Roman" w:hAnsi="Times New Roman"/>
      <w:sz w:val="22"/>
    </w:rPr>
  </w:style>
  <w:style w:type="paragraph" w:styleId="TOC8">
    <w:name w:val="toc 8"/>
    <w:basedOn w:val="Normal"/>
    <w:next w:val="Normal"/>
    <w:autoRedefine/>
    <w:rsid w:val="00AA43A6"/>
    <w:pPr>
      <w:ind w:left="1540"/>
    </w:pPr>
    <w:rPr>
      <w:rFonts w:ascii="Times New Roman" w:hAnsi="Times New Roman"/>
      <w:sz w:val="22"/>
    </w:rPr>
  </w:style>
  <w:style w:type="paragraph" w:customStyle="1" w:styleId="CodeIDDSamples">
    <w:name w:val="Code/IDD Samples"/>
    <w:basedOn w:val="Normal"/>
    <w:next w:val="BodyText"/>
    <w:link w:val="CodeIDDSamplesChar"/>
    <w:rsid w:val="00AA43A6"/>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AA43A6"/>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AA43A6"/>
    <w:rPr>
      <w:rFonts w:ascii="Courier New" w:eastAsia="Times New Roman" w:hAnsi="Courier New" w:cs="Times New Roman"/>
      <w:sz w:val="16"/>
      <w:szCs w:val="20"/>
      <w:lang w:eastAsia="en-US"/>
    </w:rPr>
  </w:style>
  <w:style w:type="paragraph" w:customStyle="1" w:styleId="EquationLong">
    <w:name w:val="Equation Long"/>
    <w:basedOn w:val="Normal"/>
    <w:next w:val="BodyText"/>
    <w:rsid w:val="00AA43A6"/>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AA43A6"/>
    <w:pPr>
      <w:spacing w:before="0" w:after="0"/>
    </w:pPr>
  </w:style>
  <w:style w:type="paragraph" w:customStyle="1" w:styleId="EquationwUnits">
    <w:name w:val="Equation w Units"/>
    <w:basedOn w:val="Normal"/>
    <w:next w:val="BodyText"/>
    <w:rsid w:val="00AA43A6"/>
    <w:pPr>
      <w:tabs>
        <w:tab w:val="left" w:pos="7200"/>
        <w:tab w:val="right" w:pos="8640"/>
      </w:tabs>
      <w:spacing w:before="240" w:after="60"/>
      <w:ind w:left="1440"/>
      <w:jc w:val="both"/>
    </w:pPr>
  </w:style>
  <w:style w:type="paragraph" w:customStyle="1" w:styleId="Equation">
    <w:name w:val="Equation"/>
    <w:basedOn w:val="BodyText"/>
    <w:rsid w:val="00AA43A6"/>
    <w:pPr>
      <w:tabs>
        <w:tab w:val="right" w:pos="8640"/>
      </w:tabs>
      <w:spacing w:before="240" w:after="240" w:line="240" w:lineRule="atLeast"/>
      <w:ind w:left="1440"/>
    </w:pPr>
  </w:style>
  <w:style w:type="paragraph" w:customStyle="1" w:styleId="BlockQuotationWide">
    <w:name w:val="Block Quotation Wide"/>
    <w:basedOn w:val="Normal"/>
    <w:rsid w:val="00AA43A6"/>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AA43A6"/>
    <w:rPr>
      <w:sz w:val="24"/>
    </w:rPr>
  </w:style>
  <w:style w:type="paragraph" w:customStyle="1" w:styleId="Caption-More">
    <w:name w:val="Caption-More"/>
    <w:basedOn w:val="Caption"/>
    <w:next w:val="BodyText"/>
    <w:rsid w:val="00AA43A6"/>
    <w:pPr>
      <w:spacing w:before="0"/>
    </w:pPr>
  </w:style>
  <w:style w:type="character" w:styleId="Hyperlink">
    <w:name w:val="Hyperlink"/>
    <w:basedOn w:val="DefaultParagraphFont"/>
    <w:uiPriority w:val="99"/>
    <w:rsid w:val="00AA43A6"/>
    <w:rPr>
      <w:color w:val="0000FF"/>
      <w:u w:val="single"/>
    </w:rPr>
  </w:style>
  <w:style w:type="paragraph" w:customStyle="1" w:styleId="caption-more0">
    <w:name w:val="caption-more"/>
    <w:basedOn w:val="Caption"/>
    <w:rsid w:val="00AA43A6"/>
    <w:pPr>
      <w:keepNext w:val="0"/>
      <w:spacing w:before="0" w:line="240" w:lineRule="auto"/>
      <w:ind w:left="2160"/>
      <w:jc w:val="both"/>
    </w:pPr>
  </w:style>
  <w:style w:type="paragraph" w:customStyle="1" w:styleId="Caption-more1">
    <w:name w:val="Caption-more"/>
    <w:basedOn w:val="Caption"/>
    <w:rsid w:val="00AA43A6"/>
    <w:pPr>
      <w:spacing w:before="0" w:line="240" w:lineRule="auto"/>
      <w:ind w:left="2160"/>
      <w:jc w:val="left"/>
    </w:pPr>
  </w:style>
  <w:style w:type="paragraph" w:styleId="PlainText">
    <w:name w:val="Plain Text"/>
    <w:basedOn w:val="Normal"/>
    <w:link w:val="PlainTextChar"/>
    <w:uiPriority w:val="99"/>
    <w:rsid w:val="00AA43A6"/>
    <w:rPr>
      <w:rFonts w:ascii="Times New Roman" w:hAnsi="Times New Roman"/>
    </w:rPr>
  </w:style>
  <w:style w:type="character" w:customStyle="1" w:styleId="PlainTextChar">
    <w:name w:val="Plain Text Char"/>
    <w:basedOn w:val="DefaultParagraphFont"/>
    <w:link w:val="PlainText"/>
    <w:uiPriority w:val="99"/>
    <w:rsid w:val="00AA43A6"/>
    <w:rPr>
      <w:rFonts w:ascii="Times New Roman" w:eastAsia="Times New Roman" w:hAnsi="Times New Roman" w:cs="Times New Roman"/>
      <w:sz w:val="20"/>
      <w:szCs w:val="20"/>
      <w:lang w:eastAsia="en-US"/>
    </w:rPr>
  </w:style>
  <w:style w:type="paragraph" w:styleId="BodyTextFirstIndent">
    <w:name w:val="Body Text First Indent"/>
    <w:basedOn w:val="BodyText"/>
    <w:link w:val="BodyTextFirstIndentChar"/>
    <w:rsid w:val="00AA43A6"/>
    <w:pPr>
      <w:ind w:firstLine="210"/>
    </w:pPr>
  </w:style>
  <w:style w:type="character" w:customStyle="1" w:styleId="BodyTextFirstIndentChar">
    <w:name w:val="Body Text First Indent Char"/>
    <w:basedOn w:val="BodyTextChar"/>
    <w:link w:val="BodyTextFirstIndent"/>
    <w:rsid w:val="00AA43A6"/>
    <w:rPr>
      <w:rFonts w:ascii="Arial" w:eastAsia="Times New Roman" w:hAnsi="Arial" w:cs="Times New Roman"/>
      <w:sz w:val="20"/>
      <w:szCs w:val="20"/>
      <w:lang w:eastAsia="en-US"/>
    </w:rPr>
  </w:style>
  <w:style w:type="character" w:customStyle="1" w:styleId="MTEquationSection">
    <w:name w:val="MTEquationSection"/>
    <w:basedOn w:val="DefaultParagraphFont"/>
    <w:rsid w:val="00AA43A6"/>
    <w:rPr>
      <w:vanish/>
      <w:color w:val="FF0000"/>
    </w:rPr>
  </w:style>
  <w:style w:type="paragraph" w:styleId="BalloonText">
    <w:name w:val="Balloon Text"/>
    <w:basedOn w:val="Normal"/>
    <w:link w:val="BalloonTextChar"/>
    <w:uiPriority w:val="99"/>
    <w:semiHidden/>
    <w:rsid w:val="00AA43A6"/>
    <w:rPr>
      <w:rFonts w:ascii="Tahoma" w:hAnsi="Tahoma" w:cs="Tahoma"/>
      <w:sz w:val="16"/>
      <w:szCs w:val="16"/>
    </w:rPr>
  </w:style>
  <w:style w:type="character" w:customStyle="1" w:styleId="BalloonTextChar">
    <w:name w:val="Balloon Text Char"/>
    <w:basedOn w:val="DefaultParagraphFont"/>
    <w:link w:val="BalloonText"/>
    <w:uiPriority w:val="99"/>
    <w:semiHidden/>
    <w:rsid w:val="00AA43A6"/>
    <w:rPr>
      <w:rFonts w:ascii="Tahoma" w:eastAsia="Times New Roman" w:hAnsi="Tahoma" w:cs="Tahoma"/>
      <w:sz w:val="16"/>
      <w:szCs w:val="16"/>
      <w:lang w:eastAsia="en-US"/>
    </w:rPr>
  </w:style>
  <w:style w:type="table" w:styleId="TableGrid">
    <w:name w:val="Table Grid"/>
    <w:basedOn w:val="TableNormal"/>
    <w:rsid w:val="00AA43A6"/>
    <w:pPr>
      <w:spacing w:after="0" w:line="240" w:lineRule="auto"/>
      <w:ind w:left="1080"/>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AA43A6"/>
    <w:pPr>
      <w:spacing w:after="120"/>
      <w:ind w:left="1440" w:right="1440"/>
    </w:pPr>
  </w:style>
  <w:style w:type="paragraph" w:styleId="BodyText2">
    <w:name w:val="Body Text 2"/>
    <w:basedOn w:val="Normal"/>
    <w:link w:val="BodyText2Char"/>
    <w:rsid w:val="00AA43A6"/>
    <w:pPr>
      <w:spacing w:after="120" w:line="480" w:lineRule="auto"/>
    </w:pPr>
  </w:style>
  <w:style w:type="character" w:customStyle="1" w:styleId="BodyText2Char">
    <w:name w:val="Body Text 2 Char"/>
    <w:basedOn w:val="DefaultParagraphFont"/>
    <w:link w:val="BodyText2"/>
    <w:rsid w:val="00AA43A6"/>
    <w:rPr>
      <w:rFonts w:ascii="Arial" w:eastAsia="Times New Roman" w:hAnsi="Arial" w:cs="Times New Roman"/>
      <w:sz w:val="20"/>
      <w:szCs w:val="20"/>
      <w:lang w:eastAsia="en-US"/>
    </w:rPr>
  </w:style>
  <w:style w:type="paragraph" w:styleId="BodyText3">
    <w:name w:val="Body Text 3"/>
    <w:basedOn w:val="Normal"/>
    <w:link w:val="BodyText3Char"/>
    <w:rsid w:val="00AA43A6"/>
    <w:pPr>
      <w:spacing w:after="120"/>
    </w:pPr>
    <w:rPr>
      <w:sz w:val="16"/>
    </w:rPr>
  </w:style>
  <w:style w:type="character" w:customStyle="1" w:styleId="BodyText3Char">
    <w:name w:val="Body Text 3 Char"/>
    <w:basedOn w:val="DefaultParagraphFont"/>
    <w:link w:val="BodyText3"/>
    <w:rsid w:val="00AA43A6"/>
    <w:rPr>
      <w:rFonts w:ascii="Arial" w:eastAsia="Times New Roman" w:hAnsi="Arial" w:cs="Times New Roman"/>
      <w:sz w:val="16"/>
      <w:szCs w:val="20"/>
      <w:lang w:eastAsia="en-US"/>
    </w:rPr>
  </w:style>
  <w:style w:type="paragraph" w:styleId="BodyTextFirstIndent2">
    <w:name w:val="Body Text First Indent 2"/>
    <w:basedOn w:val="BodyTextIndent"/>
    <w:link w:val="BodyTextFirstIndent2Char"/>
    <w:rsid w:val="00AA43A6"/>
    <w:pPr>
      <w:ind w:firstLine="210"/>
    </w:pPr>
  </w:style>
  <w:style w:type="character" w:customStyle="1" w:styleId="BodyTextFirstIndent2Char">
    <w:name w:val="Body Text First Indent 2 Char"/>
    <w:basedOn w:val="BodyTextIndentChar"/>
    <w:link w:val="BodyTextFirstIndent2"/>
    <w:rsid w:val="00AA43A6"/>
    <w:rPr>
      <w:rFonts w:ascii="Arial" w:eastAsia="Times New Roman" w:hAnsi="Arial" w:cs="Times New Roman"/>
      <w:sz w:val="20"/>
      <w:szCs w:val="20"/>
      <w:lang w:eastAsia="en-US"/>
    </w:rPr>
  </w:style>
  <w:style w:type="paragraph" w:styleId="BodyTextIndent2">
    <w:name w:val="Body Text Indent 2"/>
    <w:basedOn w:val="Normal"/>
    <w:link w:val="BodyTextIndent2Char"/>
    <w:rsid w:val="00AA43A6"/>
    <w:pPr>
      <w:spacing w:after="120" w:line="480" w:lineRule="auto"/>
      <w:ind w:left="360"/>
    </w:pPr>
  </w:style>
  <w:style w:type="character" w:customStyle="1" w:styleId="BodyTextIndent2Char">
    <w:name w:val="Body Text Indent 2 Char"/>
    <w:basedOn w:val="DefaultParagraphFont"/>
    <w:link w:val="BodyTextIndent2"/>
    <w:rsid w:val="00AA43A6"/>
    <w:rPr>
      <w:rFonts w:ascii="Arial" w:eastAsia="Times New Roman" w:hAnsi="Arial" w:cs="Times New Roman"/>
      <w:sz w:val="20"/>
      <w:szCs w:val="20"/>
      <w:lang w:eastAsia="en-US"/>
    </w:rPr>
  </w:style>
  <w:style w:type="paragraph" w:styleId="BodyTextIndent3">
    <w:name w:val="Body Text Indent 3"/>
    <w:basedOn w:val="Normal"/>
    <w:link w:val="BodyTextIndent3Char"/>
    <w:rsid w:val="00AA43A6"/>
    <w:pPr>
      <w:spacing w:after="120"/>
      <w:ind w:left="360"/>
    </w:pPr>
    <w:rPr>
      <w:sz w:val="16"/>
    </w:rPr>
  </w:style>
  <w:style w:type="character" w:customStyle="1" w:styleId="BodyTextIndent3Char">
    <w:name w:val="Body Text Indent 3 Char"/>
    <w:basedOn w:val="DefaultParagraphFont"/>
    <w:link w:val="BodyTextIndent3"/>
    <w:rsid w:val="00AA43A6"/>
    <w:rPr>
      <w:rFonts w:ascii="Arial" w:eastAsia="Times New Roman" w:hAnsi="Arial" w:cs="Times New Roman"/>
      <w:sz w:val="16"/>
      <w:szCs w:val="20"/>
      <w:lang w:eastAsia="en-US"/>
    </w:rPr>
  </w:style>
  <w:style w:type="paragraph" w:styleId="Closing">
    <w:name w:val="Closing"/>
    <w:basedOn w:val="Normal"/>
    <w:link w:val="ClosingChar"/>
    <w:rsid w:val="00AA43A6"/>
    <w:pPr>
      <w:ind w:left="4320"/>
    </w:pPr>
  </w:style>
  <w:style w:type="character" w:customStyle="1" w:styleId="ClosingChar">
    <w:name w:val="Closing Char"/>
    <w:basedOn w:val="DefaultParagraphFont"/>
    <w:link w:val="Closing"/>
    <w:rsid w:val="00AA43A6"/>
    <w:rPr>
      <w:rFonts w:ascii="Arial" w:eastAsia="Times New Roman" w:hAnsi="Arial" w:cs="Times New Roman"/>
      <w:sz w:val="20"/>
      <w:szCs w:val="20"/>
      <w:lang w:eastAsia="en-US"/>
    </w:rPr>
  </w:style>
  <w:style w:type="paragraph" w:styleId="Date">
    <w:name w:val="Date"/>
    <w:basedOn w:val="Normal"/>
    <w:next w:val="Normal"/>
    <w:link w:val="DateChar"/>
    <w:rsid w:val="00AA43A6"/>
  </w:style>
  <w:style w:type="character" w:customStyle="1" w:styleId="DateChar">
    <w:name w:val="Date Char"/>
    <w:basedOn w:val="DefaultParagraphFont"/>
    <w:link w:val="Date"/>
    <w:rsid w:val="00AA43A6"/>
    <w:rPr>
      <w:rFonts w:ascii="Arial" w:eastAsia="Times New Roman" w:hAnsi="Arial" w:cs="Times New Roman"/>
      <w:sz w:val="20"/>
      <w:szCs w:val="20"/>
      <w:lang w:eastAsia="en-US"/>
    </w:rPr>
  </w:style>
  <w:style w:type="paragraph" w:styleId="DocumentMap">
    <w:name w:val="Document Map"/>
    <w:basedOn w:val="Normal"/>
    <w:link w:val="DocumentMapChar"/>
    <w:semiHidden/>
    <w:rsid w:val="00AA43A6"/>
    <w:pPr>
      <w:shd w:val="clear" w:color="auto" w:fill="000080"/>
    </w:pPr>
    <w:rPr>
      <w:rFonts w:ascii="Map Symbols" w:hAnsi="Map Symbols"/>
    </w:rPr>
  </w:style>
  <w:style w:type="character" w:customStyle="1" w:styleId="DocumentMapChar">
    <w:name w:val="Document Map Char"/>
    <w:basedOn w:val="DefaultParagraphFont"/>
    <w:link w:val="DocumentMap"/>
    <w:semiHidden/>
    <w:rsid w:val="00AA43A6"/>
    <w:rPr>
      <w:rFonts w:ascii="Map Symbols" w:eastAsia="Times New Roman" w:hAnsi="Map Symbols" w:cs="Times New Roman"/>
      <w:sz w:val="20"/>
      <w:szCs w:val="20"/>
      <w:shd w:val="clear" w:color="auto" w:fill="000080"/>
      <w:lang w:eastAsia="en-US"/>
    </w:rPr>
  </w:style>
  <w:style w:type="paragraph" w:styleId="EnvelopeAddress">
    <w:name w:val="envelope address"/>
    <w:basedOn w:val="Normal"/>
    <w:rsid w:val="00AA43A6"/>
    <w:pPr>
      <w:framePr w:w="7920" w:h="1980" w:hRule="exact" w:hSpace="180" w:wrap="auto" w:hAnchor="page" w:xAlign="center" w:yAlign="bottom"/>
      <w:ind w:left="2880"/>
    </w:pPr>
    <w:rPr>
      <w:sz w:val="24"/>
    </w:rPr>
  </w:style>
  <w:style w:type="paragraph" w:styleId="EnvelopeReturn">
    <w:name w:val="envelope return"/>
    <w:basedOn w:val="Normal"/>
    <w:rsid w:val="00AA43A6"/>
  </w:style>
  <w:style w:type="paragraph" w:styleId="Index6">
    <w:name w:val="index 6"/>
    <w:basedOn w:val="Normal"/>
    <w:next w:val="Normal"/>
    <w:autoRedefine/>
    <w:semiHidden/>
    <w:rsid w:val="00AA43A6"/>
    <w:pPr>
      <w:ind w:left="1200" w:hanging="200"/>
    </w:pPr>
  </w:style>
  <w:style w:type="paragraph" w:styleId="Index7">
    <w:name w:val="index 7"/>
    <w:basedOn w:val="Normal"/>
    <w:next w:val="Normal"/>
    <w:autoRedefine/>
    <w:semiHidden/>
    <w:rsid w:val="00AA43A6"/>
    <w:pPr>
      <w:ind w:left="1400" w:hanging="200"/>
    </w:pPr>
  </w:style>
  <w:style w:type="paragraph" w:styleId="Index8">
    <w:name w:val="index 8"/>
    <w:basedOn w:val="Normal"/>
    <w:next w:val="Normal"/>
    <w:autoRedefine/>
    <w:semiHidden/>
    <w:rsid w:val="00AA43A6"/>
    <w:pPr>
      <w:ind w:left="1600" w:hanging="200"/>
    </w:pPr>
  </w:style>
  <w:style w:type="paragraph" w:styleId="Index9">
    <w:name w:val="index 9"/>
    <w:basedOn w:val="Normal"/>
    <w:next w:val="Normal"/>
    <w:autoRedefine/>
    <w:semiHidden/>
    <w:rsid w:val="00AA43A6"/>
    <w:pPr>
      <w:ind w:left="1800" w:hanging="200"/>
    </w:pPr>
  </w:style>
  <w:style w:type="paragraph" w:styleId="MacroText">
    <w:name w:val="macro"/>
    <w:link w:val="MacroTextChar"/>
    <w:semiHidden/>
    <w:rsid w:val="00AA43A6"/>
    <w:pPr>
      <w:tabs>
        <w:tab w:val="left" w:pos="480"/>
        <w:tab w:val="left" w:pos="960"/>
        <w:tab w:val="left" w:pos="1440"/>
        <w:tab w:val="left" w:pos="1920"/>
        <w:tab w:val="left" w:pos="2400"/>
        <w:tab w:val="left" w:pos="2880"/>
        <w:tab w:val="left" w:pos="3360"/>
        <w:tab w:val="left" w:pos="3840"/>
        <w:tab w:val="left" w:pos="4320"/>
      </w:tabs>
      <w:spacing w:after="0" w:line="240" w:lineRule="auto"/>
      <w:ind w:left="1080"/>
    </w:pPr>
    <w:rPr>
      <w:rFonts w:ascii="Times New Roman" w:eastAsia="Gulim" w:hAnsi="Times New Roman" w:cs="Gulim"/>
      <w:spacing w:val="-5"/>
      <w:sz w:val="20"/>
      <w:szCs w:val="20"/>
      <w:lang w:eastAsia="en-US"/>
    </w:rPr>
  </w:style>
  <w:style w:type="character" w:customStyle="1" w:styleId="MacroTextChar">
    <w:name w:val="Macro Text Char"/>
    <w:basedOn w:val="DefaultParagraphFont"/>
    <w:link w:val="MacroText"/>
    <w:semiHidden/>
    <w:rsid w:val="00AA43A6"/>
    <w:rPr>
      <w:rFonts w:ascii="Times New Roman" w:eastAsia="Gulim" w:hAnsi="Times New Roman" w:cs="Gulim"/>
      <w:spacing w:val="-5"/>
      <w:sz w:val="20"/>
      <w:szCs w:val="20"/>
      <w:lang w:eastAsia="en-US"/>
    </w:rPr>
  </w:style>
  <w:style w:type="paragraph" w:styleId="NoteHeading">
    <w:name w:val="Note Heading"/>
    <w:basedOn w:val="Normal"/>
    <w:next w:val="Normal"/>
    <w:link w:val="NoteHeadingChar"/>
    <w:rsid w:val="00AA43A6"/>
  </w:style>
  <w:style w:type="character" w:customStyle="1" w:styleId="NoteHeadingChar">
    <w:name w:val="Note Heading Char"/>
    <w:basedOn w:val="DefaultParagraphFont"/>
    <w:link w:val="NoteHeading"/>
    <w:rsid w:val="00AA43A6"/>
    <w:rPr>
      <w:rFonts w:ascii="Arial" w:eastAsia="Times New Roman" w:hAnsi="Arial" w:cs="Times New Roman"/>
      <w:sz w:val="20"/>
      <w:szCs w:val="20"/>
      <w:lang w:eastAsia="en-US"/>
    </w:rPr>
  </w:style>
  <w:style w:type="paragraph" w:styleId="Salutation">
    <w:name w:val="Salutation"/>
    <w:basedOn w:val="Normal"/>
    <w:next w:val="Normal"/>
    <w:link w:val="SalutationChar"/>
    <w:rsid w:val="00AA43A6"/>
  </w:style>
  <w:style w:type="character" w:customStyle="1" w:styleId="SalutationChar">
    <w:name w:val="Salutation Char"/>
    <w:basedOn w:val="DefaultParagraphFont"/>
    <w:link w:val="Salutation"/>
    <w:rsid w:val="00AA43A6"/>
    <w:rPr>
      <w:rFonts w:ascii="Arial" w:eastAsia="Times New Roman" w:hAnsi="Arial" w:cs="Times New Roman"/>
      <w:sz w:val="20"/>
      <w:szCs w:val="20"/>
      <w:lang w:eastAsia="en-US"/>
    </w:rPr>
  </w:style>
  <w:style w:type="paragraph" w:styleId="Signature">
    <w:name w:val="Signature"/>
    <w:basedOn w:val="Normal"/>
    <w:link w:val="SignatureChar"/>
    <w:rsid w:val="00AA43A6"/>
    <w:pPr>
      <w:ind w:left="4320"/>
    </w:pPr>
  </w:style>
  <w:style w:type="character" w:customStyle="1" w:styleId="SignatureChar">
    <w:name w:val="Signature Char"/>
    <w:basedOn w:val="DefaultParagraphFont"/>
    <w:link w:val="Signature"/>
    <w:rsid w:val="00AA43A6"/>
    <w:rPr>
      <w:rFonts w:ascii="Arial" w:eastAsia="Times New Roman" w:hAnsi="Arial" w:cs="Times New Roman"/>
      <w:sz w:val="20"/>
      <w:szCs w:val="20"/>
      <w:lang w:eastAsia="en-US"/>
    </w:rPr>
  </w:style>
  <w:style w:type="paragraph" w:styleId="TOC9">
    <w:name w:val="toc 9"/>
    <w:basedOn w:val="Normal"/>
    <w:next w:val="Normal"/>
    <w:autoRedefine/>
    <w:uiPriority w:val="39"/>
    <w:rsid w:val="00AA43A6"/>
    <w:pPr>
      <w:ind w:left="1600"/>
    </w:pPr>
  </w:style>
  <w:style w:type="character" w:styleId="HTMLCite">
    <w:name w:val="HTML Cite"/>
    <w:basedOn w:val="DefaultParagraphFont"/>
    <w:rsid w:val="00AA43A6"/>
    <w:rPr>
      <w:i/>
      <w:iCs/>
    </w:rPr>
  </w:style>
  <w:style w:type="paragraph" w:styleId="E-mailSignature">
    <w:name w:val="E-mail Signature"/>
    <w:basedOn w:val="Normal"/>
    <w:link w:val="E-mailSignatureChar"/>
    <w:rsid w:val="00AA43A6"/>
  </w:style>
  <w:style w:type="character" w:customStyle="1" w:styleId="E-mailSignatureChar">
    <w:name w:val="E-mail Signature Char"/>
    <w:basedOn w:val="DefaultParagraphFont"/>
    <w:link w:val="E-mailSignature"/>
    <w:rsid w:val="00AA43A6"/>
    <w:rPr>
      <w:rFonts w:ascii="Arial" w:eastAsia="Times New Roman" w:hAnsi="Arial" w:cs="Times New Roman"/>
      <w:sz w:val="20"/>
      <w:szCs w:val="20"/>
      <w:lang w:eastAsia="en-US"/>
    </w:rPr>
  </w:style>
  <w:style w:type="paragraph" w:styleId="HTMLAddress">
    <w:name w:val="HTML Address"/>
    <w:basedOn w:val="Normal"/>
    <w:link w:val="HTMLAddressChar"/>
    <w:rsid w:val="00AA43A6"/>
    <w:rPr>
      <w:i/>
      <w:iCs/>
    </w:rPr>
  </w:style>
  <w:style w:type="character" w:customStyle="1" w:styleId="HTMLAddressChar">
    <w:name w:val="HTML Address Char"/>
    <w:basedOn w:val="DefaultParagraphFont"/>
    <w:link w:val="HTMLAddress"/>
    <w:rsid w:val="00AA43A6"/>
    <w:rPr>
      <w:rFonts w:ascii="Arial" w:eastAsia="Times New Roman" w:hAnsi="Arial" w:cs="Times New Roman"/>
      <w:i/>
      <w:iCs/>
      <w:sz w:val="20"/>
      <w:szCs w:val="20"/>
      <w:lang w:eastAsia="en-US"/>
    </w:rPr>
  </w:style>
  <w:style w:type="paragraph" w:styleId="HTMLPreformatted">
    <w:name w:val="HTML Preformatted"/>
    <w:basedOn w:val="Normal"/>
    <w:link w:val="HTMLPreformattedChar"/>
    <w:rsid w:val="00AA43A6"/>
    <w:rPr>
      <w:rFonts w:ascii="Times New Roman" w:hAnsi="Times New Roman" w:cs="Tahoma"/>
    </w:rPr>
  </w:style>
  <w:style w:type="character" w:customStyle="1" w:styleId="HTMLPreformattedChar">
    <w:name w:val="HTML Preformatted Char"/>
    <w:basedOn w:val="DefaultParagraphFont"/>
    <w:link w:val="HTMLPreformatted"/>
    <w:rsid w:val="00AA43A6"/>
    <w:rPr>
      <w:rFonts w:ascii="Times New Roman" w:eastAsia="Times New Roman" w:hAnsi="Times New Roman" w:cs="Tahoma"/>
      <w:sz w:val="20"/>
      <w:szCs w:val="20"/>
      <w:lang w:eastAsia="en-US"/>
    </w:rPr>
  </w:style>
  <w:style w:type="paragraph" w:styleId="NormalWeb">
    <w:name w:val="Normal (Web)"/>
    <w:basedOn w:val="Normal"/>
    <w:uiPriority w:val="99"/>
    <w:rsid w:val="00AA43A6"/>
    <w:rPr>
      <w:rFonts w:ascii="Gulim" w:hAnsi="Gulim"/>
      <w:sz w:val="24"/>
      <w:szCs w:val="24"/>
    </w:rPr>
  </w:style>
  <w:style w:type="paragraph" w:customStyle="1" w:styleId="Source">
    <w:name w:val="Source"/>
    <w:basedOn w:val="Normal"/>
    <w:rsid w:val="00AA43A6"/>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AA43A6"/>
    <w:pPr>
      <w:spacing w:before="158" w:after="158" w:line="259" w:lineRule="atLeast"/>
      <w:ind w:left="0"/>
      <w:jc w:val="center"/>
    </w:pPr>
    <w:rPr>
      <w:rFonts w:ascii="Gulim" w:hAnsi="Gulim"/>
    </w:rPr>
  </w:style>
  <w:style w:type="paragraph" w:customStyle="1" w:styleId="Note">
    <w:name w:val="Note"/>
    <w:basedOn w:val="BodyText"/>
    <w:rsid w:val="00AA43A6"/>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AA43A6"/>
    <w:pPr>
      <w:autoSpaceDE w:val="0"/>
      <w:autoSpaceDN w:val="0"/>
      <w:adjustRightInd w:val="0"/>
      <w:spacing w:after="0" w:line="240" w:lineRule="auto"/>
    </w:pPr>
    <w:rPr>
      <w:rFonts w:ascii="Times New Roman" w:eastAsia="Gulim" w:hAnsi="Times New Roman" w:cs="Tahoma"/>
      <w:sz w:val="20"/>
      <w:szCs w:val="20"/>
      <w:lang w:eastAsia="en-US"/>
    </w:rPr>
  </w:style>
  <w:style w:type="character" w:styleId="HTMLAcronym">
    <w:name w:val="HTML Acronym"/>
    <w:basedOn w:val="DefaultParagraphFont"/>
    <w:rsid w:val="00AA43A6"/>
  </w:style>
  <w:style w:type="paragraph" w:customStyle="1" w:styleId="Normal2">
    <w:name w:val="Normal2"/>
    <w:basedOn w:val="Normal"/>
    <w:next w:val="Normal"/>
    <w:autoRedefine/>
    <w:rsid w:val="00AA43A6"/>
    <w:pPr>
      <w:ind w:left="0"/>
    </w:pPr>
    <w:rPr>
      <w:rFonts w:ascii="Gulim" w:hAnsi="Gulim"/>
      <w:sz w:val="22"/>
    </w:rPr>
  </w:style>
  <w:style w:type="character" w:styleId="FollowedHyperlink">
    <w:name w:val="FollowedHyperlink"/>
    <w:basedOn w:val="DefaultParagraphFont"/>
    <w:rsid w:val="00AA43A6"/>
    <w:rPr>
      <w:color w:val="800080"/>
      <w:u w:val="single"/>
    </w:rPr>
  </w:style>
  <w:style w:type="paragraph" w:customStyle="1" w:styleId="BodyStyle">
    <w:name w:val="Body Style"/>
    <w:basedOn w:val="Normal"/>
    <w:autoRedefine/>
    <w:rsid w:val="00AA43A6"/>
    <w:pPr>
      <w:tabs>
        <w:tab w:val="right" w:pos="7200"/>
      </w:tabs>
    </w:pPr>
    <w:rPr>
      <w:spacing w:val="-5"/>
    </w:rPr>
  </w:style>
  <w:style w:type="paragraph" w:customStyle="1" w:styleId="section">
    <w:name w:val="section"/>
    <w:basedOn w:val="Normal"/>
    <w:autoRedefine/>
    <w:rsid w:val="00AA43A6"/>
    <w:pPr>
      <w:tabs>
        <w:tab w:val="left" w:pos="1440"/>
        <w:tab w:val="left" w:pos="7200"/>
      </w:tabs>
    </w:pPr>
    <w:rPr>
      <w:spacing w:val="-5"/>
    </w:rPr>
  </w:style>
  <w:style w:type="paragraph" w:customStyle="1" w:styleId="section2">
    <w:name w:val="section2"/>
    <w:basedOn w:val="Normal"/>
    <w:autoRedefine/>
    <w:rsid w:val="00AA43A6"/>
    <w:pPr>
      <w:tabs>
        <w:tab w:val="left" w:pos="720"/>
        <w:tab w:val="left" w:pos="1440"/>
        <w:tab w:val="left" w:pos="7200"/>
      </w:tabs>
    </w:pPr>
    <w:rPr>
      <w:b/>
      <w:spacing w:val="-5"/>
    </w:rPr>
  </w:style>
  <w:style w:type="paragraph" w:customStyle="1" w:styleId="HTMLBody">
    <w:name w:val="HTML Body"/>
    <w:rsid w:val="00AA43A6"/>
    <w:pPr>
      <w:autoSpaceDE w:val="0"/>
      <w:autoSpaceDN w:val="0"/>
      <w:adjustRightInd w:val="0"/>
      <w:spacing w:after="0" w:line="240" w:lineRule="auto"/>
    </w:pPr>
    <w:rPr>
      <w:rFonts w:ascii="Arial" w:eastAsia="Times New Roman" w:hAnsi="Arial" w:cs="Gulim"/>
      <w:sz w:val="24"/>
      <w:szCs w:val="24"/>
      <w:lang w:eastAsia="en-US"/>
    </w:rPr>
  </w:style>
  <w:style w:type="paragraph" w:customStyle="1" w:styleId="MTDisplayEquation">
    <w:name w:val="MTDisplayEquation"/>
    <w:basedOn w:val="BodyText"/>
    <w:link w:val="MTDisplayEquationChar"/>
    <w:rsid w:val="00AA43A6"/>
    <w:pPr>
      <w:tabs>
        <w:tab w:val="center" w:pos="4320"/>
        <w:tab w:val="right" w:pos="8640"/>
      </w:tabs>
      <w:jc w:val="left"/>
    </w:pPr>
    <w:rPr>
      <w:spacing w:val="-5"/>
    </w:rPr>
  </w:style>
  <w:style w:type="paragraph" w:styleId="CommentSubject">
    <w:name w:val="annotation subject"/>
    <w:basedOn w:val="CommentText"/>
    <w:next w:val="CommentText"/>
    <w:link w:val="CommentSubjectChar"/>
    <w:semiHidden/>
    <w:rsid w:val="00AA43A6"/>
    <w:pPr>
      <w:keepLines w:val="0"/>
      <w:spacing w:line="240" w:lineRule="auto"/>
    </w:pPr>
    <w:rPr>
      <w:b/>
      <w:bCs/>
      <w:spacing w:val="0"/>
      <w:sz w:val="20"/>
    </w:rPr>
  </w:style>
  <w:style w:type="character" w:customStyle="1" w:styleId="CommentSubjectChar">
    <w:name w:val="Comment Subject Char"/>
    <w:basedOn w:val="CommentTextChar"/>
    <w:link w:val="CommentSubject"/>
    <w:semiHidden/>
    <w:rsid w:val="00AA43A6"/>
    <w:rPr>
      <w:rFonts w:ascii="Arial" w:eastAsia="Times New Roman" w:hAnsi="Arial" w:cs="Times New Roman"/>
      <w:b/>
      <w:bCs/>
      <w:spacing w:val="-5"/>
      <w:sz w:val="20"/>
      <w:szCs w:val="20"/>
      <w:lang w:eastAsia="en-US"/>
    </w:rPr>
  </w:style>
  <w:style w:type="character" w:customStyle="1" w:styleId="MTConvertedEquation">
    <w:name w:val="MTConvertedEquation"/>
    <w:basedOn w:val="DefaultParagraphFont"/>
    <w:rsid w:val="00AA43A6"/>
  </w:style>
  <w:style w:type="character" w:styleId="HTMLTypewriter">
    <w:name w:val="HTML Typewriter"/>
    <w:basedOn w:val="DefaultParagraphFont"/>
    <w:rsid w:val="00AA43A6"/>
    <w:rPr>
      <w:rFonts w:ascii="Courier New" w:eastAsia="Times New Roman" w:hAnsi="Courier New" w:cs="Courier New"/>
      <w:sz w:val="20"/>
      <w:szCs w:val="20"/>
    </w:rPr>
  </w:style>
  <w:style w:type="paragraph" w:customStyle="1" w:styleId="Body">
    <w:name w:val="Body"/>
    <w:basedOn w:val="Normal"/>
    <w:rsid w:val="00AA43A6"/>
    <w:pPr>
      <w:spacing w:after="120"/>
      <w:ind w:left="0"/>
    </w:pPr>
    <w:rPr>
      <w:rFonts w:ascii="Times New Roman" w:hAnsi="Times New Roman"/>
      <w:sz w:val="24"/>
      <w:szCs w:val="24"/>
    </w:rPr>
  </w:style>
  <w:style w:type="table" w:styleId="TableProfessional">
    <w:name w:val="Table Professional"/>
    <w:basedOn w:val="TableNormal"/>
    <w:rsid w:val="00AA43A6"/>
    <w:pPr>
      <w:spacing w:after="0" w:line="240" w:lineRule="auto"/>
    </w:pPr>
    <w:rPr>
      <w:rFonts w:ascii="Times New Roman" w:eastAsia="Times New Roman" w:hAnsi="Times New Roman"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AA43A6"/>
    <w:rPr>
      <w:rFonts w:ascii="Arial Black" w:hAnsi="Arial Black"/>
      <w:spacing w:val="-10"/>
      <w:kern w:val="28"/>
      <w:lang w:val="en-US" w:eastAsia="en-US" w:bidi="ar-SA"/>
    </w:rPr>
  </w:style>
  <w:style w:type="paragraph" w:customStyle="1" w:styleId="Default">
    <w:name w:val="Default"/>
    <w:rsid w:val="00AA43A6"/>
    <w:pPr>
      <w:autoSpaceDE w:val="0"/>
      <w:autoSpaceDN w:val="0"/>
      <w:adjustRightInd w:val="0"/>
      <w:spacing w:after="0" w:line="240" w:lineRule="auto"/>
    </w:pPr>
    <w:rPr>
      <w:rFonts w:ascii="Arial" w:eastAsia="SimSun" w:hAnsi="Arial" w:cs="Arial"/>
      <w:color w:val="000000"/>
      <w:sz w:val="24"/>
      <w:szCs w:val="24"/>
    </w:rPr>
  </w:style>
  <w:style w:type="paragraph" w:customStyle="1" w:styleId="BodyTextKernat14pt">
    <w:name w:val="Body Text + Kern at 14 pt"/>
    <w:aliases w:val="Condensed by  0.2 pt"/>
    <w:basedOn w:val="Heading4"/>
    <w:link w:val="BodyTextKernat14ptChar"/>
    <w:rsid w:val="00AA43A6"/>
  </w:style>
  <w:style w:type="character" w:customStyle="1" w:styleId="BodyTextKernat14ptChar">
    <w:name w:val="Body Text + Kern at 14 pt Char"/>
    <w:aliases w:val="Condensed by  0.2 pt Char"/>
    <w:basedOn w:val="Heading4Char"/>
    <w:link w:val="BodyTextKernat14pt"/>
    <w:rsid w:val="00AA43A6"/>
    <w:rPr>
      <w:rFonts w:ascii="Arial" w:eastAsia="Times New Roman" w:hAnsi="Arial" w:cs="Times New Roman"/>
      <w:b/>
      <w:i/>
      <w:spacing w:val="-4"/>
      <w:kern w:val="28"/>
      <w:sz w:val="20"/>
      <w:szCs w:val="20"/>
      <w:lang w:eastAsia="en-US"/>
    </w:rPr>
  </w:style>
  <w:style w:type="paragraph" w:customStyle="1" w:styleId="TitleHeader">
    <w:name w:val="Title Header"/>
    <w:basedOn w:val="HeaderBase"/>
    <w:rsid w:val="00AA43A6"/>
    <w:rPr>
      <w:caps w:val="0"/>
      <w:sz w:val="32"/>
    </w:rPr>
  </w:style>
  <w:style w:type="paragraph" w:customStyle="1" w:styleId="TOCHeader">
    <w:name w:val="TOC Header"/>
    <w:basedOn w:val="HeaderBase"/>
    <w:rsid w:val="00AA43A6"/>
    <w:pPr>
      <w:jc w:val="center"/>
    </w:pPr>
    <w:rPr>
      <w:caps w:val="0"/>
      <w:sz w:val="32"/>
    </w:rPr>
  </w:style>
  <w:style w:type="paragraph" w:styleId="NoSpacing">
    <w:name w:val="No Spacing"/>
    <w:qFormat/>
    <w:rsid w:val="00AA43A6"/>
    <w:pPr>
      <w:spacing w:after="0" w:line="240" w:lineRule="auto"/>
    </w:pPr>
    <w:rPr>
      <w:rFonts w:ascii="Calibri" w:eastAsia="Calibri" w:hAnsi="Calibri" w:cs="Times New Roman"/>
      <w:lang w:eastAsia="en-US"/>
    </w:rPr>
  </w:style>
  <w:style w:type="character" w:customStyle="1" w:styleId="CharChar1">
    <w:name w:val="Char Char1"/>
    <w:basedOn w:val="DefaultParagraphFont"/>
    <w:rsid w:val="00AA43A6"/>
    <w:rPr>
      <w:rFonts w:ascii="Arial" w:eastAsia="Times New Roman" w:hAnsi="Arial" w:cs="Times New Roman"/>
      <w:sz w:val="20"/>
      <w:szCs w:val="20"/>
      <w:lang w:eastAsia="en-US"/>
    </w:rPr>
  </w:style>
  <w:style w:type="character" w:customStyle="1" w:styleId="CharChar2">
    <w:name w:val="Char Char2"/>
    <w:basedOn w:val="DefaultParagraphFont"/>
    <w:rsid w:val="00AA43A6"/>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AA43A6"/>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AA43A6"/>
    <w:rPr>
      <w:rFonts w:ascii="Arial" w:hAnsi="Arial"/>
      <w:lang w:val="en-US" w:eastAsia="en-US" w:bidi="ar-SA"/>
    </w:rPr>
  </w:style>
  <w:style w:type="character" w:customStyle="1" w:styleId="CharChar">
    <w:name w:val="Char Char"/>
    <w:basedOn w:val="DefaultParagraphFont"/>
    <w:rsid w:val="00AA43A6"/>
    <w:rPr>
      <w:rFonts w:ascii="Arial" w:hAnsi="Arial"/>
      <w:lang w:val="en-US" w:eastAsia="en-US" w:bidi="ar-SA"/>
    </w:rPr>
  </w:style>
  <w:style w:type="character" w:customStyle="1" w:styleId="CharChar14">
    <w:name w:val="Char Char14"/>
    <w:basedOn w:val="DefaultParagraphFont"/>
    <w:rsid w:val="00AA43A6"/>
    <w:rPr>
      <w:rFonts w:ascii="Arial Black" w:hAnsi="Arial Black"/>
      <w:spacing w:val="-10"/>
      <w:kern w:val="28"/>
      <w:lang w:val="en-US" w:eastAsia="en-US" w:bidi="ar-SA"/>
    </w:rPr>
  </w:style>
  <w:style w:type="character" w:customStyle="1" w:styleId="CharChar13">
    <w:name w:val="Char Char13"/>
    <w:basedOn w:val="DefaultParagraphFont"/>
    <w:rsid w:val="00AA43A6"/>
    <w:rPr>
      <w:rFonts w:ascii="Arial" w:hAnsi="Arial"/>
      <w:b/>
      <w:i/>
      <w:spacing w:val="-4"/>
      <w:kern w:val="28"/>
      <w:lang w:val="en-US" w:eastAsia="en-US" w:bidi="ar-SA"/>
    </w:rPr>
  </w:style>
  <w:style w:type="character" w:customStyle="1" w:styleId="CharChar11">
    <w:name w:val="Char Char11"/>
    <w:basedOn w:val="DefaultParagraphFont"/>
    <w:rsid w:val="00AA43A6"/>
    <w:rPr>
      <w:rFonts w:ascii="Arial" w:hAnsi="Arial"/>
      <w:lang w:val="en-US" w:eastAsia="en-US" w:bidi="ar-SA"/>
    </w:rPr>
  </w:style>
  <w:style w:type="character" w:customStyle="1" w:styleId="CharChar4">
    <w:name w:val="Char Char4"/>
    <w:basedOn w:val="DefaultParagraphFont"/>
    <w:rsid w:val="00AA43A6"/>
    <w:rPr>
      <w:rFonts w:ascii="Arial" w:hAnsi="Arial"/>
      <w:lang w:val="en-US" w:eastAsia="en-US" w:bidi="ar-SA"/>
    </w:rPr>
  </w:style>
  <w:style w:type="character" w:customStyle="1" w:styleId="CharChar6">
    <w:name w:val="Char Char6"/>
    <w:basedOn w:val="DefaultParagraphFont"/>
    <w:rsid w:val="00AA43A6"/>
    <w:rPr>
      <w:rFonts w:ascii="Arial Black" w:hAnsi="Arial Black"/>
      <w:spacing w:val="-10"/>
      <w:kern w:val="28"/>
      <w:lang w:val="en-US" w:eastAsia="en-US" w:bidi="ar-SA"/>
    </w:rPr>
  </w:style>
  <w:style w:type="character" w:customStyle="1" w:styleId="CharChar5">
    <w:name w:val="Char Char5"/>
    <w:basedOn w:val="DefaultParagraphFont"/>
    <w:rsid w:val="00AA43A6"/>
    <w:rPr>
      <w:rFonts w:ascii="Arial" w:hAnsi="Arial"/>
      <w:b/>
      <w:i/>
      <w:spacing w:val="-4"/>
      <w:kern w:val="28"/>
      <w:lang w:val="en-US" w:eastAsia="en-US" w:bidi="ar-SA"/>
    </w:rPr>
  </w:style>
  <w:style w:type="character" w:customStyle="1" w:styleId="CharChar8">
    <w:name w:val="Char Char8"/>
    <w:basedOn w:val="DefaultParagraphFont"/>
    <w:rsid w:val="00AA43A6"/>
    <w:rPr>
      <w:rFonts w:ascii="Arial" w:hAnsi="Arial"/>
      <w:lang w:val="en-US" w:eastAsia="en-US" w:bidi="ar-SA"/>
    </w:rPr>
  </w:style>
  <w:style w:type="character" w:customStyle="1" w:styleId="CharChar10">
    <w:name w:val="Char Char10"/>
    <w:basedOn w:val="DefaultParagraphFont"/>
    <w:rsid w:val="00AA43A6"/>
    <w:rPr>
      <w:rFonts w:ascii="Arial Black" w:hAnsi="Arial Black"/>
      <w:spacing w:val="-10"/>
      <w:kern w:val="28"/>
      <w:lang w:val="en-US" w:eastAsia="en-US" w:bidi="ar-SA"/>
    </w:rPr>
  </w:style>
  <w:style w:type="character" w:customStyle="1" w:styleId="CharChar9">
    <w:name w:val="Char Char9"/>
    <w:basedOn w:val="DefaultParagraphFont"/>
    <w:rsid w:val="00AA43A6"/>
    <w:rPr>
      <w:rFonts w:ascii="Arial" w:hAnsi="Arial"/>
      <w:b/>
      <w:i/>
      <w:spacing w:val="-4"/>
      <w:kern w:val="28"/>
      <w:lang w:val="en-US" w:eastAsia="en-US" w:bidi="ar-SA"/>
    </w:rPr>
  </w:style>
  <w:style w:type="character" w:customStyle="1" w:styleId="CharChar7">
    <w:name w:val="Char Char7"/>
    <w:basedOn w:val="DefaultParagraphFont"/>
    <w:rsid w:val="00AA43A6"/>
    <w:rPr>
      <w:rFonts w:ascii="Arial" w:hAnsi="Arial"/>
      <w:lang w:val="en-US" w:eastAsia="en-US" w:bidi="ar-SA"/>
    </w:rPr>
  </w:style>
  <w:style w:type="character" w:customStyle="1" w:styleId="CharChar39">
    <w:name w:val="Char Char39"/>
    <w:basedOn w:val="DefaultParagraphFont"/>
    <w:rsid w:val="00AA43A6"/>
    <w:rPr>
      <w:rFonts w:ascii="Arial" w:eastAsia="Times New Roman" w:hAnsi="Arial" w:cs="Times New Roman"/>
      <w:sz w:val="20"/>
      <w:szCs w:val="20"/>
    </w:rPr>
  </w:style>
  <w:style w:type="character" w:customStyle="1" w:styleId="CharChar45">
    <w:name w:val="Char Char45"/>
    <w:basedOn w:val="DefaultParagraphFont"/>
    <w:rsid w:val="00AA43A6"/>
    <w:rPr>
      <w:rFonts w:ascii="Arial" w:eastAsia="Times New Roman" w:hAnsi="Arial" w:cs="Times New Roman"/>
      <w:b/>
      <w:i/>
      <w:spacing w:val="-4"/>
      <w:kern w:val="28"/>
      <w:sz w:val="20"/>
      <w:szCs w:val="20"/>
    </w:rPr>
  </w:style>
  <w:style w:type="table" w:styleId="TableClassic1">
    <w:name w:val="Table Classic 1"/>
    <w:basedOn w:val="TableNormal"/>
    <w:rsid w:val="00AA43A6"/>
    <w:pPr>
      <w:spacing w:after="0" w:line="240" w:lineRule="auto"/>
      <w:ind w:left="1080"/>
    </w:pPr>
    <w:rPr>
      <w:rFonts w:ascii="Times New Roman" w:eastAsia="Times New Roman" w:hAnsi="Times New Roman" w:cs="Times New Roman"/>
      <w:sz w:val="20"/>
      <w:szCs w:val="20"/>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AA43A6"/>
    <w:rPr>
      <w:rFonts w:ascii="Arial" w:eastAsia="Times New Roman" w:hAnsi="Arial" w:cs="Times New Roman"/>
      <w:sz w:val="20"/>
      <w:szCs w:val="20"/>
    </w:rPr>
  </w:style>
  <w:style w:type="character" w:customStyle="1" w:styleId="CharChar16">
    <w:name w:val="Char Char16"/>
    <w:basedOn w:val="DefaultParagraphFont"/>
    <w:rsid w:val="00AA43A6"/>
    <w:rPr>
      <w:rFonts w:ascii="Arial" w:hAnsi="Arial"/>
      <w:lang w:val="en-US" w:eastAsia="en-US" w:bidi="ar-SA"/>
    </w:rPr>
  </w:style>
  <w:style w:type="character" w:customStyle="1" w:styleId="CharChar18">
    <w:name w:val="Char Char18"/>
    <w:basedOn w:val="DefaultParagraphFont"/>
    <w:rsid w:val="00AA43A6"/>
    <w:rPr>
      <w:rFonts w:ascii="Arial Black" w:hAnsi="Arial Black"/>
      <w:spacing w:val="-10"/>
      <w:kern w:val="28"/>
      <w:lang w:val="en-US" w:eastAsia="en-US" w:bidi="ar-SA"/>
    </w:rPr>
  </w:style>
  <w:style w:type="character" w:customStyle="1" w:styleId="CharChar17">
    <w:name w:val="Char Char17"/>
    <w:basedOn w:val="DefaultParagraphFont"/>
    <w:rsid w:val="00AA43A6"/>
    <w:rPr>
      <w:rFonts w:ascii="Arial" w:hAnsi="Arial"/>
      <w:b/>
      <w:i/>
      <w:spacing w:val="-4"/>
      <w:kern w:val="28"/>
      <w:lang w:val="en-US" w:eastAsia="en-US" w:bidi="ar-SA"/>
    </w:rPr>
  </w:style>
  <w:style w:type="character" w:customStyle="1" w:styleId="CharChar15">
    <w:name w:val="Char Char15"/>
    <w:basedOn w:val="DefaultParagraphFont"/>
    <w:rsid w:val="00AA43A6"/>
    <w:rPr>
      <w:rFonts w:ascii="Arial" w:hAnsi="Arial"/>
      <w:lang w:val="en-US" w:eastAsia="en-US" w:bidi="ar-SA"/>
    </w:rPr>
  </w:style>
  <w:style w:type="table" w:styleId="TableGrid8">
    <w:name w:val="Table Grid 8"/>
    <w:basedOn w:val="TableNormal"/>
    <w:rsid w:val="00AA43A6"/>
    <w:pPr>
      <w:spacing w:after="0" w:line="240" w:lineRule="auto"/>
      <w:ind w:left="1080"/>
    </w:pPr>
    <w:rPr>
      <w:rFonts w:ascii="Times New Roman" w:eastAsia="Times New Roman" w:hAnsi="Times New Roman"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AA43A6"/>
    <w:rPr>
      <w:rFonts w:ascii="Arial" w:hAnsi="Arial"/>
      <w:lang w:val="en-US" w:eastAsia="en-US" w:bidi="ar-SA"/>
    </w:rPr>
  </w:style>
  <w:style w:type="character" w:customStyle="1" w:styleId="CharChar22">
    <w:name w:val="Char Char22"/>
    <w:basedOn w:val="DefaultParagraphFont"/>
    <w:rsid w:val="00AA43A6"/>
    <w:rPr>
      <w:rFonts w:ascii="Arial Black" w:hAnsi="Arial Black"/>
      <w:spacing w:val="-10"/>
      <w:kern w:val="28"/>
      <w:lang w:val="en-US" w:eastAsia="en-US" w:bidi="ar-SA"/>
    </w:rPr>
  </w:style>
  <w:style w:type="character" w:customStyle="1" w:styleId="CharChar21">
    <w:name w:val="Char Char21"/>
    <w:basedOn w:val="DefaultParagraphFont"/>
    <w:rsid w:val="00AA43A6"/>
    <w:rPr>
      <w:rFonts w:ascii="Arial" w:hAnsi="Arial"/>
      <w:b/>
      <w:i/>
      <w:spacing w:val="-4"/>
      <w:kern w:val="28"/>
      <w:lang w:val="en-US" w:eastAsia="en-US" w:bidi="ar-SA"/>
    </w:rPr>
  </w:style>
  <w:style w:type="character" w:customStyle="1" w:styleId="CharChar19">
    <w:name w:val="Char Char19"/>
    <w:basedOn w:val="DefaultParagraphFont"/>
    <w:rsid w:val="00AA43A6"/>
    <w:rPr>
      <w:rFonts w:ascii="Arial" w:hAnsi="Arial"/>
      <w:lang w:val="en-US" w:eastAsia="en-US" w:bidi="ar-SA"/>
    </w:rPr>
  </w:style>
  <w:style w:type="character" w:customStyle="1" w:styleId="CharChar24">
    <w:name w:val="Char Char24"/>
    <w:basedOn w:val="DefaultParagraphFont"/>
    <w:rsid w:val="00AA43A6"/>
    <w:rPr>
      <w:rFonts w:ascii="Arial" w:hAnsi="Arial"/>
      <w:lang w:val="en-US" w:eastAsia="en-US" w:bidi="ar-SA"/>
    </w:rPr>
  </w:style>
  <w:style w:type="character" w:customStyle="1" w:styleId="mediumtext">
    <w:name w:val="mediumtext"/>
    <w:basedOn w:val="DefaultParagraphFont"/>
    <w:rsid w:val="00AA43A6"/>
  </w:style>
  <w:style w:type="character" w:customStyle="1" w:styleId="CharChar25">
    <w:name w:val="Char Char25"/>
    <w:basedOn w:val="DefaultParagraphFont"/>
    <w:rsid w:val="00AA43A6"/>
    <w:rPr>
      <w:rFonts w:ascii="Arial" w:hAnsi="Arial"/>
      <w:lang w:val="en-US" w:eastAsia="en-US" w:bidi="ar-SA"/>
    </w:rPr>
  </w:style>
  <w:style w:type="character" w:customStyle="1" w:styleId="CharChar26">
    <w:name w:val="Char Char26"/>
    <w:basedOn w:val="DefaultParagraphFont"/>
    <w:rsid w:val="00AA43A6"/>
    <w:rPr>
      <w:rFonts w:ascii="Arial" w:hAnsi="Arial"/>
      <w:b/>
      <w:i/>
      <w:spacing w:val="-4"/>
      <w:kern w:val="28"/>
      <w:lang w:val="en-US" w:eastAsia="en-US" w:bidi="ar-SA"/>
    </w:rPr>
  </w:style>
  <w:style w:type="character" w:customStyle="1" w:styleId="CharChar27">
    <w:name w:val="Char Char27"/>
    <w:basedOn w:val="DefaultParagraphFont"/>
    <w:rsid w:val="00AA43A6"/>
    <w:rPr>
      <w:rFonts w:ascii="Arial Black" w:hAnsi="Arial Black"/>
      <w:spacing w:val="-10"/>
      <w:kern w:val="28"/>
      <w:lang w:val="en-US" w:eastAsia="en-US" w:bidi="ar-SA"/>
    </w:rPr>
  </w:style>
  <w:style w:type="character" w:customStyle="1" w:styleId="CharChar23">
    <w:name w:val="Char Char23"/>
    <w:basedOn w:val="DefaultParagraphFont"/>
    <w:rsid w:val="00AA43A6"/>
    <w:rPr>
      <w:rFonts w:ascii="Arial" w:hAnsi="Arial"/>
      <w:lang w:val="en-US" w:eastAsia="en-US" w:bidi="ar-SA"/>
    </w:rPr>
  </w:style>
  <w:style w:type="character" w:customStyle="1" w:styleId="BodyTextCharChar">
    <w:name w:val="Body Text Char Char"/>
    <w:basedOn w:val="DefaultParagraphFont"/>
    <w:locked/>
    <w:rsid w:val="00AA43A6"/>
    <w:rPr>
      <w:rFonts w:ascii="Arial" w:hAnsi="Arial"/>
      <w:lang w:val="en-US" w:eastAsia="en-US" w:bidi="ar-SA"/>
    </w:rPr>
  </w:style>
  <w:style w:type="paragraph" w:customStyle="1" w:styleId="IDF">
    <w:name w:val="IDF"/>
    <w:basedOn w:val="Normal"/>
    <w:rsid w:val="00AA43A6"/>
    <w:pPr>
      <w:autoSpaceDE w:val="0"/>
      <w:autoSpaceDN w:val="0"/>
      <w:adjustRightInd w:val="0"/>
      <w:ind w:left="0"/>
    </w:pPr>
    <w:rPr>
      <w:rFonts w:ascii="Courier New" w:eastAsia="SimSun" w:hAnsi="Courier New" w:cs="Courier New"/>
      <w:lang w:val="en-ZW" w:eastAsia="zh-CN"/>
    </w:rPr>
  </w:style>
  <w:style w:type="character" w:customStyle="1" w:styleId="MTDisplayEquationChar">
    <w:name w:val="MTDisplayEquation Char"/>
    <w:link w:val="MTDisplayEquation"/>
    <w:rsid w:val="00AA43A6"/>
    <w:rPr>
      <w:rFonts w:ascii="Arial" w:eastAsia="Times New Roman" w:hAnsi="Arial" w:cs="Times New Roman"/>
      <w:spacing w:val="-5"/>
      <w:sz w:val="20"/>
      <w:szCs w:val="20"/>
      <w:lang w:eastAsia="en-US"/>
    </w:rPr>
  </w:style>
  <w:style w:type="character" w:customStyle="1" w:styleId="CharChar30">
    <w:name w:val="Char Char30"/>
    <w:basedOn w:val="DefaultParagraphFont"/>
    <w:rsid w:val="00AA43A6"/>
    <w:rPr>
      <w:rFonts w:ascii="Arial" w:hAnsi="Arial"/>
      <w:b/>
      <w:i/>
      <w:spacing w:val="-4"/>
      <w:kern w:val="28"/>
      <w:lang w:val="en-US" w:eastAsia="en-US" w:bidi="ar-SA"/>
    </w:rPr>
  </w:style>
  <w:style w:type="paragraph" w:styleId="ListParagraph">
    <w:name w:val="List Paragraph"/>
    <w:basedOn w:val="Normal"/>
    <w:uiPriority w:val="34"/>
    <w:qFormat/>
    <w:rsid w:val="00AA43A6"/>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AA43A6"/>
    <w:rPr>
      <w:color w:val="auto"/>
      <w:lang w:eastAsia="en-US"/>
    </w:rPr>
  </w:style>
  <w:style w:type="paragraph" w:customStyle="1" w:styleId="Textbody">
    <w:name w:val="Text body"/>
    <w:basedOn w:val="Normal"/>
    <w:rsid w:val="00AA43A6"/>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AA43A6"/>
    <w:rPr>
      <w:rFonts w:ascii="Arial" w:eastAsia="Times New Roman" w:hAnsi="Arial" w:cs="Times New Roman"/>
      <w:sz w:val="20"/>
      <w:szCs w:val="20"/>
      <w:lang w:eastAsia="en-US"/>
    </w:rPr>
  </w:style>
  <w:style w:type="character" w:customStyle="1" w:styleId="CharChar29">
    <w:name w:val="Char Char29"/>
    <w:basedOn w:val="DefaultParagraphFont"/>
    <w:rsid w:val="00AA43A6"/>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AA43A6"/>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AA43A6"/>
    <w:rPr>
      <w:rFonts w:ascii="Arial" w:hAnsi="Arial"/>
      <w:lang w:val="en-US" w:eastAsia="en-US" w:bidi="ar-SA"/>
    </w:rPr>
  </w:style>
  <w:style w:type="character" w:customStyle="1" w:styleId="CharChar28">
    <w:name w:val="Char Char28"/>
    <w:basedOn w:val="DefaultParagraphFont"/>
    <w:rsid w:val="00AA43A6"/>
    <w:rPr>
      <w:rFonts w:ascii="Arial" w:hAnsi="Arial"/>
      <w:lang w:val="en-US" w:eastAsia="en-US" w:bidi="ar-SA"/>
    </w:rPr>
  </w:style>
  <w:style w:type="character" w:customStyle="1" w:styleId="CharChar141">
    <w:name w:val="Char Char141"/>
    <w:basedOn w:val="DefaultParagraphFont"/>
    <w:rsid w:val="00AA43A6"/>
    <w:rPr>
      <w:rFonts w:ascii="Arial Black" w:hAnsi="Arial Black"/>
      <w:spacing w:val="-10"/>
      <w:kern w:val="28"/>
      <w:lang w:val="en-US" w:eastAsia="en-US" w:bidi="ar-SA"/>
    </w:rPr>
  </w:style>
  <w:style w:type="character" w:customStyle="1" w:styleId="CharChar131">
    <w:name w:val="Char Char131"/>
    <w:basedOn w:val="DefaultParagraphFont"/>
    <w:rsid w:val="00AA43A6"/>
    <w:rPr>
      <w:rFonts w:ascii="Arial" w:hAnsi="Arial"/>
      <w:b/>
      <w:i/>
      <w:spacing w:val="-4"/>
      <w:kern w:val="28"/>
      <w:lang w:val="en-US" w:eastAsia="en-US" w:bidi="ar-SA"/>
    </w:rPr>
  </w:style>
  <w:style w:type="character" w:customStyle="1" w:styleId="CharChar111">
    <w:name w:val="Char Char111"/>
    <w:basedOn w:val="DefaultParagraphFont"/>
    <w:rsid w:val="00AA43A6"/>
    <w:rPr>
      <w:rFonts w:ascii="Arial" w:hAnsi="Arial"/>
      <w:lang w:val="en-US" w:eastAsia="en-US" w:bidi="ar-SA"/>
    </w:rPr>
  </w:style>
  <w:style w:type="character" w:customStyle="1" w:styleId="CharChar41">
    <w:name w:val="Char Char41"/>
    <w:basedOn w:val="DefaultParagraphFont"/>
    <w:rsid w:val="00AA43A6"/>
    <w:rPr>
      <w:rFonts w:ascii="Arial" w:hAnsi="Arial"/>
      <w:lang w:val="en-US" w:eastAsia="en-US" w:bidi="ar-SA"/>
    </w:rPr>
  </w:style>
  <w:style w:type="character" w:customStyle="1" w:styleId="CharChar61">
    <w:name w:val="Char Char61"/>
    <w:basedOn w:val="DefaultParagraphFont"/>
    <w:rsid w:val="00AA43A6"/>
    <w:rPr>
      <w:rFonts w:ascii="Arial Black" w:hAnsi="Arial Black"/>
      <w:spacing w:val="-10"/>
      <w:kern w:val="28"/>
      <w:lang w:val="en-US" w:eastAsia="en-US" w:bidi="ar-SA"/>
    </w:rPr>
  </w:style>
  <w:style w:type="character" w:customStyle="1" w:styleId="CharChar51">
    <w:name w:val="Char Char51"/>
    <w:basedOn w:val="DefaultParagraphFont"/>
    <w:rsid w:val="00AA43A6"/>
    <w:rPr>
      <w:rFonts w:ascii="Arial" w:hAnsi="Arial"/>
      <w:b/>
      <w:i/>
      <w:spacing w:val="-4"/>
      <w:kern w:val="28"/>
      <w:lang w:val="en-US" w:eastAsia="en-US" w:bidi="ar-SA"/>
    </w:rPr>
  </w:style>
  <w:style w:type="character" w:customStyle="1" w:styleId="CharChar81">
    <w:name w:val="Char Char81"/>
    <w:basedOn w:val="DefaultParagraphFont"/>
    <w:rsid w:val="00AA43A6"/>
    <w:rPr>
      <w:rFonts w:ascii="Arial" w:hAnsi="Arial"/>
      <w:lang w:val="en-US" w:eastAsia="en-US" w:bidi="ar-SA"/>
    </w:rPr>
  </w:style>
  <w:style w:type="character" w:customStyle="1" w:styleId="CharChar101">
    <w:name w:val="Char Char101"/>
    <w:basedOn w:val="DefaultParagraphFont"/>
    <w:rsid w:val="00AA43A6"/>
    <w:rPr>
      <w:rFonts w:ascii="Arial Black" w:hAnsi="Arial Black"/>
      <w:spacing w:val="-10"/>
      <w:kern w:val="28"/>
      <w:lang w:val="en-US" w:eastAsia="en-US" w:bidi="ar-SA"/>
    </w:rPr>
  </w:style>
  <w:style w:type="character" w:customStyle="1" w:styleId="CharChar91">
    <w:name w:val="Char Char91"/>
    <w:basedOn w:val="DefaultParagraphFont"/>
    <w:rsid w:val="00AA43A6"/>
    <w:rPr>
      <w:rFonts w:ascii="Arial" w:hAnsi="Arial"/>
      <w:b/>
      <w:i/>
      <w:spacing w:val="-4"/>
      <w:kern w:val="28"/>
      <w:lang w:val="en-US" w:eastAsia="en-US" w:bidi="ar-SA"/>
    </w:rPr>
  </w:style>
  <w:style w:type="character" w:customStyle="1" w:styleId="CharChar71">
    <w:name w:val="Char Char71"/>
    <w:basedOn w:val="DefaultParagraphFont"/>
    <w:rsid w:val="00AA43A6"/>
    <w:rPr>
      <w:rFonts w:ascii="Arial" w:hAnsi="Arial"/>
      <w:lang w:val="en-US" w:eastAsia="en-US" w:bidi="ar-SA"/>
    </w:rPr>
  </w:style>
  <w:style w:type="character" w:customStyle="1" w:styleId="CharChar391">
    <w:name w:val="Char Char391"/>
    <w:basedOn w:val="DefaultParagraphFont"/>
    <w:rsid w:val="00AA43A6"/>
    <w:rPr>
      <w:rFonts w:ascii="Arial" w:eastAsia="Times New Roman" w:hAnsi="Arial" w:cs="Times New Roman"/>
      <w:sz w:val="20"/>
      <w:szCs w:val="20"/>
    </w:rPr>
  </w:style>
  <w:style w:type="character" w:customStyle="1" w:styleId="CharChar451">
    <w:name w:val="Char Char451"/>
    <w:basedOn w:val="DefaultParagraphFont"/>
    <w:rsid w:val="00AA43A6"/>
    <w:rPr>
      <w:rFonts w:ascii="Arial" w:eastAsia="Times New Roman" w:hAnsi="Arial" w:cs="Times New Roman"/>
      <w:b/>
      <w:i/>
      <w:spacing w:val="-4"/>
      <w:kern w:val="28"/>
      <w:sz w:val="20"/>
      <w:szCs w:val="20"/>
    </w:rPr>
  </w:style>
  <w:style w:type="character" w:customStyle="1" w:styleId="CharChar441">
    <w:name w:val="Char Char441"/>
    <w:basedOn w:val="DefaultParagraphFont"/>
    <w:rsid w:val="00AA43A6"/>
    <w:rPr>
      <w:rFonts w:ascii="Arial" w:eastAsia="Times New Roman" w:hAnsi="Arial" w:cs="Times New Roman"/>
      <w:sz w:val="20"/>
      <w:szCs w:val="20"/>
    </w:rPr>
  </w:style>
  <w:style w:type="character" w:customStyle="1" w:styleId="CharChar161">
    <w:name w:val="Char Char161"/>
    <w:basedOn w:val="DefaultParagraphFont"/>
    <w:rsid w:val="00AA43A6"/>
    <w:rPr>
      <w:rFonts w:ascii="Arial" w:hAnsi="Arial"/>
      <w:lang w:val="en-US" w:eastAsia="en-US" w:bidi="ar-SA"/>
    </w:rPr>
  </w:style>
  <w:style w:type="character" w:customStyle="1" w:styleId="CharChar181">
    <w:name w:val="Char Char181"/>
    <w:basedOn w:val="DefaultParagraphFont"/>
    <w:rsid w:val="00AA43A6"/>
    <w:rPr>
      <w:rFonts w:ascii="Arial Black" w:hAnsi="Arial Black"/>
      <w:spacing w:val="-10"/>
      <w:kern w:val="28"/>
      <w:lang w:val="en-US" w:eastAsia="en-US" w:bidi="ar-SA"/>
    </w:rPr>
  </w:style>
  <w:style w:type="character" w:customStyle="1" w:styleId="CharChar171">
    <w:name w:val="Char Char171"/>
    <w:basedOn w:val="DefaultParagraphFont"/>
    <w:rsid w:val="00AA43A6"/>
    <w:rPr>
      <w:rFonts w:ascii="Arial" w:hAnsi="Arial"/>
      <w:b/>
      <w:i/>
      <w:spacing w:val="-4"/>
      <w:kern w:val="28"/>
      <w:lang w:val="en-US" w:eastAsia="en-US" w:bidi="ar-SA"/>
    </w:rPr>
  </w:style>
  <w:style w:type="character" w:customStyle="1" w:styleId="CharChar151">
    <w:name w:val="Char Char151"/>
    <w:basedOn w:val="DefaultParagraphFont"/>
    <w:rsid w:val="00AA43A6"/>
    <w:rPr>
      <w:rFonts w:ascii="Arial" w:hAnsi="Arial"/>
      <w:lang w:val="en-US" w:eastAsia="en-US" w:bidi="ar-SA"/>
    </w:rPr>
  </w:style>
  <w:style w:type="character" w:customStyle="1" w:styleId="CharChar201">
    <w:name w:val="Char Char201"/>
    <w:basedOn w:val="DefaultParagraphFont"/>
    <w:rsid w:val="00AA43A6"/>
    <w:rPr>
      <w:rFonts w:ascii="Arial" w:hAnsi="Arial"/>
      <w:lang w:val="en-US" w:eastAsia="en-US" w:bidi="ar-SA"/>
    </w:rPr>
  </w:style>
  <w:style w:type="character" w:customStyle="1" w:styleId="CharChar221">
    <w:name w:val="Char Char221"/>
    <w:basedOn w:val="DefaultParagraphFont"/>
    <w:rsid w:val="00AA43A6"/>
    <w:rPr>
      <w:rFonts w:ascii="Arial Black" w:hAnsi="Arial Black"/>
      <w:spacing w:val="-10"/>
      <w:kern w:val="28"/>
      <w:lang w:val="en-US" w:eastAsia="en-US" w:bidi="ar-SA"/>
    </w:rPr>
  </w:style>
  <w:style w:type="character" w:customStyle="1" w:styleId="CharChar211">
    <w:name w:val="Char Char211"/>
    <w:basedOn w:val="DefaultParagraphFont"/>
    <w:rsid w:val="00AA43A6"/>
    <w:rPr>
      <w:rFonts w:ascii="Arial" w:hAnsi="Arial"/>
      <w:b/>
      <w:i/>
      <w:spacing w:val="-4"/>
      <w:kern w:val="28"/>
      <w:lang w:val="en-US" w:eastAsia="en-US" w:bidi="ar-SA"/>
    </w:rPr>
  </w:style>
  <w:style w:type="character" w:customStyle="1" w:styleId="CharChar191">
    <w:name w:val="Char Char191"/>
    <w:basedOn w:val="DefaultParagraphFont"/>
    <w:rsid w:val="00AA43A6"/>
    <w:rPr>
      <w:rFonts w:ascii="Arial" w:hAnsi="Arial"/>
      <w:lang w:val="en-US" w:eastAsia="en-US" w:bidi="ar-SA"/>
    </w:rPr>
  </w:style>
  <w:style w:type="character" w:customStyle="1" w:styleId="CharChar241">
    <w:name w:val="Char Char241"/>
    <w:basedOn w:val="DefaultParagraphFont"/>
    <w:rsid w:val="00AA43A6"/>
    <w:rPr>
      <w:rFonts w:ascii="Arial" w:hAnsi="Arial"/>
      <w:lang w:val="en-US" w:eastAsia="en-US" w:bidi="ar-SA"/>
    </w:rPr>
  </w:style>
  <w:style w:type="character" w:customStyle="1" w:styleId="CharChar251">
    <w:name w:val="Char Char251"/>
    <w:basedOn w:val="DefaultParagraphFont"/>
    <w:rsid w:val="00AA43A6"/>
    <w:rPr>
      <w:rFonts w:ascii="Arial" w:hAnsi="Arial"/>
      <w:lang w:val="en-US" w:eastAsia="en-US" w:bidi="ar-SA"/>
    </w:rPr>
  </w:style>
  <w:style w:type="character" w:customStyle="1" w:styleId="CharChar261">
    <w:name w:val="Char Char261"/>
    <w:basedOn w:val="DefaultParagraphFont"/>
    <w:rsid w:val="00AA43A6"/>
    <w:rPr>
      <w:rFonts w:ascii="Arial" w:hAnsi="Arial"/>
      <w:b/>
      <w:i/>
      <w:spacing w:val="-4"/>
      <w:kern w:val="28"/>
      <w:lang w:val="en-US" w:eastAsia="en-US" w:bidi="ar-SA"/>
    </w:rPr>
  </w:style>
  <w:style w:type="character" w:customStyle="1" w:styleId="CharChar271">
    <w:name w:val="Char Char271"/>
    <w:basedOn w:val="DefaultParagraphFont"/>
    <w:rsid w:val="00AA43A6"/>
    <w:rPr>
      <w:rFonts w:ascii="Arial Black" w:hAnsi="Arial Black"/>
      <w:spacing w:val="-10"/>
      <w:kern w:val="28"/>
      <w:lang w:val="en-US" w:eastAsia="en-US" w:bidi="ar-SA"/>
    </w:rPr>
  </w:style>
  <w:style w:type="character" w:customStyle="1" w:styleId="CharChar231">
    <w:name w:val="Char Char231"/>
    <w:basedOn w:val="DefaultParagraphFont"/>
    <w:rsid w:val="00AA43A6"/>
    <w:rPr>
      <w:rFonts w:ascii="Arial" w:hAnsi="Arial"/>
      <w:lang w:val="en-US" w:eastAsia="en-US" w:bidi="ar-SA"/>
    </w:rPr>
  </w:style>
  <w:style w:type="character" w:customStyle="1" w:styleId="CharChar301">
    <w:name w:val="Char Char301"/>
    <w:basedOn w:val="DefaultParagraphFont"/>
    <w:rsid w:val="00AA43A6"/>
    <w:rPr>
      <w:rFonts w:ascii="Arial" w:hAnsi="Arial"/>
      <w:b/>
      <w:i/>
      <w:spacing w:val="-4"/>
      <w:kern w:val="28"/>
      <w:lang w:val="en-US" w:eastAsia="en-US" w:bidi="ar-SA"/>
    </w:rPr>
  </w:style>
  <w:style w:type="character" w:styleId="PlaceholderText">
    <w:name w:val="Placeholder Text"/>
    <w:basedOn w:val="DefaultParagraphFont"/>
    <w:uiPriority w:val="99"/>
    <w:semiHidden/>
    <w:rsid w:val="00AA43A6"/>
    <w:rPr>
      <w:color w:val="808080"/>
    </w:rPr>
  </w:style>
  <w:style w:type="paragraph" w:customStyle="1" w:styleId="CodeExample">
    <w:name w:val="CodeExample"/>
    <w:basedOn w:val="CodeIDDSamples"/>
    <w:link w:val="CodeExampleChar"/>
    <w:qFormat/>
    <w:rsid w:val="00AA43A6"/>
  </w:style>
  <w:style w:type="character" w:customStyle="1" w:styleId="CodeExampleChar">
    <w:name w:val="CodeExample Char"/>
    <w:basedOn w:val="DefaultParagraphFont"/>
    <w:link w:val="CodeExample"/>
    <w:rsid w:val="00AA43A6"/>
    <w:rPr>
      <w:rFonts w:ascii="Courier New" w:eastAsia="Times New Roman" w:hAnsi="Courier New" w:cs="Times New Roman"/>
      <w:sz w:val="18"/>
      <w:szCs w:val="20"/>
      <w:lang w:eastAsia="en-US"/>
    </w:rPr>
  </w:style>
  <w:style w:type="character" w:customStyle="1" w:styleId="CodeIDDSamplesChar">
    <w:name w:val="Code/IDD Samples Char"/>
    <w:basedOn w:val="DefaultParagraphFont"/>
    <w:link w:val="CodeIDDSamples"/>
    <w:rsid w:val="00AA43A6"/>
    <w:rPr>
      <w:rFonts w:ascii="Courier New" w:eastAsia="Times New Roman" w:hAnsi="Courier New" w:cs="Times New Roman"/>
      <w:sz w:val="18"/>
      <w:szCs w:val="20"/>
      <w:lang w:eastAsia="en-US"/>
    </w:rPr>
  </w:style>
  <w:style w:type="paragraph" w:customStyle="1" w:styleId="bullet">
    <w:name w:val="bullet"/>
    <w:basedOn w:val="Normal"/>
    <w:rsid w:val="00AA43A6"/>
    <w:pPr>
      <w:numPr>
        <w:numId w:val="85"/>
      </w:numPr>
      <w:tabs>
        <w:tab w:val="num" w:pos="432"/>
      </w:tabs>
      <w:ind w:left="792"/>
    </w:pPr>
    <w:rPr>
      <w:rFonts w:ascii="Times New Roman" w:hAnsi="Times New Roman"/>
      <w:sz w:val="22"/>
      <w:szCs w:val="24"/>
    </w:rPr>
  </w:style>
  <w:style w:type="character" w:styleId="Strong">
    <w:name w:val="Strong"/>
    <w:uiPriority w:val="22"/>
    <w:qFormat/>
    <w:rsid w:val="00AA43A6"/>
    <w:rPr>
      <w:b/>
      <w:bCs/>
    </w:rPr>
  </w:style>
  <w:style w:type="paragraph" w:styleId="Revision">
    <w:name w:val="Revision"/>
    <w:hidden/>
    <w:uiPriority w:val="99"/>
    <w:semiHidden/>
    <w:rsid w:val="00AA43A6"/>
    <w:pPr>
      <w:spacing w:after="0" w:line="240" w:lineRule="auto"/>
    </w:pPr>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oleObject" Target="embeddings/oleObject6.bin"/><Relationship Id="rId39" Type="http://schemas.openxmlformats.org/officeDocument/2006/relationships/image" Target="media/image22.wmf"/><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2.bin"/><Relationship Id="rId47" Type="http://schemas.openxmlformats.org/officeDocument/2006/relationships/oleObject" Target="embeddings/oleObject14.bin"/><Relationship Id="rId50" Type="http://schemas.openxmlformats.org/officeDocument/2006/relationships/image" Target="media/image29.wmf"/><Relationship Id="rId55" Type="http://schemas.openxmlformats.org/officeDocument/2006/relationships/oleObject" Target="embeddings/oleObject18.bin"/><Relationship Id="rId63" Type="http://schemas.openxmlformats.org/officeDocument/2006/relationships/oleObject" Target="embeddings/oleObject22.bin"/><Relationship Id="rId68" Type="http://schemas.openxmlformats.org/officeDocument/2006/relationships/image" Target="media/image38.wmf"/><Relationship Id="rId76" Type="http://schemas.openxmlformats.org/officeDocument/2006/relationships/image" Target="media/image42.wmf"/><Relationship Id="rId84" Type="http://schemas.openxmlformats.org/officeDocument/2006/relationships/image" Target="media/image46.wmf"/><Relationship Id="rId89"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oleObject" Target="embeddings/oleObject26.bin"/><Relationship Id="rId92" Type="http://schemas.openxmlformats.org/officeDocument/2006/relationships/image" Target="media/image50.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16.wmf"/><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6.wmf"/><Relationship Id="rId53" Type="http://schemas.openxmlformats.org/officeDocument/2006/relationships/oleObject" Target="embeddings/oleObject17.bin"/><Relationship Id="rId58" Type="http://schemas.openxmlformats.org/officeDocument/2006/relationships/image" Target="media/image33.wmf"/><Relationship Id="rId66" Type="http://schemas.openxmlformats.org/officeDocument/2006/relationships/image" Target="media/image37.wmf"/><Relationship Id="rId74" Type="http://schemas.openxmlformats.org/officeDocument/2006/relationships/image" Target="media/image41.wmf"/><Relationship Id="rId79" Type="http://schemas.openxmlformats.org/officeDocument/2006/relationships/oleObject" Target="embeddings/oleObject30.bin"/><Relationship Id="rId87" Type="http://schemas.openxmlformats.org/officeDocument/2006/relationships/oleObject" Target="embeddings/oleObject34.bin"/><Relationship Id="rId5" Type="http://schemas.openxmlformats.org/officeDocument/2006/relationships/footnotes" Target="footnotes.xml"/><Relationship Id="rId61" Type="http://schemas.openxmlformats.org/officeDocument/2006/relationships/oleObject" Target="embeddings/oleObject21.bin"/><Relationship Id="rId82" Type="http://schemas.openxmlformats.org/officeDocument/2006/relationships/image" Target="media/image45.wmf"/><Relationship Id="rId90" Type="http://schemas.openxmlformats.org/officeDocument/2006/relationships/image" Target="media/image49.wmf"/><Relationship Id="rId95" Type="http://schemas.microsoft.com/office/2011/relationships/people" Target="people.xml"/><Relationship Id="rId19" Type="http://schemas.openxmlformats.org/officeDocument/2006/relationships/oleObject" Target="embeddings/oleObject4.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5.wmf"/><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image" Target="media/image2.wmf"/><Relationship Id="rId51" Type="http://schemas.openxmlformats.org/officeDocument/2006/relationships/oleObject" Target="embeddings/oleObject16.bin"/><Relationship Id="rId72" Type="http://schemas.openxmlformats.org/officeDocument/2006/relationships/image" Target="media/image40.wmf"/><Relationship Id="rId80" Type="http://schemas.openxmlformats.org/officeDocument/2006/relationships/image" Target="media/image44.wmf"/><Relationship Id="rId85" Type="http://schemas.openxmlformats.org/officeDocument/2006/relationships/oleObject" Target="embeddings/oleObject33.bin"/><Relationship Id="rId93"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7.wmf"/><Relationship Id="rId59" Type="http://schemas.openxmlformats.org/officeDocument/2006/relationships/oleObject" Target="embeddings/oleObject20.bin"/><Relationship Id="rId67" Type="http://schemas.openxmlformats.org/officeDocument/2006/relationships/oleObject" Target="embeddings/oleObject24.bin"/><Relationship Id="rId20" Type="http://schemas.openxmlformats.org/officeDocument/2006/relationships/image" Target="media/image10.wmf"/><Relationship Id="rId41" Type="http://schemas.openxmlformats.org/officeDocument/2006/relationships/image" Target="media/image24.wmf"/><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image" Target="media/image39.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8.wmf"/><Relationship Id="rId91" Type="http://schemas.openxmlformats.org/officeDocument/2006/relationships/oleObject" Target="embeddings/oleObject36.bin"/><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3.wmf"/><Relationship Id="rId81" Type="http://schemas.openxmlformats.org/officeDocument/2006/relationships/oleObject" Target="embeddings/oleObject31.bin"/><Relationship Id="rId86" Type="http://schemas.openxmlformats.org/officeDocument/2006/relationships/image" Target="media/image47.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89</Pages>
  <Words>38072</Words>
  <Characters>217013</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Florida Solar Energy Center</Company>
  <LinksUpToDate>false</LinksUpToDate>
  <CharactersWithSpaces>254576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Lixing Gu</dc:creator>
  <cp:keywords/>
  <dc:description/>
  <cp:lastModifiedBy>Lixing Gu</cp:lastModifiedBy>
  <cp:revision>36</cp:revision>
  <dcterms:created xsi:type="dcterms:W3CDTF">2014-10-16T19:16:00Z</dcterms:created>
  <dcterms:modified xsi:type="dcterms:W3CDTF">2014-10-30T17:18:00Z</dcterms:modified>
</cp:coreProperties>
</file>